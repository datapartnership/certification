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31025" w:type="dxa"/>
        <w:tblLook w:val="04A0" w:firstRow="1" w:lastRow="0" w:firstColumn="1" w:lastColumn="0" w:noHBand="0" w:noVBand="1"/>
      </w:tblPr>
      <w:tblGrid>
        <w:gridCol w:w="704"/>
        <w:gridCol w:w="525"/>
        <w:gridCol w:w="709"/>
        <w:gridCol w:w="2805"/>
        <w:gridCol w:w="1036"/>
        <w:gridCol w:w="883"/>
        <w:gridCol w:w="596"/>
        <w:gridCol w:w="1184"/>
        <w:gridCol w:w="2816"/>
        <w:gridCol w:w="1025"/>
        <w:gridCol w:w="1125"/>
        <w:gridCol w:w="798"/>
        <w:gridCol w:w="2816"/>
        <w:gridCol w:w="998"/>
        <w:gridCol w:w="883"/>
        <w:gridCol w:w="798"/>
        <w:gridCol w:w="2816"/>
        <w:gridCol w:w="1018"/>
        <w:gridCol w:w="918"/>
        <w:gridCol w:w="798"/>
        <w:gridCol w:w="2822"/>
        <w:gridCol w:w="1029"/>
        <w:gridCol w:w="1125"/>
        <w:gridCol w:w="798"/>
      </w:tblGrid>
      <w:tr w:rsidR="633615BA" w:rsidTr="6C964A44" w14:paraId="4ADBDA75" w14:textId="77777777">
        <w:trPr>
          <w:trHeight w:val="300"/>
        </w:trPr>
        <w:tc>
          <w:tcPr>
            <w:tcW w:w="30227" w:type="dxa"/>
            <w:gridSpan w:val="23"/>
            <w:shd w:val="clear" w:color="auto" w:fill="D0CECE" w:themeFill="background2" w:themeFillShade="E6"/>
            <w:tcMar/>
          </w:tcPr>
          <w:p w:rsidR="0029666B" w:rsidP="2DBEFFD9" w:rsidRDefault="26E3AF5C" w14:paraId="2418823F" w14:textId="5B24E489">
            <w:pPr>
              <w:rPr>
                <w:rStyle w:val="normaltextrun"/>
                <w:rFonts w:eastAsiaTheme="minorEastAsia"/>
                <w:sz w:val="12"/>
                <w:szCs w:val="12"/>
              </w:rPr>
            </w:pPr>
            <w:r w:rsidRPr="2DBEFFD9">
              <w:rPr>
                <w:rStyle w:val="normaltextrun"/>
                <w:rFonts w:eastAsiaTheme="minorEastAsia"/>
                <w:sz w:val="12"/>
                <w:szCs w:val="12"/>
              </w:rPr>
              <w:t>Exams are approved when answering 85% of the questions correctly</w:t>
            </w:r>
            <w:r w:rsidRPr="2DBEFFD9" w:rsidR="79BE1A6C">
              <w:rPr>
                <w:rStyle w:val="normaltextrun"/>
                <w:rFonts w:eastAsiaTheme="minorEastAsia"/>
                <w:sz w:val="12"/>
                <w:szCs w:val="12"/>
              </w:rPr>
              <w:t xml:space="preserve">, conditional on the approval of the </w:t>
            </w:r>
            <w:commentRangeStart w:id="0"/>
            <w:proofErr w:type="spellStart"/>
            <w:r w:rsidRPr="2DBEFFD9" w:rsidR="79BE1A6C">
              <w:rPr>
                <w:rStyle w:val="normaltextrun"/>
                <w:rFonts w:eastAsiaTheme="minorEastAsia"/>
                <w:sz w:val="12"/>
                <w:szCs w:val="12"/>
              </w:rPr>
              <w:t>evalutor</w:t>
            </w:r>
            <w:proofErr w:type="spellEnd"/>
            <w:r w:rsidRPr="2DBEFFD9" w:rsidR="79BE1A6C">
              <w:rPr>
                <w:rStyle w:val="normaltextrun"/>
                <w:rFonts w:eastAsiaTheme="minorEastAsia"/>
                <w:sz w:val="12"/>
                <w:szCs w:val="12"/>
              </w:rPr>
              <w:t>.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798" w:type="dxa"/>
            <w:tcMar/>
          </w:tcPr>
          <w:p w:rsidR="7AD16DCA" w:rsidP="7AD16DCA" w:rsidRDefault="7AD16DCA" w14:paraId="204D3FF2" w14:textId="11237E29">
            <w:pPr>
              <w:rPr>
                <w:rFonts w:ascii="Aptos" w:hAnsi="Aptos" w:cs="Arial"/>
                <w:b/>
                <w:bCs/>
                <w:color w:val="FF0000"/>
                <w:sz w:val="20"/>
                <w:szCs w:val="20"/>
              </w:rPr>
            </w:pPr>
          </w:p>
        </w:tc>
      </w:tr>
      <w:tr w:rsidRPr="00D33AAF" w:rsidR="007A2E34" w:rsidTr="6C964A44" w14:paraId="1D1B4BF0" w14:textId="328DBA9D">
        <w:trPr>
          <w:trHeight w:val="300"/>
        </w:trPr>
        <w:tc>
          <w:tcPr>
            <w:tcW w:w="704" w:type="dxa"/>
            <w:tcMar/>
          </w:tcPr>
          <w:p w:rsidRPr="00D33AAF" w:rsidR="00D57500" w:rsidP="7D44EB72" w:rsidRDefault="19AE5D13" w14:paraId="5D9922E9" w14:textId="4536C411">
            <w:pPr>
              <w:rPr>
                <w:rFonts w:ascii="Aptos" w:hAnsi="Aptos" w:cs="Arial"/>
                <w:sz w:val="12"/>
                <w:szCs w:val="12"/>
              </w:rPr>
            </w:pPr>
            <w:r w:rsidRPr="7213C9DB">
              <w:rPr>
                <w:rFonts w:ascii="Aptos" w:hAnsi="Aptos" w:cs="Arial"/>
                <w:sz w:val="12"/>
                <w:szCs w:val="12"/>
              </w:rPr>
              <w:t>#</w:t>
            </w:r>
          </w:p>
        </w:tc>
        <w:tc>
          <w:tcPr>
            <w:tcW w:w="525" w:type="dxa"/>
            <w:tcMar/>
          </w:tcPr>
          <w:p w:rsidRPr="00D33AAF" w:rsidR="00D57500" w:rsidP="7D44EB72" w:rsidRDefault="19AE5D13" w14:paraId="56DD2DB1" w14:textId="1A968FB3">
            <w:pPr>
              <w:rPr>
                <w:rFonts w:ascii="Aptos" w:hAnsi="Aptos" w:cs="Arial"/>
                <w:sz w:val="12"/>
                <w:szCs w:val="12"/>
              </w:rPr>
            </w:pPr>
            <w:r w:rsidRPr="7213C9DB">
              <w:rPr>
                <w:rFonts w:ascii="Aptos" w:hAnsi="Aptos" w:cs="Arial"/>
                <w:sz w:val="12"/>
                <w:szCs w:val="12"/>
              </w:rPr>
              <w:t>Skill code</w:t>
            </w:r>
          </w:p>
        </w:tc>
        <w:tc>
          <w:tcPr>
            <w:tcW w:w="709" w:type="dxa"/>
            <w:tcMar/>
          </w:tcPr>
          <w:p w:rsidRPr="00D33AAF" w:rsidR="00D57500" w:rsidP="7D44EB72" w:rsidRDefault="6A89967F" w14:paraId="7E2ED276" w14:textId="0D02D96A">
            <w:pPr>
              <w:rPr>
                <w:rFonts w:ascii="Aptos" w:hAnsi="Aptos" w:cs="Arial"/>
                <w:sz w:val="12"/>
                <w:szCs w:val="12"/>
              </w:rPr>
            </w:pPr>
            <w:r w:rsidRPr="7213C9DB">
              <w:rPr>
                <w:rFonts w:ascii="Aptos" w:hAnsi="Aptos" w:cs="Arial"/>
                <w:sz w:val="12"/>
                <w:szCs w:val="12"/>
              </w:rPr>
              <w:t>Question type</w:t>
            </w:r>
            <w:r w:rsidRPr="7213C9DB" w:rsidR="72CBF901">
              <w:rPr>
                <w:rFonts w:ascii="Aptos" w:hAnsi="Aptos" w:cs="Arial"/>
                <w:sz w:val="12"/>
                <w:szCs w:val="12"/>
              </w:rPr>
              <w:t xml:space="preserve"> (for available q-types refer to this </w:t>
            </w:r>
            <w:hyperlink r:id="rId12">
              <w:r w:rsidRPr="7213C9DB" w:rsidR="72CBF901">
                <w:rPr>
                  <w:rStyle w:val="Hyperlink"/>
                  <w:rFonts w:ascii="Aptos" w:hAnsi="Aptos" w:cs="Arial"/>
                  <w:sz w:val="12"/>
                  <w:szCs w:val="12"/>
                </w:rPr>
                <w:t>link</w:t>
              </w:r>
            </w:hyperlink>
            <w:r w:rsidRPr="7213C9DB" w:rsidR="72CBF901">
              <w:rPr>
                <w:rFonts w:ascii="Aptos" w:hAnsi="Aptos" w:cs="Arial"/>
                <w:sz w:val="12"/>
                <w:szCs w:val="12"/>
              </w:rPr>
              <w:t>)</w:t>
            </w:r>
          </w:p>
        </w:tc>
        <w:tc>
          <w:tcPr>
            <w:tcW w:w="2805" w:type="dxa"/>
            <w:tcMar/>
          </w:tcPr>
          <w:p w:rsidRPr="00D33AAF" w:rsidR="00D57500" w:rsidP="7D44EB72" w:rsidRDefault="19AE5D13" w14:paraId="654D0009" w14:textId="73FE9DE1">
            <w:pPr>
              <w:rPr>
                <w:rFonts w:ascii="Aptos" w:hAnsi="Aptos" w:cs="Arial"/>
                <w:sz w:val="12"/>
                <w:szCs w:val="12"/>
              </w:rPr>
            </w:pPr>
            <w:r w:rsidRPr="7213C9DB">
              <w:rPr>
                <w:rFonts w:ascii="Aptos" w:hAnsi="Aptos" w:cs="Arial"/>
                <w:sz w:val="12"/>
                <w:szCs w:val="12"/>
              </w:rPr>
              <w:t>Question</w:t>
            </w:r>
          </w:p>
        </w:tc>
        <w:tc>
          <w:tcPr>
            <w:tcW w:w="1036" w:type="dxa"/>
            <w:tcMar/>
          </w:tcPr>
          <w:p w:rsidRPr="00D33AAF" w:rsidR="00D57500" w:rsidP="7D44EB72" w:rsidRDefault="19AE5D13" w14:paraId="56074D2F" w14:textId="5DDFFF5D">
            <w:pPr>
              <w:rPr>
                <w:rFonts w:ascii="Aptos" w:hAnsi="Aptos" w:cs="Arial"/>
                <w:sz w:val="12"/>
                <w:szCs w:val="12"/>
              </w:rPr>
            </w:pPr>
            <w:r w:rsidRPr="7213C9DB">
              <w:rPr>
                <w:rFonts w:ascii="Aptos" w:hAnsi="Aptos" w:cs="Arial"/>
                <w:sz w:val="12"/>
                <w:szCs w:val="12"/>
              </w:rPr>
              <w:t>Question choices (if applicable)</w:t>
            </w:r>
          </w:p>
        </w:tc>
        <w:tc>
          <w:tcPr>
            <w:tcW w:w="883" w:type="dxa"/>
            <w:tcMar/>
          </w:tcPr>
          <w:p w:rsidRPr="00D33AAF" w:rsidR="00D57500" w:rsidP="7D44EB72" w:rsidRDefault="19AE5D13" w14:paraId="7128DDD6" w14:textId="7FA2BE61">
            <w:pPr>
              <w:rPr>
                <w:rFonts w:ascii="Aptos" w:hAnsi="Aptos" w:cs="Arial"/>
                <w:sz w:val="12"/>
                <w:szCs w:val="12"/>
              </w:rPr>
            </w:pPr>
            <w:r w:rsidRPr="7213C9DB">
              <w:rPr>
                <w:rFonts w:ascii="Aptos" w:hAnsi="Aptos" w:cs="Arial"/>
                <w:sz w:val="12"/>
                <w:szCs w:val="12"/>
              </w:rPr>
              <w:t>Correct answer</w:t>
            </w:r>
          </w:p>
        </w:tc>
        <w:tc>
          <w:tcPr>
            <w:tcW w:w="596" w:type="dxa"/>
            <w:tcMar/>
          </w:tcPr>
          <w:p w:rsidR="42782DE9" w:rsidP="633615BA" w:rsidRDefault="2864BAE6" w14:paraId="3B0A046D" w14:textId="68940E78">
            <w:pPr>
              <w:rPr>
                <w:rFonts w:ascii="Aptos" w:hAnsi="Aptos" w:cs="Arial"/>
                <w:sz w:val="12"/>
                <w:szCs w:val="12"/>
              </w:rPr>
            </w:pPr>
            <w:r w:rsidRPr="1C38B521">
              <w:rPr>
                <w:rFonts w:ascii="Aptos" w:hAnsi="Aptos" w:cs="Arial"/>
                <w:sz w:val="12"/>
                <w:szCs w:val="12"/>
              </w:rPr>
              <w:t xml:space="preserve">Link to </w:t>
            </w:r>
            <w:r w:rsidRPr="1C38B521" w:rsidR="4EB84AF9">
              <w:rPr>
                <w:rFonts w:ascii="Aptos" w:hAnsi="Aptos" w:cs="Arial"/>
                <w:sz w:val="12"/>
                <w:szCs w:val="12"/>
              </w:rPr>
              <w:t>image</w:t>
            </w:r>
          </w:p>
        </w:tc>
        <w:tc>
          <w:tcPr>
            <w:tcW w:w="1184" w:type="dxa"/>
            <w:shd w:val="clear" w:color="auto" w:fill="FFC000" w:themeFill="accent4"/>
            <w:tcMar/>
          </w:tcPr>
          <w:p w:rsidRPr="00D33AAF" w:rsidR="00D57500" w:rsidP="1C38B521" w:rsidRDefault="2F1AD9B8" w14:paraId="47D34BCF" w14:textId="3737764C">
            <w:pPr>
              <w:spacing w:line="259" w:lineRule="auto"/>
            </w:pPr>
            <w:r w:rsidRPr="1C38B521">
              <w:rPr>
                <w:rFonts w:ascii="Aptos" w:hAnsi="Aptos" w:cs="Arial"/>
                <w:sz w:val="12"/>
                <w:szCs w:val="12"/>
              </w:rPr>
              <w:t>Comments from OLC</w:t>
            </w:r>
          </w:p>
        </w:tc>
        <w:tc>
          <w:tcPr>
            <w:tcW w:w="2816" w:type="dxa"/>
            <w:tcMar/>
          </w:tcPr>
          <w:p w:rsidRPr="00D33AAF" w:rsidR="00D57500" w:rsidP="7D44EB72" w:rsidRDefault="19AE5D13" w14:paraId="101021CA" w14:textId="1E26C2E7">
            <w:pPr>
              <w:rPr>
                <w:rFonts w:ascii="Aptos" w:hAnsi="Aptos" w:cs="Arial"/>
                <w:sz w:val="12"/>
                <w:szCs w:val="12"/>
              </w:rPr>
            </w:pPr>
            <w:r w:rsidRPr="7213C9DB">
              <w:rPr>
                <w:rFonts w:ascii="Aptos" w:hAnsi="Aptos" w:cs="Arial"/>
                <w:sz w:val="12"/>
                <w:szCs w:val="12"/>
              </w:rPr>
              <w:t>Question – Iteration 1</w:t>
            </w:r>
          </w:p>
        </w:tc>
        <w:tc>
          <w:tcPr>
            <w:tcW w:w="1025" w:type="dxa"/>
            <w:tcMar/>
          </w:tcPr>
          <w:p w:rsidRPr="00D33AAF" w:rsidR="00D57500" w:rsidP="7D44EB72" w:rsidRDefault="19AE5D13" w14:paraId="55ECF0D6" w14:textId="5990B4BF">
            <w:pPr>
              <w:rPr>
                <w:rFonts w:ascii="Aptos" w:hAnsi="Aptos" w:cs="Arial"/>
                <w:sz w:val="12"/>
                <w:szCs w:val="12"/>
              </w:rPr>
            </w:pPr>
            <w:r w:rsidRPr="7213C9DB">
              <w:rPr>
                <w:rFonts w:ascii="Aptos" w:hAnsi="Aptos" w:cs="Arial"/>
                <w:sz w:val="12"/>
                <w:szCs w:val="12"/>
              </w:rPr>
              <w:t>Question choices (if applicable) – Iteration 1</w:t>
            </w:r>
          </w:p>
        </w:tc>
        <w:tc>
          <w:tcPr>
            <w:tcW w:w="1125" w:type="dxa"/>
            <w:tcMar/>
          </w:tcPr>
          <w:p w:rsidRPr="00D33AAF" w:rsidR="00D57500" w:rsidP="7D44EB72" w:rsidRDefault="726837DA" w14:paraId="7DE03341" w14:textId="43226F9C">
            <w:pPr>
              <w:rPr>
                <w:rFonts w:ascii="Aptos" w:hAnsi="Aptos" w:cs="Arial"/>
                <w:sz w:val="12"/>
                <w:szCs w:val="12"/>
              </w:rPr>
            </w:pPr>
            <w:r w:rsidRPr="7213C9DB">
              <w:rPr>
                <w:rFonts w:ascii="Aptos" w:hAnsi="Aptos" w:cs="Arial"/>
                <w:sz w:val="12"/>
                <w:szCs w:val="12"/>
              </w:rPr>
              <w:t>Correct answer – Iteratio</w:t>
            </w:r>
            <w:r w:rsidRPr="7213C9DB" w:rsidR="6C7F9E87">
              <w:rPr>
                <w:rFonts w:ascii="Aptos" w:hAnsi="Aptos" w:cs="Arial"/>
                <w:sz w:val="12"/>
                <w:szCs w:val="12"/>
              </w:rPr>
              <w:t>n 1</w:t>
            </w:r>
          </w:p>
        </w:tc>
        <w:tc>
          <w:tcPr>
            <w:tcW w:w="798" w:type="dxa"/>
            <w:tcMar/>
          </w:tcPr>
          <w:p w:rsidR="36A9BA2D" w:rsidP="7AD16DCA" w:rsidRDefault="2318BE7B" w14:paraId="6883006B" w14:textId="420374E9">
            <w:pPr>
              <w:rPr>
                <w:rFonts w:ascii="Aptos" w:hAnsi="Aptos" w:cs="Arial"/>
                <w:sz w:val="12"/>
                <w:szCs w:val="12"/>
              </w:rPr>
            </w:pPr>
            <w:r w:rsidRPr="7213C9DB">
              <w:rPr>
                <w:rFonts w:ascii="Aptos" w:hAnsi="Aptos" w:cs="Arial"/>
                <w:sz w:val="12"/>
                <w:szCs w:val="12"/>
              </w:rPr>
              <w:t>Link to dataset (if applicable)</w:t>
            </w:r>
          </w:p>
        </w:tc>
        <w:tc>
          <w:tcPr>
            <w:tcW w:w="2816" w:type="dxa"/>
            <w:tcMar/>
          </w:tcPr>
          <w:p w:rsidRPr="00D33AAF" w:rsidR="00D57500" w:rsidP="7D44EB72" w:rsidRDefault="19AE5D13" w14:paraId="023CECE2" w14:textId="614DFD71">
            <w:pPr>
              <w:rPr>
                <w:rFonts w:ascii="Aptos" w:hAnsi="Aptos" w:cs="Arial"/>
                <w:sz w:val="12"/>
                <w:szCs w:val="12"/>
              </w:rPr>
            </w:pPr>
            <w:r w:rsidRPr="7213C9DB">
              <w:rPr>
                <w:rFonts w:ascii="Aptos" w:hAnsi="Aptos" w:cs="Arial"/>
                <w:sz w:val="12"/>
                <w:szCs w:val="12"/>
              </w:rPr>
              <w:t>Question – Iteration 2</w:t>
            </w:r>
          </w:p>
        </w:tc>
        <w:tc>
          <w:tcPr>
            <w:tcW w:w="998" w:type="dxa"/>
            <w:tcMar/>
          </w:tcPr>
          <w:p w:rsidRPr="00D33AAF" w:rsidR="00D57500" w:rsidP="7D44EB72" w:rsidRDefault="19AE5D13" w14:paraId="76585764" w14:textId="5606E20A">
            <w:pPr>
              <w:rPr>
                <w:rFonts w:ascii="Aptos" w:hAnsi="Aptos" w:cs="Arial"/>
                <w:sz w:val="12"/>
                <w:szCs w:val="12"/>
              </w:rPr>
            </w:pPr>
            <w:r w:rsidRPr="7213C9DB">
              <w:rPr>
                <w:rFonts w:ascii="Aptos" w:hAnsi="Aptos" w:cs="Arial"/>
                <w:sz w:val="12"/>
                <w:szCs w:val="12"/>
              </w:rPr>
              <w:t>Question choices (if applicable) – Iteration 2</w:t>
            </w:r>
          </w:p>
        </w:tc>
        <w:tc>
          <w:tcPr>
            <w:tcW w:w="883" w:type="dxa"/>
            <w:tcMar/>
          </w:tcPr>
          <w:p w:rsidRPr="00D33AAF" w:rsidR="00D57500" w:rsidP="7D44EB72" w:rsidRDefault="19AE5D13" w14:paraId="361D8780" w14:textId="0FC34CB5">
            <w:pPr>
              <w:rPr>
                <w:rFonts w:ascii="Aptos" w:hAnsi="Aptos" w:cs="Arial"/>
                <w:sz w:val="12"/>
                <w:szCs w:val="12"/>
              </w:rPr>
            </w:pPr>
            <w:r w:rsidRPr="7213C9DB">
              <w:rPr>
                <w:rFonts w:ascii="Aptos" w:hAnsi="Aptos" w:cs="Arial"/>
                <w:sz w:val="12"/>
                <w:szCs w:val="12"/>
              </w:rPr>
              <w:t>Correct answer – Iteration 2</w:t>
            </w:r>
          </w:p>
        </w:tc>
        <w:tc>
          <w:tcPr>
            <w:tcW w:w="798" w:type="dxa"/>
            <w:tcMar/>
          </w:tcPr>
          <w:p w:rsidR="47C0C024" w:rsidP="7AD16DCA" w:rsidRDefault="3EF2314C" w14:paraId="7812BDD6" w14:textId="201F3508">
            <w:pPr>
              <w:rPr>
                <w:rFonts w:ascii="Aptos" w:hAnsi="Aptos" w:cs="Arial"/>
                <w:sz w:val="12"/>
                <w:szCs w:val="12"/>
              </w:rPr>
            </w:pPr>
            <w:r w:rsidRPr="7213C9DB">
              <w:rPr>
                <w:rFonts w:ascii="Aptos" w:hAnsi="Aptos" w:cs="Arial"/>
                <w:sz w:val="12"/>
                <w:szCs w:val="12"/>
              </w:rPr>
              <w:t>Link to dataset (if applicable)</w:t>
            </w:r>
          </w:p>
        </w:tc>
        <w:tc>
          <w:tcPr>
            <w:tcW w:w="2816" w:type="dxa"/>
            <w:tcMar/>
          </w:tcPr>
          <w:p w:rsidRPr="00D33AAF" w:rsidR="00D57500" w:rsidP="7D44EB72" w:rsidRDefault="19AE5D13" w14:paraId="25E400C2" w14:textId="2CB3E711">
            <w:pPr>
              <w:rPr>
                <w:rFonts w:ascii="Aptos" w:hAnsi="Aptos" w:cs="Arial"/>
                <w:sz w:val="12"/>
                <w:szCs w:val="12"/>
              </w:rPr>
            </w:pPr>
            <w:r w:rsidRPr="7213C9DB">
              <w:rPr>
                <w:rFonts w:ascii="Aptos" w:hAnsi="Aptos" w:cs="Arial"/>
                <w:sz w:val="12"/>
                <w:szCs w:val="12"/>
              </w:rPr>
              <w:t>Question – Iteration 3</w:t>
            </w:r>
          </w:p>
        </w:tc>
        <w:tc>
          <w:tcPr>
            <w:tcW w:w="1018" w:type="dxa"/>
            <w:tcMar/>
          </w:tcPr>
          <w:p w:rsidRPr="00D33AAF" w:rsidR="00D57500" w:rsidP="7D44EB72" w:rsidRDefault="19AE5D13" w14:paraId="36FDE25A" w14:textId="5017C4EF">
            <w:pPr>
              <w:rPr>
                <w:rFonts w:ascii="Aptos" w:hAnsi="Aptos" w:cs="Arial"/>
                <w:sz w:val="12"/>
                <w:szCs w:val="12"/>
              </w:rPr>
            </w:pPr>
            <w:r w:rsidRPr="7213C9DB">
              <w:rPr>
                <w:rFonts w:ascii="Aptos" w:hAnsi="Aptos" w:cs="Arial"/>
                <w:sz w:val="12"/>
                <w:szCs w:val="12"/>
              </w:rPr>
              <w:t>Question choices (if applicable) – Iteration 3</w:t>
            </w:r>
          </w:p>
        </w:tc>
        <w:tc>
          <w:tcPr>
            <w:tcW w:w="918" w:type="dxa"/>
            <w:tcMar/>
          </w:tcPr>
          <w:p w:rsidRPr="00D33AAF" w:rsidR="00D57500" w:rsidP="7D44EB72" w:rsidRDefault="19AE5D13" w14:paraId="44E1624C" w14:textId="08719EA4">
            <w:pPr>
              <w:rPr>
                <w:rFonts w:ascii="Aptos" w:hAnsi="Aptos" w:cs="Arial"/>
                <w:sz w:val="12"/>
                <w:szCs w:val="12"/>
              </w:rPr>
            </w:pPr>
            <w:r w:rsidRPr="7213C9DB">
              <w:rPr>
                <w:rFonts w:ascii="Aptos" w:hAnsi="Aptos" w:cs="Arial"/>
                <w:sz w:val="12"/>
                <w:szCs w:val="12"/>
              </w:rPr>
              <w:t>Correct answer – Iteration 3</w:t>
            </w:r>
          </w:p>
        </w:tc>
        <w:tc>
          <w:tcPr>
            <w:tcW w:w="798" w:type="dxa"/>
            <w:tcMar/>
          </w:tcPr>
          <w:p w:rsidR="7A16797C" w:rsidP="7AD16DCA" w:rsidRDefault="33F7D5E0" w14:paraId="24A514D6" w14:textId="311C21A7">
            <w:pPr>
              <w:rPr>
                <w:rFonts w:ascii="Aptos" w:hAnsi="Aptos" w:cs="Arial"/>
                <w:sz w:val="12"/>
                <w:szCs w:val="12"/>
              </w:rPr>
            </w:pPr>
            <w:r w:rsidRPr="7213C9DB">
              <w:rPr>
                <w:rFonts w:ascii="Aptos" w:hAnsi="Aptos" w:cs="Arial"/>
                <w:sz w:val="12"/>
                <w:szCs w:val="12"/>
              </w:rPr>
              <w:t>Link to dataset (if applicable)</w:t>
            </w:r>
          </w:p>
        </w:tc>
        <w:tc>
          <w:tcPr>
            <w:tcW w:w="2822" w:type="dxa"/>
            <w:tcMar/>
          </w:tcPr>
          <w:p w:rsidRPr="00D33AAF" w:rsidR="00D57500" w:rsidP="7D44EB72" w:rsidRDefault="19AE5D13" w14:paraId="1584E204" w14:textId="0FA3A989">
            <w:pPr>
              <w:rPr>
                <w:rFonts w:ascii="Aptos" w:hAnsi="Aptos" w:cs="Arial"/>
                <w:sz w:val="12"/>
                <w:szCs w:val="12"/>
              </w:rPr>
            </w:pPr>
            <w:r w:rsidRPr="7213C9DB">
              <w:rPr>
                <w:rFonts w:ascii="Aptos" w:hAnsi="Aptos" w:cs="Arial"/>
                <w:sz w:val="12"/>
                <w:szCs w:val="12"/>
              </w:rPr>
              <w:t>Question – Iteration 4</w:t>
            </w:r>
          </w:p>
        </w:tc>
        <w:tc>
          <w:tcPr>
            <w:tcW w:w="1029" w:type="dxa"/>
            <w:tcMar/>
          </w:tcPr>
          <w:p w:rsidRPr="00D33AAF" w:rsidR="00D57500" w:rsidP="7D44EB72" w:rsidRDefault="19AE5D13" w14:paraId="25DF7637" w14:textId="1C7C0D09">
            <w:pPr>
              <w:rPr>
                <w:rFonts w:ascii="Aptos" w:hAnsi="Aptos" w:cs="Arial"/>
                <w:sz w:val="12"/>
                <w:szCs w:val="12"/>
              </w:rPr>
            </w:pPr>
            <w:r w:rsidRPr="7213C9DB">
              <w:rPr>
                <w:rFonts w:ascii="Aptos" w:hAnsi="Aptos" w:cs="Arial"/>
                <w:sz w:val="12"/>
                <w:szCs w:val="12"/>
              </w:rPr>
              <w:t>Question choices (if applicable) – Iteration 4</w:t>
            </w:r>
          </w:p>
        </w:tc>
        <w:tc>
          <w:tcPr>
            <w:tcW w:w="1125" w:type="dxa"/>
            <w:tcMar/>
          </w:tcPr>
          <w:p w:rsidRPr="00D33AAF" w:rsidR="00D57500" w:rsidP="7D44EB72" w:rsidRDefault="19AE5D13" w14:paraId="08C6EFC1" w14:textId="7454DA35">
            <w:pPr>
              <w:rPr>
                <w:rFonts w:ascii="Aptos" w:hAnsi="Aptos" w:cs="Arial"/>
                <w:sz w:val="12"/>
                <w:szCs w:val="12"/>
              </w:rPr>
            </w:pPr>
            <w:r w:rsidRPr="7213C9DB">
              <w:rPr>
                <w:rFonts w:ascii="Aptos" w:hAnsi="Aptos" w:cs="Arial"/>
                <w:sz w:val="12"/>
                <w:szCs w:val="12"/>
              </w:rPr>
              <w:t>Correct answer – Iteration 4</w:t>
            </w:r>
          </w:p>
        </w:tc>
        <w:tc>
          <w:tcPr>
            <w:tcW w:w="798" w:type="dxa"/>
            <w:tcMar/>
          </w:tcPr>
          <w:p w:rsidR="6A016E06" w:rsidP="7AD16DCA" w:rsidRDefault="4F71C898" w14:paraId="2D8ADD30" w14:textId="6B6A9CD8">
            <w:pPr>
              <w:rPr>
                <w:rFonts w:ascii="Aptos" w:hAnsi="Aptos" w:cs="Arial"/>
                <w:sz w:val="12"/>
                <w:szCs w:val="12"/>
              </w:rPr>
            </w:pPr>
            <w:r w:rsidRPr="7213C9DB">
              <w:rPr>
                <w:rFonts w:ascii="Aptos" w:hAnsi="Aptos" w:cs="Arial"/>
                <w:sz w:val="12"/>
                <w:szCs w:val="12"/>
              </w:rPr>
              <w:t>Link to dataset (if applicable)</w:t>
            </w:r>
          </w:p>
        </w:tc>
      </w:tr>
      <w:tr w:rsidR="45A8D371" w:rsidTr="6C964A44" w14:paraId="00FDDD2E" w14:textId="77777777">
        <w:trPr>
          <w:trHeight w:val="300"/>
        </w:trPr>
        <w:tc>
          <w:tcPr>
            <w:tcW w:w="31025" w:type="dxa"/>
            <w:gridSpan w:val="24"/>
            <w:shd w:val="clear" w:color="auto" w:fill="D0CECE" w:themeFill="background2" w:themeFillShade="E6"/>
            <w:tcMar/>
          </w:tcPr>
          <w:p w:rsidRPr="007E4203" w:rsidR="45A8D371" w:rsidP="1C38B521" w:rsidRDefault="7E2CA3AA" w14:paraId="62DD1A56" w14:textId="3FB6C444">
            <w:pPr>
              <w:rPr>
                <w:rStyle w:val="normaltextrun"/>
                <w:rFonts w:ascii="Aptos" w:hAnsi="Aptos" w:cs="Segoe UI"/>
                <w:sz w:val="12"/>
                <w:szCs w:val="12"/>
              </w:rPr>
            </w:pPr>
            <w:r w:rsidRPr="007E4203">
              <w:rPr>
                <w:rStyle w:val="normaltextrun"/>
                <w:rFonts w:ascii="Aptos" w:hAnsi="Aptos" w:cs="Segoe UI"/>
                <w:sz w:val="12"/>
                <w:szCs w:val="12"/>
              </w:rPr>
              <w:t>Part 1 – Questions</w:t>
            </w:r>
          </w:p>
          <w:p w:rsidRPr="007E4203" w:rsidR="45A8D371" w:rsidP="1C38B521" w:rsidRDefault="7E2CA3AA" w14:paraId="341C6017" w14:textId="4CE4949F">
            <w:pPr>
              <w:rPr>
                <w:rStyle w:val="normaltextrun"/>
                <w:rFonts w:ascii="Aptos" w:hAnsi="Aptos" w:cs="Segoe UI"/>
                <w:sz w:val="12"/>
                <w:szCs w:val="12"/>
              </w:rPr>
            </w:pPr>
            <w:r w:rsidRPr="007E4203">
              <w:rPr>
                <w:rStyle w:val="normaltextrun"/>
                <w:rFonts w:ascii="Aptos" w:hAnsi="Aptos" w:cs="Segoe UI"/>
                <w:sz w:val="12"/>
                <w:szCs w:val="12"/>
              </w:rPr>
              <w:t>Duration 10 minutes</w:t>
            </w:r>
          </w:p>
          <w:p w:rsidRPr="007E4203" w:rsidR="45A8D371" w:rsidP="45A8D371" w:rsidRDefault="7E2CA3AA" w14:paraId="5B679F26" w14:textId="52434943">
            <w:pPr>
              <w:rPr>
                <w:rStyle w:val="normaltextrun"/>
                <w:rFonts w:ascii="Aptos" w:hAnsi="Aptos" w:cs="Segoe UI"/>
                <w:sz w:val="12"/>
                <w:szCs w:val="12"/>
              </w:rPr>
            </w:pPr>
            <w:r w:rsidRPr="007E4203">
              <w:rPr>
                <w:rStyle w:val="normaltextrun"/>
                <w:rFonts w:ascii="Aptos" w:hAnsi="Aptos" w:cs="Segoe UI"/>
                <w:sz w:val="12"/>
                <w:szCs w:val="12"/>
              </w:rPr>
              <w:t>Cannot navigate backwards</w:t>
            </w:r>
          </w:p>
        </w:tc>
      </w:tr>
      <w:tr w:rsidR="45A8D371" w:rsidTr="6C964A44" w14:paraId="6EB90090" w14:textId="77777777">
        <w:trPr>
          <w:trHeight w:val="300"/>
        </w:trPr>
        <w:tc>
          <w:tcPr>
            <w:tcW w:w="704" w:type="dxa"/>
            <w:tcMar/>
          </w:tcPr>
          <w:p w:rsidR="6C964A44" w:rsidP="6C964A44" w:rsidRDefault="6C964A44" w14:paraId="11086380" w14:textId="429AF32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1</w:t>
            </w:r>
          </w:p>
        </w:tc>
        <w:tc>
          <w:tcPr>
            <w:tcW w:w="525" w:type="dxa"/>
            <w:tcMar/>
          </w:tcPr>
          <w:p w:rsidR="6C964A44" w:rsidP="6C964A44" w:rsidRDefault="6C964A44" w14:paraId="44D23A2A" w14:textId="5B89489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AI1-1</w:t>
            </w:r>
          </w:p>
        </w:tc>
        <w:tc>
          <w:tcPr>
            <w:tcW w:w="709" w:type="dxa"/>
            <w:tcMar/>
          </w:tcPr>
          <w:p w:rsidR="6C964A44" w:rsidP="6C964A44" w:rsidRDefault="6C964A44" w14:paraId="08D462F9" w14:textId="0D6E52F7">
            <w:pPr>
              <w:widowControl w:val="0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6C964A44" w:rsidR="6C964A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Multiple choice</w:t>
            </w:r>
          </w:p>
        </w:tc>
        <w:tc>
          <w:tcPr>
            <w:tcW w:w="2805" w:type="dxa"/>
            <w:tcMar/>
          </w:tcPr>
          <w:p w:rsidR="6C964A44" w:rsidP="6C964A44" w:rsidRDefault="6C964A44" w14:paraId="04FFFF22" w14:textId="46323115">
            <w:pPr>
              <w:widowControl w:val="0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6C964A44" w:rsidR="6C964A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Which of the following is an example of an unstructured multi-modal dataset?</w:t>
            </w:r>
          </w:p>
        </w:tc>
        <w:tc>
          <w:tcPr>
            <w:tcW w:w="1036" w:type="dxa"/>
            <w:tcMar/>
          </w:tcPr>
          <w:p w:rsidR="6C964A44" w:rsidP="6C964A44" w:rsidRDefault="6C964A44" w14:paraId="721076DF" w14:textId="447210A6">
            <w:pPr>
              <w:widowControl w:val="0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6C964A44" w:rsidR="6C964A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a) A spreadsheet containing sales figures for a company.</w:t>
            </w:r>
          </w:p>
          <w:p w:rsidR="6C964A44" w:rsidP="6C964A44" w:rsidRDefault="6C964A44" w14:paraId="762D33D3" w14:textId="6091AC3B">
            <w:pPr>
              <w:widowControl w:val="0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6C964A44" w:rsidR="6C964A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b) A dataset consisting of text documents, images, and audio recordings related to customer feedback.</w:t>
            </w:r>
          </w:p>
          <w:p w:rsidR="6C964A44" w:rsidP="6C964A44" w:rsidRDefault="6C964A44" w14:paraId="0193CB53" w14:textId="0DB43B63">
            <w:pPr>
              <w:widowControl w:val="0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6C964A44" w:rsidR="6C964A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c) A database of structured customer profiles with clear categories.</w:t>
            </w:r>
          </w:p>
        </w:tc>
        <w:tc>
          <w:tcPr>
            <w:tcW w:w="883" w:type="dxa"/>
            <w:tcMar/>
          </w:tcPr>
          <w:p w:rsidR="6C964A44" w:rsidP="6C964A44" w:rsidRDefault="6C964A44" w14:paraId="69D34445" w14:textId="0ADB9445">
            <w:pPr>
              <w:widowControl w:val="0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6C964A44" w:rsidR="6C964A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b)</w:t>
            </w:r>
          </w:p>
        </w:tc>
        <w:tc>
          <w:tcPr>
            <w:tcW w:w="596" w:type="dxa"/>
            <w:tcMar/>
          </w:tcPr>
          <w:p w:rsidR="6C964A44" w:rsidP="6C964A44" w:rsidRDefault="6C964A44" w14:paraId="1F5D522B" w14:textId="29E3EE1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6C964A44" w:rsidP="6C964A44" w:rsidRDefault="6C964A44" w14:paraId="40537BD4" w14:textId="42C0F8C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6C964A44" w:rsidP="6C964A44" w:rsidRDefault="6C964A44" w14:paraId="44330A9D" w14:textId="33784EBE">
            <w:pPr>
              <w:widowControl w:val="0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Which dataset best exemplifies an unstructured multi-modal dataset?</w:t>
            </w:r>
          </w:p>
        </w:tc>
        <w:tc>
          <w:tcPr>
            <w:tcW w:w="1025" w:type="dxa"/>
            <w:tcMar/>
          </w:tcPr>
          <w:p w:rsidR="6C964A44" w:rsidP="6C964A44" w:rsidRDefault="6C964A44" w14:paraId="6FEC8730" w14:textId="50DD1694">
            <w:pPr>
              <w:widowControl w:val="0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a) A file with structured sales data, including product names and quantities sold.</w:t>
            </w:r>
          </w:p>
          <w:p w:rsidR="6C964A44" w:rsidP="6C964A44" w:rsidRDefault="6C964A44" w14:paraId="29EBDC14" w14:textId="4D4A1DE0">
            <w:pPr>
              <w:widowControl w:val="0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</w:t>
            </w:r>
          </w:p>
          <w:p w:rsidR="6C964A44" w:rsidP="6C964A44" w:rsidRDefault="6C964A44" w14:paraId="26EA0CA8" w14:textId="0CC3FEE0">
            <w:pPr>
              <w:widowControl w:val="0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b) A table listing product IDs, prices, and quantities available in stock.</w:t>
            </w:r>
          </w:p>
          <w:p w:rsidR="6C964A44" w:rsidP="6C964A44" w:rsidRDefault="6C964A44" w14:paraId="77BF4674" w14:textId="15B39166">
            <w:pPr>
              <w:widowControl w:val="0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</w:t>
            </w:r>
          </w:p>
          <w:p w:rsidR="6C964A44" w:rsidP="6C964A44" w:rsidRDefault="6C964A44" w14:paraId="65BD94E7" w14:textId="20377920">
            <w:pPr>
              <w:widowControl w:val="0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c) A sorted list of website users categorized by sign-up date.</w:t>
            </w:r>
          </w:p>
          <w:p w:rsidR="6C964A44" w:rsidP="6C964A44" w:rsidRDefault="6C964A44" w14:paraId="654331ED" w14:textId="67E3AE9D">
            <w:pPr>
              <w:widowControl w:val="0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</w:t>
            </w:r>
          </w:p>
          <w:p w:rsidR="6C964A44" w:rsidP="6C964A44" w:rsidRDefault="6C964A44" w14:paraId="73CF5238" w14:textId="75862DD4">
            <w:pPr>
              <w:widowControl w:val="0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d) A dataset containing social media posts, user comments, and uploaded videos from a marketing campaign. </w:t>
            </w:r>
          </w:p>
        </w:tc>
        <w:tc>
          <w:tcPr>
            <w:tcW w:w="1125" w:type="dxa"/>
            <w:tcMar/>
          </w:tcPr>
          <w:p w:rsidR="6C964A44" w:rsidP="6C964A44" w:rsidRDefault="6C964A44" w14:paraId="044A6134" w14:textId="67D058E8">
            <w:pPr>
              <w:widowControl w:val="0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d)</w:t>
            </w:r>
          </w:p>
        </w:tc>
        <w:tc>
          <w:tcPr>
            <w:tcW w:w="798" w:type="dxa"/>
            <w:tcMar/>
          </w:tcPr>
          <w:p w:rsidR="6C964A44" w:rsidP="6C964A44" w:rsidRDefault="6C964A44" w14:paraId="27F4F62D" w14:textId="239A36F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Which of the following represents an unstructured multi-modal dataset?</w:t>
            </w:r>
          </w:p>
        </w:tc>
        <w:tc>
          <w:tcPr>
            <w:tcW w:w="2816" w:type="dxa"/>
            <w:tcMar/>
          </w:tcPr>
          <w:p w:rsidR="6C964A44" w:rsidP="6C964A44" w:rsidRDefault="6C964A44" w14:paraId="3CDF121D" w14:textId="76D2A43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a) A collection of news articles with corresponding images and video interviews about recent events.  </w:t>
            </w:r>
          </w:p>
          <w:p w:rsidR="6C964A44" w:rsidP="6C964A44" w:rsidRDefault="6C964A44" w14:paraId="305D54D8" w14:textId="7ABF354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b) </w:t>
            </w:r>
          </w:p>
          <w:p w:rsidR="6C964A44" w:rsidP="6C964A44" w:rsidRDefault="6C964A44" w14:paraId="34350D80" w14:textId="6EA4AC3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A CSV file containing numerical weather data organized by date.</w:t>
            </w:r>
          </w:p>
          <w:p w:rsidR="6C964A44" w:rsidP="6C964A44" w:rsidRDefault="6C964A44" w14:paraId="492E6CD7" w14:textId="4C28F1D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</w:p>
          <w:p w:rsidR="6C964A44" w:rsidP="6C964A44" w:rsidRDefault="6C964A44" w14:paraId="26157AF5" w14:textId="58B8A1A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c) A database of employee salaries categorized by department.</w:t>
            </w:r>
          </w:p>
          <w:p w:rsidR="6C964A44" w:rsidP="6C964A44" w:rsidRDefault="6C964A44" w14:paraId="1115BE3E" w14:textId="179BF66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</w:t>
            </w:r>
          </w:p>
          <w:p w:rsidR="6C964A44" w:rsidP="6C964A44" w:rsidRDefault="6C964A44" w14:paraId="6A576B32" w14:textId="5CE7E3E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d) A table with customer orders including product IDs and quantities.</w:t>
            </w:r>
          </w:p>
        </w:tc>
        <w:tc>
          <w:tcPr>
            <w:tcW w:w="998" w:type="dxa"/>
            <w:tcMar/>
          </w:tcPr>
          <w:p w:rsidR="6C964A44" w:rsidP="6C964A44" w:rsidRDefault="6C964A44" w14:paraId="5177633E" w14:textId="587CE8D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a)</w:t>
            </w:r>
          </w:p>
        </w:tc>
        <w:tc>
          <w:tcPr>
            <w:tcW w:w="883" w:type="dxa"/>
            <w:tcMar/>
          </w:tcPr>
          <w:p w:rsidR="6C964A44" w:rsidP="6C964A44" w:rsidRDefault="6C964A44" w14:paraId="1758757A" w14:textId="5EF7FD0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Which dataset would qualify as an unstructured multi-modal dataset?</w:t>
            </w:r>
          </w:p>
        </w:tc>
        <w:tc>
          <w:tcPr>
            <w:tcW w:w="798" w:type="dxa"/>
            <w:tcMar/>
          </w:tcPr>
          <w:p w:rsidR="6C964A44" w:rsidP="6C964A44" w:rsidRDefault="6C964A44" w14:paraId="33BE8129" w14:textId="2BC3C59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a) A JSON file with employee attendance records including names and dates.</w:t>
            </w:r>
          </w:p>
          <w:p w:rsidR="6C964A44" w:rsidP="6C964A44" w:rsidRDefault="6C964A44" w14:paraId="0B178318" w14:textId="0A664E5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</w:t>
            </w:r>
          </w:p>
          <w:p w:rsidR="6C964A44" w:rsidP="6C964A44" w:rsidRDefault="6C964A44" w14:paraId="0005886B" w14:textId="0900DE9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b) A relational database of product inventories with categories and prices.</w:t>
            </w:r>
          </w:p>
          <w:p w:rsidR="6C964A44" w:rsidP="6C964A44" w:rsidRDefault="6C964A44" w14:paraId="52C91DFB" w14:textId="6B9884A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</w:t>
            </w:r>
          </w:p>
          <w:p w:rsidR="6C964A44" w:rsidP="6C964A44" w:rsidRDefault="6C964A44" w14:paraId="04332567" w14:textId="7755E9E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c) A dataset containing video tutorials, transcripts, and user comments from an educational platform. </w:t>
            </w:r>
          </w:p>
          <w:p w:rsidR="6C964A44" w:rsidP="6C964A44" w:rsidRDefault="6C964A44" w14:paraId="69938B54" w14:textId="62AD466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</w:t>
            </w:r>
          </w:p>
          <w:p w:rsidR="6C964A44" w:rsidP="6C964A44" w:rsidRDefault="6C964A44" w14:paraId="3D4E28D0" w14:textId="3F616AF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d) An Excel file summarizing customer transaction histories by month.</w:t>
            </w:r>
          </w:p>
        </w:tc>
        <w:tc>
          <w:tcPr>
            <w:tcW w:w="2816" w:type="dxa"/>
            <w:tcMar/>
          </w:tcPr>
          <w:p w:rsidR="6C964A44" w:rsidP="6C964A44" w:rsidRDefault="6C964A44" w14:paraId="267CE357" w14:textId="0C50CDE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c)</w:t>
            </w:r>
          </w:p>
        </w:tc>
        <w:tc>
          <w:tcPr>
            <w:tcW w:w="1018" w:type="dxa"/>
            <w:tcMar/>
          </w:tcPr>
          <w:p w:rsidR="6C964A44" w:rsidP="6C964A44" w:rsidRDefault="6C964A44" w14:paraId="12A94C89" w14:textId="46E5DC4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What is an example of an unstructured multi-modal dataset?</w:t>
            </w:r>
          </w:p>
        </w:tc>
        <w:tc>
          <w:tcPr>
            <w:tcW w:w="918" w:type="dxa"/>
            <w:tcMar/>
          </w:tcPr>
          <w:p w:rsidR="6C964A44" w:rsidP="6C964A44" w:rsidRDefault="6C964A44" w14:paraId="08583B00" w14:textId="4D148E3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a) A medical record system that logs patient details in structured tables.</w:t>
            </w:r>
          </w:p>
          <w:p w:rsidR="6C964A44" w:rsidP="6C964A44" w:rsidRDefault="6C964A44" w14:paraId="3CCB4095" w14:textId="4AF9F87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</w:t>
            </w:r>
          </w:p>
          <w:p w:rsidR="6C964A44" w:rsidP="6C964A44" w:rsidRDefault="6C964A44" w14:paraId="4F60ED9E" w14:textId="5D13D25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b) A collection of patient scans, doctors’ notes, and audio recordings of consultations.</w:t>
            </w:r>
          </w:p>
          <w:p w:rsidR="6C964A44" w:rsidP="6C964A44" w:rsidRDefault="6C964A44" w14:paraId="406B7B61" w14:textId="0A29BED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</w:t>
            </w:r>
          </w:p>
          <w:p w:rsidR="6C964A44" w:rsidP="6C964A44" w:rsidRDefault="6C964A44" w14:paraId="608835DE" w14:textId="0B0F2A1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c) A spreadsheet summarizing financial reports for a company’s quarterly earnings.</w:t>
            </w:r>
          </w:p>
          <w:p w:rsidR="6C964A44" w:rsidP="6C964A44" w:rsidRDefault="6C964A44" w14:paraId="73EF052A" w14:textId="0EFBEE8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</w:t>
            </w:r>
          </w:p>
          <w:p w:rsidR="6C964A44" w:rsidP="6C964A44" w:rsidRDefault="6C964A44" w14:paraId="64D91F39" w14:textId="6086475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d) A SQL database of shipping details organized by date and location.</w:t>
            </w:r>
          </w:p>
        </w:tc>
        <w:tc>
          <w:tcPr>
            <w:tcW w:w="798" w:type="dxa"/>
            <w:tcMar/>
          </w:tcPr>
          <w:p w:rsidR="6C964A44" w:rsidP="6C964A44" w:rsidRDefault="6C964A44" w14:paraId="17810123" w14:textId="037D62E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6C964A44" w:rsidR="6C964A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b)</w:t>
            </w:r>
          </w:p>
        </w:tc>
        <w:tc>
          <w:tcPr>
            <w:tcW w:w="2822" w:type="dxa"/>
            <w:tcMar/>
          </w:tcPr>
          <w:p w:rsidR="69FF552C" w:rsidP="6C964A44" w:rsidRDefault="69FF552C" w14:paraId="5AE5C79C" w14:noSpellErr="1" w14:textId="2AA603D1">
            <w:pPr>
              <w:spacing w:line="259" w:lineRule="auto"/>
              <w:rPr>
                <w:rFonts w:ascii="Aptos" w:hAnsi="Aptos" w:eastAsia="Aptos" w:cs="Aptos"/>
                <w:sz w:val="12"/>
                <w:szCs w:val="12"/>
              </w:rPr>
            </w:pPr>
          </w:p>
        </w:tc>
        <w:tc>
          <w:tcPr>
            <w:tcW w:w="1029" w:type="dxa"/>
            <w:tcMar/>
          </w:tcPr>
          <w:p w:rsidR="1C38B521" w:rsidP="1C38B521" w:rsidRDefault="1C38B521" w14:paraId="133D2EA0" w14:textId="2DBB405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3ED20A52" w:rsidP="1C38B521" w:rsidRDefault="3ED20A52" w14:paraId="0D5D2EF0" w14:noSpellErr="1" w14:textId="35FA396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1C38B521" w:rsidP="1C38B521" w:rsidRDefault="1C38B521" w14:paraId="31A5A61B" w14:textId="5D87EFD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</w:tr>
      <w:tr w:rsidR="45A8D371" w:rsidTr="6C964A44" w14:paraId="2512DA1B" w14:textId="77777777">
        <w:trPr>
          <w:trHeight w:val="300"/>
        </w:trPr>
        <w:tc>
          <w:tcPr>
            <w:tcW w:w="704" w:type="dxa"/>
            <w:tcMar/>
          </w:tcPr>
          <w:p w:rsidR="1C38B521" w:rsidP="1C38B521" w:rsidRDefault="1C38B521" w14:paraId="23C6583E" w14:textId="5D610C6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eop"/>
                <w:rFonts w:ascii="Aptos" w:hAnsi="Aptos" w:eastAsia="Aptos" w:cs="Aptos"/>
                <w:color w:val="000000" w:themeColor="text1"/>
                <w:sz w:val="12"/>
                <w:szCs w:val="12"/>
              </w:rPr>
              <w:t>16 </w:t>
            </w:r>
          </w:p>
        </w:tc>
        <w:tc>
          <w:tcPr>
            <w:tcW w:w="525" w:type="dxa"/>
            <w:tcMar/>
          </w:tcPr>
          <w:p w:rsidR="1C38B521" w:rsidP="1C38B521" w:rsidRDefault="1C38B521" w14:paraId="6BC0F587" w14:textId="503C8EE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DS1-4 </w:t>
            </w:r>
          </w:p>
        </w:tc>
        <w:tc>
          <w:tcPr>
            <w:tcW w:w="709" w:type="dxa"/>
            <w:tcMar/>
          </w:tcPr>
          <w:p w:rsidR="1C38B521" w:rsidP="1C38B521" w:rsidRDefault="1C38B521" w14:paraId="2A472EB7" w14:textId="4973B70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Multiple choice</w:t>
            </w:r>
          </w:p>
          <w:p w:rsidR="1C38B521" w:rsidP="1C38B521" w:rsidRDefault="1C38B521" w14:paraId="2DAF592E" w14:textId="5EFB3D2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05" w:type="dxa"/>
            <w:tcMar/>
          </w:tcPr>
          <w:p w:rsidR="1C38B521" w:rsidP="1C38B521" w:rsidRDefault="00E80D2E" w14:paraId="24BE71BA" w14:textId="0E3C4DF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120D0F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Q2</w:t>
            </w:r>
            <w:r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What is the output of the following Python code? </w:t>
            </w:r>
            <w:r w:rsidR="1C38B521">
              <w:br/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x = [6, 28, 5, 26, 49] </w:t>
            </w:r>
            <w:r w:rsidR="1C38B521">
              <w:br/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print(</w:t>
            </w:r>
            <w:proofErr w:type="gram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x[</w:t>
            </w:r>
            <w:proofErr w:type="gramEnd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1:-1]) </w:t>
            </w:r>
          </w:p>
        </w:tc>
        <w:tc>
          <w:tcPr>
            <w:tcW w:w="1036" w:type="dxa"/>
            <w:tcMar/>
          </w:tcPr>
          <w:p w:rsidR="04F5C945" w:rsidP="1C38B521" w:rsidRDefault="04F5C945" w14:paraId="6357CDC1" w14:textId="00B55EA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A)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[6, 28, 5, 26, 49] </w:t>
            </w:r>
            <w:r>
              <w:br/>
            </w:r>
            <w:r w:rsidRPr="1C38B521" w:rsidR="2740D32C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B</w:t>
            </w:r>
            <w:r w:rsidRPr="1C38B521" w:rsidR="57447B28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[28, 5, 26, 49] </w:t>
            </w:r>
            <w:r>
              <w:br/>
            </w:r>
            <w:r w:rsidRPr="1C38B521" w:rsidR="71BAE0A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</w:t>
            </w:r>
            <w:r w:rsidRPr="1C38B521" w:rsidR="77080D6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[28, 5, 26] </w:t>
            </w:r>
            <w:r>
              <w:br/>
            </w:r>
            <w:r w:rsidRPr="1C38B521" w:rsidR="5F06BED2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</w:t>
            </w:r>
            <w:r w:rsidRPr="1C38B521" w:rsidR="71721347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[6, 28, 5, 26] </w:t>
            </w:r>
          </w:p>
        </w:tc>
        <w:tc>
          <w:tcPr>
            <w:tcW w:w="883" w:type="dxa"/>
            <w:tcMar/>
          </w:tcPr>
          <w:p w:rsidR="4B0B76DF" w:rsidP="1C38B521" w:rsidRDefault="4B0B76DF" w14:paraId="312DFA4C" w14:textId="0BAF0A4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 </w:t>
            </w:r>
          </w:p>
        </w:tc>
        <w:tc>
          <w:tcPr>
            <w:tcW w:w="596" w:type="dxa"/>
            <w:tcMar/>
          </w:tcPr>
          <w:p w:rsidR="1C38B521" w:rsidP="1C38B521" w:rsidRDefault="1C38B521" w14:paraId="49758CC1" w14:textId="50BD505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1C38B521" w:rsidP="1C38B521" w:rsidRDefault="1C38B521" w14:paraId="3F269086" w14:textId="3C0B217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1C38B521" w:rsidP="1C38B521" w:rsidRDefault="1C38B521" w14:paraId="5400296F" w14:textId="5CAF378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What is the output of the following Python code?  </w:t>
            </w:r>
          </w:p>
          <w:p w:rsidR="1C38B521" w:rsidP="1C38B521" w:rsidRDefault="1C38B521" w14:paraId="7C9FDE4F" w14:textId="08EC456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x = [8, 9, 6, 10, 12, 14]  </w:t>
            </w:r>
          </w:p>
          <w:p w:rsidR="1C38B521" w:rsidP="1C38B521" w:rsidRDefault="1C38B521" w14:paraId="14995E15" w14:textId="7E6FEB3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print(</w:t>
            </w:r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x[</w:t>
            </w:r>
            <w:proofErr w:type="gram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2:4]) </w:t>
            </w:r>
          </w:p>
        </w:tc>
        <w:tc>
          <w:tcPr>
            <w:tcW w:w="1025" w:type="dxa"/>
            <w:tcMar/>
          </w:tcPr>
          <w:p w:rsidR="7827FEB5" w:rsidP="1C38B521" w:rsidRDefault="7827FEB5" w14:paraId="1A01571B" w14:textId="56C6AE2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A)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[</w:t>
            </w:r>
            <w:proofErr w:type="gram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9,  6</w:t>
            </w:r>
            <w:proofErr w:type="gram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, 10]</w:t>
            </w:r>
          </w:p>
          <w:p w:rsidR="747CC1C8" w:rsidP="1C38B521" w:rsidRDefault="747CC1C8" w14:paraId="6E887DDB" w14:textId="3EACE3E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B</w:t>
            </w:r>
            <w:r w:rsidRPr="1C38B521" w:rsidR="02326E8A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)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[6, 10]</w:t>
            </w:r>
          </w:p>
          <w:p w:rsidR="3BC9F40E" w:rsidP="1C38B521" w:rsidRDefault="3BC9F40E" w14:paraId="4D9F24FF" w14:textId="6A2CFC3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</w:t>
            </w:r>
            <w:r w:rsidRPr="1C38B521" w:rsidR="7FE0C479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)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[6, 10, 12]</w:t>
            </w:r>
          </w:p>
          <w:p w:rsidR="3129A1AD" w:rsidP="1C38B521" w:rsidRDefault="3129A1AD" w14:paraId="7C0381B6" w14:textId="354ED64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</w:t>
            </w:r>
            <w:r w:rsidRPr="1C38B521" w:rsidR="482BBDC6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)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[9, 6]</w:t>
            </w:r>
          </w:p>
        </w:tc>
        <w:tc>
          <w:tcPr>
            <w:tcW w:w="1125" w:type="dxa"/>
            <w:tcMar/>
          </w:tcPr>
          <w:p w:rsidR="111DCCEF" w:rsidP="1C38B521" w:rsidRDefault="111DCCEF" w14:paraId="0585F06C" w14:textId="518B9FA5">
            <w:pPr>
              <w:spacing w:line="259" w:lineRule="auto"/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</w:t>
            </w:r>
          </w:p>
          <w:p w:rsidR="1C38B521" w:rsidP="1C38B521" w:rsidRDefault="1C38B521" w14:paraId="02B933FF" w14:textId="7740D46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1C38B521" w:rsidP="1C38B521" w:rsidRDefault="1C38B521" w14:paraId="54662EC6" w14:textId="55EDAAE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1C38B521" w:rsidP="1C38B521" w:rsidRDefault="1C38B521" w14:paraId="6FFFEE5D" w14:textId="7E2A2FF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What is the output of the following Python code?  </w:t>
            </w:r>
          </w:p>
          <w:p w:rsidR="1C38B521" w:rsidP="1C38B521" w:rsidRDefault="1C38B521" w14:paraId="28B6F3D4" w14:textId="3E958B7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x = [8, 9, 12, 14]  </w:t>
            </w:r>
          </w:p>
          <w:p w:rsidR="1C38B521" w:rsidP="1C38B521" w:rsidRDefault="1C38B521" w14:paraId="4F3910ED" w14:textId="48FA350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print(</w:t>
            </w:r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x[</w:t>
            </w:r>
            <w:proofErr w:type="gram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3:]) </w:t>
            </w:r>
          </w:p>
          <w:p w:rsidR="1C38B521" w:rsidP="1C38B521" w:rsidRDefault="1C38B521" w14:paraId="6560A12C" w14:textId="179E46D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998" w:type="dxa"/>
            <w:tcMar/>
          </w:tcPr>
          <w:p w:rsidR="2FDDBBE6" w:rsidP="1C38B521" w:rsidRDefault="2FDDBBE6" w14:paraId="2F97455E" w14:textId="3DB022D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A)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[</w:t>
            </w:r>
            <w:proofErr w:type="gram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14]</w:t>
            </w:r>
          </w:p>
          <w:p w:rsidR="1C65D5EF" w:rsidP="1C38B521" w:rsidRDefault="1C65D5EF" w14:paraId="5319DACE" w14:textId="415FD0E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B)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[12, 14]</w:t>
            </w:r>
          </w:p>
          <w:p w:rsidR="066F66A9" w:rsidP="1C38B521" w:rsidRDefault="066F66A9" w14:paraId="22B1FBE8" w14:textId="5E037F1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C)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[]</w:t>
            </w:r>
          </w:p>
        </w:tc>
        <w:tc>
          <w:tcPr>
            <w:tcW w:w="883" w:type="dxa"/>
            <w:tcMar/>
          </w:tcPr>
          <w:p w:rsidR="74CAEC4F" w:rsidP="1C38B521" w:rsidRDefault="74CAEC4F" w14:paraId="6C3675E4" w14:textId="4A48457B">
            <w:pPr>
              <w:spacing w:line="259" w:lineRule="auto"/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</w:t>
            </w:r>
          </w:p>
        </w:tc>
        <w:tc>
          <w:tcPr>
            <w:tcW w:w="798" w:type="dxa"/>
            <w:tcMar/>
          </w:tcPr>
          <w:p w:rsidR="1C38B521" w:rsidP="1C38B521" w:rsidRDefault="1C38B521" w14:paraId="7B9F844E" w14:textId="44528F3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1C38B521" w:rsidP="1C38B521" w:rsidRDefault="1C38B521" w14:paraId="337B085D" w14:textId="39F653D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What is the output of the following Python code?  </w:t>
            </w:r>
          </w:p>
          <w:p w:rsidR="1C38B521" w:rsidP="1C38B521" w:rsidRDefault="1C38B521" w14:paraId="5DFDAC39" w14:textId="3632C0F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x = [4, 7, 29, 30, 18, 29]  </w:t>
            </w:r>
          </w:p>
          <w:p w:rsidR="1C38B521" w:rsidP="1C38B521" w:rsidRDefault="1C38B521" w14:paraId="69AB88B0" w14:textId="7529F68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print(</w:t>
            </w:r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x[</w:t>
            </w:r>
            <w:proofErr w:type="gram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3:-1]) </w:t>
            </w:r>
          </w:p>
          <w:p w:rsidR="1C38B521" w:rsidP="1C38B521" w:rsidRDefault="1C38B521" w14:paraId="48A94E51" w14:textId="5C2AFD1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018" w:type="dxa"/>
            <w:tcMar/>
          </w:tcPr>
          <w:p w:rsidR="3217A40E" w:rsidP="1C38B521" w:rsidRDefault="3217A40E" w14:paraId="66D677CB" w14:textId="04CE2D4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A)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[30,18]</w:t>
            </w:r>
          </w:p>
          <w:p w:rsidR="3DFAACCB" w:rsidP="1C38B521" w:rsidRDefault="3DFAACCB" w14:paraId="42598154" w14:textId="69219A0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B</w:t>
            </w:r>
            <w:r w:rsidRPr="1C38B521" w:rsidR="255F8A64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)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[29, 30, 18]</w:t>
            </w:r>
          </w:p>
          <w:p w:rsidR="6D747072" w:rsidP="1C38B521" w:rsidRDefault="6D747072" w14:paraId="57F0472A" w14:textId="298136F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</w:t>
            </w:r>
            <w:r w:rsidRPr="1C38B521" w:rsidR="3E151DD4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)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[29, 30, 18, 29]</w:t>
            </w:r>
          </w:p>
          <w:p w:rsidR="5508B533" w:rsidP="1C38B521" w:rsidRDefault="5508B533" w14:paraId="0F13A066" w14:textId="1D9B28B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</w:t>
            </w:r>
            <w:r w:rsidRPr="1C38B521" w:rsidR="743A2F9C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)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[30, 18, 29]</w:t>
            </w:r>
          </w:p>
        </w:tc>
        <w:tc>
          <w:tcPr>
            <w:tcW w:w="918" w:type="dxa"/>
            <w:tcMar/>
          </w:tcPr>
          <w:p w:rsidR="4815EEA8" w:rsidP="1C38B521" w:rsidRDefault="4815EEA8" w14:paraId="5A43727A" w14:textId="2F52FB36">
            <w:pPr>
              <w:spacing w:line="259" w:lineRule="auto"/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</w:t>
            </w:r>
          </w:p>
        </w:tc>
        <w:tc>
          <w:tcPr>
            <w:tcW w:w="798" w:type="dxa"/>
            <w:tcMar/>
          </w:tcPr>
          <w:p w:rsidR="1C38B521" w:rsidP="1C38B521" w:rsidRDefault="1C38B521" w14:paraId="0397E694" w14:textId="6765165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22" w:type="dxa"/>
            <w:tcMar/>
          </w:tcPr>
          <w:p w:rsidR="1C38B521" w:rsidP="1C38B521" w:rsidRDefault="1C38B521" w14:paraId="0C8D1B2D" w14:textId="50976E0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What is the output of the following Python code?  </w:t>
            </w:r>
          </w:p>
          <w:p w:rsidR="1C38B521" w:rsidP="1C38B521" w:rsidRDefault="1C38B521" w14:paraId="155CAC55" w14:textId="0C815C0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x = [4, 7, 2, 3, 60, 18, 29]  </w:t>
            </w:r>
          </w:p>
          <w:p w:rsidR="1C38B521" w:rsidP="1C38B521" w:rsidRDefault="1C38B521" w14:paraId="321E8D19" w14:textId="0BDE8D3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print(</w:t>
            </w:r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x[</w:t>
            </w:r>
            <w:proofErr w:type="gram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:-1]) </w:t>
            </w:r>
          </w:p>
          <w:p w:rsidR="1C38B521" w:rsidP="1C38B521" w:rsidRDefault="1C38B521" w14:paraId="3DE83B2C" w14:textId="1A2E8E8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029" w:type="dxa"/>
            <w:tcMar/>
          </w:tcPr>
          <w:p w:rsidR="1F729023" w:rsidP="1C38B521" w:rsidRDefault="1F729023" w14:paraId="6050E7D6" w14:textId="4B5203C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A)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[4, 7, 2, 3, 60, 18]</w:t>
            </w:r>
          </w:p>
          <w:p w:rsidR="664A2C2A" w:rsidP="1C38B521" w:rsidRDefault="664A2C2A" w14:paraId="65FECE2B" w14:textId="42F6CA7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B</w:t>
            </w:r>
            <w:r w:rsidRPr="1C38B521" w:rsidR="36EDE6E6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)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[4, 7, 2, 3, 60, 18, 29]</w:t>
            </w:r>
          </w:p>
          <w:p w:rsidR="20C5CF10" w:rsidP="1C38B521" w:rsidRDefault="20C5CF10" w14:paraId="3B3279C1" w14:textId="40759FE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</w:t>
            </w:r>
            <w:r w:rsidRPr="1C38B521" w:rsidR="01E021A0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[4, 7, 2, 3, 60]</w:t>
            </w:r>
          </w:p>
          <w:p w:rsidR="1C38B521" w:rsidP="1C38B521" w:rsidRDefault="1C38B521" w14:paraId="5A3BAC39" w14:textId="3387B5B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1C38B521" w:rsidP="1C38B521" w:rsidRDefault="1C38B521" w14:paraId="4F0FDB24" w14:textId="53EF439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1C38B521" w:rsidP="1C38B521" w:rsidRDefault="1C38B521" w14:paraId="69EF71A6" w14:textId="06AE0F4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1BCF6E14" w:rsidP="1C38B521" w:rsidRDefault="1BCF6E14" w14:paraId="5568220C" w14:textId="76006F55">
            <w:pPr>
              <w:spacing w:line="259" w:lineRule="auto"/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</w:t>
            </w:r>
          </w:p>
        </w:tc>
        <w:tc>
          <w:tcPr>
            <w:tcW w:w="798" w:type="dxa"/>
            <w:tcMar/>
          </w:tcPr>
          <w:p w:rsidR="1C38B521" w:rsidP="1C38B521" w:rsidRDefault="1C38B521" w14:paraId="6AF3D349" w14:textId="1AC8E0B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</w:tr>
      <w:tr w:rsidR="45A8D371" w:rsidTr="6C964A44" w14:paraId="03FB2A3A" w14:textId="77777777">
        <w:trPr>
          <w:trHeight w:val="300"/>
        </w:trPr>
        <w:tc>
          <w:tcPr>
            <w:tcW w:w="704" w:type="dxa"/>
            <w:tcMar/>
          </w:tcPr>
          <w:p w:rsidR="1C38B521" w:rsidP="1C38B521" w:rsidRDefault="1C38B521" w14:paraId="03408A0E" w14:textId="1FD54DD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eop"/>
                <w:rFonts w:ascii="Aptos" w:hAnsi="Aptos" w:eastAsia="Aptos" w:cs="Aptos"/>
                <w:color w:val="000000" w:themeColor="text1"/>
                <w:sz w:val="12"/>
                <w:szCs w:val="12"/>
              </w:rPr>
              <w:t>18 </w:t>
            </w:r>
          </w:p>
        </w:tc>
        <w:tc>
          <w:tcPr>
            <w:tcW w:w="525" w:type="dxa"/>
            <w:tcMar/>
          </w:tcPr>
          <w:p w:rsidR="1C38B521" w:rsidP="1C38B521" w:rsidRDefault="1C38B521" w14:paraId="4C5945CB" w14:textId="6DD6F9A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DS1-4 </w:t>
            </w:r>
          </w:p>
        </w:tc>
        <w:tc>
          <w:tcPr>
            <w:tcW w:w="709" w:type="dxa"/>
            <w:tcMar/>
          </w:tcPr>
          <w:p w:rsidR="1C38B521" w:rsidP="1C38B521" w:rsidRDefault="1C38B521" w14:paraId="3B764F50" w14:textId="7F5FE0D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All that apply</w:t>
            </w:r>
          </w:p>
        </w:tc>
        <w:tc>
          <w:tcPr>
            <w:tcW w:w="2805" w:type="dxa"/>
            <w:tcMar/>
          </w:tcPr>
          <w:p w:rsidR="1C38B521" w:rsidP="1C38B521" w:rsidRDefault="00E80D2E" w14:paraId="47A3F3FA" w14:textId="1C2CA31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120D0F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Q3</w:t>
            </w:r>
            <w:r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Suppose you have defined the following list in your Python environment: </w:t>
            </w:r>
            <w:r w:rsidR="1C38B521">
              <w:br/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x = ['a', 'b', 'c'] </w:t>
            </w:r>
            <w:r w:rsidR="1C38B521">
              <w:br/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Which of the following syntaxes would make x equal to: </w:t>
            </w:r>
            <w:r w:rsidR="1C38B521">
              <w:br/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['a', 'b', 'c', 'd'] </w:t>
            </w:r>
          </w:p>
        </w:tc>
        <w:tc>
          <w:tcPr>
            <w:tcW w:w="1036" w:type="dxa"/>
            <w:tcMar/>
          </w:tcPr>
          <w:p w:rsidR="3BB1A030" w:rsidP="1C38B521" w:rsidRDefault="3BB1A030" w14:paraId="24FD4EB3" w14:textId="5482EB1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fr-FR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  <w:lang w:val="fr-FR"/>
              </w:rPr>
              <w:t>A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  <w:lang w:val="fr-FR"/>
              </w:rPr>
              <w:t xml:space="preserve">) </w:t>
            </w:r>
            <w:proofErr w:type="spellStart"/>
            <w:proofErr w:type="gram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  <w:lang w:val="fr-FR"/>
              </w:rPr>
              <w:t>x.append</w:t>
            </w:r>
            <w:proofErr w:type="spellEnd"/>
            <w:proofErr w:type="gramEnd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  <w:lang w:val="fr-FR"/>
              </w:rPr>
              <w:t>('d') </w:t>
            </w:r>
            <w:r>
              <w:br/>
            </w:r>
            <w:r w:rsidRPr="1C38B521" w:rsidR="1ED88644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  <w:lang w:val="fr-FR"/>
              </w:rPr>
              <w:t>B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  <w:lang w:val="fr-FR"/>
              </w:rPr>
              <w:t>) x += ['d'] </w:t>
            </w:r>
            <w:r>
              <w:br/>
            </w:r>
            <w:r w:rsidRPr="1C38B521" w:rsidR="5E777D36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  <w:lang w:val="fr-FR"/>
              </w:rPr>
              <w:t>C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  <w:lang w:val="fr-FR"/>
              </w:rPr>
              <w:t xml:space="preserve">) x = </w:t>
            </w:r>
            <w:proofErr w:type="spell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  <w:lang w:val="fr-FR"/>
              </w:rPr>
              <w:t>x.append</w:t>
            </w:r>
            <w:proofErr w:type="spellEnd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  <w:lang w:val="fr-FR"/>
              </w:rPr>
              <w:t>('d') </w:t>
            </w:r>
            <w:r>
              <w:br/>
            </w:r>
            <w:r w:rsidRPr="1C38B521" w:rsidR="1D43CB68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  <w:lang w:val="fr-FR"/>
              </w:rPr>
              <w:t>D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  <w:lang w:val="fr-FR"/>
              </w:rPr>
              <w:t>) x = ['d'] </w:t>
            </w:r>
          </w:p>
        </w:tc>
        <w:tc>
          <w:tcPr>
            <w:tcW w:w="883" w:type="dxa"/>
            <w:tcMar/>
          </w:tcPr>
          <w:p w:rsidR="14F997E1" w:rsidP="1C38B521" w:rsidRDefault="14F997E1" w14:paraId="2551E654" w14:textId="7F7ACD4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A, B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 </w:t>
            </w:r>
          </w:p>
        </w:tc>
        <w:tc>
          <w:tcPr>
            <w:tcW w:w="596" w:type="dxa"/>
            <w:tcMar/>
          </w:tcPr>
          <w:p w:rsidR="1C38B521" w:rsidP="1C38B521" w:rsidRDefault="1C38B521" w14:paraId="49CD86C3" w14:textId="6E24335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1C38B521" w:rsidP="1C38B521" w:rsidRDefault="1C38B521" w14:paraId="02D52E2C" w14:textId="0FF6930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1C38B521" w:rsidP="1C38B521" w:rsidRDefault="1C38B521" w14:paraId="19A23A98" w14:textId="1821DD1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Suppose you have defined the following list in your Python environment: </w:t>
            </w:r>
            <w:r>
              <w:br/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x = [2, 3, 4] </w:t>
            </w:r>
            <w:r>
              <w:br/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Which of the following syntaxes would make x equal to: </w:t>
            </w:r>
            <w:r>
              <w:br/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[2, 3, 4, 5] </w:t>
            </w:r>
          </w:p>
          <w:p w:rsidR="1C38B521" w:rsidP="1C38B521" w:rsidRDefault="1C38B521" w14:paraId="7624DA23" w14:textId="2E59AA4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025" w:type="dxa"/>
            <w:tcMar/>
          </w:tcPr>
          <w:p w:rsidR="155D7E5C" w:rsidP="1C38B521" w:rsidRDefault="155D7E5C" w14:paraId="28A585E0" w14:textId="70BD32B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A)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x.append</w:t>
            </w:r>
            <w:proofErr w:type="spellEnd"/>
            <w:proofErr w:type="gram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(5)  </w:t>
            </w:r>
          </w:p>
          <w:p w:rsidR="61D91B8C" w:rsidP="1C38B521" w:rsidRDefault="61D91B8C" w14:paraId="66DE922C" w14:textId="5FE5343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B)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x += 5</w:t>
            </w:r>
          </w:p>
          <w:p w:rsidR="6A25ED63" w:rsidP="1C38B521" w:rsidRDefault="6A25ED63" w14:paraId="003B927D" w14:textId="1B667E1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C)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x = </w:t>
            </w:r>
            <w:proofErr w:type="spellStart"/>
            <w:proofErr w:type="gram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x.append</w:t>
            </w:r>
            <w:proofErr w:type="spellEnd"/>
            <w:proofErr w:type="gram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('d')  </w:t>
            </w:r>
          </w:p>
          <w:p w:rsidR="0AF7092E" w:rsidP="1C38B521" w:rsidRDefault="0AF7092E" w14:paraId="4FF3CCC2" w14:textId="068E589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D)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x += [5] </w:t>
            </w:r>
          </w:p>
        </w:tc>
        <w:tc>
          <w:tcPr>
            <w:tcW w:w="1125" w:type="dxa"/>
            <w:tcMar/>
          </w:tcPr>
          <w:p w:rsidR="4D8509E9" w:rsidP="1C38B521" w:rsidRDefault="4D8509E9" w14:paraId="2BF9B3F0" w14:textId="3D4874E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A, D</w:t>
            </w:r>
          </w:p>
        </w:tc>
        <w:tc>
          <w:tcPr>
            <w:tcW w:w="798" w:type="dxa"/>
            <w:tcMar/>
          </w:tcPr>
          <w:p w:rsidR="1C38B521" w:rsidP="1C38B521" w:rsidRDefault="1C38B521" w14:paraId="5C99D2C3" w14:textId="21D578D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1C38B521" w:rsidP="1C38B521" w:rsidRDefault="1C38B521" w14:paraId="333104D4" w14:textId="16968F8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8B4A02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Suppose you have defined the following list in your Python environment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:  </w:t>
            </w:r>
          </w:p>
          <w:p w:rsidR="1C38B521" w:rsidP="1C38B521" w:rsidRDefault="1C38B521" w14:paraId="0F0D751F" w14:textId="23ECF98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x = [2, 3, 4]  </w:t>
            </w:r>
          </w:p>
          <w:p w:rsidR="1C38B521" w:rsidP="1C38B521" w:rsidRDefault="1C38B521" w14:paraId="619130A2" w14:textId="67A46DF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Which of the following syntaxes would make x equal to:  </w:t>
            </w:r>
          </w:p>
          <w:p w:rsidR="1C38B521" w:rsidP="1C38B521" w:rsidRDefault="1C38B521" w14:paraId="260B26B5" w14:textId="74362A8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[1, 2, 3, 4] </w:t>
            </w:r>
          </w:p>
        </w:tc>
        <w:tc>
          <w:tcPr>
            <w:tcW w:w="998" w:type="dxa"/>
            <w:tcMar/>
          </w:tcPr>
          <w:p w:rsidR="013E2EA0" w:rsidP="1C38B521" w:rsidRDefault="013E2EA0" w14:paraId="38966BB6" w14:textId="6969A60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A) </w:t>
            </w:r>
            <w:proofErr w:type="spellStart"/>
            <w:proofErr w:type="gram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x.insert</w:t>
            </w:r>
            <w:proofErr w:type="spellEnd"/>
            <w:proofErr w:type="gram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(0, 1)</w:t>
            </w:r>
          </w:p>
          <w:p w:rsidR="183B490D" w:rsidP="1C38B521" w:rsidRDefault="183B490D" w14:paraId="39AAFE15" w14:textId="0DB2660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</w:t>
            </w:r>
            <w:r w:rsidRPr="1C38B521" w:rsidR="08C24E9D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) </w:t>
            </w:r>
            <w:proofErr w:type="spellStart"/>
            <w:proofErr w:type="gram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x.append</w:t>
            </w:r>
            <w:proofErr w:type="spellEnd"/>
            <w:proofErr w:type="gram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(1, 0)</w:t>
            </w:r>
          </w:p>
          <w:p w:rsidR="4362DC3C" w:rsidP="1C38B521" w:rsidRDefault="4362DC3C" w14:paraId="5207B6D4" w14:textId="36EE01C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</w:t>
            </w:r>
            <w:r w:rsidRPr="1C38B521" w:rsidR="509B62D0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)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x = [1] + x</w:t>
            </w:r>
          </w:p>
          <w:p w:rsidR="21FF8F30" w:rsidP="1C38B521" w:rsidRDefault="21FF8F30" w14:paraId="1B74E5EA" w14:textId="484BFEC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</w:t>
            </w:r>
            <w:r w:rsidRPr="1C38B521" w:rsidR="11DDE61D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)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x = 1 + x</w:t>
            </w:r>
          </w:p>
          <w:p w:rsidR="1C38B521" w:rsidP="1C38B521" w:rsidRDefault="1C38B521" w14:paraId="11204F02" w14:textId="7F8C1B5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1C38B521" w:rsidP="1C38B521" w:rsidRDefault="1C38B521" w14:paraId="7D406D6C" w14:textId="18412E4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616B14F9" w:rsidP="1C38B521" w:rsidRDefault="616B14F9" w14:paraId="02B0B573" w14:textId="0E50A7A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A, C</w:t>
            </w:r>
          </w:p>
        </w:tc>
        <w:tc>
          <w:tcPr>
            <w:tcW w:w="798" w:type="dxa"/>
            <w:tcMar/>
          </w:tcPr>
          <w:p w:rsidR="1C38B521" w:rsidP="1C38B521" w:rsidRDefault="1C38B521" w14:paraId="55B41DED" w14:textId="27EC36F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1C38B521" w:rsidP="1C38B521" w:rsidRDefault="1C38B521" w14:paraId="3FEFFB1F" w14:textId="175F396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Suppose you have defined the following list in your Python environment:  </w:t>
            </w:r>
          </w:p>
          <w:p w:rsidR="1C38B521" w:rsidP="1C38B521" w:rsidRDefault="1C38B521" w14:paraId="45E926B5" w14:textId="78832DE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x = [2, 3, 4]  </w:t>
            </w:r>
          </w:p>
          <w:p w:rsidRPr="00FD403C" w:rsidR="1C38B521" w:rsidP="1C38B521" w:rsidRDefault="1C38B521" w14:paraId="090CF8F4" w14:textId="3851BEE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FD403C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Which of the following syntaxes would make x equal to:  </w:t>
            </w:r>
          </w:p>
          <w:p w:rsidR="1C38B521" w:rsidP="1C38B521" w:rsidRDefault="1C38B521" w14:paraId="39C67A97" w14:textId="187CB6A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FD403C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[2, 3, 4, ‘</w:t>
            </w:r>
            <w:proofErr w:type="gramStart"/>
            <w:r w:rsidRPr="00FD403C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a‘</w:t>
            </w:r>
            <w:proofErr w:type="gramEnd"/>
            <w:r w:rsidRPr="00FD403C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]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 </w:t>
            </w:r>
          </w:p>
          <w:p w:rsidR="1C38B521" w:rsidP="1C38B521" w:rsidRDefault="1C38B521" w14:paraId="74555DDE" w14:textId="0E2B215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018" w:type="dxa"/>
            <w:tcMar/>
          </w:tcPr>
          <w:p w:rsidR="7EE9311A" w:rsidP="1C38B521" w:rsidRDefault="7EE9311A" w14:paraId="29E03793" w14:textId="7C51E8F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A)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It is impossible, you cannot add a string to a list of integers</w:t>
            </w:r>
          </w:p>
          <w:p w:rsidR="72C99C9D" w:rsidP="1C38B521" w:rsidRDefault="72C99C9D" w14:paraId="5A2AB6BC" w14:textId="14CB2A3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</w:t>
            </w:r>
            <w:r w:rsidRPr="1C38B521" w:rsidR="4885095F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)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x.append</w:t>
            </w:r>
            <w:proofErr w:type="spellEnd"/>
            <w:proofErr w:type="gram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(‘a’)</w:t>
            </w:r>
          </w:p>
          <w:p w:rsidR="7339BE7F" w:rsidP="1C38B521" w:rsidRDefault="7339BE7F" w14:paraId="5538E4C3" w14:textId="72BD925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</w:t>
            </w:r>
            <w:r w:rsidRPr="1C38B521" w:rsidR="4D4301CA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)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x = x + [‘a’]</w:t>
            </w:r>
          </w:p>
          <w:p w:rsidR="538664FE" w:rsidP="1C38B521" w:rsidRDefault="538664FE" w14:paraId="63F48B27" w14:textId="36A2940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</w:t>
            </w:r>
            <w:r w:rsidRPr="1C38B521" w:rsidR="4B771394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)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x+= ‘a’</w:t>
            </w:r>
          </w:p>
        </w:tc>
        <w:tc>
          <w:tcPr>
            <w:tcW w:w="918" w:type="dxa"/>
            <w:tcMar/>
          </w:tcPr>
          <w:p w:rsidR="1C38B521" w:rsidP="1C38B521" w:rsidRDefault="1C38B521" w14:paraId="70C9574D" w14:textId="0748A89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B, </w:t>
            </w:r>
            <w:r w:rsidRPr="1C38B521" w:rsidR="6F1F8FC2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, </w:t>
            </w:r>
            <w:r w:rsidRPr="1C38B521" w:rsidR="74629A6C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</w:t>
            </w:r>
          </w:p>
        </w:tc>
        <w:tc>
          <w:tcPr>
            <w:tcW w:w="798" w:type="dxa"/>
            <w:tcMar/>
          </w:tcPr>
          <w:p w:rsidR="1C38B521" w:rsidP="1C38B521" w:rsidRDefault="1C38B521" w14:paraId="4982C66F" w14:textId="0DD4E22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22" w:type="dxa"/>
            <w:tcMar/>
          </w:tcPr>
          <w:p w:rsidR="1C38B521" w:rsidP="1C38B521" w:rsidRDefault="1C38B521" w14:paraId="0B7B770F" w14:textId="354A964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Suppose you have defined the following list in your Python environment: </w:t>
            </w:r>
            <w:r>
              <w:br/>
            </w:r>
            <w:r w:rsidRPr="00256BE9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x = [1, 2, 3, 4] </w:t>
            </w:r>
            <w:r w:rsidRPr="00256BE9">
              <w:br/>
            </w:r>
            <w:r w:rsidRPr="00256BE9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Which of the following syntaxes would make x equal to: </w:t>
            </w:r>
            <w:r w:rsidRPr="00256BE9">
              <w:br/>
            </w:r>
            <w:r w:rsidRPr="00256BE9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[1, 2, 3]</w:t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 </w:t>
            </w:r>
          </w:p>
          <w:p w:rsidRPr="00404777" w:rsidR="1C38B521" w:rsidP="1C38B521" w:rsidRDefault="1C38B521" w14:paraId="3E6578EB" w14:textId="56EA76A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Pr="00404777" w:rsidR="1C38B521" w:rsidP="1C38B521" w:rsidRDefault="1C38B521" w14:paraId="58BF2577" w14:textId="0CAED47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029" w:type="dxa"/>
            <w:tcMar/>
          </w:tcPr>
          <w:p w:rsidR="1C38B521" w:rsidP="1C38B521" w:rsidRDefault="1C38B521" w14:paraId="2634236E" w14:textId="4155903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  <w:lang w:val="fr-FR"/>
              </w:rPr>
              <w:t>A) x -= 1</w:t>
            </w:r>
            <w:r>
              <w:br/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  <w:lang w:val="fr-FR"/>
              </w:rPr>
              <w:t>B) x -= [4] </w:t>
            </w:r>
            <w:r>
              <w:br/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  <w:lang w:val="fr-FR"/>
              </w:rPr>
              <w:t xml:space="preserve">C) x = </w:t>
            </w:r>
            <w:proofErr w:type="gram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  <w:lang w:val="fr-FR"/>
              </w:rPr>
              <w:t>x[</w:t>
            </w:r>
            <w:proofErr w:type="gram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  <w:lang w:val="fr-FR"/>
              </w:rPr>
              <w:t>:-1] </w:t>
            </w:r>
            <w:r>
              <w:br/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  <w:lang w:val="fr-FR"/>
              </w:rPr>
              <w:t>D) x = x[0:-1]</w:t>
            </w:r>
          </w:p>
          <w:p w:rsidR="1C38B521" w:rsidP="1C38B521" w:rsidRDefault="1C38B521" w14:paraId="0A3E6D5E" w14:textId="37B4D26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</w:p>
        </w:tc>
        <w:tc>
          <w:tcPr>
            <w:tcW w:w="1125" w:type="dxa"/>
            <w:tcMar/>
          </w:tcPr>
          <w:p w:rsidR="1C38B521" w:rsidP="1C38B521" w:rsidRDefault="1C38B521" w14:paraId="7DD2D33D" w14:textId="56645D3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C, D</w:t>
            </w:r>
          </w:p>
        </w:tc>
        <w:tc>
          <w:tcPr>
            <w:tcW w:w="798" w:type="dxa"/>
            <w:tcMar/>
          </w:tcPr>
          <w:p w:rsidR="1C38B521" w:rsidP="1C38B521" w:rsidRDefault="1C38B521" w14:paraId="004F6958" w14:textId="1F5A8CE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</w:tr>
      <w:tr w:rsidR="45A8D371" w:rsidTr="6C964A44" w14:paraId="2B93379E" w14:textId="77777777">
        <w:trPr>
          <w:trHeight w:val="300"/>
        </w:trPr>
        <w:tc>
          <w:tcPr>
            <w:tcW w:w="704" w:type="dxa"/>
            <w:tcMar/>
          </w:tcPr>
          <w:p w:rsidR="1C38B521" w:rsidP="1C38B521" w:rsidRDefault="1C38B521" w14:paraId="2EE6D4BF" w14:textId="3EE9E57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eop"/>
                <w:rFonts w:ascii="Aptos" w:hAnsi="Aptos" w:eastAsia="Aptos" w:cs="Aptos"/>
                <w:color w:val="000000" w:themeColor="text1"/>
                <w:sz w:val="12"/>
                <w:szCs w:val="12"/>
              </w:rPr>
              <w:t>20 </w:t>
            </w:r>
          </w:p>
        </w:tc>
        <w:tc>
          <w:tcPr>
            <w:tcW w:w="525" w:type="dxa"/>
            <w:tcMar/>
          </w:tcPr>
          <w:p w:rsidR="1C38B521" w:rsidP="1C38B521" w:rsidRDefault="1C38B521" w14:paraId="7BF72D43" w14:textId="69D3981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DS1-4 </w:t>
            </w:r>
          </w:p>
        </w:tc>
        <w:tc>
          <w:tcPr>
            <w:tcW w:w="709" w:type="dxa"/>
            <w:tcMar/>
          </w:tcPr>
          <w:p w:rsidR="1C38B521" w:rsidP="1C38B521" w:rsidRDefault="1C38B521" w14:paraId="25CE3336" w14:textId="01744B2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Multiple choice</w:t>
            </w:r>
          </w:p>
          <w:p w:rsidR="1C38B521" w:rsidP="1C38B521" w:rsidRDefault="1C38B521" w14:paraId="6BB805E5" w14:textId="21C74AA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05" w:type="dxa"/>
            <w:tcMar/>
          </w:tcPr>
          <w:p w:rsidR="1C38B521" w:rsidP="1C38B521" w:rsidRDefault="00E80D2E" w14:paraId="6B274EE2" w14:textId="59CCC669">
            <w:r w:rsidRPr="00120D0F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Q4</w:t>
            </w:r>
            <w:r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What is the output of the following Python c</w:t>
            </w:r>
            <w:r w:rsidR="007E4203"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624A52D6" wp14:editId="5858BFD8">
                  <wp:extent cx="1647825" cy="1190625"/>
                  <wp:effectExtent l="0" t="0" r="0" b="0"/>
                  <wp:docPr id="920455946" name="Picture 920455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ode? </w:t>
            </w:r>
            <w:r w:rsidRPr="1C38B521" w:rsidR="1C38B521">
              <w:rPr>
                <w:rStyle w:val="eop"/>
                <w:rFonts w:ascii="Aptos" w:hAnsi="Aptos" w:eastAsia="Aptos" w:cs="Aptos"/>
                <w:color w:val="000000" w:themeColor="text1"/>
                <w:sz w:val="12"/>
                <w:szCs w:val="12"/>
              </w:rPr>
              <w:t> </w:t>
            </w:r>
            <w:r w:rsidR="007E4203">
              <w:t xml:space="preserve"> </w:t>
            </w:r>
            <w:hyperlink r:id="rId23">
              <w:r w:rsidRPr="1C38B521" w:rsidR="495FB337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 xml:space="preserve">Link to </w:t>
              </w:r>
              <w:proofErr w:type="spellStart"/>
              <w:r w:rsidRPr="1C38B521" w:rsidR="495FB337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png</w:t>
              </w:r>
              <w:proofErr w:type="spellEnd"/>
              <w:r w:rsidRPr="1C38B521" w:rsidR="495FB337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 xml:space="preserve"> image </w:t>
              </w:r>
            </w:hyperlink>
          </w:p>
        </w:tc>
        <w:tc>
          <w:tcPr>
            <w:tcW w:w="1036" w:type="dxa"/>
            <w:tcMar/>
          </w:tcPr>
          <w:p w:rsidR="1C38B521" w:rsidP="1C38B521" w:rsidRDefault="1C38B521" w14:paraId="0A851992" w14:textId="5EC86FE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A) [True, True, False] </w:t>
            </w:r>
            <w:r>
              <w:br/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B) True </w:t>
            </w:r>
            <w:r>
              <w:br/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C) [False, False, True] </w:t>
            </w:r>
            <w:r>
              <w:br/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D) [False, False, True, True] </w:t>
            </w:r>
            <w:r>
              <w:br/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E) [False, False, True, False] </w:t>
            </w:r>
            <w:r>
              <w:br/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F) [True, True] </w:t>
            </w:r>
          </w:p>
        </w:tc>
        <w:tc>
          <w:tcPr>
            <w:tcW w:w="883" w:type="dxa"/>
            <w:tcMar/>
          </w:tcPr>
          <w:p w:rsidR="1C38B521" w:rsidP="1C38B521" w:rsidRDefault="1C38B521" w14:paraId="7328A693" w14:textId="50E46FB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B</w:t>
            </w:r>
          </w:p>
        </w:tc>
        <w:tc>
          <w:tcPr>
            <w:tcW w:w="596" w:type="dxa"/>
            <w:tcMar/>
          </w:tcPr>
          <w:p w:rsidR="1C38B521" w:rsidP="1C38B521" w:rsidRDefault="1C38B521" w14:paraId="26EECDFC" w14:textId="6E74E6B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1C38B521" w:rsidP="1C38B521" w:rsidRDefault="1C38B521" w14:paraId="662B22F5" w14:textId="3E7A541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1C38B521" w:rsidP="1C38B521" w:rsidRDefault="1C38B521" w14:paraId="34656268" w14:textId="33F62226">
            <w:pPr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What is the output of the following Python code? </w:t>
            </w:r>
          </w:p>
          <w:p w:rsidR="146D50D4" w:rsidP="1C38B521" w:rsidRDefault="146D50D4" w14:paraId="37C378B3" w14:textId="1B78E172">
            <w:pPr>
              <w:spacing w:line="259" w:lineRule="auto"/>
            </w:pPr>
            <w:r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18DAF6EC" wp14:editId="3ADFB758">
                  <wp:extent cx="1647825" cy="1190625"/>
                  <wp:effectExtent l="0" t="0" r="0" b="0"/>
                  <wp:docPr id="332197297" name="Picture 332197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25">
              <w:r w:rsidRPr="1C38B521" w:rsidR="462A580F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 xml:space="preserve">Link to </w:t>
              </w:r>
              <w:proofErr w:type="spellStart"/>
              <w:r w:rsidRPr="1C38B521" w:rsidR="462A580F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png</w:t>
              </w:r>
              <w:proofErr w:type="spellEnd"/>
              <w:r w:rsidRPr="1C38B521" w:rsidR="462A580F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 xml:space="preserve"> image </w:t>
              </w:r>
            </w:hyperlink>
          </w:p>
        </w:tc>
        <w:tc>
          <w:tcPr>
            <w:tcW w:w="1025" w:type="dxa"/>
            <w:tcMar/>
          </w:tcPr>
          <w:p w:rsidR="1C38B521" w:rsidP="1C38B521" w:rsidRDefault="1C38B521" w14:paraId="0BE58784" w14:textId="53C3901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A)[</w:t>
            </w:r>
            <w:proofErr w:type="gram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‘a’, True, 1, 1.0]</w:t>
            </w:r>
          </w:p>
          <w:p w:rsidR="1C38B521" w:rsidP="1C38B521" w:rsidRDefault="1C38B521" w14:paraId="48C7AA2E" w14:textId="472173B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B) a</w:t>
            </w:r>
          </w:p>
          <w:p w:rsidR="1C38B521" w:rsidP="1C38B521" w:rsidRDefault="1C38B521" w14:paraId="5D1DE412" w14:textId="5BBE618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C) [False, True, False, False</w:t>
            </w:r>
          </w:p>
        </w:tc>
        <w:tc>
          <w:tcPr>
            <w:tcW w:w="1125" w:type="dxa"/>
            <w:tcMar/>
          </w:tcPr>
          <w:p w:rsidR="247BC2A3" w:rsidP="1C38B521" w:rsidRDefault="247BC2A3" w14:paraId="18ADD0D5" w14:textId="64F0E06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</w:t>
            </w:r>
          </w:p>
        </w:tc>
        <w:tc>
          <w:tcPr>
            <w:tcW w:w="798" w:type="dxa"/>
            <w:tcMar/>
          </w:tcPr>
          <w:p w:rsidR="1C38B521" w:rsidP="1C38B521" w:rsidRDefault="1C38B521" w14:paraId="513E6BC3" w14:textId="0725C0D8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1C38B521" w:rsidP="1C38B521" w:rsidRDefault="1C38B521" w14:paraId="41A83C7A" w14:textId="2F63413B">
            <w:pPr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What is the output of the following Python code? </w:t>
            </w:r>
          </w:p>
          <w:p w:rsidR="3E22AA73" w:rsidP="1C38B521" w:rsidRDefault="3E22AA73" w14:paraId="5A365835" w14:textId="48D39EE0">
            <w:pPr>
              <w:spacing w:line="259" w:lineRule="auto"/>
            </w:pPr>
            <w:r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1FC4E1AF" wp14:editId="465AEAF7">
                  <wp:extent cx="1647825" cy="1314450"/>
                  <wp:effectExtent l="0" t="0" r="0" b="0"/>
                  <wp:docPr id="1474343627" name="Picture 1474343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27">
              <w:r w:rsidRPr="1C38B521" w:rsidR="343B4CFD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 xml:space="preserve">Link to </w:t>
              </w:r>
              <w:proofErr w:type="spellStart"/>
              <w:r w:rsidRPr="1C38B521" w:rsidR="343B4CFD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png</w:t>
              </w:r>
              <w:proofErr w:type="spellEnd"/>
              <w:r w:rsidRPr="1C38B521" w:rsidR="343B4CFD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 xml:space="preserve"> image </w:t>
              </w:r>
            </w:hyperlink>
          </w:p>
        </w:tc>
        <w:tc>
          <w:tcPr>
            <w:tcW w:w="998" w:type="dxa"/>
            <w:tcMar/>
          </w:tcPr>
          <w:p w:rsidR="1C38B521" w:rsidP="1C38B521" w:rsidRDefault="1C38B521" w14:paraId="5B0918C0" w14:textId="5A14C77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A) [2,3,4]</w:t>
            </w:r>
          </w:p>
          <w:p w:rsidR="1C38B521" w:rsidP="1C38B521" w:rsidRDefault="1C38B521" w14:paraId="6E46C71D" w14:textId="2663D65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B) [2, 3, 4, 1]</w:t>
            </w:r>
          </w:p>
          <w:p w:rsidR="1C38B521" w:rsidP="1C38B521" w:rsidRDefault="1C38B521" w14:paraId="5942DE9E" w14:textId="5942AC5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C) None</w:t>
            </w:r>
          </w:p>
          <w:p w:rsidR="1C38B521" w:rsidP="1C38B521" w:rsidRDefault="1C38B521" w14:paraId="7C278536" w14:textId="7CBFE25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D) [3, 4, 5]</w:t>
            </w:r>
          </w:p>
          <w:p w:rsidR="1C38B521" w:rsidP="1C38B521" w:rsidRDefault="1C38B521" w14:paraId="78FCA52A" w14:textId="3F3D9DD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71BE214A" w14:textId="6FA5920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</w:t>
            </w:r>
          </w:p>
        </w:tc>
        <w:tc>
          <w:tcPr>
            <w:tcW w:w="798" w:type="dxa"/>
            <w:tcMar/>
          </w:tcPr>
          <w:p w:rsidR="1C38B521" w:rsidP="1C38B521" w:rsidRDefault="1C38B521" w14:paraId="38D8CCD3" w14:textId="2306CB6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1C38B521" w:rsidP="1C38B521" w:rsidRDefault="1C38B521" w14:paraId="3C6DA306" w14:textId="7D07438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What is the output of the following Python code?</w:t>
            </w:r>
          </w:p>
          <w:p w:rsidR="6D9695D9" w:rsidP="1C38B521" w:rsidRDefault="6D9695D9" w14:paraId="5BA5ABFB" w14:textId="4E398778">
            <w:pPr>
              <w:spacing w:line="259" w:lineRule="auto"/>
            </w:pPr>
            <w:r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7A148237" wp14:editId="771F0237">
                  <wp:extent cx="1647825" cy="914400"/>
                  <wp:effectExtent l="0" t="0" r="0" b="0"/>
                  <wp:docPr id="1144284968" name="Picture 1144284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29">
              <w:r w:rsidRPr="1C38B521" w:rsidR="5CA6DD14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 xml:space="preserve">Link to </w:t>
              </w:r>
              <w:proofErr w:type="spellStart"/>
              <w:r w:rsidRPr="1C38B521" w:rsidR="5CA6DD14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png</w:t>
              </w:r>
              <w:proofErr w:type="spellEnd"/>
              <w:r w:rsidRPr="1C38B521" w:rsidR="5CA6DD14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 xml:space="preserve"> image </w:t>
              </w:r>
            </w:hyperlink>
          </w:p>
        </w:tc>
        <w:tc>
          <w:tcPr>
            <w:tcW w:w="1018" w:type="dxa"/>
            <w:tcMar/>
          </w:tcPr>
          <w:p w:rsidR="1C38B521" w:rsidP="1C38B521" w:rsidRDefault="1C38B521" w14:paraId="45D70562" w14:textId="38E36DA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A) (2, True)</w:t>
            </w:r>
          </w:p>
          <w:p w:rsidR="1C38B521" w:rsidP="1C38B521" w:rsidRDefault="1C38B521" w14:paraId="726E2950" w14:textId="0F6C142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B) (1, True)</w:t>
            </w:r>
          </w:p>
          <w:p w:rsidR="1C38B521" w:rsidP="1C38B521" w:rsidRDefault="1C38B521" w14:paraId="324D7268" w14:textId="43E9997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C) [False, (2, True), (3, True), False] </w:t>
            </w:r>
          </w:p>
        </w:tc>
        <w:tc>
          <w:tcPr>
            <w:tcW w:w="918" w:type="dxa"/>
            <w:tcMar/>
          </w:tcPr>
          <w:p w:rsidR="1C38B521" w:rsidP="1C38B521" w:rsidRDefault="1C38B521" w14:paraId="2195AA23" w14:textId="0A6C413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</w:t>
            </w:r>
          </w:p>
        </w:tc>
        <w:tc>
          <w:tcPr>
            <w:tcW w:w="798" w:type="dxa"/>
            <w:tcMar/>
          </w:tcPr>
          <w:p w:rsidR="1C38B521" w:rsidP="1C38B521" w:rsidRDefault="1C38B521" w14:paraId="74E8A8FF" w14:textId="007CAA4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22" w:type="dxa"/>
            <w:tcMar/>
          </w:tcPr>
          <w:p w:rsidR="1C38B521" w:rsidP="1C38B521" w:rsidRDefault="1C38B521" w14:paraId="548020FE" w14:textId="035F29E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What is the output of the following Python code?</w:t>
            </w:r>
          </w:p>
          <w:p w:rsidR="586BBE3D" w:rsidP="1C38B521" w:rsidRDefault="586BBE3D" w14:paraId="26391AF9" w14:textId="72717ADC">
            <w:pPr>
              <w:spacing w:line="259" w:lineRule="auto"/>
            </w:pPr>
            <w:r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06A5327C" wp14:editId="06207746">
                  <wp:extent cx="1647825" cy="885825"/>
                  <wp:effectExtent l="0" t="0" r="0" b="0"/>
                  <wp:docPr id="965425589" name="Picture 965425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31">
              <w:r w:rsidRPr="1C38B521" w:rsidR="7A4E3FB2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 xml:space="preserve">Link to </w:t>
              </w:r>
              <w:proofErr w:type="spellStart"/>
              <w:r w:rsidRPr="1C38B521" w:rsidR="7A4E3FB2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png</w:t>
              </w:r>
              <w:proofErr w:type="spellEnd"/>
              <w:r w:rsidRPr="1C38B521" w:rsidR="7A4E3FB2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 xml:space="preserve"> image</w:t>
              </w:r>
            </w:hyperlink>
            <w:r w:rsidRPr="1C38B521" w:rsidR="7A4E3FB2">
              <w:rPr>
                <w:rFonts w:ascii="Aptos" w:hAnsi="Aptos" w:eastAsia="Aptos" w:cs="Aptos"/>
                <w:sz w:val="12"/>
                <w:szCs w:val="12"/>
              </w:rPr>
              <w:t> </w:t>
            </w:r>
          </w:p>
        </w:tc>
        <w:tc>
          <w:tcPr>
            <w:tcW w:w="1029" w:type="dxa"/>
            <w:tcMar/>
          </w:tcPr>
          <w:p w:rsidR="1C38B521" w:rsidP="1C38B521" w:rsidRDefault="1C38B521" w14:paraId="56A7BEFD" w14:textId="0785C51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A) None</w:t>
            </w:r>
          </w:p>
          <w:p w:rsidR="1C38B521" w:rsidP="1C38B521" w:rsidRDefault="1C38B521" w14:paraId="47B97164" w14:textId="2F99869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B) {1: 2, 2: 'a', 3: 'a', 4: 2}</w:t>
            </w:r>
          </w:p>
          <w:p w:rsidR="1C38B521" w:rsidP="1C38B521" w:rsidRDefault="1C38B521" w14:paraId="51714ABB" w14:textId="4B57FCA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C) {'a':2, 2:1, 3:1, 4:2}</w:t>
            </w:r>
          </w:p>
        </w:tc>
        <w:tc>
          <w:tcPr>
            <w:tcW w:w="1125" w:type="dxa"/>
            <w:tcMar/>
          </w:tcPr>
          <w:p w:rsidR="1C38B521" w:rsidP="1C38B521" w:rsidRDefault="1C38B521" w14:paraId="6F717360" w14:textId="4AED648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</w:t>
            </w:r>
          </w:p>
          <w:p w:rsidR="1C38B521" w:rsidP="1C38B521" w:rsidRDefault="1C38B521" w14:paraId="09F32DCD" w14:textId="1CBA196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1C38B521" w:rsidP="1C38B521" w:rsidRDefault="1C38B521" w14:paraId="15F88CB6" w14:textId="44966F1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</w:tr>
      <w:tr w:rsidR="45A8D371" w:rsidTr="6C964A44" w14:paraId="3483CE84" w14:textId="77777777">
        <w:trPr>
          <w:trHeight w:val="300"/>
        </w:trPr>
        <w:tc>
          <w:tcPr>
            <w:tcW w:w="704" w:type="dxa"/>
            <w:tcMar/>
          </w:tcPr>
          <w:p w:rsidR="1C38B521" w:rsidP="1C38B521" w:rsidRDefault="1C38B521" w14:paraId="75486782" w14:textId="06EA42A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24</w:t>
            </w:r>
          </w:p>
        </w:tc>
        <w:tc>
          <w:tcPr>
            <w:tcW w:w="525" w:type="dxa"/>
            <w:tcMar/>
          </w:tcPr>
          <w:p w:rsidR="1C38B521" w:rsidP="1C38B521" w:rsidRDefault="1C38B521" w14:paraId="4B6AE3EB" w14:textId="31C231A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DS1-5</w:t>
            </w:r>
          </w:p>
        </w:tc>
        <w:tc>
          <w:tcPr>
            <w:tcW w:w="709" w:type="dxa"/>
            <w:tcMar/>
          </w:tcPr>
          <w:p w:rsidR="1C38B521" w:rsidP="1C38B521" w:rsidRDefault="1C38B521" w14:paraId="350DD584" w14:textId="20692E9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Multiple choice</w:t>
            </w:r>
          </w:p>
          <w:p w:rsidR="1C38B521" w:rsidP="1C38B521" w:rsidRDefault="1C38B521" w14:paraId="00FCEA4B" w14:textId="3FAC1E8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05" w:type="dxa"/>
            <w:tcMar/>
          </w:tcPr>
          <w:p w:rsidR="19E15B39" w:rsidP="36159D1D" w:rsidRDefault="00E80D2E" w14:paraId="542BA197" w14:textId="70CF4EEF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120D0F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proofErr w:type="gramStart"/>
            <w:r w:rsidRPr="00120D0F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Q5</w:t>
            </w:r>
            <w:proofErr w:type="gramEnd"/>
            <w:r w:rsidRPr="00120D0F">
              <w:rPr>
                <w:rStyle w:val="normaltextrun"/>
                <w:rFonts w:ascii="Aptos" w:hAnsi="Aptos" w:eastAsia="Aptos" w:cs="Aptos"/>
                <w:color w:val="FF0000"/>
                <w:sz w:val="12"/>
                <w:szCs w:val="12"/>
              </w:rPr>
              <w:t xml:space="preserve"> </w:t>
            </w:r>
            <w:r w:rsidRPr="36159D1D" w:rsidR="19E15B39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Suppose you have the below Pandas </w:t>
            </w:r>
            <w:proofErr w:type="spellStart"/>
            <w:r w:rsidRPr="36159D1D" w:rsidR="19E15B39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dataframe</w:t>
            </w:r>
            <w:proofErr w:type="spellEnd"/>
            <w:r w:rsidRPr="36159D1D" w:rsidR="19E15B39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and code snippet. What are the columns that can be included in the resulting </w:t>
            </w:r>
            <w:proofErr w:type="spellStart"/>
            <w:r w:rsidRPr="36159D1D" w:rsidR="19E15B39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dataframe</w:t>
            </w:r>
            <w:proofErr w:type="spellEnd"/>
            <w:r w:rsidRPr="36159D1D" w:rsidR="19E15B39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proofErr w:type="spellStart"/>
            <w:r w:rsidRPr="36159D1D" w:rsidR="19E15B39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grouped_df</w:t>
            </w:r>
            <w:proofErr w:type="spellEnd"/>
            <w:r w:rsidRPr="36159D1D" w:rsidR="19E15B39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? </w:t>
            </w:r>
          </w:p>
          <w:p w:rsidR="19E15B39" w:rsidP="36159D1D" w:rsidRDefault="19E15B39" w14:paraId="21CEDD46" w14:textId="78AF3B79">
            <w:pPr>
              <w:spacing w:beforeAutospacing="1" w:afterAutospacing="1"/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36159D1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4539E077" wp14:editId="0C715C9A">
                  <wp:extent cx="1647825" cy="1362075"/>
                  <wp:effectExtent l="0" t="0" r="0" b="0"/>
                  <wp:docPr id="560413404" name="Picture 560413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488B7903" w:rsidP="36159D1D" w:rsidRDefault="00000000" w14:paraId="7EE025C5" w14:textId="5F65ACDF">
            <w:pPr>
              <w:spacing w:beforeAutospacing="1" w:afterAutospacing="1"/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33">
              <w:r w:rsidRPr="36159D1D" w:rsidR="488B7903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 xml:space="preserve">Link to </w:t>
              </w:r>
              <w:proofErr w:type="spellStart"/>
              <w:r w:rsidRPr="36159D1D" w:rsidR="488B7903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png</w:t>
              </w:r>
              <w:proofErr w:type="spellEnd"/>
              <w:r w:rsidRPr="36159D1D" w:rsidR="488B7903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 xml:space="preserve"> image</w:t>
              </w:r>
            </w:hyperlink>
            <w:r w:rsidRPr="36159D1D" w:rsidR="488B7903">
              <w:rPr>
                <w:rFonts w:ascii="Aptos" w:hAnsi="Aptos" w:eastAsia="Aptos" w:cs="Aptos"/>
                <w:sz w:val="12"/>
                <w:szCs w:val="12"/>
              </w:rPr>
              <w:t xml:space="preserve"> </w:t>
            </w:r>
          </w:p>
        </w:tc>
        <w:tc>
          <w:tcPr>
            <w:tcW w:w="1036" w:type="dxa"/>
            <w:tcMar/>
          </w:tcPr>
          <w:p w:rsidR="1C38B521" w:rsidP="1C38B521" w:rsidRDefault="1C38B521" w14:paraId="30B1241B" w14:textId="2534C89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A) [1, 2, 3, 4]</w:t>
            </w:r>
          </w:p>
          <w:p w:rsidR="1C38B521" w:rsidP="1C38B521" w:rsidRDefault="1C38B521" w14:paraId="7288F5C0" w14:textId="16AF43A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B) crop, Price, Quantity</w:t>
            </w:r>
          </w:p>
          <w:p w:rsidR="1C38B521" w:rsidP="1C38B521" w:rsidRDefault="1C38B521" w14:paraId="23598C30" w14:textId="5A60666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C) Price, Quantity</w:t>
            </w:r>
          </w:p>
          <w:p w:rsidR="1C38B521" w:rsidP="1C38B521" w:rsidRDefault="1C38B521" w14:paraId="4E58E2B2" w14:textId="2093372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D) 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farmerid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, Price, Quantity</w:t>
            </w:r>
          </w:p>
          <w:p w:rsidR="1C38B521" w:rsidP="1C38B521" w:rsidRDefault="1C38B521" w14:paraId="4C31753F" w14:textId="2B3A775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E) 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farmerid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, crop, Price, Quantity</w:t>
            </w:r>
          </w:p>
        </w:tc>
        <w:tc>
          <w:tcPr>
            <w:tcW w:w="883" w:type="dxa"/>
            <w:tcMar/>
          </w:tcPr>
          <w:p w:rsidR="1C38B521" w:rsidP="1C38B521" w:rsidRDefault="1C38B521" w14:paraId="747F5BE5" w14:textId="64BAE3A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</w:t>
            </w:r>
          </w:p>
        </w:tc>
        <w:tc>
          <w:tcPr>
            <w:tcW w:w="596" w:type="dxa"/>
            <w:tcMar/>
          </w:tcPr>
          <w:p w:rsidR="1C38B521" w:rsidP="1C38B521" w:rsidRDefault="1C38B521" w14:paraId="30D1791A" w14:textId="4B37CAE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1C38B521" w:rsidP="1C38B521" w:rsidRDefault="1C38B521" w14:paraId="563CB86B" w14:textId="40EE30F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6BA6052A" w:rsidP="36159D1D" w:rsidRDefault="41048DDD" w14:paraId="457792CB" w14:textId="26616C7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36159D1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Suppose you have the below Pandas </w:t>
            </w:r>
            <w:proofErr w:type="spellStart"/>
            <w:r w:rsidRPr="36159D1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dataframe</w:t>
            </w:r>
            <w:proofErr w:type="spellEnd"/>
            <w:r w:rsidRPr="36159D1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and code snippet. How many rows will </w:t>
            </w:r>
            <w:proofErr w:type="spellStart"/>
            <w:proofErr w:type="gramStart"/>
            <w:r w:rsidRPr="36159D1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grouped</w:t>
            </w:r>
            <w:proofErr w:type="gramEnd"/>
            <w:r w:rsidRPr="36159D1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_df</w:t>
            </w:r>
            <w:proofErr w:type="spellEnd"/>
            <w:r w:rsidRPr="36159D1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have?  </w:t>
            </w:r>
          </w:p>
          <w:p w:rsidR="6BA6052A" w:rsidP="36159D1D" w:rsidRDefault="41048DDD" w14:paraId="60AC7127" w14:textId="138C9C05">
            <w:pPr>
              <w:spacing w:line="259" w:lineRule="auto"/>
              <w:rPr>
                <w:rFonts w:ascii="Aptos" w:hAnsi="Aptos" w:eastAsia="Aptos" w:cs="Aptos"/>
                <w:sz w:val="12"/>
                <w:szCs w:val="12"/>
              </w:rPr>
            </w:pPr>
            <w:r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1C196CD6" wp14:editId="07681C1C">
                  <wp:extent cx="1647825" cy="1447800"/>
                  <wp:effectExtent l="0" t="0" r="0" b="0"/>
                  <wp:docPr id="1412816157" name="Picture 1412816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35">
              <w:r w:rsidRPr="36159D1D" w:rsidR="6BA6052A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 xml:space="preserve">Link to </w:t>
              </w:r>
              <w:proofErr w:type="spellStart"/>
              <w:r w:rsidRPr="36159D1D" w:rsidR="6BA6052A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png</w:t>
              </w:r>
              <w:proofErr w:type="spellEnd"/>
              <w:r w:rsidRPr="36159D1D" w:rsidR="6BA6052A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 xml:space="preserve"> image</w:t>
              </w:r>
              <w:r w:rsidR="6BA6052A">
                <w:br/>
              </w:r>
            </w:hyperlink>
          </w:p>
        </w:tc>
        <w:tc>
          <w:tcPr>
            <w:tcW w:w="1025" w:type="dxa"/>
            <w:tcMar/>
          </w:tcPr>
          <w:p w:rsidR="1C38B521" w:rsidP="1C38B521" w:rsidRDefault="1C38B521" w14:paraId="14CFD550" w14:textId="4F81F84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A) 4</w:t>
            </w:r>
          </w:p>
          <w:p w:rsidR="1C38B521" w:rsidP="1C38B521" w:rsidRDefault="1C38B521" w14:paraId="13E4BD16" w14:textId="25C1C1E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B) 5</w:t>
            </w:r>
          </w:p>
          <w:p w:rsidR="1C38B521" w:rsidP="1C38B521" w:rsidRDefault="1C38B521" w14:paraId="3CBF76FE" w14:textId="72BC831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C) 7</w:t>
            </w:r>
          </w:p>
          <w:p w:rsidR="1C38B521" w:rsidP="1C38B521" w:rsidRDefault="1C38B521" w14:paraId="27E07D29" w14:textId="59ED0D0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D) 8</w:t>
            </w:r>
          </w:p>
        </w:tc>
        <w:tc>
          <w:tcPr>
            <w:tcW w:w="1125" w:type="dxa"/>
            <w:tcMar/>
          </w:tcPr>
          <w:p w:rsidR="1C38B521" w:rsidP="1C38B521" w:rsidRDefault="1C38B521" w14:paraId="349B3BCD" w14:textId="463C719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</w:t>
            </w:r>
          </w:p>
        </w:tc>
        <w:tc>
          <w:tcPr>
            <w:tcW w:w="798" w:type="dxa"/>
            <w:tcMar/>
          </w:tcPr>
          <w:p w:rsidR="1C38B521" w:rsidP="1C38B521" w:rsidRDefault="1C38B521" w14:paraId="296A4C6B" w14:textId="0B89A10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1F96878E" w:rsidP="36159D1D" w:rsidRDefault="1E79B988" w14:paraId="467563F2" w14:textId="2467482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36159D1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Suppose you have the below Pandas </w:t>
            </w:r>
            <w:proofErr w:type="spellStart"/>
            <w:r w:rsidRPr="36159D1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dataframe</w:t>
            </w:r>
            <w:proofErr w:type="spellEnd"/>
            <w:r w:rsidRPr="36159D1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and code snippet. How many rows will </w:t>
            </w:r>
            <w:proofErr w:type="spellStart"/>
            <w:proofErr w:type="gramStart"/>
            <w:r w:rsidRPr="36159D1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grouped</w:t>
            </w:r>
            <w:proofErr w:type="gramEnd"/>
            <w:r w:rsidRPr="36159D1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_df</w:t>
            </w:r>
            <w:proofErr w:type="spellEnd"/>
            <w:r w:rsidRPr="36159D1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have?</w:t>
            </w:r>
          </w:p>
          <w:p w:rsidR="1F96878E" w:rsidP="36159D1D" w:rsidRDefault="1E79B988" w14:paraId="02EF196F" w14:textId="0ED2930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77EB8174" wp14:editId="36A3D593">
                  <wp:extent cx="1647825" cy="1114425"/>
                  <wp:effectExtent l="0" t="0" r="0" b="0"/>
                  <wp:docPr id="1134506544" name="Picture 1134506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F96878E">
              <w:br/>
            </w:r>
            <w:hyperlink r:id="rId37">
              <w:r w:rsidRPr="36159D1D" w:rsidR="1F96878E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 xml:space="preserve">Link to </w:t>
              </w:r>
              <w:proofErr w:type="spellStart"/>
              <w:r w:rsidRPr="36159D1D" w:rsidR="1F96878E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png</w:t>
              </w:r>
              <w:proofErr w:type="spellEnd"/>
              <w:r w:rsidRPr="36159D1D" w:rsidR="1F96878E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 xml:space="preserve"> image</w:t>
              </w:r>
            </w:hyperlink>
          </w:p>
          <w:p w:rsidR="1C38B521" w:rsidP="1C38B521" w:rsidRDefault="1C38B521" w14:paraId="7794B63A" w14:textId="7F1F212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1C38B521" w:rsidP="1C38B521" w:rsidRDefault="1C38B521" w14:paraId="3D3D682E" w14:textId="76BD3CC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1C38B521" w:rsidP="1C38B521" w:rsidRDefault="1C38B521" w14:paraId="0CF00B80" w14:textId="4275752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998" w:type="dxa"/>
            <w:tcMar/>
          </w:tcPr>
          <w:p w:rsidR="1C38B521" w:rsidP="1C38B521" w:rsidRDefault="1C38B521" w14:paraId="18B0F5A8" w14:textId="39D0C57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A) 4</w:t>
            </w:r>
          </w:p>
          <w:p w:rsidR="1C38B521" w:rsidP="1C38B521" w:rsidRDefault="1C38B521" w14:paraId="42406FA1" w14:textId="0B64B49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B) 7</w:t>
            </w:r>
          </w:p>
          <w:p w:rsidR="1C38B521" w:rsidP="1C38B521" w:rsidRDefault="1C38B521" w14:paraId="2EAE3486" w14:textId="7BE6F28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C) 3</w:t>
            </w:r>
          </w:p>
          <w:p w:rsidR="1C38B521" w:rsidP="1C38B521" w:rsidRDefault="1C38B521" w14:paraId="4C69ED1C" w14:textId="0E5C7FF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D) 5</w:t>
            </w:r>
          </w:p>
        </w:tc>
        <w:tc>
          <w:tcPr>
            <w:tcW w:w="883" w:type="dxa"/>
            <w:tcMar/>
          </w:tcPr>
          <w:p w:rsidR="1C38B521" w:rsidP="1C38B521" w:rsidRDefault="1C38B521" w14:paraId="6174EA23" w14:textId="0A4DEE7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</w:t>
            </w:r>
          </w:p>
        </w:tc>
        <w:tc>
          <w:tcPr>
            <w:tcW w:w="798" w:type="dxa"/>
            <w:tcMar/>
          </w:tcPr>
          <w:p w:rsidR="1C38B521" w:rsidP="1C38B521" w:rsidRDefault="1C38B521" w14:paraId="508034D3" w14:textId="7F72484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06F54893" w:rsidP="36159D1D" w:rsidRDefault="37C15B66" w14:paraId="78F80D5A" w14:textId="2D5F085C">
            <w:pPr>
              <w:spacing w:line="259" w:lineRule="auto"/>
              <w:rPr>
                <w:rFonts w:ascii="Aptos" w:hAnsi="Aptos" w:eastAsia="Aptos" w:cs="Aptos"/>
                <w:sz w:val="12"/>
                <w:szCs w:val="12"/>
              </w:rPr>
            </w:pPr>
            <w:r w:rsidRPr="36159D1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Suppose you have the below Pandas </w:t>
            </w:r>
            <w:proofErr w:type="spellStart"/>
            <w:r w:rsidRPr="36159D1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dataframe</w:t>
            </w:r>
            <w:proofErr w:type="spellEnd"/>
            <w:r w:rsidRPr="36159D1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and code snippet.</w:t>
            </w:r>
            <w:r w:rsidRPr="36159D1D">
              <w:rPr>
                <w:rFonts w:ascii="Aptos" w:hAnsi="Aptos" w:eastAsia="Aptos" w:cs="Aptos"/>
                <w:sz w:val="12"/>
                <w:szCs w:val="12"/>
              </w:rPr>
              <w:t xml:space="preserve"> How many index levels will </w:t>
            </w:r>
            <w:proofErr w:type="spellStart"/>
            <w:proofErr w:type="gramStart"/>
            <w:r w:rsidRPr="36159D1D">
              <w:rPr>
                <w:rFonts w:ascii="Aptos" w:hAnsi="Aptos" w:eastAsia="Aptos" w:cs="Aptos"/>
                <w:sz w:val="12"/>
                <w:szCs w:val="12"/>
              </w:rPr>
              <w:t>grouped</w:t>
            </w:r>
            <w:proofErr w:type="gramEnd"/>
            <w:r w:rsidRPr="36159D1D">
              <w:rPr>
                <w:rFonts w:ascii="Aptos" w:hAnsi="Aptos" w:eastAsia="Aptos" w:cs="Aptos"/>
                <w:sz w:val="12"/>
                <w:szCs w:val="12"/>
              </w:rPr>
              <w:t>_df</w:t>
            </w:r>
            <w:proofErr w:type="spellEnd"/>
            <w:r w:rsidRPr="36159D1D">
              <w:rPr>
                <w:rFonts w:ascii="Aptos" w:hAnsi="Aptos" w:eastAsia="Aptos" w:cs="Aptos"/>
                <w:sz w:val="12"/>
                <w:szCs w:val="12"/>
              </w:rPr>
              <w:t xml:space="preserve"> have?</w:t>
            </w:r>
          </w:p>
          <w:p w:rsidR="06F54893" w:rsidP="1C38B521" w:rsidRDefault="37C15B66" w14:paraId="08A364A5" w14:textId="18CE0EB2">
            <w:pPr>
              <w:spacing w:line="259" w:lineRule="auto"/>
            </w:pPr>
            <w:r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0DBC80A6" wp14:editId="53F344D1">
                  <wp:extent cx="1647825" cy="1104900"/>
                  <wp:effectExtent l="0" t="0" r="0" b="0"/>
                  <wp:docPr id="219572852" name="Picture 219572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6F54893">
              <w:br/>
            </w:r>
            <w:hyperlink r:id="rId39">
              <w:r w:rsidRPr="36159D1D" w:rsidR="06F54893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 xml:space="preserve">Link to </w:t>
              </w:r>
              <w:proofErr w:type="spellStart"/>
              <w:r w:rsidRPr="36159D1D" w:rsidR="06F54893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png</w:t>
              </w:r>
              <w:proofErr w:type="spellEnd"/>
              <w:r w:rsidRPr="36159D1D" w:rsidR="06F54893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 xml:space="preserve"> image</w:t>
              </w:r>
            </w:hyperlink>
          </w:p>
          <w:p w:rsidR="1C38B521" w:rsidP="1C38B521" w:rsidRDefault="1C38B521" w14:paraId="4AEA5FBA" w14:textId="4C2CF1E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1C38B521" w:rsidP="1C38B521" w:rsidRDefault="1C38B521" w14:paraId="0328416C" w14:textId="632068A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018" w:type="dxa"/>
            <w:tcMar/>
          </w:tcPr>
          <w:p w:rsidR="1C38B521" w:rsidP="1C38B521" w:rsidRDefault="1C38B521" w14:paraId="5EF8BEB5" w14:textId="6981CCB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A) 1</w:t>
            </w:r>
          </w:p>
          <w:p w:rsidR="1C38B521" w:rsidP="1C38B521" w:rsidRDefault="1C38B521" w14:paraId="75FD2A50" w14:textId="37BBDCE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B) 2</w:t>
            </w:r>
          </w:p>
          <w:p w:rsidR="1C38B521" w:rsidP="1C38B521" w:rsidRDefault="1C38B521" w14:paraId="160DCAC1" w14:textId="1A07ED8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C) 4</w:t>
            </w:r>
          </w:p>
          <w:p w:rsidR="1C38B521" w:rsidP="1C38B521" w:rsidRDefault="1C38B521" w14:paraId="0394AAC6" w14:textId="2AFBD87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D) 3</w:t>
            </w:r>
          </w:p>
        </w:tc>
        <w:tc>
          <w:tcPr>
            <w:tcW w:w="918" w:type="dxa"/>
            <w:tcMar/>
          </w:tcPr>
          <w:p w:rsidR="1C38B521" w:rsidP="1C38B521" w:rsidRDefault="1C38B521" w14:paraId="7D6B8B0A" w14:textId="302E60C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</w:t>
            </w:r>
          </w:p>
        </w:tc>
        <w:tc>
          <w:tcPr>
            <w:tcW w:w="798" w:type="dxa"/>
            <w:tcMar/>
          </w:tcPr>
          <w:p w:rsidR="1C38B521" w:rsidP="1C38B521" w:rsidRDefault="1C38B521" w14:paraId="13E330D7" w14:textId="2B538FB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22" w:type="dxa"/>
            <w:tcMar/>
          </w:tcPr>
          <w:p w:rsidR="293A7813" w:rsidP="36159D1D" w:rsidRDefault="79B237BC" w14:paraId="07CB0A36" w14:textId="7A6C546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36159D1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Suppose you have the below Pandas </w:t>
            </w:r>
            <w:proofErr w:type="spellStart"/>
            <w:r w:rsidRPr="36159D1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dataframe</w:t>
            </w:r>
            <w:proofErr w:type="spellEnd"/>
            <w:r w:rsidRPr="36159D1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and code snippet. What is the value for index Onion in </w:t>
            </w:r>
            <w:proofErr w:type="spellStart"/>
            <w:r w:rsidRPr="36159D1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grouped_df</w:t>
            </w:r>
            <w:proofErr w:type="spellEnd"/>
            <w:r w:rsidRPr="36159D1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?</w:t>
            </w:r>
          </w:p>
          <w:p w:rsidR="293A7813" w:rsidP="36159D1D" w:rsidRDefault="79B237BC" w14:paraId="64DC0334" w14:textId="0A199D9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36159D1D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02E02B2C" wp14:editId="790D4086">
                  <wp:extent cx="1647825" cy="1219200"/>
                  <wp:effectExtent l="0" t="0" r="0" b="0"/>
                  <wp:docPr id="1244376045" name="Picture 1244376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293A7813">
              <w:br/>
            </w:r>
            <w:hyperlink r:id="rId41">
              <w:r w:rsidRPr="36159D1D" w:rsidR="293A7813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 xml:space="preserve">Link to </w:t>
              </w:r>
              <w:proofErr w:type="spellStart"/>
              <w:r w:rsidRPr="36159D1D" w:rsidR="293A7813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png</w:t>
              </w:r>
              <w:proofErr w:type="spellEnd"/>
              <w:r w:rsidRPr="36159D1D" w:rsidR="293A7813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 xml:space="preserve"> image</w:t>
              </w:r>
            </w:hyperlink>
          </w:p>
          <w:p w:rsidR="1C38B521" w:rsidP="1C38B521" w:rsidRDefault="1C38B521" w14:paraId="041B2D3F" w14:textId="57A0CDF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029" w:type="dxa"/>
            <w:tcMar/>
          </w:tcPr>
          <w:p w:rsidR="1C38B521" w:rsidP="1C38B521" w:rsidRDefault="1C38B521" w14:paraId="79890DB5" w14:textId="6DF9357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A)[</w:t>
            </w:r>
            <w:proofErr w:type="gram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260, 190]</w:t>
            </w:r>
          </w:p>
          <w:p w:rsidR="1C38B521" w:rsidP="1C38B521" w:rsidRDefault="1C38B521" w14:paraId="61C22BA2" w14:textId="38CA3EC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B)[</w:t>
            </w:r>
            <w:proofErr w:type="gram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190. 260]</w:t>
            </w:r>
          </w:p>
          <w:p w:rsidR="1C38B521" w:rsidP="1C38B521" w:rsidRDefault="1C38B521" w14:paraId="194EC49E" w14:textId="55E6B84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C) 225</w:t>
            </w:r>
          </w:p>
          <w:p w:rsidR="1C38B521" w:rsidP="1C38B521" w:rsidRDefault="1C38B521" w14:paraId="0412EEB9" w14:textId="73AB057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D)None</w:t>
            </w:r>
          </w:p>
        </w:tc>
        <w:tc>
          <w:tcPr>
            <w:tcW w:w="1125" w:type="dxa"/>
            <w:tcMar/>
          </w:tcPr>
          <w:p w:rsidR="1C38B521" w:rsidP="1C38B521" w:rsidRDefault="1C38B521" w14:paraId="7251F8DD" w14:textId="7DB81C8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</w:t>
            </w:r>
          </w:p>
        </w:tc>
        <w:tc>
          <w:tcPr>
            <w:tcW w:w="798" w:type="dxa"/>
            <w:tcMar/>
          </w:tcPr>
          <w:p w:rsidR="1C38B521" w:rsidP="1C38B521" w:rsidRDefault="1C38B521" w14:paraId="69308440" w14:textId="3BC4806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</w:tr>
      <w:tr w:rsidR="45A8D371" w:rsidTr="6C964A44" w14:paraId="51F225FA" w14:textId="77777777">
        <w:trPr>
          <w:trHeight w:val="300"/>
        </w:trPr>
        <w:tc>
          <w:tcPr>
            <w:tcW w:w="704" w:type="dxa"/>
            <w:tcMar/>
          </w:tcPr>
          <w:p w:rsidR="1C38B521" w:rsidP="1C38B521" w:rsidRDefault="1C38B521" w14:paraId="0EAB59F1" w14:textId="110D58D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eop"/>
                <w:rFonts w:ascii="Aptos" w:hAnsi="Aptos" w:eastAsia="Aptos" w:cs="Aptos"/>
                <w:color w:val="000000" w:themeColor="text1"/>
                <w:sz w:val="12"/>
                <w:szCs w:val="12"/>
              </w:rPr>
              <w:t>31 </w:t>
            </w:r>
          </w:p>
        </w:tc>
        <w:tc>
          <w:tcPr>
            <w:tcW w:w="525" w:type="dxa"/>
            <w:tcMar/>
          </w:tcPr>
          <w:p w:rsidR="1C38B521" w:rsidP="1C38B521" w:rsidRDefault="1C38B521" w14:paraId="5D8F8854" w14:textId="34FF1F6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DS1-6 </w:t>
            </w:r>
          </w:p>
        </w:tc>
        <w:tc>
          <w:tcPr>
            <w:tcW w:w="709" w:type="dxa"/>
            <w:tcMar/>
          </w:tcPr>
          <w:p w:rsidR="1C38B521" w:rsidP="1C38B521" w:rsidRDefault="1C38B521" w14:paraId="77C89152" w14:textId="2CAA814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Fill in the blanks </w:t>
            </w:r>
          </w:p>
        </w:tc>
        <w:tc>
          <w:tcPr>
            <w:tcW w:w="2805" w:type="dxa"/>
            <w:tcMar/>
          </w:tcPr>
          <w:p w:rsidR="1C38B521" w:rsidP="1C38B521" w:rsidRDefault="00E80D2E" w14:paraId="42C21621" w14:textId="65D8360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120D0F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Q6</w:t>
            </w:r>
            <w:r w:rsidRPr="00120D0F">
              <w:rPr>
                <w:rStyle w:val="normaltextrun"/>
                <w:rFonts w:ascii="Aptos" w:hAnsi="Aptos" w:eastAsia="Aptos" w:cs="Aptos"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To upload your local commits to a remote repository: </w:t>
            </w:r>
            <w:r w:rsidR="1C38B521">
              <w:br/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git __________ &lt;</w:t>
            </w:r>
            <w:proofErr w:type="spell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remote_name</w:t>
            </w:r>
            <w:proofErr w:type="spellEnd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&gt;&lt;</w:t>
            </w:r>
            <w:proofErr w:type="spell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branch_name</w:t>
            </w:r>
            <w:proofErr w:type="spellEnd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&gt; </w:t>
            </w:r>
          </w:p>
        </w:tc>
        <w:tc>
          <w:tcPr>
            <w:tcW w:w="1036" w:type="dxa"/>
            <w:tcMar/>
          </w:tcPr>
          <w:p w:rsidR="1C38B521" w:rsidP="1C38B521" w:rsidRDefault="1C38B521" w14:paraId="74147234" w14:textId="674C2BB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6DCCE280" w14:textId="473E79E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push </w:t>
            </w:r>
          </w:p>
        </w:tc>
        <w:tc>
          <w:tcPr>
            <w:tcW w:w="596" w:type="dxa"/>
            <w:tcMar/>
          </w:tcPr>
          <w:p w:rsidR="1C38B521" w:rsidP="1C38B521" w:rsidRDefault="1C38B521" w14:paraId="1989F687" w14:textId="72E675D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1C38B521" w:rsidP="1C38B521" w:rsidRDefault="1C38B521" w14:paraId="0A3FC972" w14:textId="26BFB43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1C38B521" w:rsidP="1C38B521" w:rsidRDefault="1C38B521" w14:paraId="42F13F26" w14:textId="6AA9CB0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To show the current condition of your repository, including modified files and staged changes: </w:t>
            </w:r>
            <w:r>
              <w:br/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git __________ </w:t>
            </w:r>
          </w:p>
        </w:tc>
        <w:tc>
          <w:tcPr>
            <w:tcW w:w="1025" w:type="dxa"/>
            <w:tcMar/>
          </w:tcPr>
          <w:p w:rsidR="1C38B521" w:rsidP="1C38B521" w:rsidRDefault="1C38B521" w14:paraId="58106177" w14:textId="1D425C2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1C38B521" w:rsidP="1C38B521" w:rsidRDefault="1C38B521" w14:paraId="4109DAA1" w14:textId="659F651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status </w:t>
            </w:r>
          </w:p>
        </w:tc>
        <w:tc>
          <w:tcPr>
            <w:tcW w:w="798" w:type="dxa"/>
            <w:tcMar/>
          </w:tcPr>
          <w:p w:rsidR="1C38B521" w:rsidP="1C38B521" w:rsidRDefault="1C38B521" w14:paraId="4F839967" w14:textId="0C7C88A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1C38B521" w:rsidP="1C38B521" w:rsidRDefault="1C38B521" w14:paraId="2EE02CFA" w14:textId="32F93C6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To initialize a new Git repository in your current directory: </w:t>
            </w:r>
            <w:r>
              <w:br/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git __________ </w:t>
            </w:r>
          </w:p>
        </w:tc>
        <w:tc>
          <w:tcPr>
            <w:tcW w:w="998" w:type="dxa"/>
            <w:tcMar/>
          </w:tcPr>
          <w:p w:rsidR="1C38B521" w:rsidP="1C38B521" w:rsidRDefault="1C38B521" w14:paraId="418F7E86" w14:textId="1B04ED3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129C7E9A" w14:textId="611179A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init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 </w:t>
            </w:r>
          </w:p>
        </w:tc>
        <w:tc>
          <w:tcPr>
            <w:tcW w:w="798" w:type="dxa"/>
            <w:tcMar/>
          </w:tcPr>
          <w:p w:rsidR="1C38B521" w:rsidP="1C38B521" w:rsidRDefault="1C38B521" w14:paraId="73570C0B" w14:textId="30E0D4C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1C38B521" w:rsidP="1C38B521" w:rsidRDefault="1C38B521" w14:paraId="51F6118E" w14:textId="2E95A92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To fetch the latest changes from the specified branch on the remote repository and merge them into your current local branch: </w:t>
            </w:r>
            <w:r>
              <w:br/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git __________ &lt;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remote_name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&gt;&lt;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branch_name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&gt; </w:t>
            </w:r>
          </w:p>
        </w:tc>
        <w:tc>
          <w:tcPr>
            <w:tcW w:w="1018" w:type="dxa"/>
            <w:tcMar/>
          </w:tcPr>
          <w:p w:rsidR="1C38B521" w:rsidP="1C38B521" w:rsidRDefault="1C38B521" w14:paraId="70663274" w14:textId="2AF93EA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918" w:type="dxa"/>
            <w:tcMar/>
          </w:tcPr>
          <w:p w:rsidR="1C38B521" w:rsidP="1C38B521" w:rsidRDefault="1C38B521" w14:paraId="40D19413" w14:textId="5E1AF9B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pull </w:t>
            </w:r>
          </w:p>
        </w:tc>
        <w:tc>
          <w:tcPr>
            <w:tcW w:w="798" w:type="dxa"/>
            <w:tcMar/>
          </w:tcPr>
          <w:p w:rsidR="1C38B521" w:rsidP="1C38B521" w:rsidRDefault="1C38B521" w14:paraId="22EA46E1" w14:textId="26B10E8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22" w:type="dxa"/>
            <w:tcMar/>
          </w:tcPr>
          <w:p w:rsidR="1C38B521" w:rsidP="1C38B521" w:rsidRDefault="1C38B521" w14:paraId="124DBB93" w14:textId="54333C5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22837754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To Download a new repository from a remote server to your local machine: </w:t>
            </w:r>
            <w:r>
              <w:br/>
            </w:r>
            <w:r w:rsidRPr="22837754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git __________ </w:t>
            </w:r>
            <w:del w:author="Maria Sol Tadeo" w:date="2024-09-04T17:11:00Z" w:id="1">
              <w:r w:rsidRPr="22837754" w:rsidDel="1C38B521">
                <w:rPr>
                  <w:rStyle w:val="normaltextrun"/>
                  <w:rFonts w:ascii="Aptos" w:hAnsi="Aptos" w:eastAsia="Aptos" w:cs="Aptos"/>
                  <w:color w:val="000000" w:themeColor="text1"/>
                  <w:sz w:val="12"/>
                  <w:szCs w:val="12"/>
                </w:rPr>
                <w:delText xml:space="preserve">clone </w:delText>
              </w:r>
            </w:del>
            <w:r w:rsidRPr="22837754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&lt;</w:t>
            </w:r>
            <w:proofErr w:type="spellStart"/>
            <w:r w:rsidRPr="22837754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repo_url</w:t>
            </w:r>
            <w:proofErr w:type="spellEnd"/>
            <w:r w:rsidRPr="22837754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&gt; </w:t>
            </w:r>
          </w:p>
        </w:tc>
        <w:tc>
          <w:tcPr>
            <w:tcW w:w="1029" w:type="dxa"/>
            <w:tcMar/>
          </w:tcPr>
          <w:p w:rsidR="1C38B521" w:rsidP="1C38B521" w:rsidRDefault="1C38B521" w14:paraId="681821A5" w14:textId="3E907A2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1C38B521" w:rsidP="1C38B521" w:rsidRDefault="1C38B521" w14:paraId="1B198CAC" w14:textId="40A8184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clone </w:t>
            </w:r>
          </w:p>
        </w:tc>
        <w:tc>
          <w:tcPr>
            <w:tcW w:w="798" w:type="dxa"/>
            <w:tcMar/>
          </w:tcPr>
          <w:p w:rsidR="1C38B521" w:rsidP="1C38B521" w:rsidRDefault="1C38B521" w14:paraId="3FAE22DB" w14:textId="7AF2EF1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</w:tr>
      <w:tr w:rsidR="45A8D371" w:rsidTr="6C964A44" w14:paraId="276D02FA" w14:textId="77777777">
        <w:trPr>
          <w:trHeight w:val="300"/>
        </w:trPr>
        <w:tc>
          <w:tcPr>
            <w:tcW w:w="704" w:type="dxa"/>
            <w:tcMar/>
          </w:tcPr>
          <w:p w:rsidR="1C38B521" w:rsidP="1C38B521" w:rsidRDefault="1C38B521" w14:paraId="2756EABB" w14:textId="5EFF6A2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42</w:t>
            </w:r>
          </w:p>
        </w:tc>
        <w:tc>
          <w:tcPr>
            <w:tcW w:w="525" w:type="dxa"/>
            <w:tcMar/>
          </w:tcPr>
          <w:p w:rsidR="1C38B521" w:rsidP="1C38B521" w:rsidRDefault="1C38B521" w14:paraId="708F3B0E" w14:textId="427BD1C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DS1-9</w:t>
            </w:r>
          </w:p>
        </w:tc>
        <w:tc>
          <w:tcPr>
            <w:tcW w:w="709" w:type="dxa"/>
            <w:tcMar/>
          </w:tcPr>
          <w:p w:rsidR="1C38B521" w:rsidP="1C38B521" w:rsidRDefault="1C38B521" w14:paraId="5C3B968F" w14:textId="0709E2C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True or False</w:t>
            </w:r>
          </w:p>
        </w:tc>
        <w:tc>
          <w:tcPr>
            <w:tcW w:w="2805" w:type="dxa"/>
            <w:tcMar/>
          </w:tcPr>
          <w:p w:rsidR="1C38B521" w:rsidP="1C38B521" w:rsidRDefault="00E80D2E" w14:paraId="28F50DD8" w14:textId="498A7E3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120D0F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Q7</w:t>
            </w:r>
            <w:r w:rsidRPr="00120D0F">
              <w:rPr>
                <w:rFonts w:ascii="Aptos" w:hAnsi="Aptos" w:eastAsia="Aptos" w:cs="Aptos"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According to the World Bank’s Personal Data Privacy:</w:t>
            </w:r>
          </w:p>
          <w:p w:rsidR="1C38B521" w:rsidP="1C38B521" w:rsidRDefault="1C38B521" w14:paraId="6CE39353" w14:textId="21A4ABB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Personal data shall not be protected by any technical or organizational safeguards and freely processed without any restrictions, regardless of authorization</w:t>
            </w:r>
          </w:p>
        </w:tc>
        <w:tc>
          <w:tcPr>
            <w:tcW w:w="1036" w:type="dxa"/>
            <w:tcMar/>
          </w:tcPr>
          <w:p w:rsidR="1C38B521" w:rsidP="1C38B521" w:rsidRDefault="1C38B521" w14:paraId="552BAAB7" w14:textId="14E1D8C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188E4A6D" w14:textId="526CD68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False</w:t>
            </w:r>
          </w:p>
        </w:tc>
        <w:tc>
          <w:tcPr>
            <w:tcW w:w="596" w:type="dxa"/>
            <w:tcMar/>
          </w:tcPr>
          <w:p w:rsidR="1C38B521" w:rsidP="1C38B521" w:rsidRDefault="1C38B521" w14:paraId="2CFEB302" w14:textId="0335169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1C38B521" w:rsidP="1C38B521" w:rsidRDefault="1C38B521" w14:paraId="1B144D50" w14:textId="47C51EB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1C38B521" w:rsidP="1C38B521" w:rsidRDefault="1C38B521" w14:paraId="1DE9E00F" w14:textId="164AC01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According to the World Bank’s Personal Data Privacy:</w:t>
            </w:r>
          </w:p>
          <w:p w:rsidR="1C38B521" w:rsidP="1C38B521" w:rsidRDefault="1C38B521" w14:paraId="2F0C5ACC" w14:textId="185D2FE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Personal data shall be transferred to third parties without regard of legitimacy and with no consideration for the protection of personal data</w:t>
            </w:r>
          </w:p>
        </w:tc>
        <w:tc>
          <w:tcPr>
            <w:tcW w:w="1025" w:type="dxa"/>
            <w:tcMar/>
          </w:tcPr>
          <w:p w:rsidR="1C38B521" w:rsidP="1C38B521" w:rsidRDefault="1C38B521" w14:paraId="79B9B2E8" w14:textId="415A821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1C38B521" w:rsidP="1C38B521" w:rsidRDefault="1C38B521" w14:paraId="4D1E078F" w14:textId="16FA87A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False</w:t>
            </w:r>
          </w:p>
        </w:tc>
        <w:tc>
          <w:tcPr>
            <w:tcW w:w="798" w:type="dxa"/>
            <w:tcMar/>
          </w:tcPr>
          <w:p w:rsidR="1C38B521" w:rsidP="1C38B521" w:rsidRDefault="1C38B521" w14:paraId="2351CDE5" w14:textId="777B5B7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1C38B521" w:rsidP="1C38B521" w:rsidRDefault="1C38B521" w14:paraId="6238CA36" w14:textId="02B71FB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According to the World Bank’s Classification and Control Policy:</w:t>
            </w:r>
          </w:p>
          <w:p w:rsidR="1C38B521" w:rsidP="1C38B521" w:rsidRDefault="1C38B521" w14:paraId="1F7F11A0" w14:textId="6417E20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Strictly Confidential, Confidential and Official Use Only are the only information classification categories available</w:t>
            </w:r>
          </w:p>
        </w:tc>
        <w:tc>
          <w:tcPr>
            <w:tcW w:w="998" w:type="dxa"/>
            <w:tcMar/>
          </w:tcPr>
          <w:p w:rsidR="1C38B521" w:rsidP="1C38B521" w:rsidRDefault="1C38B521" w14:paraId="6E9B2FFE" w14:textId="330D7C7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54C06A1B" w14:textId="2153E61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True</w:t>
            </w:r>
          </w:p>
        </w:tc>
        <w:tc>
          <w:tcPr>
            <w:tcW w:w="798" w:type="dxa"/>
            <w:tcMar/>
          </w:tcPr>
          <w:p w:rsidR="1C38B521" w:rsidP="1C38B521" w:rsidRDefault="1C38B521" w14:paraId="22174163" w14:textId="0C35F85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1C38B521" w:rsidP="1C38B521" w:rsidRDefault="1C38B521" w14:paraId="77357664" w14:textId="0D637BB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According to the World Bank’s Data Quality Assurance:</w:t>
            </w:r>
          </w:p>
          <w:p w:rsidR="1C38B521" w:rsidP="1C38B521" w:rsidRDefault="1C38B521" w14:paraId="46C3E25E" w14:textId="3DE2149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Verifiability, Transparency, and Relevance are Data Quality Principles</w:t>
            </w:r>
          </w:p>
        </w:tc>
        <w:tc>
          <w:tcPr>
            <w:tcW w:w="1018" w:type="dxa"/>
            <w:tcMar/>
          </w:tcPr>
          <w:p w:rsidR="1C38B521" w:rsidP="1C38B521" w:rsidRDefault="1C38B521" w14:paraId="2476DF05" w14:textId="300DA6B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918" w:type="dxa"/>
            <w:tcMar/>
          </w:tcPr>
          <w:p w:rsidR="1C38B521" w:rsidP="1C38B521" w:rsidRDefault="1C38B521" w14:paraId="0DE49C69" w14:textId="7587692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True</w:t>
            </w:r>
          </w:p>
        </w:tc>
        <w:tc>
          <w:tcPr>
            <w:tcW w:w="798" w:type="dxa"/>
            <w:tcMar/>
          </w:tcPr>
          <w:p w:rsidR="1C38B521" w:rsidP="1C38B521" w:rsidRDefault="1C38B521" w14:paraId="6081E57F" w14:textId="2B33FBC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22" w:type="dxa"/>
            <w:tcMar/>
          </w:tcPr>
          <w:p w:rsidR="1C38B521" w:rsidP="1C38B521" w:rsidRDefault="1C38B521" w14:paraId="53D2B1D8" w14:textId="1AA224F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According to the World Bank’s Quality Assurance:</w:t>
            </w:r>
          </w:p>
          <w:p w:rsidR="1C38B521" w:rsidP="1C38B521" w:rsidRDefault="1C38B521" w14:paraId="46B195FF" w14:textId="379A24F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Data quality assurance is a shared responsibility of all staff involved in the production of Bank Development Data</w:t>
            </w:r>
          </w:p>
        </w:tc>
        <w:tc>
          <w:tcPr>
            <w:tcW w:w="1029" w:type="dxa"/>
            <w:tcMar/>
          </w:tcPr>
          <w:p w:rsidR="1C38B521" w:rsidP="1C38B521" w:rsidRDefault="1C38B521" w14:paraId="1140BB1C" w14:textId="2BE4EF6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1C38B521" w:rsidP="1C38B521" w:rsidRDefault="1C38B521" w14:paraId="5DD99F00" w14:textId="564D628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True</w:t>
            </w:r>
          </w:p>
        </w:tc>
        <w:tc>
          <w:tcPr>
            <w:tcW w:w="798" w:type="dxa"/>
            <w:tcMar/>
          </w:tcPr>
          <w:p w:rsidR="1C38B521" w:rsidP="1C38B521" w:rsidRDefault="1C38B521" w14:paraId="7F13CE02" w14:textId="05D6AEE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</w:tr>
      <w:tr w:rsidR="45A8D371" w:rsidTr="6C964A44" w14:paraId="0A4246D8" w14:textId="77777777">
        <w:trPr>
          <w:trHeight w:val="300"/>
        </w:trPr>
        <w:tc>
          <w:tcPr>
            <w:tcW w:w="704" w:type="dxa"/>
            <w:tcMar/>
          </w:tcPr>
          <w:p w:rsidR="1C38B521" w:rsidP="1C38B521" w:rsidRDefault="1C38B521" w14:paraId="77FDB1DF" w14:textId="397119B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43</w:t>
            </w:r>
          </w:p>
        </w:tc>
        <w:tc>
          <w:tcPr>
            <w:tcW w:w="525" w:type="dxa"/>
            <w:tcMar/>
          </w:tcPr>
          <w:p w:rsidR="1C38B521" w:rsidP="1C38B521" w:rsidRDefault="1C38B521" w14:paraId="65FEB0A2" w14:textId="39DF2BF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DS1-9</w:t>
            </w:r>
          </w:p>
        </w:tc>
        <w:tc>
          <w:tcPr>
            <w:tcW w:w="709" w:type="dxa"/>
            <w:tcMar/>
          </w:tcPr>
          <w:p w:rsidR="1C38B521" w:rsidP="1C38B521" w:rsidRDefault="1C38B521" w14:paraId="58AB82F8" w14:textId="570CFE7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True or False</w:t>
            </w:r>
          </w:p>
        </w:tc>
        <w:tc>
          <w:tcPr>
            <w:tcW w:w="2805" w:type="dxa"/>
            <w:tcMar/>
          </w:tcPr>
          <w:p w:rsidR="1C38B521" w:rsidP="1C38B521" w:rsidRDefault="00E80D2E" w14:paraId="4727A2C6" w14:textId="658775CA">
            <w:pPr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120D0F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Q8</w:t>
            </w:r>
            <w:r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Restricted information is assigned a security classification based on the level of harm posed by unauthorized disclosure</w:t>
            </w:r>
          </w:p>
        </w:tc>
        <w:tc>
          <w:tcPr>
            <w:tcW w:w="1036" w:type="dxa"/>
            <w:tcMar/>
          </w:tcPr>
          <w:p w:rsidR="1C38B521" w:rsidP="1C38B521" w:rsidRDefault="1C38B521" w14:paraId="783013E0" w14:textId="17CDC19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0795E152" w14:textId="4DA5C6C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True</w:t>
            </w:r>
          </w:p>
        </w:tc>
        <w:tc>
          <w:tcPr>
            <w:tcW w:w="596" w:type="dxa"/>
            <w:tcMar/>
          </w:tcPr>
          <w:p w:rsidR="1C38B521" w:rsidP="1C38B521" w:rsidRDefault="1C38B521" w14:paraId="56B8C897" w14:textId="2F8F6EC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1C38B521" w:rsidP="1C38B521" w:rsidRDefault="1C38B521" w14:paraId="138159C8" w14:textId="3692861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1C38B521" w:rsidP="1C38B521" w:rsidRDefault="1C38B521" w14:paraId="45B938EC" w14:textId="6737D45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Restricted information is assigned a security classification based on restrictions imposed by the Information Provider or Originator</w:t>
            </w:r>
          </w:p>
        </w:tc>
        <w:tc>
          <w:tcPr>
            <w:tcW w:w="1025" w:type="dxa"/>
            <w:tcMar/>
          </w:tcPr>
          <w:p w:rsidR="1C38B521" w:rsidP="1C38B521" w:rsidRDefault="1C38B521" w14:paraId="4F4B25C4" w14:textId="12AEB22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1C38B521" w:rsidP="1C38B521" w:rsidRDefault="1C38B521" w14:paraId="40264E87" w14:textId="06E8279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True</w:t>
            </w:r>
          </w:p>
        </w:tc>
        <w:tc>
          <w:tcPr>
            <w:tcW w:w="798" w:type="dxa"/>
            <w:tcMar/>
          </w:tcPr>
          <w:p w:rsidR="1C38B521" w:rsidP="1C38B521" w:rsidRDefault="1C38B521" w14:paraId="008632E6" w14:textId="5AEF21F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1C38B521" w:rsidP="1C38B521" w:rsidRDefault="1C38B521" w14:paraId="639285FE" w14:textId="510DBA8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Restricted information is assigned a security </w:t>
            </w:r>
            <w:r w:rsidRPr="00466285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classification based on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the document file extension</w:t>
            </w:r>
          </w:p>
        </w:tc>
        <w:tc>
          <w:tcPr>
            <w:tcW w:w="998" w:type="dxa"/>
            <w:tcMar/>
          </w:tcPr>
          <w:p w:rsidR="1C38B521" w:rsidP="1C38B521" w:rsidRDefault="1C38B521" w14:paraId="2D47DFFD" w14:textId="145B380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22C2F9A2" w14:textId="6F30976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False</w:t>
            </w:r>
          </w:p>
        </w:tc>
        <w:tc>
          <w:tcPr>
            <w:tcW w:w="798" w:type="dxa"/>
            <w:tcMar/>
          </w:tcPr>
          <w:p w:rsidR="1C38B521" w:rsidP="1C38B521" w:rsidRDefault="1C38B521" w14:paraId="1C2121E1" w14:textId="18FF1D9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1C38B521" w:rsidP="1C38B521" w:rsidRDefault="1C38B521" w14:paraId="6B84C3AD" w14:textId="0A9D598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4C6822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Restricted information is assigned a security classification based on the extension of the document</w:t>
            </w:r>
          </w:p>
        </w:tc>
        <w:tc>
          <w:tcPr>
            <w:tcW w:w="1018" w:type="dxa"/>
            <w:tcMar/>
          </w:tcPr>
          <w:p w:rsidR="1C38B521" w:rsidP="1C38B521" w:rsidRDefault="1C38B521" w14:paraId="46B5E933" w14:textId="4C0572A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918" w:type="dxa"/>
            <w:tcMar/>
          </w:tcPr>
          <w:p w:rsidR="1C38B521" w:rsidP="1C38B521" w:rsidRDefault="1C38B521" w14:paraId="5AF25081" w14:textId="547D2A0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False</w:t>
            </w:r>
          </w:p>
        </w:tc>
        <w:tc>
          <w:tcPr>
            <w:tcW w:w="798" w:type="dxa"/>
            <w:tcMar/>
          </w:tcPr>
          <w:p w:rsidR="1C38B521" w:rsidP="1C38B521" w:rsidRDefault="1C38B521" w14:paraId="183782A4" w14:textId="48967D8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22" w:type="dxa"/>
            <w:tcMar/>
          </w:tcPr>
          <w:p w:rsidR="1C38B521" w:rsidP="1C38B521" w:rsidRDefault="1C38B521" w14:paraId="572C7ACC" w14:textId="7F0586E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Restricted information is assigned a security classification based on the date the information was originated</w:t>
            </w:r>
          </w:p>
        </w:tc>
        <w:tc>
          <w:tcPr>
            <w:tcW w:w="1029" w:type="dxa"/>
            <w:tcMar/>
          </w:tcPr>
          <w:p w:rsidR="1C38B521" w:rsidP="1C38B521" w:rsidRDefault="1C38B521" w14:paraId="25593372" w14:textId="261D13A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1C38B521" w:rsidP="1C38B521" w:rsidRDefault="1C38B521" w14:paraId="4B9EB4AF" w14:textId="35939B9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False</w:t>
            </w:r>
          </w:p>
        </w:tc>
        <w:tc>
          <w:tcPr>
            <w:tcW w:w="798" w:type="dxa"/>
            <w:tcMar/>
          </w:tcPr>
          <w:p w:rsidR="1C38B521" w:rsidP="1C38B521" w:rsidRDefault="1C38B521" w14:paraId="77DA061A" w14:textId="17FC7BE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</w:tr>
      <w:tr w:rsidR="45A8D371" w:rsidTr="6C964A44" w14:paraId="502B9E22" w14:textId="77777777">
        <w:trPr>
          <w:trHeight w:val="300"/>
        </w:trPr>
        <w:tc>
          <w:tcPr>
            <w:tcW w:w="704" w:type="dxa"/>
            <w:tcMar/>
          </w:tcPr>
          <w:p w:rsidR="1C38B521" w:rsidP="1C38B521" w:rsidRDefault="1C38B521" w14:paraId="3AB4BFC7" w14:textId="35C84D8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46</w:t>
            </w:r>
          </w:p>
        </w:tc>
        <w:tc>
          <w:tcPr>
            <w:tcW w:w="525" w:type="dxa"/>
            <w:tcMar/>
          </w:tcPr>
          <w:p w:rsidR="1C38B521" w:rsidP="1C38B521" w:rsidRDefault="1C38B521" w14:paraId="3EBC794C" w14:textId="681BB27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DS1-10</w:t>
            </w:r>
          </w:p>
        </w:tc>
        <w:tc>
          <w:tcPr>
            <w:tcW w:w="709" w:type="dxa"/>
            <w:tcMar/>
          </w:tcPr>
          <w:p w:rsidR="1C38B521" w:rsidP="1C38B521" w:rsidRDefault="1C38B521" w14:paraId="37666499" w14:textId="26CA741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True or False</w:t>
            </w:r>
          </w:p>
        </w:tc>
        <w:tc>
          <w:tcPr>
            <w:tcW w:w="2805" w:type="dxa"/>
            <w:tcMar/>
          </w:tcPr>
          <w:p w:rsidR="1C38B521" w:rsidP="1C38B521" w:rsidRDefault="00E80D2E" w14:paraId="750AE3F1" w14:textId="7B0B8F15">
            <w:pPr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120D0F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Q9</w:t>
            </w:r>
            <w:r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You were provided with AWS credentials. Since every time you want to access the </w:t>
            </w:r>
            <w:proofErr w:type="gram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data</w:t>
            </w:r>
            <w:proofErr w:type="gram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you need to provide them, it is a good idea to hard code them in the notebook you are using for your task</w:t>
            </w:r>
          </w:p>
        </w:tc>
        <w:tc>
          <w:tcPr>
            <w:tcW w:w="1036" w:type="dxa"/>
            <w:tcMar/>
          </w:tcPr>
          <w:p w:rsidR="1C38B521" w:rsidP="1C38B521" w:rsidRDefault="1C38B521" w14:paraId="0440C11C" w14:textId="540FAE1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37284D95" w14:textId="6643C73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False</w:t>
            </w:r>
          </w:p>
        </w:tc>
        <w:tc>
          <w:tcPr>
            <w:tcW w:w="596" w:type="dxa"/>
            <w:tcMar/>
          </w:tcPr>
          <w:p w:rsidR="1C38B521" w:rsidP="1C38B521" w:rsidRDefault="1C38B521" w14:paraId="246DE751" w14:textId="5E7C972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1C38B521" w:rsidP="1C38B521" w:rsidRDefault="1C38B521" w14:paraId="227FFB08" w14:textId="22CCED1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1C38B521" w:rsidP="1C38B521" w:rsidRDefault="1C38B521" w14:paraId="7EB76BFD" w14:textId="0158F1F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You were provided with AWS credentials. </w:t>
            </w:r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In order to</w:t>
            </w:r>
            <w:proofErr w:type="gram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keep them safe, it is a good idea to store them as environmental variables</w:t>
            </w:r>
          </w:p>
        </w:tc>
        <w:tc>
          <w:tcPr>
            <w:tcW w:w="1025" w:type="dxa"/>
            <w:tcMar/>
          </w:tcPr>
          <w:p w:rsidR="1C38B521" w:rsidP="1C38B521" w:rsidRDefault="1C38B521" w14:paraId="0C6EDBD5" w14:textId="1495B30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1C38B521" w:rsidP="1C38B521" w:rsidRDefault="1C38B521" w14:paraId="141F4141" w14:textId="61242AD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True</w:t>
            </w:r>
          </w:p>
        </w:tc>
        <w:tc>
          <w:tcPr>
            <w:tcW w:w="798" w:type="dxa"/>
            <w:tcMar/>
          </w:tcPr>
          <w:p w:rsidR="1C38B521" w:rsidP="1C38B521" w:rsidRDefault="1C38B521" w14:paraId="7DA741A4" w14:textId="30FAA01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1C38B521" w:rsidP="1C38B521" w:rsidRDefault="1C38B521" w14:paraId="55C06084" w14:textId="05588FF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It is not necessary to have disk encryption if your computer already has a password for logging in</w:t>
            </w:r>
          </w:p>
        </w:tc>
        <w:tc>
          <w:tcPr>
            <w:tcW w:w="998" w:type="dxa"/>
            <w:tcMar/>
          </w:tcPr>
          <w:p w:rsidR="1C38B521" w:rsidP="1C38B521" w:rsidRDefault="1C38B521" w14:paraId="49F6CFDA" w14:textId="7E106B9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60D52594" w14:textId="341C70A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False</w:t>
            </w:r>
          </w:p>
        </w:tc>
        <w:tc>
          <w:tcPr>
            <w:tcW w:w="798" w:type="dxa"/>
            <w:tcMar/>
          </w:tcPr>
          <w:p w:rsidR="1C38B521" w:rsidP="1C38B521" w:rsidRDefault="1C38B521" w14:paraId="4C9DC724" w14:textId="3D5B22EF">
            <w:pPr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1C38B521" w:rsidP="1C38B521" w:rsidRDefault="1C38B521" w14:paraId="46B8DB04" w14:textId="77EB9A40">
            <w:pPr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If you lose your key to decrypt your disk, you lose all the information that was stored in it. </w:t>
            </w:r>
          </w:p>
        </w:tc>
        <w:tc>
          <w:tcPr>
            <w:tcW w:w="1018" w:type="dxa"/>
            <w:tcMar/>
          </w:tcPr>
          <w:p w:rsidR="1C38B521" w:rsidP="1C38B521" w:rsidRDefault="1C38B521" w14:paraId="79BF8D63" w14:textId="0E9F07B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918" w:type="dxa"/>
            <w:tcMar/>
          </w:tcPr>
          <w:p w:rsidR="1C38B521" w:rsidP="1C38B521" w:rsidRDefault="1C38B521" w14:paraId="446ECD74" w14:textId="12CA9B5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True</w:t>
            </w:r>
          </w:p>
        </w:tc>
        <w:tc>
          <w:tcPr>
            <w:tcW w:w="798" w:type="dxa"/>
            <w:tcMar/>
          </w:tcPr>
          <w:p w:rsidR="1C38B521" w:rsidP="1C38B521" w:rsidRDefault="1C38B521" w14:paraId="43D92A45" w14:textId="7FBA4346">
            <w:pPr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22" w:type="dxa"/>
            <w:tcMar/>
          </w:tcPr>
          <w:p w:rsidR="1C38B521" w:rsidP="1C38B521" w:rsidRDefault="1C38B521" w14:paraId="6A569DDD" w14:textId="222652B5">
            <w:pPr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Your colleague has not received their AWS credentials yet. It is fine to share yours with her because you are working on the same project</w:t>
            </w:r>
          </w:p>
        </w:tc>
        <w:tc>
          <w:tcPr>
            <w:tcW w:w="1029" w:type="dxa"/>
            <w:tcMar/>
          </w:tcPr>
          <w:p w:rsidR="1C38B521" w:rsidP="1C38B521" w:rsidRDefault="1C38B521" w14:paraId="74BC224E" w14:textId="4F10898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1C38B521" w:rsidP="1C38B521" w:rsidRDefault="1C38B521" w14:paraId="4550C383" w14:textId="71CF5EE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False</w:t>
            </w:r>
          </w:p>
        </w:tc>
        <w:tc>
          <w:tcPr>
            <w:tcW w:w="798" w:type="dxa"/>
            <w:tcMar/>
          </w:tcPr>
          <w:p w:rsidR="1C38B521" w:rsidP="1C38B521" w:rsidRDefault="1C38B521" w14:paraId="5B034B18" w14:textId="0B8CAD5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</w:tr>
      <w:tr w:rsidR="45A8D371" w:rsidTr="6C964A44" w14:paraId="31D824F2" w14:textId="77777777">
        <w:trPr>
          <w:trHeight w:val="300"/>
        </w:trPr>
        <w:tc>
          <w:tcPr>
            <w:tcW w:w="31025" w:type="dxa"/>
            <w:gridSpan w:val="24"/>
            <w:shd w:val="clear" w:color="auto" w:fill="D0CECE" w:themeFill="background2" w:themeFillShade="E6"/>
            <w:tcMar/>
          </w:tcPr>
          <w:p w:rsidRPr="00404777" w:rsidR="45A8D371" w:rsidP="1C38B521" w:rsidRDefault="76AFDF5F" w14:paraId="01A8B8D2" w14:textId="1234C8E9">
            <w:pPr>
              <w:rPr>
                <w:rStyle w:val="normaltextrun"/>
                <w:rFonts w:ascii="Aptos" w:hAnsi="Aptos" w:cs="Segoe UI"/>
                <w:sz w:val="12"/>
                <w:szCs w:val="12"/>
              </w:rPr>
            </w:pPr>
            <w:r w:rsidRPr="00404777">
              <w:rPr>
                <w:rStyle w:val="normaltextrun"/>
                <w:rFonts w:ascii="Aptos" w:hAnsi="Aptos" w:cs="Segoe UI"/>
                <w:sz w:val="12"/>
                <w:szCs w:val="12"/>
              </w:rPr>
              <w:t>Part 2 – Task Based Questions</w:t>
            </w:r>
          </w:p>
          <w:p w:rsidR="45A8D371" w:rsidP="1C38B521" w:rsidRDefault="76AFDF5F" w14:paraId="3E0F4D35" w14:textId="4E190FA1">
            <w:pPr>
              <w:rPr>
                <w:rStyle w:val="normaltextrun"/>
                <w:rFonts w:ascii="Aptos" w:hAnsi="Aptos" w:cs="Segoe UI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cs="Segoe UI"/>
                <w:sz w:val="12"/>
                <w:szCs w:val="12"/>
              </w:rPr>
              <w:t>Duration: 110 minutes</w:t>
            </w:r>
          </w:p>
          <w:p w:rsidRPr="00404777" w:rsidR="45A8D371" w:rsidP="1C38B521" w:rsidRDefault="76AFDF5F" w14:paraId="50ACF206" w14:textId="5DF101F5">
            <w:pPr>
              <w:rPr>
                <w:rStyle w:val="normaltextrun"/>
                <w:rFonts w:ascii="Aptos" w:hAnsi="Aptos" w:cs="Segoe UI"/>
                <w:sz w:val="12"/>
                <w:szCs w:val="12"/>
              </w:rPr>
            </w:pPr>
            <w:r w:rsidRPr="00404777">
              <w:rPr>
                <w:rStyle w:val="normaltextrun"/>
                <w:rFonts w:ascii="Aptos" w:hAnsi="Aptos" w:cs="Segoe UI"/>
                <w:sz w:val="12"/>
                <w:szCs w:val="12"/>
              </w:rPr>
              <w:t xml:space="preserve">Cannot navigate </w:t>
            </w:r>
            <w:proofErr w:type="gramStart"/>
            <w:r w:rsidRPr="00404777">
              <w:rPr>
                <w:rStyle w:val="normaltextrun"/>
                <w:rFonts w:ascii="Aptos" w:hAnsi="Aptos" w:cs="Segoe UI"/>
                <w:sz w:val="12"/>
                <w:szCs w:val="12"/>
              </w:rPr>
              <w:t>backwards</w:t>
            </w:r>
            <w:proofErr w:type="gramEnd"/>
          </w:p>
          <w:p w:rsidRPr="00404777" w:rsidR="45A8D371" w:rsidP="45A8D371" w:rsidRDefault="76AFDF5F" w14:paraId="130E6DE1" w14:textId="67601CF3">
            <w:pPr>
              <w:rPr>
                <w:rStyle w:val="normaltextrun"/>
                <w:rFonts w:ascii="Aptos" w:hAnsi="Aptos" w:cs="Segoe UI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cs="Segoe UI"/>
                <w:sz w:val="12"/>
                <w:szCs w:val="12"/>
              </w:rPr>
              <w:t>This part will be approved conditional on the review of the material submitted on the final question</w:t>
            </w:r>
          </w:p>
        </w:tc>
      </w:tr>
      <w:tr w:rsidR="008F2172" w:rsidTr="6C964A44" w14:paraId="3843EA97" w14:textId="77777777">
        <w:trPr>
          <w:trHeight w:val="300"/>
        </w:trPr>
        <w:tc>
          <w:tcPr>
            <w:tcW w:w="704" w:type="dxa"/>
            <w:tcMar/>
          </w:tcPr>
          <w:p w:rsidRPr="00404777" w:rsidR="45A8D371" w:rsidP="45A8D371" w:rsidRDefault="45A8D371" w14:paraId="5E09E3AC" w14:textId="4A69F5F1">
            <w:pPr>
              <w:rPr>
                <w:rStyle w:val="normaltextrun"/>
                <w:rFonts w:ascii="Aptos" w:hAnsi="Aptos" w:cs="Segoe UI"/>
                <w:sz w:val="12"/>
                <w:szCs w:val="12"/>
              </w:rPr>
            </w:pPr>
          </w:p>
        </w:tc>
        <w:tc>
          <w:tcPr>
            <w:tcW w:w="525" w:type="dxa"/>
            <w:tcMar/>
          </w:tcPr>
          <w:p w:rsidR="45A8D371" w:rsidP="7213C9DB" w:rsidRDefault="45A8D371" w14:paraId="2312CAFC" w14:textId="426AC4EC">
            <w:pPr>
              <w:spacing w:line="259" w:lineRule="auto"/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709" w:type="dxa"/>
            <w:tcMar/>
          </w:tcPr>
          <w:p w:rsidR="45A8D371" w:rsidP="7213C9DB" w:rsidRDefault="45A8D371" w14:paraId="298D00BF" w14:textId="4F70DBA5">
            <w:pPr>
              <w:spacing w:line="259" w:lineRule="auto"/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05" w:type="dxa"/>
            <w:shd w:val="clear" w:color="auto" w:fill="auto"/>
            <w:tcMar/>
          </w:tcPr>
          <w:p w:rsidR="45A8D371" w:rsidP="1C38B521" w:rsidRDefault="00D71687" w14:paraId="6DE99694" w14:textId="624956F2">
            <w:pPr>
              <w:spacing w:line="259" w:lineRule="auto"/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</w:pPr>
            <w:r w:rsidRPr="00D71687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  <w:highlight w:val="yellow"/>
              </w:rPr>
              <w:t>A</w:t>
            </w:r>
            <w:r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Pr="1C38B521" w:rsidR="2AFD94D2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Rubric for the candidate:</w:t>
            </w:r>
          </w:p>
          <w:p w:rsidR="45A8D371" w:rsidP="7213C9DB" w:rsidRDefault="2AFD94D2" w14:paraId="2D41177B" w14:textId="4876466A">
            <w:pPr>
              <w:spacing w:line="259" w:lineRule="auto"/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You are provided with a dataset that stores information about movies like their genre, budget, rating, etc. </w:t>
            </w:r>
          </w:p>
          <w:p w:rsidR="45A8D371" w:rsidP="7213C9DB" w:rsidRDefault="2AFD94D2" w14:paraId="43E635AC" w14:textId="0D3A60EA">
            <w:pPr>
              <w:spacing w:line="259" w:lineRule="auto"/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You are also provided with a second dataset that has the credits for the movies from the first dataset. </w:t>
            </w:r>
          </w:p>
          <w:p w:rsidR="45A8D371" w:rsidP="7213C9DB" w:rsidRDefault="2AFD94D2" w14:paraId="7D19A30F" w14:textId="3A285D0D">
            <w:pPr>
              <w:spacing w:line="259" w:lineRule="auto"/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Load the datasets and answer the following questions: </w:t>
            </w:r>
            <w:hyperlink r:id="rId42">
              <w:r w:rsidRP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Movies</w:t>
              </w:r>
            </w:hyperlink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, </w:t>
            </w:r>
            <w:hyperlink r:id="rId43">
              <w:r w:rsidRP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Credits</w:t>
              </w:r>
            </w:hyperlink>
          </w:p>
          <w:p w:rsidR="45A8D371" w:rsidP="1C38B521" w:rsidRDefault="45A8D371" w14:paraId="581EC8D0" w14:textId="639FDCA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45A8D371" w:rsidP="7213C9DB" w:rsidRDefault="2AFD94D2" w14:paraId="370CE444" w14:textId="076796D2">
            <w:pPr>
              <w:spacing w:line="259" w:lineRule="auto"/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At the end of the exam, you will be requested to load your </w:t>
            </w:r>
            <w:proofErr w:type="spellStart"/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notebook.script</w:t>
            </w:r>
            <w:proofErr w:type="spellEnd"/>
            <w:proofErr w:type="gram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with the code written to obtain the solutions. The code will be reviewed by the evaluator who will determine whether you pass the exam or not.</w:t>
            </w:r>
          </w:p>
        </w:tc>
        <w:tc>
          <w:tcPr>
            <w:tcW w:w="1036" w:type="dxa"/>
            <w:shd w:val="clear" w:color="auto" w:fill="auto"/>
            <w:tcMar/>
          </w:tcPr>
          <w:p w:rsidR="45A8D371" w:rsidP="7213C9DB" w:rsidRDefault="45A8D371" w14:paraId="6CA7D15D" w14:textId="65E79EA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45A8D371" w:rsidP="7213C9DB" w:rsidRDefault="45A8D371" w14:paraId="72FF1511" w14:textId="6EB3360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596" w:type="dxa"/>
            <w:tcMar/>
          </w:tcPr>
          <w:p w:rsidR="45A8D371" w:rsidP="45A8D371" w:rsidRDefault="45A8D371" w14:paraId="125450D3" w14:textId="1148452D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45A8D371" w:rsidP="45A8D371" w:rsidRDefault="45A8D371" w14:paraId="47F62649" w14:textId="7B24589C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45A8D371" w:rsidP="1C38B521" w:rsidRDefault="00D71687" w14:paraId="55B0164B" w14:textId="44C5BA38">
            <w:pPr>
              <w:spacing w:line="259" w:lineRule="auto"/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</w:pPr>
            <w:r w:rsidRPr="00D71687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  <w:highlight w:val="yellow"/>
              </w:rPr>
              <w:t>B</w:t>
            </w:r>
            <w:r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Pr="1C38B521" w:rsidR="5EDA0D84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Rubric for the candidate:</w:t>
            </w:r>
          </w:p>
          <w:p w:rsidR="45A8D371" w:rsidP="1C38B521" w:rsidRDefault="5EDA0D84" w14:paraId="669163DC" w14:textId="4876466A">
            <w:pPr>
              <w:spacing w:line="259" w:lineRule="auto"/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You are provided with a dataset that stores information about movies like their genre, budget, rating, etc. </w:t>
            </w:r>
          </w:p>
          <w:p w:rsidR="45A8D371" w:rsidP="1C38B521" w:rsidRDefault="5EDA0D84" w14:paraId="5F824B98" w14:textId="0D3A60EA">
            <w:pPr>
              <w:spacing w:line="259" w:lineRule="auto"/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You are also provided with a second dataset that has the credits for the movies from the first dataset. </w:t>
            </w:r>
          </w:p>
          <w:p w:rsidR="45A8D371" w:rsidP="1C38B521" w:rsidRDefault="5EDA0D84" w14:paraId="242C48E4" w14:textId="35689421">
            <w:pPr>
              <w:spacing w:line="259" w:lineRule="auto"/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Load the datasets and answer the following questions: </w:t>
            </w:r>
            <w:hyperlink r:id="rId44">
              <w:r w:rsidRP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Movies</w:t>
              </w:r>
            </w:hyperlink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, </w:t>
            </w:r>
            <w:hyperlink r:id="rId45">
              <w:r w:rsidRP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Credits</w:t>
              </w:r>
            </w:hyperlink>
          </w:p>
          <w:p w:rsidR="45A8D371" w:rsidP="1C38B521" w:rsidRDefault="45A8D371" w14:paraId="05CB74F9" w14:textId="639FDCA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45A8D371" w:rsidP="1C38B521" w:rsidRDefault="5EDA0D84" w14:paraId="4B44AAB0" w14:textId="076796D2">
            <w:pPr>
              <w:spacing w:line="259" w:lineRule="auto"/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At the end of the exam, you will be requested to load your </w:t>
            </w:r>
            <w:proofErr w:type="spellStart"/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notebook.script</w:t>
            </w:r>
            <w:proofErr w:type="spellEnd"/>
            <w:proofErr w:type="gram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with the code written to obtain the solutions. The code will be reviewed by the evaluator who will determine whether you pass the exam or not.</w:t>
            </w:r>
          </w:p>
          <w:p w:rsidR="45A8D371" w:rsidP="45A8D371" w:rsidRDefault="45A8D371" w14:paraId="77D10BFB" w14:textId="76DDDD14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025" w:type="dxa"/>
            <w:shd w:val="clear" w:color="auto" w:fill="auto"/>
            <w:tcMar/>
          </w:tcPr>
          <w:p w:rsidR="45A8D371" w:rsidP="45A8D371" w:rsidRDefault="45A8D371" w14:paraId="46D86040" w14:textId="3C962F1B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45A8D371" w:rsidP="45A8D371" w:rsidRDefault="45A8D371" w14:paraId="3895C876" w14:textId="693D74DE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45A8D371" w:rsidP="45A8D371" w:rsidRDefault="45A8D371" w14:paraId="0AB55D0A" w14:textId="5F5C1E67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45A8D371" w:rsidP="1C38B521" w:rsidRDefault="00D71687" w14:paraId="470D241F" w14:textId="587C4DA6">
            <w:pPr>
              <w:spacing w:line="259" w:lineRule="auto"/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</w:pPr>
            <w:r w:rsidRPr="00D63D07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  <w:highlight w:val="yellow"/>
              </w:rPr>
              <w:t>C</w:t>
            </w:r>
            <w:r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Pr="1C38B521" w:rsidR="5EDA0D84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Rubric for the candidate:</w:t>
            </w:r>
          </w:p>
          <w:p w:rsidR="45A8D371" w:rsidP="1C38B521" w:rsidRDefault="5EDA0D84" w14:paraId="52534895" w14:textId="4876466A">
            <w:pPr>
              <w:spacing w:line="259" w:lineRule="auto"/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You are provided with a dataset that stores information about movies like their genre, budget, rating, etc. </w:t>
            </w:r>
          </w:p>
          <w:p w:rsidR="45A8D371" w:rsidP="1C38B521" w:rsidRDefault="5EDA0D84" w14:paraId="78EE41D5" w14:textId="0D3A60EA">
            <w:pPr>
              <w:spacing w:line="259" w:lineRule="auto"/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You are also provided with a second dataset that has the credits for the movies from the first dataset. </w:t>
            </w:r>
          </w:p>
          <w:p w:rsidR="45A8D371" w:rsidP="1C38B521" w:rsidRDefault="5EDA0D84" w14:paraId="2C06D5B1" w14:textId="5BC8EB4E">
            <w:pPr>
              <w:spacing w:line="259" w:lineRule="auto"/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Load the datasets and answer the following questions: </w:t>
            </w:r>
            <w:hyperlink r:id="rId46">
              <w:r w:rsidRP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Movies</w:t>
              </w:r>
            </w:hyperlink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, </w:t>
            </w:r>
            <w:hyperlink r:id="rId47">
              <w:r w:rsidRP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Credits</w:t>
              </w:r>
            </w:hyperlink>
          </w:p>
          <w:p w:rsidR="45A8D371" w:rsidP="1C38B521" w:rsidRDefault="45A8D371" w14:paraId="5E0375E3" w14:textId="639FDCA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45A8D371" w:rsidP="1C38B521" w:rsidRDefault="5EDA0D84" w14:paraId="0BF834FF" w14:textId="076796D2">
            <w:pPr>
              <w:spacing w:line="259" w:lineRule="auto"/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At the end of the exam, you will be requested to load your </w:t>
            </w:r>
            <w:proofErr w:type="spellStart"/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notebook.script</w:t>
            </w:r>
            <w:proofErr w:type="spellEnd"/>
            <w:proofErr w:type="gram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with the code written to obtain the solutions. The code will be reviewed by the evaluator who will determine whether you pass the exam or not.</w:t>
            </w:r>
          </w:p>
          <w:p w:rsidR="45A8D371" w:rsidP="45A8D371" w:rsidRDefault="45A8D371" w14:paraId="61433E1B" w14:textId="5F546EC5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998" w:type="dxa"/>
            <w:shd w:val="clear" w:color="auto" w:fill="auto"/>
            <w:tcMar/>
          </w:tcPr>
          <w:p w:rsidR="45A8D371" w:rsidP="45A8D371" w:rsidRDefault="45A8D371" w14:paraId="1BF3062A" w14:textId="0180F116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45A8D371" w:rsidP="45A8D371" w:rsidRDefault="45A8D371" w14:paraId="6E0FCA20" w14:textId="289DFE4E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45A8D371" w:rsidP="45A8D371" w:rsidRDefault="45A8D371" w14:paraId="133D74FC" w14:textId="5913DD19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45A8D371" w:rsidP="1C38B521" w:rsidRDefault="008671AF" w14:paraId="10DEE2C7" w14:textId="43F7FDEE">
            <w:pPr>
              <w:spacing w:line="259" w:lineRule="auto"/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</w:pPr>
            <w:r w:rsidRPr="008671AF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  <w:highlight w:val="yellow"/>
              </w:rPr>
              <w:t>D</w:t>
            </w:r>
            <w:r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Pr="1C38B521" w:rsidR="5EDA0D84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Rubric for the candidate:</w:t>
            </w:r>
          </w:p>
          <w:p w:rsidR="45A8D371" w:rsidP="1C38B521" w:rsidRDefault="5EDA0D84" w14:paraId="1359A964" w14:textId="4876466A">
            <w:pPr>
              <w:spacing w:line="259" w:lineRule="auto"/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You are provided with a dataset that stores information about movies like their genre, budget, rating, etc. </w:t>
            </w:r>
          </w:p>
          <w:p w:rsidR="45A8D371" w:rsidP="1C38B521" w:rsidRDefault="5EDA0D84" w14:paraId="31C5B683" w14:textId="0D3A60EA">
            <w:pPr>
              <w:spacing w:line="259" w:lineRule="auto"/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You are also provided with a second dataset that has the credits for the movies from the first dataset. </w:t>
            </w:r>
          </w:p>
          <w:p w:rsidR="45A8D371" w:rsidP="1C38B521" w:rsidRDefault="5EDA0D84" w14:paraId="3C6511E4" w14:textId="1C431513">
            <w:pPr>
              <w:spacing w:line="259" w:lineRule="auto"/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Load the datasets and answer the following questions: </w:t>
            </w:r>
            <w:hyperlink r:id="rId48">
              <w:r w:rsidRP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Movies</w:t>
              </w:r>
            </w:hyperlink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, </w:t>
            </w:r>
            <w:hyperlink r:id="rId49">
              <w:r w:rsidRP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Credits</w:t>
              </w:r>
            </w:hyperlink>
          </w:p>
          <w:p w:rsidR="45A8D371" w:rsidP="1C38B521" w:rsidRDefault="45A8D371" w14:paraId="12002903" w14:textId="639FDCA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45A8D371" w:rsidP="1C38B521" w:rsidRDefault="5EDA0D84" w14:paraId="7F25C009" w14:textId="076796D2">
            <w:pPr>
              <w:spacing w:line="259" w:lineRule="auto"/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At the end of the exam, you will be requested to load your </w:t>
            </w:r>
            <w:proofErr w:type="spellStart"/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notebook.script</w:t>
            </w:r>
            <w:proofErr w:type="spellEnd"/>
            <w:proofErr w:type="gram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with the code written to obtain the solutions. The code will be reviewed by the evaluator who will determine whether you pass the exam or not.</w:t>
            </w:r>
          </w:p>
          <w:p w:rsidR="45A8D371" w:rsidP="45A8D371" w:rsidRDefault="45A8D371" w14:paraId="209C4632" w14:textId="5FA2E86C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auto"/>
            <w:tcMar/>
          </w:tcPr>
          <w:p w:rsidR="45A8D371" w:rsidP="45A8D371" w:rsidRDefault="45A8D371" w14:paraId="45C1E81B" w14:textId="156FC03E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918" w:type="dxa"/>
            <w:tcMar/>
          </w:tcPr>
          <w:p w:rsidR="45A8D371" w:rsidP="45A8D371" w:rsidRDefault="45A8D371" w14:paraId="72B7546C" w14:textId="6DE5319D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45A8D371" w:rsidP="45A8D371" w:rsidRDefault="45A8D371" w14:paraId="15884BD8" w14:textId="5AAB09ED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22" w:type="dxa"/>
            <w:shd w:val="clear" w:color="auto" w:fill="E2EFD9" w:themeFill="accent6" w:themeFillTint="33"/>
            <w:tcMar/>
          </w:tcPr>
          <w:p w:rsidR="45A8D371" w:rsidP="1C38B521" w:rsidRDefault="0095258C" w14:paraId="59B9EA6E" w14:textId="26B2AFCB">
            <w:pPr>
              <w:spacing w:line="259" w:lineRule="auto"/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</w:pPr>
            <w:r w:rsidRPr="0095258C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  <w:highlight w:val="yellow"/>
              </w:rPr>
              <w:t>E</w:t>
            </w:r>
            <w:r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Pr="1C38B521" w:rsidR="5EDA0D84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Rubric for the candidate:</w:t>
            </w:r>
          </w:p>
          <w:p w:rsidR="45A8D371" w:rsidP="1C38B521" w:rsidRDefault="5EDA0D84" w14:paraId="1D480A93" w14:textId="4876466A">
            <w:pPr>
              <w:spacing w:line="259" w:lineRule="auto"/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You are provided with a dataset that stores information about movies like their genre, budget, rating, etc. </w:t>
            </w:r>
          </w:p>
          <w:p w:rsidR="45A8D371" w:rsidP="1C38B521" w:rsidRDefault="5EDA0D84" w14:paraId="1241C930" w14:textId="0D3A60EA">
            <w:pPr>
              <w:spacing w:line="259" w:lineRule="auto"/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You are also provided with a second dataset that has the credits for the movies from the first dataset. </w:t>
            </w:r>
          </w:p>
          <w:p w:rsidR="45A8D371" w:rsidP="1C38B521" w:rsidRDefault="5EDA0D84" w14:paraId="03D9053E" w14:textId="76E90F62">
            <w:pPr>
              <w:spacing w:line="259" w:lineRule="auto"/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Load the datasets and answer the following questions: </w:t>
            </w:r>
            <w:hyperlink r:id="rId50">
              <w:r w:rsidRP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Movies</w:t>
              </w:r>
            </w:hyperlink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, </w:t>
            </w:r>
            <w:hyperlink r:id="rId51">
              <w:r w:rsidRP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Credits</w:t>
              </w:r>
            </w:hyperlink>
          </w:p>
          <w:p w:rsidR="45A8D371" w:rsidP="1C38B521" w:rsidRDefault="45A8D371" w14:paraId="52093C09" w14:textId="639FDCA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45A8D371" w:rsidP="1C38B521" w:rsidRDefault="5EDA0D84" w14:paraId="587F80A4" w14:textId="076796D2">
            <w:pPr>
              <w:spacing w:line="259" w:lineRule="auto"/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At the end of the exam, you will be requested to load your </w:t>
            </w:r>
            <w:proofErr w:type="spellStart"/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notebook.script</w:t>
            </w:r>
            <w:proofErr w:type="spellEnd"/>
            <w:proofErr w:type="gram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with the code written to obtain the solutions. The code will be reviewed by the evaluator who will determine whether you pass the exam or not.</w:t>
            </w:r>
          </w:p>
          <w:p w:rsidR="45A8D371" w:rsidP="45A8D371" w:rsidRDefault="45A8D371" w14:paraId="066C6B4B" w14:textId="48DD613F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029" w:type="dxa"/>
            <w:shd w:val="clear" w:color="auto" w:fill="E2EFD9" w:themeFill="accent6" w:themeFillTint="33"/>
            <w:tcMar/>
          </w:tcPr>
          <w:p w:rsidR="45A8D371" w:rsidP="45A8D371" w:rsidRDefault="45A8D371" w14:paraId="5A8CDF3B" w14:textId="5D7624AF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45A8D371" w:rsidP="45A8D371" w:rsidRDefault="45A8D371" w14:paraId="3472AE3F" w14:textId="2BA2B6D3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45A8D371" w:rsidP="45A8D371" w:rsidRDefault="45A8D371" w14:paraId="548D6129" w14:textId="0F074461">
            <w:pPr>
              <w:rPr>
                <w:rFonts w:ascii="Aptos" w:hAnsi="Aptos" w:cs="Arial"/>
                <w:sz w:val="12"/>
                <w:szCs w:val="12"/>
              </w:rPr>
            </w:pPr>
          </w:p>
        </w:tc>
      </w:tr>
      <w:tr w:rsidR="008F2172" w:rsidTr="6C964A44" w14:paraId="09F1CD07" w14:textId="77777777">
        <w:trPr>
          <w:trHeight w:val="300"/>
        </w:trPr>
        <w:tc>
          <w:tcPr>
            <w:tcW w:w="704" w:type="dxa"/>
            <w:tcMar/>
          </w:tcPr>
          <w:p w:rsidR="1C38B521" w:rsidP="08BDA7EF" w:rsidRDefault="1C38B521" w14:paraId="48D40999" w14:textId="2E2C799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commentRangeStart w:id="2"/>
            <w:commentRangeStart w:id="3"/>
            <w:r w:rsidRPr="08BDA7EF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34</w:t>
            </w:r>
            <w:commentRangeEnd w:id="2"/>
            <w:r>
              <w:commentReference w:id="2"/>
            </w:r>
            <w:commentRangeEnd w:id="3"/>
            <w:r>
              <w:commentReference w:id="3"/>
            </w:r>
          </w:p>
        </w:tc>
        <w:tc>
          <w:tcPr>
            <w:tcW w:w="525" w:type="dxa"/>
            <w:tcMar/>
          </w:tcPr>
          <w:p w:rsidR="1C38B521" w:rsidP="1C38B521" w:rsidRDefault="1C38B521" w14:paraId="441A82CC" w14:textId="35D4B51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DS1-7</w:t>
            </w:r>
          </w:p>
        </w:tc>
        <w:tc>
          <w:tcPr>
            <w:tcW w:w="709" w:type="dxa"/>
            <w:tcMar/>
          </w:tcPr>
          <w:p w:rsidR="1C38B521" w:rsidP="1C38B521" w:rsidRDefault="1C38B521" w14:paraId="29446FFB" w14:textId="008007C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Fill in the blanks</w:t>
            </w:r>
          </w:p>
        </w:tc>
        <w:tc>
          <w:tcPr>
            <w:tcW w:w="2805" w:type="dxa"/>
            <w:shd w:val="clear" w:color="auto" w:fill="auto"/>
            <w:tcMar/>
          </w:tcPr>
          <w:p w:rsidR="1C38B521" w:rsidP="1C38B521" w:rsidRDefault="007A523B" w14:paraId="0788AB22" w14:textId="4404358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775F3F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</w:t>
            </w:r>
            <w:r w:rsidRPr="00775F3F" w:rsidR="00120D0F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0</w:t>
            </w:r>
            <w:r w:rsidR="00CA620E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There are __________ columns in movie dataset and __________ columns in credits dataset.</w:t>
            </w:r>
          </w:p>
        </w:tc>
        <w:tc>
          <w:tcPr>
            <w:tcW w:w="1036" w:type="dxa"/>
            <w:shd w:val="clear" w:color="auto" w:fill="auto"/>
            <w:tcMar/>
          </w:tcPr>
          <w:p w:rsidR="1C38B521" w:rsidP="1C38B521" w:rsidRDefault="1C38B521" w14:paraId="6C39FA79" w14:textId="3186204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05068285" w14:textId="21AB206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20, 4</w:t>
            </w:r>
          </w:p>
        </w:tc>
        <w:commentRangeStart w:id="5"/>
        <w:tc>
          <w:tcPr>
            <w:tcW w:w="596" w:type="dxa"/>
            <w:tcMar/>
          </w:tcPr>
          <w:p w:rsidR="1C38B521" w:rsidP="1C38B521" w:rsidRDefault="003C3E7D" w14:paraId="0644F148" w14:textId="29850D7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>
              <w:fldChar w:fldCharType="begin"/>
            </w:r>
            <w:r>
              <w:instrText>HYPERLINK "https://worldbankgroup.sharepoint.com/:x:/r/teams/DevelopmentDataPartnershipCommunity-WBGroup/Shared%20Documents/Projects/Data%20Lab/Certifications/data_science_skills/datasets/movies_iter_0.csv?d=w3a1f4b08fce7466e851ecde5ee5f0eb8&amp;csf=1&amp;web=1&amp;e=6m2f5h" \h</w:instrText>
            </w:r>
            <w:r>
              <w:fldChar w:fldCharType="separate"/>
            </w:r>
            <w:r w:rsidRPr="1C38B521" w:rsidR="1C38B521">
              <w:rPr>
                <w:rStyle w:val="Hyperlink"/>
                <w:rFonts w:ascii="Aptos" w:hAnsi="Aptos" w:eastAsia="Aptos" w:cs="Aptos"/>
                <w:sz w:val="12"/>
                <w:szCs w:val="12"/>
              </w:rPr>
              <w:t>M0</w:t>
            </w:r>
            <w:r>
              <w:rPr>
                <w:rStyle w:val="Hyperlink"/>
                <w:rFonts w:ascii="Aptos" w:hAnsi="Aptos" w:eastAsia="Aptos" w:cs="Aptos"/>
                <w:sz w:val="12"/>
                <w:szCs w:val="12"/>
              </w:rPr>
              <w:fldChar w:fldCharType="end"/>
            </w:r>
          </w:p>
          <w:p w:rsidR="1C38B521" w:rsidP="1C38B521" w:rsidRDefault="00000000" w14:paraId="304B990C" w14:textId="1273F14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52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C0</w:t>
              </w:r>
            </w:hyperlink>
            <w:commentRangeEnd w:id="5"/>
            <w:r w:rsidR="1C38B521">
              <w:commentReference w:id="5"/>
            </w:r>
          </w:p>
          <w:p w:rsidR="1C38B521" w:rsidP="1C38B521" w:rsidRDefault="1C38B521" w14:paraId="27192CA1" w14:textId="4935EA6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1C38B521" w:rsidP="1C38B521" w:rsidRDefault="1C38B521" w14:paraId="18A3FC19" w14:textId="5E50E3C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1C38B521" w:rsidP="1C38B521" w:rsidRDefault="1C38B521" w14:paraId="0E542FFA" w14:textId="51D04FA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775F3F" w14:paraId="50804F73" w14:textId="270E421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775F3F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Q10</w:t>
            </w:r>
            <w:r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There are __________ columns in movie dataset and __________ columns in credits dataset.</w:t>
            </w:r>
          </w:p>
          <w:p w:rsidR="1C38B521" w:rsidP="1C38B521" w:rsidRDefault="1C38B521" w14:paraId="34083D14" w14:textId="11A1607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1025" w:type="dxa"/>
            <w:shd w:val="clear" w:color="auto" w:fill="auto"/>
            <w:tcMar/>
          </w:tcPr>
          <w:p w:rsidR="1C38B521" w:rsidP="1C38B521" w:rsidRDefault="1C38B521" w14:paraId="4CB1B338" w14:textId="4329504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1C38B521" w:rsidP="1C38B521" w:rsidRDefault="1C38B521" w14:paraId="0B966726" w14:textId="4C018C8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21,3</w:t>
            </w:r>
          </w:p>
          <w:p w:rsidR="1C38B521" w:rsidP="1C38B521" w:rsidRDefault="1C38B521" w14:paraId="39A0867B" w14:textId="476F2B6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1C38B521" w:rsidP="1C38B521" w:rsidRDefault="00000000" w14:paraId="4236DB84" w14:textId="44AD3DA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53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M1</w:t>
              </w:r>
            </w:hyperlink>
          </w:p>
          <w:p w:rsidR="1C38B521" w:rsidP="1C38B521" w:rsidRDefault="00000000" w14:paraId="5C956373" w14:textId="6C97013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54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C1</w:t>
              </w:r>
            </w:hyperlink>
          </w:p>
          <w:p w:rsidR="1C38B521" w:rsidP="1C38B521" w:rsidRDefault="1C38B521" w14:paraId="118D32FC" w14:textId="1C4B6B9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775F3F" w14:paraId="467F06D5" w14:textId="1E1D55C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775F3F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Q10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There are __________ columns in movie dataset and __________ columns in credits dataset.</w:t>
            </w:r>
          </w:p>
        </w:tc>
        <w:tc>
          <w:tcPr>
            <w:tcW w:w="998" w:type="dxa"/>
            <w:shd w:val="clear" w:color="auto" w:fill="auto"/>
            <w:tcMar/>
          </w:tcPr>
          <w:p w:rsidR="1C38B521" w:rsidP="1C38B521" w:rsidRDefault="1C38B521" w14:paraId="1F3EEF8B" w14:textId="6923AEE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5304B592" w14:textId="7EC6CB5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22,3</w:t>
            </w:r>
          </w:p>
          <w:p w:rsidR="1C38B521" w:rsidP="1C38B521" w:rsidRDefault="1C38B521" w14:paraId="373C34DD" w14:textId="4673037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1C38B521" w:rsidP="1C38B521" w:rsidRDefault="00000000" w14:paraId="3110AC51" w14:textId="65FB622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55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M2</w:t>
              </w:r>
            </w:hyperlink>
          </w:p>
          <w:p w:rsidR="1C38B521" w:rsidP="1C38B521" w:rsidRDefault="00000000" w14:paraId="4D7D9D04" w14:textId="0CBEABF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56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C2</w:t>
              </w:r>
            </w:hyperlink>
          </w:p>
          <w:p w:rsidR="1C38B521" w:rsidP="1C38B521" w:rsidRDefault="1C38B521" w14:paraId="5EACCECA" w14:textId="62FD242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EC0DD4" w14:paraId="07CD6D3D" w14:textId="04B4438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775F3F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Q10</w:t>
            </w:r>
            <w:r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There are __________ columns in movie dataset and __________ columns in credits dataset.</w:t>
            </w:r>
          </w:p>
        </w:tc>
        <w:tc>
          <w:tcPr>
            <w:tcW w:w="1018" w:type="dxa"/>
            <w:shd w:val="clear" w:color="auto" w:fill="auto"/>
            <w:tcMar/>
          </w:tcPr>
          <w:p w:rsidR="1C38B521" w:rsidP="1C38B521" w:rsidRDefault="1C38B521" w14:paraId="28AD9DC8" w14:textId="23487F8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918" w:type="dxa"/>
            <w:tcMar/>
          </w:tcPr>
          <w:p w:rsidR="1C38B521" w:rsidP="1C38B521" w:rsidRDefault="1C38B521" w14:paraId="5543D0BA" w14:textId="417B00A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21,3</w:t>
            </w:r>
          </w:p>
          <w:p w:rsidR="1C38B521" w:rsidP="1C38B521" w:rsidRDefault="1C38B521" w14:paraId="6D153386" w14:textId="0861282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1C38B521" w:rsidP="1C38B521" w:rsidRDefault="00000000" w14:paraId="351E0942" w14:textId="181B844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57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M3</w:t>
              </w:r>
            </w:hyperlink>
          </w:p>
          <w:p w:rsidR="1C38B521" w:rsidP="1C38B521" w:rsidRDefault="00000000" w14:paraId="053B00A9" w14:textId="51288F2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58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C3</w:t>
              </w:r>
            </w:hyperlink>
          </w:p>
        </w:tc>
        <w:tc>
          <w:tcPr>
            <w:tcW w:w="2822" w:type="dxa"/>
            <w:shd w:val="clear" w:color="auto" w:fill="E2EFD9" w:themeFill="accent6" w:themeFillTint="33"/>
            <w:tcMar/>
          </w:tcPr>
          <w:p w:rsidR="1C38B521" w:rsidP="1C38B521" w:rsidRDefault="00EC0DD4" w14:paraId="6C92F7BF" w14:textId="3591DAC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775F3F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Q10</w:t>
            </w:r>
            <w:r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There are __________ columns in movie dataset and __________ columns in credits dataset.</w:t>
            </w:r>
          </w:p>
        </w:tc>
        <w:tc>
          <w:tcPr>
            <w:tcW w:w="1029" w:type="dxa"/>
            <w:shd w:val="clear" w:color="auto" w:fill="E2EFD9" w:themeFill="accent6" w:themeFillTint="33"/>
            <w:tcMar/>
          </w:tcPr>
          <w:p w:rsidR="1C38B521" w:rsidP="1C38B521" w:rsidRDefault="1C38B521" w14:paraId="512B9C1C" w14:textId="10FC852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1C38B521" w:rsidP="1C38B521" w:rsidRDefault="1C38B521" w14:paraId="1EA599CE" w14:textId="5B5555C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22,3</w:t>
            </w:r>
          </w:p>
          <w:p w:rsidR="1C38B521" w:rsidP="1C38B521" w:rsidRDefault="1C38B521" w14:paraId="455BC145" w14:textId="67CFD73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1C38B521" w:rsidP="1C38B521" w:rsidRDefault="00000000" w14:paraId="49C4C82A" w14:textId="7F9200D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59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M4</w:t>
              </w:r>
            </w:hyperlink>
          </w:p>
          <w:p w:rsidR="1C38B521" w:rsidP="1C38B521" w:rsidRDefault="00000000" w14:paraId="2CCBFDCE" w14:textId="484180F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60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C4</w:t>
              </w:r>
            </w:hyperlink>
          </w:p>
          <w:p w:rsidR="1C38B521" w:rsidP="1C38B521" w:rsidRDefault="1C38B521" w14:paraId="22A9B014" w14:textId="75FAA2C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</w:tr>
      <w:tr w:rsidR="008F2172" w:rsidTr="6C964A44" w14:paraId="7ADAEC0D" w14:textId="77777777">
        <w:trPr>
          <w:trHeight w:val="300"/>
        </w:trPr>
        <w:tc>
          <w:tcPr>
            <w:tcW w:w="704" w:type="dxa"/>
            <w:tcMar/>
          </w:tcPr>
          <w:p w:rsidR="1C38B521" w:rsidP="1C38B521" w:rsidRDefault="1C38B521" w14:paraId="6FCFF8CD" w14:textId="6D50254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35</w:t>
            </w:r>
          </w:p>
        </w:tc>
        <w:tc>
          <w:tcPr>
            <w:tcW w:w="525" w:type="dxa"/>
            <w:tcMar/>
          </w:tcPr>
          <w:p w:rsidR="1C38B521" w:rsidP="1C38B521" w:rsidRDefault="1C38B521" w14:paraId="2D4D9AA5" w14:textId="35D2AAF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DS1-7</w:t>
            </w:r>
          </w:p>
        </w:tc>
        <w:tc>
          <w:tcPr>
            <w:tcW w:w="709" w:type="dxa"/>
            <w:tcMar/>
          </w:tcPr>
          <w:p w:rsidR="1C38B521" w:rsidP="1C38B521" w:rsidRDefault="1C38B521" w14:paraId="1D9E0701" w14:textId="52BBE09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Fill in the blanks</w:t>
            </w:r>
          </w:p>
        </w:tc>
        <w:tc>
          <w:tcPr>
            <w:tcW w:w="2805" w:type="dxa"/>
            <w:shd w:val="clear" w:color="auto" w:fill="auto"/>
            <w:tcMar/>
          </w:tcPr>
          <w:p w:rsidR="1C38B521" w:rsidP="1C38B521" w:rsidRDefault="007A523B" w14:paraId="779BB939" w14:textId="0CD1863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775F3F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</w:t>
            </w:r>
            <w:r w:rsidRPr="00775F3F" w:rsidR="00120D0F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11</w:t>
            </w:r>
            <w: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There are total __________ missing values in movie and __________ missing values in credit dataset</w:t>
            </w:r>
          </w:p>
        </w:tc>
        <w:tc>
          <w:tcPr>
            <w:tcW w:w="1036" w:type="dxa"/>
            <w:shd w:val="clear" w:color="auto" w:fill="auto"/>
            <w:tcMar/>
          </w:tcPr>
          <w:p w:rsidR="1C38B521" w:rsidP="1C38B521" w:rsidRDefault="1C38B521" w14:paraId="6FDF52A8" w14:textId="2E9D298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0146EEF2" w14:textId="5909F1F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6851, 0</w:t>
            </w:r>
          </w:p>
        </w:tc>
        <w:tc>
          <w:tcPr>
            <w:tcW w:w="596" w:type="dxa"/>
            <w:tcMar/>
          </w:tcPr>
          <w:p w:rsidR="1C38B521" w:rsidP="1C38B521" w:rsidRDefault="00000000" w14:paraId="6C0B3A43" w14:textId="2AE1A4F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61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M0</w:t>
              </w:r>
            </w:hyperlink>
          </w:p>
          <w:p w:rsidR="1C38B521" w:rsidP="1C38B521" w:rsidRDefault="00000000" w14:paraId="4CB4D08B" w14:textId="7585A1D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62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C0</w:t>
              </w:r>
            </w:hyperlink>
          </w:p>
          <w:p w:rsidR="1C38B521" w:rsidP="1C38B521" w:rsidRDefault="1C38B521" w14:paraId="7D07703D" w14:textId="312550A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1C38B521" w:rsidP="1C38B521" w:rsidRDefault="1C38B521" w14:paraId="55639464" w14:textId="47ABD53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775F3F" w14:paraId="22D0A067" w14:textId="484562E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775F3F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Q11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There are total __________ missing values in movie and __________ missing values in credit dataset</w:t>
            </w:r>
          </w:p>
        </w:tc>
        <w:tc>
          <w:tcPr>
            <w:tcW w:w="1025" w:type="dxa"/>
            <w:shd w:val="clear" w:color="auto" w:fill="auto"/>
            <w:tcMar/>
          </w:tcPr>
          <w:p w:rsidR="1C38B521" w:rsidP="1C38B521" w:rsidRDefault="1C38B521" w14:paraId="752D2BDA" w14:textId="11C48CB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1C38B521" w:rsidP="1C38B521" w:rsidRDefault="1C38B521" w14:paraId="23FF9BA4" w14:textId="17E7C98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6502, 0</w:t>
            </w:r>
          </w:p>
        </w:tc>
        <w:tc>
          <w:tcPr>
            <w:tcW w:w="798" w:type="dxa"/>
            <w:tcMar/>
          </w:tcPr>
          <w:p w:rsidR="1C38B521" w:rsidP="1C38B521" w:rsidRDefault="00000000" w14:paraId="46908D44" w14:textId="5753BD4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63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M1</w:t>
              </w:r>
            </w:hyperlink>
          </w:p>
          <w:p w:rsidR="1C38B521" w:rsidP="1C38B521" w:rsidRDefault="00000000" w14:paraId="04309E65" w14:textId="4A0D923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64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C1</w:t>
              </w:r>
            </w:hyperlink>
          </w:p>
          <w:p w:rsidR="1C38B521" w:rsidP="1C38B521" w:rsidRDefault="1C38B521" w14:paraId="3706582E" w14:textId="40C7541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775F3F" w14:paraId="77B177BF" w14:textId="3E0013E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775F3F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Q11</w:t>
            </w:r>
            <w:r w:rsidRPr="003375B7" w:rsidR="001B4A57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There are total __________ missing values in movie and __________ missing values in credit dataset</w:t>
            </w:r>
          </w:p>
        </w:tc>
        <w:tc>
          <w:tcPr>
            <w:tcW w:w="998" w:type="dxa"/>
            <w:shd w:val="clear" w:color="auto" w:fill="auto"/>
            <w:tcMar/>
          </w:tcPr>
          <w:p w:rsidR="1C38B521" w:rsidP="1C38B521" w:rsidRDefault="1C38B521" w14:paraId="21978CB6" w14:textId="3F56C21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52ED6D23" w14:textId="5AA6E53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4830, 0</w:t>
            </w:r>
          </w:p>
        </w:tc>
        <w:tc>
          <w:tcPr>
            <w:tcW w:w="798" w:type="dxa"/>
            <w:tcMar/>
          </w:tcPr>
          <w:p w:rsidR="1C38B521" w:rsidP="1C38B521" w:rsidRDefault="00000000" w14:paraId="1D25BD1E" w14:textId="52D24DB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65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M2</w:t>
              </w:r>
            </w:hyperlink>
          </w:p>
          <w:p w:rsidR="1C38B521" w:rsidP="1C38B521" w:rsidRDefault="00000000" w14:paraId="47AE11B3" w14:textId="7F15B9D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66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C2</w:t>
              </w:r>
            </w:hyperlink>
          </w:p>
          <w:p w:rsidR="1C38B521" w:rsidP="1C38B521" w:rsidRDefault="1C38B521" w14:paraId="1E4E6D32" w14:textId="0479DC4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EC0DD4" w14:paraId="668909E4" w14:textId="1BAF28E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775F3F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Q11</w:t>
            </w:r>
            <w:r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There are total __________ missing values in movie and __________ missing values in credit dataset</w:t>
            </w:r>
          </w:p>
        </w:tc>
        <w:tc>
          <w:tcPr>
            <w:tcW w:w="1018" w:type="dxa"/>
            <w:shd w:val="clear" w:color="auto" w:fill="auto"/>
            <w:tcMar/>
          </w:tcPr>
          <w:p w:rsidR="1C38B521" w:rsidP="1C38B521" w:rsidRDefault="1C38B521" w14:paraId="74CCA404" w14:textId="314F36B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918" w:type="dxa"/>
            <w:tcMar/>
          </w:tcPr>
          <w:p w:rsidR="1C38B521" w:rsidP="1C38B521" w:rsidRDefault="1C38B521" w14:paraId="15FDA83F" w14:textId="726E6ED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4290, 0</w:t>
            </w:r>
          </w:p>
        </w:tc>
        <w:tc>
          <w:tcPr>
            <w:tcW w:w="798" w:type="dxa"/>
            <w:tcMar/>
          </w:tcPr>
          <w:p w:rsidR="1C38B521" w:rsidP="1C38B521" w:rsidRDefault="00000000" w14:paraId="05B7E411" w14:textId="2A2963A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67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M3</w:t>
              </w:r>
            </w:hyperlink>
          </w:p>
          <w:p w:rsidR="1C38B521" w:rsidP="1C38B521" w:rsidRDefault="00000000" w14:paraId="6FE4F151" w14:textId="7017927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68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C3</w:t>
              </w:r>
            </w:hyperlink>
          </w:p>
          <w:p w:rsidR="1C38B521" w:rsidP="1C38B521" w:rsidRDefault="1C38B521" w14:paraId="40623EA1" w14:textId="33616F8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22" w:type="dxa"/>
            <w:shd w:val="clear" w:color="auto" w:fill="E2EFD9" w:themeFill="accent6" w:themeFillTint="33"/>
            <w:tcMar/>
          </w:tcPr>
          <w:p w:rsidR="1C38B521" w:rsidP="1C38B521" w:rsidRDefault="00EC0DD4" w14:paraId="53AE6EDC" w14:textId="565AE1E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775F3F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Q11</w:t>
            </w:r>
            <w:r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There are total __________ missing values in movie and __________ missing values in credit dataset</w:t>
            </w:r>
          </w:p>
        </w:tc>
        <w:tc>
          <w:tcPr>
            <w:tcW w:w="1029" w:type="dxa"/>
            <w:shd w:val="clear" w:color="auto" w:fill="E2EFD9" w:themeFill="accent6" w:themeFillTint="33"/>
            <w:tcMar/>
          </w:tcPr>
          <w:p w:rsidR="1C38B521" w:rsidP="1C38B521" w:rsidRDefault="1C38B521" w14:paraId="11140C8D" w14:textId="0C78E9F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1C38B521" w:rsidP="1C38B521" w:rsidRDefault="1C38B521" w14:paraId="3A464C1C" w14:textId="75013D5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4429, 0</w:t>
            </w:r>
          </w:p>
        </w:tc>
        <w:tc>
          <w:tcPr>
            <w:tcW w:w="798" w:type="dxa"/>
            <w:tcMar/>
          </w:tcPr>
          <w:p w:rsidR="1C38B521" w:rsidP="1C38B521" w:rsidRDefault="00000000" w14:paraId="651C8337" w14:textId="301F700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69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M4</w:t>
              </w:r>
            </w:hyperlink>
          </w:p>
          <w:p w:rsidR="1C38B521" w:rsidP="1C38B521" w:rsidRDefault="00000000" w14:paraId="1F07C839" w14:textId="10695F6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70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C4</w:t>
              </w:r>
            </w:hyperlink>
          </w:p>
          <w:p w:rsidR="1C38B521" w:rsidP="1C38B521" w:rsidRDefault="1C38B521" w14:paraId="5CA67CB1" w14:textId="7EBE222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</w:tr>
      <w:tr w:rsidR="008F2172" w:rsidTr="6C964A44" w14:paraId="707F1C07" w14:textId="77777777">
        <w:trPr>
          <w:trHeight w:val="300"/>
        </w:trPr>
        <w:tc>
          <w:tcPr>
            <w:tcW w:w="704" w:type="dxa"/>
            <w:tcMar/>
          </w:tcPr>
          <w:p w:rsidR="1C38B521" w:rsidP="1C38B521" w:rsidRDefault="1C38B521" w14:paraId="0DA7B18F" w14:textId="2D571FA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38</w:t>
            </w:r>
          </w:p>
        </w:tc>
        <w:tc>
          <w:tcPr>
            <w:tcW w:w="525" w:type="dxa"/>
            <w:tcMar/>
          </w:tcPr>
          <w:p w:rsidR="1C38B521" w:rsidP="1C38B521" w:rsidRDefault="1C38B521" w14:paraId="6ABE6415" w14:textId="068EA73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DS1-7</w:t>
            </w:r>
          </w:p>
        </w:tc>
        <w:tc>
          <w:tcPr>
            <w:tcW w:w="709" w:type="dxa"/>
            <w:tcMar/>
          </w:tcPr>
          <w:p w:rsidR="1C38B521" w:rsidP="1C38B521" w:rsidRDefault="1C38B521" w14:paraId="7FF13321" w14:textId="71C0638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Fill in the blanks</w:t>
            </w:r>
          </w:p>
        </w:tc>
        <w:tc>
          <w:tcPr>
            <w:tcW w:w="2805" w:type="dxa"/>
            <w:shd w:val="clear" w:color="auto" w:fill="auto"/>
            <w:tcMar/>
          </w:tcPr>
          <w:p w:rsidR="1C38B521" w:rsidP="1C38B521" w:rsidRDefault="007A523B" w14:paraId="4D2DE389" w14:textId="044A8BE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</w:t>
            </w:r>
            <w:r w:rsidRPr="00CB7CF3" w:rsid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12</w:t>
            </w:r>
            <w:r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What would be the best way to impute missing values in the following </w:t>
            </w:r>
            <w:proofErr w:type="gram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columns :</w:t>
            </w:r>
            <w:proofErr w:type="gramEnd"/>
          </w:p>
          <w:p w:rsidR="1C38B521" w:rsidP="1C38B521" w:rsidRDefault="1C38B521" w14:paraId="0D1FBE77" w14:textId="7333222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1- </w:t>
            </w:r>
            <w:proofErr w:type="spell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: __________</w:t>
            </w:r>
          </w:p>
          <w:p w:rsidR="1C38B521" w:rsidP="1C38B521" w:rsidRDefault="1C38B521" w14:paraId="20A932E6" w14:textId="48FBD97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2- popularity: __________</w:t>
            </w:r>
          </w:p>
          <w:p w:rsidR="1C38B521" w:rsidP="1C38B521" w:rsidRDefault="1C38B521" w14:paraId="17A44C1D" w14:textId="15F353E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Choose between mean, median, mode</w:t>
            </w:r>
            <w:r>
              <w:br/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Note: Provide your answer using lowercase</w:t>
            </w:r>
          </w:p>
        </w:tc>
        <w:tc>
          <w:tcPr>
            <w:tcW w:w="1036" w:type="dxa"/>
            <w:shd w:val="clear" w:color="auto" w:fill="auto"/>
            <w:tcMar/>
          </w:tcPr>
          <w:p w:rsidR="1C38B521" w:rsidP="1C38B521" w:rsidRDefault="1C38B521" w14:paraId="1F5952C7" w14:textId="2BBBD05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3FD63127" w14:textId="1B81D3F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1- mean</w:t>
            </w:r>
          </w:p>
          <w:p w:rsidR="1C38B521" w:rsidP="1C38B521" w:rsidRDefault="1C38B521" w14:paraId="3313EFEA" w14:textId="3FB25A3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2-median</w:t>
            </w:r>
          </w:p>
        </w:tc>
        <w:tc>
          <w:tcPr>
            <w:tcW w:w="596" w:type="dxa"/>
            <w:tcMar/>
          </w:tcPr>
          <w:p w:rsidR="1C38B521" w:rsidP="1C38B521" w:rsidRDefault="00000000" w14:paraId="1CDD1A91" w14:textId="402C363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71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M0</w:t>
              </w:r>
            </w:hyperlink>
          </w:p>
          <w:p w:rsidR="1C38B521" w:rsidP="1C38B521" w:rsidRDefault="00000000" w14:paraId="19140CFE" w14:textId="47A574D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72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C0</w:t>
              </w:r>
            </w:hyperlink>
          </w:p>
          <w:p w:rsidR="1C38B521" w:rsidP="1C38B521" w:rsidRDefault="1C38B521" w14:paraId="134C6A77" w14:textId="441EEFC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1C38B521" w:rsidP="1C38B521" w:rsidRDefault="1C38B521" w14:paraId="7336F986" w14:textId="29FE6D6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4A2D68" w14:paraId="076D3BD5" w14:textId="3B18553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Q12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What would be the best way to impute missing values in the following </w:t>
            </w:r>
            <w:proofErr w:type="gram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columns :</w:t>
            </w:r>
            <w:proofErr w:type="gramEnd"/>
          </w:p>
          <w:p w:rsidR="1C38B521" w:rsidP="1C38B521" w:rsidRDefault="1C38B521" w14:paraId="0F518242" w14:textId="4793DE5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1- runtime: __________</w:t>
            </w:r>
          </w:p>
          <w:p w:rsidR="1C38B521" w:rsidP="1C38B521" w:rsidRDefault="1C38B521" w14:paraId="7162215A" w14:textId="3659CB7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2- revenue: __________</w:t>
            </w:r>
          </w:p>
          <w:p w:rsidR="1C38B521" w:rsidP="1C38B521" w:rsidRDefault="1C38B521" w14:paraId="6FFED19A" w14:textId="7A3628C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Choose between mean, median, mode</w:t>
            </w:r>
          </w:p>
        </w:tc>
        <w:tc>
          <w:tcPr>
            <w:tcW w:w="1025" w:type="dxa"/>
            <w:shd w:val="clear" w:color="auto" w:fill="auto"/>
            <w:tcMar/>
          </w:tcPr>
          <w:p w:rsidR="1C38B521" w:rsidP="1C38B521" w:rsidRDefault="1C38B521" w14:paraId="486ADB4A" w14:textId="30465FB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1C38B521" w:rsidP="1C38B521" w:rsidRDefault="1C38B521" w14:paraId="2207288F" w14:textId="2A474AF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1- median</w:t>
            </w:r>
          </w:p>
          <w:p w:rsidR="1C38B521" w:rsidP="1C38B521" w:rsidRDefault="1C38B521" w14:paraId="16ADA7B3" w14:textId="6A8E915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2-median</w:t>
            </w:r>
          </w:p>
        </w:tc>
        <w:tc>
          <w:tcPr>
            <w:tcW w:w="798" w:type="dxa"/>
            <w:tcMar/>
          </w:tcPr>
          <w:p w:rsidR="1C38B521" w:rsidP="1C38B521" w:rsidRDefault="00000000" w14:paraId="396806E7" w14:textId="782006F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73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M1</w:t>
              </w:r>
            </w:hyperlink>
          </w:p>
          <w:p w:rsidR="1C38B521" w:rsidP="1C38B521" w:rsidRDefault="00000000" w14:paraId="0DEC882B" w14:textId="5C78548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74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C1</w:t>
              </w:r>
            </w:hyperlink>
          </w:p>
          <w:p w:rsidR="1C38B521" w:rsidP="1C38B521" w:rsidRDefault="1C38B521" w14:paraId="07B00ADE" w14:textId="57D6107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4A2D68" w14:paraId="1F8EE239" w14:textId="7DE1C87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Q12</w:t>
            </w:r>
            <w:r w:rsidRPr="00BC0BA3" w:rsidR="001B4A57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What would be the best way to impute missing values in the following </w:t>
            </w:r>
            <w:proofErr w:type="gram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columns :</w:t>
            </w:r>
            <w:proofErr w:type="gramEnd"/>
          </w:p>
          <w:p w:rsidR="1C38B521" w:rsidP="1C38B521" w:rsidRDefault="1C38B521" w14:paraId="7ACB4A51" w14:textId="215D440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1- runtime: __________</w:t>
            </w:r>
          </w:p>
          <w:p w:rsidR="1C38B521" w:rsidP="1C38B521" w:rsidRDefault="1C38B521" w14:paraId="1CE0BAE1" w14:textId="48B92A3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2- budget: __________</w:t>
            </w:r>
          </w:p>
          <w:p w:rsidR="1C38B521" w:rsidP="1C38B521" w:rsidRDefault="1C38B521" w14:paraId="66BB3609" w14:textId="76CB35A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Choose between mean, median, mode</w:t>
            </w:r>
          </w:p>
        </w:tc>
        <w:tc>
          <w:tcPr>
            <w:tcW w:w="998" w:type="dxa"/>
            <w:shd w:val="clear" w:color="auto" w:fill="auto"/>
            <w:tcMar/>
          </w:tcPr>
          <w:p w:rsidR="1C38B521" w:rsidP="1C38B521" w:rsidRDefault="1C38B521" w14:paraId="300A971D" w14:textId="74F469A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51F4ADB1" w14:textId="4D7F457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1- median</w:t>
            </w:r>
          </w:p>
          <w:p w:rsidR="1C38B521" w:rsidP="1C38B521" w:rsidRDefault="1C38B521" w14:paraId="7F10B8F8" w14:textId="33FFE7F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2-median</w:t>
            </w:r>
          </w:p>
        </w:tc>
        <w:tc>
          <w:tcPr>
            <w:tcW w:w="798" w:type="dxa"/>
            <w:tcMar/>
          </w:tcPr>
          <w:p w:rsidR="1C38B521" w:rsidP="1C38B521" w:rsidRDefault="00000000" w14:paraId="5FA5374F" w14:textId="3CDEA66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75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M2</w:t>
              </w:r>
            </w:hyperlink>
          </w:p>
          <w:p w:rsidR="1C38B521" w:rsidP="1C38B521" w:rsidRDefault="00000000" w14:paraId="72B50A91" w14:textId="0D671E9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76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C2</w:t>
              </w:r>
            </w:hyperlink>
          </w:p>
          <w:p w:rsidR="1C38B521" w:rsidP="1C38B521" w:rsidRDefault="1C38B521" w14:paraId="71EEF47D" w14:textId="763CAC0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524760" w14:paraId="04D9BAEA" w14:textId="2ABE240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Q12</w:t>
            </w:r>
            <w:r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What would be the best way to impute missing values in the following </w:t>
            </w:r>
            <w:proofErr w:type="gram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columns :</w:t>
            </w:r>
            <w:proofErr w:type="gramEnd"/>
          </w:p>
          <w:p w:rsidR="1C38B521" w:rsidP="1C38B521" w:rsidRDefault="1C38B521" w14:paraId="5F071E75" w14:textId="72BD292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1- </w:t>
            </w:r>
            <w:proofErr w:type="spell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: __________</w:t>
            </w:r>
          </w:p>
          <w:p w:rsidR="1C38B521" w:rsidP="1C38B521" w:rsidRDefault="1C38B521" w14:paraId="50449EDD" w14:textId="34FD75D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2- </w:t>
            </w:r>
            <w:proofErr w:type="spell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vote_count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: __________</w:t>
            </w:r>
          </w:p>
          <w:p w:rsidR="1C38B521" w:rsidP="1C38B521" w:rsidRDefault="1C38B521" w14:paraId="34112250" w14:textId="68D4F35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Choose between mean, median, mode</w:t>
            </w:r>
          </w:p>
        </w:tc>
        <w:tc>
          <w:tcPr>
            <w:tcW w:w="1018" w:type="dxa"/>
            <w:shd w:val="clear" w:color="auto" w:fill="auto"/>
            <w:tcMar/>
          </w:tcPr>
          <w:p w:rsidR="1C38B521" w:rsidP="1C38B521" w:rsidRDefault="1C38B521" w14:paraId="38151E97" w14:textId="536D8BE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918" w:type="dxa"/>
            <w:tcMar/>
          </w:tcPr>
          <w:p w:rsidR="1C38B521" w:rsidP="1C38B521" w:rsidRDefault="1C38B521" w14:paraId="0AE4E15F" w14:textId="1222926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1- mean</w:t>
            </w:r>
          </w:p>
          <w:p w:rsidR="1C38B521" w:rsidP="1C38B521" w:rsidRDefault="1C38B521" w14:paraId="10334880" w14:textId="7100369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2-median</w:t>
            </w:r>
          </w:p>
        </w:tc>
        <w:tc>
          <w:tcPr>
            <w:tcW w:w="798" w:type="dxa"/>
            <w:tcMar/>
          </w:tcPr>
          <w:p w:rsidR="1C38B521" w:rsidP="1C38B521" w:rsidRDefault="00000000" w14:paraId="521B59B2" w14:textId="7D092AF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77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M3</w:t>
              </w:r>
            </w:hyperlink>
          </w:p>
          <w:p w:rsidR="1C38B521" w:rsidP="1C38B521" w:rsidRDefault="00000000" w14:paraId="021C99D1" w14:textId="3CD27D0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78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C3</w:t>
              </w:r>
            </w:hyperlink>
          </w:p>
          <w:p w:rsidR="1C38B521" w:rsidP="1C38B521" w:rsidRDefault="1C38B521" w14:paraId="333C61F7" w14:textId="202E75A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22" w:type="dxa"/>
            <w:shd w:val="clear" w:color="auto" w:fill="E2EFD9" w:themeFill="accent6" w:themeFillTint="33"/>
            <w:tcMar/>
          </w:tcPr>
          <w:p w:rsidR="1C38B521" w:rsidP="1C38B521" w:rsidRDefault="00524760" w14:paraId="1E3AE170" w14:textId="63685C0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Q12</w:t>
            </w:r>
            <w:r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What would be the best way to impute missing values in the following </w:t>
            </w:r>
            <w:proofErr w:type="gram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columns :</w:t>
            </w:r>
            <w:proofErr w:type="gramEnd"/>
          </w:p>
          <w:p w:rsidR="1C38B521" w:rsidP="1C38B521" w:rsidRDefault="1C38B521" w14:paraId="59AF4167" w14:textId="199CE71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1- budget: __________</w:t>
            </w:r>
          </w:p>
          <w:p w:rsidR="1C38B521" w:rsidP="1C38B521" w:rsidRDefault="1C38B521" w14:paraId="0E497193" w14:textId="435D287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2- popularity: __________</w:t>
            </w:r>
          </w:p>
          <w:p w:rsidR="1C38B521" w:rsidP="1C38B521" w:rsidRDefault="1C38B521" w14:paraId="785A6EA0" w14:textId="4033BAD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Choose between mean, median, mode</w:t>
            </w:r>
          </w:p>
        </w:tc>
        <w:tc>
          <w:tcPr>
            <w:tcW w:w="1029" w:type="dxa"/>
            <w:shd w:val="clear" w:color="auto" w:fill="E2EFD9" w:themeFill="accent6" w:themeFillTint="33"/>
            <w:tcMar/>
          </w:tcPr>
          <w:p w:rsidR="1C38B521" w:rsidP="1C38B521" w:rsidRDefault="1C38B521" w14:paraId="0CAA6295" w14:textId="6D408B5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1C38B521" w:rsidP="1C38B521" w:rsidRDefault="1C38B521" w14:paraId="56901C21" w14:textId="043EF3C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1- median</w:t>
            </w:r>
          </w:p>
          <w:p w:rsidR="1C38B521" w:rsidP="1C38B521" w:rsidRDefault="1C38B521" w14:paraId="19FA8975" w14:textId="1C87641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2-median</w:t>
            </w:r>
          </w:p>
        </w:tc>
        <w:tc>
          <w:tcPr>
            <w:tcW w:w="798" w:type="dxa"/>
            <w:tcMar/>
          </w:tcPr>
          <w:p w:rsidR="1C38B521" w:rsidP="1C38B521" w:rsidRDefault="00000000" w14:paraId="1D02852F" w14:textId="1BAD723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79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M4</w:t>
              </w:r>
            </w:hyperlink>
          </w:p>
          <w:p w:rsidR="1C38B521" w:rsidP="1C38B521" w:rsidRDefault="00000000" w14:paraId="441AA372" w14:textId="70084BF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80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C4</w:t>
              </w:r>
            </w:hyperlink>
          </w:p>
          <w:p w:rsidR="1C38B521" w:rsidP="1C38B521" w:rsidRDefault="1C38B521" w14:paraId="535102D9" w14:textId="30D0894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</w:tr>
      <w:tr w:rsidR="008F2172" w:rsidTr="6C964A44" w14:paraId="0C17DAC8" w14:textId="77777777">
        <w:trPr>
          <w:trHeight w:val="300"/>
        </w:trPr>
        <w:tc>
          <w:tcPr>
            <w:tcW w:w="704" w:type="dxa"/>
            <w:tcMar/>
          </w:tcPr>
          <w:p w:rsidR="1C38B521" w:rsidP="1C38B521" w:rsidRDefault="1C38B521" w14:paraId="76EDA11B" w14:textId="391D520F">
            <w:pPr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39</w:t>
            </w:r>
          </w:p>
        </w:tc>
        <w:tc>
          <w:tcPr>
            <w:tcW w:w="525" w:type="dxa"/>
            <w:tcMar/>
          </w:tcPr>
          <w:p w:rsidR="1C38B521" w:rsidP="1C38B521" w:rsidRDefault="1C38B521" w14:paraId="0C4FCA36" w14:textId="4953CFB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DS1-7</w:t>
            </w:r>
          </w:p>
        </w:tc>
        <w:tc>
          <w:tcPr>
            <w:tcW w:w="709" w:type="dxa"/>
            <w:tcMar/>
          </w:tcPr>
          <w:p w:rsidR="1C38B521" w:rsidP="1C38B521" w:rsidRDefault="1C38B521" w14:paraId="373E2534" w14:textId="2BA69A8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Fill in the blanks</w:t>
            </w:r>
          </w:p>
        </w:tc>
        <w:tc>
          <w:tcPr>
            <w:tcW w:w="2805" w:type="dxa"/>
            <w:shd w:val="clear" w:color="auto" w:fill="auto"/>
            <w:tcMar/>
          </w:tcPr>
          <w:p w:rsidR="1C38B521" w:rsidP="1C38B521" w:rsidRDefault="00CA620E" w14:paraId="3D5641CB" w14:textId="7E622A4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</w:t>
            </w:r>
            <w:r w:rsidRPr="00CB7CF3" w:rsid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13</w:t>
            </w:r>
            <w:r w:rsidRPr="00CB7CF3">
              <w:rPr>
                <w:rFonts w:ascii="Aptos" w:hAnsi="Aptos" w:eastAsia="Aptos" w:cs="Aptos"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The analysis will continue by only using the records that do not have any missing values in the following columns: budget, popularity, revenue, runtime, </w:t>
            </w:r>
            <w:proofErr w:type="spell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, </w:t>
            </w:r>
            <w:proofErr w:type="spell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vote_count</w:t>
            </w:r>
            <w:proofErr w:type="spell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. </w:t>
            </w:r>
          </w:p>
          <w:p w:rsidR="1C38B521" w:rsidP="1C38B521" w:rsidRDefault="1C38B521" w14:paraId="052A35E4" w14:textId="4F26B42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The new data frame has ____ rows</w:t>
            </w:r>
          </w:p>
        </w:tc>
        <w:tc>
          <w:tcPr>
            <w:tcW w:w="1036" w:type="dxa"/>
            <w:shd w:val="clear" w:color="auto" w:fill="auto"/>
            <w:tcMar/>
          </w:tcPr>
          <w:p w:rsidR="1C38B521" w:rsidP="1C38B521" w:rsidRDefault="1C38B521" w14:paraId="4B98C91D" w14:textId="310314E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307C2E4C" w14:textId="2181931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2527</w:t>
            </w:r>
          </w:p>
        </w:tc>
        <w:tc>
          <w:tcPr>
            <w:tcW w:w="596" w:type="dxa"/>
            <w:tcMar/>
          </w:tcPr>
          <w:p w:rsidR="1C38B521" w:rsidP="1C38B521" w:rsidRDefault="00000000" w14:paraId="5CC6E290" w14:textId="3FFC4D7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81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M0</w:t>
              </w:r>
            </w:hyperlink>
          </w:p>
          <w:p w:rsidR="1C38B521" w:rsidP="1C38B521" w:rsidRDefault="00000000" w14:paraId="7256FC4C" w14:textId="5967035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82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C0</w:t>
              </w:r>
            </w:hyperlink>
          </w:p>
          <w:p w:rsidR="1C38B521" w:rsidP="1C38B521" w:rsidRDefault="1C38B521" w14:paraId="29F875F3" w14:textId="4F4C3C5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1C38B521" w:rsidP="1C38B521" w:rsidRDefault="1C38B521" w14:paraId="0ACA919E" w14:textId="4532A01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4A2D68" w14:paraId="3E7198D1" w14:textId="4AA9740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Q13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The analysis will continue by only using the records that do not have any missing values in the following columns: budget, popularity, revenue, runtime, </w:t>
            </w:r>
            <w:proofErr w:type="spell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, </w:t>
            </w:r>
            <w:proofErr w:type="spell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vote_count</w:t>
            </w:r>
            <w:proofErr w:type="spell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. </w:t>
            </w:r>
          </w:p>
          <w:p w:rsidR="1C38B521" w:rsidP="1C38B521" w:rsidRDefault="1C38B521" w14:paraId="64808142" w14:textId="033AFCF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The new data frame has ____ rows</w:t>
            </w:r>
          </w:p>
        </w:tc>
        <w:tc>
          <w:tcPr>
            <w:tcW w:w="1025" w:type="dxa"/>
            <w:shd w:val="clear" w:color="auto" w:fill="auto"/>
            <w:tcMar/>
          </w:tcPr>
          <w:p w:rsidR="1C38B521" w:rsidP="1C38B521" w:rsidRDefault="1C38B521" w14:paraId="381F2BF5" w14:textId="2959E9C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1C38B521" w:rsidP="1C38B521" w:rsidRDefault="1C38B521" w14:paraId="5D542E66" w14:textId="52D266B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2734</w:t>
            </w:r>
          </w:p>
        </w:tc>
        <w:tc>
          <w:tcPr>
            <w:tcW w:w="798" w:type="dxa"/>
            <w:tcMar/>
          </w:tcPr>
          <w:p w:rsidR="1C38B521" w:rsidP="1C38B521" w:rsidRDefault="00000000" w14:paraId="6E1BAE92" w14:textId="46EBAD8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83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M1</w:t>
              </w:r>
            </w:hyperlink>
          </w:p>
          <w:p w:rsidR="1C38B521" w:rsidP="1C38B521" w:rsidRDefault="00000000" w14:paraId="71E1DC47" w14:textId="3CAC9A7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84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C1</w:t>
              </w:r>
            </w:hyperlink>
          </w:p>
          <w:p w:rsidR="1C38B521" w:rsidP="1C38B521" w:rsidRDefault="1C38B521" w14:paraId="73B5A268" w14:textId="1F662F0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4A2D68" w14:paraId="724C7432" w14:textId="5B881F9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Q13</w:t>
            </w:r>
            <w:r w:rsidR="001B4A57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The analysis will continue by only using the records that do not have any missing values in the following columns: budget, popularity, revenue, runtime, </w:t>
            </w:r>
            <w:proofErr w:type="spell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, </w:t>
            </w:r>
            <w:proofErr w:type="spell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vote_count</w:t>
            </w:r>
            <w:proofErr w:type="spell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. </w:t>
            </w:r>
          </w:p>
          <w:p w:rsidR="1C38B521" w:rsidP="1C38B521" w:rsidRDefault="1C38B521" w14:paraId="45C55B9B" w14:textId="35A0172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The new data frame has ____ </w:t>
            </w:r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rows</w:t>
            </w:r>
            <w:proofErr w:type="gramEnd"/>
          </w:p>
          <w:p w:rsidR="1C38B521" w:rsidP="1C38B521" w:rsidRDefault="1C38B521" w14:paraId="21404406" w14:textId="5593F8D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998" w:type="dxa"/>
            <w:shd w:val="clear" w:color="auto" w:fill="auto"/>
            <w:tcMar/>
          </w:tcPr>
          <w:p w:rsidR="1C38B521" w:rsidP="1C38B521" w:rsidRDefault="1C38B521" w14:paraId="735836D2" w14:textId="7F4317C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6FB833C5" w14:textId="05DB012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4022</w:t>
            </w:r>
          </w:p>
        </w:tc>
        <w:tc>
          <w:tcPr>
            <w:tcW w:w="798" w:type="dxa"/>
            <w:tcMar/>
          </w:tcPr>
          <w:p w:rsidR="1C38B521" w:rsidP="1C38B521" w:rsidRDefault="00000000" w14:paraId="3E484763" w14:textId="0874F89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85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M2</w:t>
              </w:r>
            </w:hyperlink>
          </w:p>
          <w:p w:rsidR="1C38B521" w:rsidP="1C38B521" w:rsidRDefault="00000000" w14:paraId="3A0B6AD2" w14:textId="3B82FEF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86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C2</w:t>
              </w:r>
            </w:hyperlink>
          </w:p>
          <w:p w:rsidR="1C38B521" w:rsidP="1C38B521" w:rsidRDefault="1C38B521" w14:paraId="1A0411E5" w14:textId="0437541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524760" w14:paraId="64155F9E" w14:textId="0B45FCB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Q13</w:t>
            </w:r>
            <w:r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The analysis will continue by only using the records that do not have any missing values in the following columns: budget, popularity, revenue, runtime, </w:t>
            </w:r>
            <w:proofErr w:type="spell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, </w:t>
            </w:r>
            <w:proofErr w:type="spell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vote_count</w:t>
            </w:r>
            <w:proofErr w:type="spell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. </w:t>
            </w:r>
          </w:p>
          <w:p w:rsidR="1C38B521" w:rsidP="1C38B521" w:rsidRDefault="1C38B521" w14:paraId="3321039B" w14:textId="57F5772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The new data frame has ____ </w:t>
            </w:r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rows</w:t>
            </w:r>
            <w:proofErr w:type="gramEnd"/>
          </w:p>
          <w:p w:rsidR="1C38B521" w:rsidP="1C38B521" w:rsidRDefault="1C38B521" w14:paraId="232958B0" w14:textId="0D3DB0F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auto"/>
            <w:tcMar/>
          </w:tcPr>
          <w:p w:rsidR="1C38B521" w:rsidP="1C38B521" w:rsidRDefault="1C38B521" w14:paraId="7C99DDB6" w14:textId="67236D3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918" w:type="dxa"/>
            <w:tcMar/>
          </w:tcPr>
          <w:p w:rsidR="1C38B521" w:rsidP="1C38B521" w:rsidRDefault="1C38B521" w14:paraId="15B40F4D" w14:textId="3E3CEBC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4489</w:t>
            </w:r>
          </w:p>
        </w:tc>
        <w:tc>
          <w:tcPr>
            <w:tcW w:w="798" w:type="dxa"/>
            <w:tcMar/>
          </w:tcPr>
          <w:p w:rsidR="1C38B521" w:rsidP="1C38B521" w:rsidRDefault="00000000" w14:paraId="75DD16A3" w14:textId="1798071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87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M3</w:t>
              </w:r>
            </w:hyperlink>
          </w:p>
          <w:p w:rsidR="1C38B521" w:rsidP="1C38B521" w:rsidRDefault="00000000" w14:paraId="0316639E" w14:textId="6E0F90E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88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C3</w:t>
              </w:r>
            </w:hyperlink>
          </w:p>
          <w:p w:rsidR="1C38B521" w:rsidP="1C38B521" w:rsidRDefault="1C38B521" w14:paraId="387F18F9" w14:textId="0EDEBCD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22" w:type="dxa"/>
            <w:shd w:val="clear" w:color="auto" w:fill="E2EFD9" w:themeFill="accent6" w:themeFillTint="33"/>
            <w:tcMar/>
          </w:tcPr>
          <w:p w:rsidR="1C38B521" w:rsidP="1C38B521" w:rsidRDefault="00524760" w14:paraId="599F3A26" w14:textId="1C54526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Q13</w:t>
            </w:r>
            <w:r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The analysis will continue by only using the records that do not have any missing values in the following columns: budget, popularity, revenue, runtime, </w:t>
            </w:r>
            <w:proofErr w:type="spell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, </w:t>
            </w:r>
            <w:proofErr w:type="spell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vote_count</w:t>
            </w:r>
            <w:proofErr w:type="spell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. </w:t>
            </w:r>
          </w:p>
          <w:p w:rsidR="1C38B521" w:rsidP="1C38B521" w:rsidRDefault="1C38B521" w14:paraId="4728F80D" w14:textId="4086C62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The new data frame has ____ </w:t>
            </w:r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rows</w:t>
            </w:r>
            <w:proofErr w:type="gramEnd"/>
          </w:p>
          <w:p w:rsidR="1C38B521" w:rsidP="1C38B521" w:rsidRDefault="1C38B521" w14:paraId="20E0FFC8" w14:textId="1ECCCBE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029" w:type="dxa"/>
            <w:shd w:val="clear" w:color="auto" w:fill="E2EFD9" w:themeFill="accent6" w:themeFillTint="33"/>
            <w:tcMar/>
          </w:tcPr>
          <w:p w:rsidR="1C38B521" w:rsidP="1C38B521" w:rsidRDefault="1C38B521" w14:paraId="024E4106" w14:textId="4448922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1C38B521" w:rsidP="1C38B521" w:rsidRDefault="1C38B521" w14:paraId="15EB50AA" w14:textId="20D7BDC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4365</w:t>
            </w:r>
          </w:p>
        </w:tc>
        <w:tc>
          <w:tcPr>
            <w:tcW w:w="798" w:type="dxa"/>
            <w:tcMar/>
          </w:tcPr>
          <w:p w:rsidR="1C38B521" w:rsidP="1C38B521" w:rsidRDefault="00000000" w14:paraId="45F9FE0F" w14:textId="276DF3C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89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M4</w:t>
              </w:r>
            </w:hyperlink>
          </w:p>
          <w:p w:rsidR="1C38B521" w:rsidP="1C38B521" w:rsidRDefault="00000000" w14:paraId="192E2EF2" w14:textId="3981FF6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90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C4</w:t>
              </w:r>
            </w:hyperlink>
          </w:p>
          <w:p w:rsidR="1C38B521" w:rsidP="1C38B521" w:rsidRDefault="1C38B521" w14:paraId="2F244A99" w14:textId="7CEAD1C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</w:tr>
      <w:tr w:rsidR="008F2172" w:rsidTr="6C964A44" w14:paraId="7FD23F92" w14:textId="77777777">
        <w:trPr>
          <w:trHeight w:val="300"/>
        </w:trPr>
        <w:tc>
          <w:tcPr>
            <w:tcW w:w="704" w:type="dxa"/>
            <w:tcMar/>
          </w:tcPr>
          <w:p w:rsidR="1C38B521" w:rsidP="1C38B521" w:rsidRDefault="1C38B521" w14:paraId="0B15E23C" w14:textId="3CE87B9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3</w:t>
            </w:r>
          </w:p>
        </w:tc>
        <w:tc>
          <w:tcPr>
            <w:tcW w:w="525" w:type="dxa"/>
            <w:tcMar/>
          </w:tcPr>
          <w:p w:rsidR="1C38B521" w:rsidP="1C38B521" w:rsidRDefault="1C38B521" w14:paraId="573C8325" w14:textId="14AB820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DS1-1</w:t>
            </w:r>
          </w:p>
        </w:tc>
        <w:tc>
          <w:tcPr>
            <w:tcW w:w="709" w:type="dxa"/>
            <w:tcMar/>
          </w:tcPr>
          <w:p w:rsidR="1C38B521" w:rsidP="1C38B521" w:rsidRDefault="1C38B521" w14:paraId="739C796F" w14:textId="162062E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Fill in the blanks</w:t>
            </w:r>
          </w:p>
        </w:tc>
        <w:tc>
          <w:tcPr>
            <w:tcW w:w="2805" w:type="dxa"/>
            <w:shd w:val="clear" w:color="auto" w:fill="auto"/>
            <w:tcMar/>
          </w:tcPr>
          <w:p w:rsidR="1C38B521" w:rsidP="1C38B521" w:rsidRDefault="00CA620E" w14:paraId="61F4B59D" w14:textId="37E0D16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</w:t>
            </w:r>
            <w:r w:rsidRPr="00CB7CF3" w:rsid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14</w:t>
            </w:r>
            <w:r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What is the budget threshold or budget value (as an integer) below which 50% of the movie budgets are situated?</w:t>
            </w:r>
          </w:p>
        </w:tc>
        <w:tc>
          <w:tcPr>
            <w:tcW w:w="1036" w:type="dxa"/>
            <w:shd w:val="clear" w:color="auto" w:fill="auto"/>
            <w:tcMar/>
          </w:tcPr>
          <w:p w:rsidR="1C38B521" w:rsidP="1C38B521" w:rsidRDefault="1C38B521" w14:paraId="3DB306F7" w14:textId="3DF4906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54D49B4E" w14:textId="3A9C3E7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14000000</w:t>
            </w:r>
          </w:p>
        </w:tc>
        <w:tc>
          <w:tcPr>
            <w:tcW w:w="596" w:type="dxa"/>
            <w:tcMar/>
          </w:tcPr>
          <w:p w:rsidR="1C38B521" w:rsidP="1C38B521" w:rsidRDefault="00000000" w14:paraId="7BCAC86D" w14:textId="1528CB6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91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M0</w:t>
              </w:r>
            </w:hyperlink>
          </w:p>
          <w:p w:rsidR="1C38B521" w:rsidP="1C38B521" w:rsidRDefault="00000000" w14:paraId="01EF5DB8" w14:textId="2B5B556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92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C0</w:t>
              </w:r>
            </w:hyperlink>
          </w:p>
        </w:tc>
        <w:tc>
          <w:tcPr>
            <w:tcW w:w="1184" w:type="dxa"/>
            <w:tcMar/>
          </w:tcPr>
          <w:p w:rsidR="1C38B521" w:rsidP="1C38B521" w:rsidRDefault="1C38B521" w14:paraId="7D93BB12" w14:textId="0331CF7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4A2D68" w14:paraId="17FF8FBF" w14:textId="35EF55D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Q14</w:t>
            </w:r>
            <w:r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What is the budget threshold or budget value (as an integer) below which 50% of the movie budgets are situated?</w:t>
            </w:r>
          </w:p>
        </w:tc>
        <w:tc>
          <w:tcPr>
            <w:tcW w:w="1025" w:type="dxa"/>
            <w:shd w:val="clear" w:color="auto" w:fill="auto"/>
            <w:tcMar/>
          </w:tcPr>
          <w:p w:rsidR="1C38B521" w:rsidP="1C38B521" w:rsidRDefault="1C38B521" w14:paraId="0D2E4CE6" w14:textId="73013AC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1C38B521" w:rsidP="1C38B521" w:rsidRDefault="1C38B521" w14:paraId="0ABEAF8C" w14:textId="36C49C0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40000000</w:t>
            </w:r>
          </w:p>
          <w:p w:rsidR="1C38B521" w:rsidP="1C38B521" w:rsidRDefault="1C38B521" w14:paraId="6CE44770" w14:textId="6C8BE7D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1C38B521" w:rsidP="1C38B521" w:rsidRDefault="00000000" w14:paraId="5989D325" w14:textId="31D41F8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93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M1</w:t>
              </w:r>
            </w:hyperlink>
          </w:p>
          <w:p w:rsidR="1C38B521" w:rsidP="1C38B521" w:rsidRDefault="00000000" w14:paraId="3053D959" w14:textId="64F5683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94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C1</w:t>
              </w:r>
            </w:hyperlink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4A2D68" w14:paraId="350EE65A" w14:textId="4492A30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Q14</w:t>
            </w:r>
            <w:r w:rsidR="00DF21C2">
              <w:rPr>
                <w:rStyle w:val="eop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Style w:val="eop"/>
                <w:rFonts w:ascii="Aptos" w:hAnsi="Aptos" w:eastAsia="Aptos" w:cs="Aptos"/>
                <w:color w:val="000000" w:themeColor="text1"/>
                <w:sz w:val="12"/>
                <w:szCs w:val="12"/>
              </w:rPr>
              <w:t>What is the `</w:t>
            </w:r>
            <w:proofErr w:type="spellStart"/>
            <w:r w:rsidRPr="1C38B521" w:rsidR="1C38B521">
              <w:rPr>
                <w:rStyle w:val="eop"/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 w:rsidR="1C38B521">
              <w:rPr>
                <w:rStyle w:val="eop"/>
                <w:rFonts w:ascii="Aptos" w:hAnsi="Aptos" w:eastAsia="Aptos" w:cs="Aptos"/>
                <w:color w:val="000000" w:themeColor="text1"/>
                <w:sz w:val="12"/>
                <w:szCs w:val="12"/>
              </w:rPr>
              <w:t>` for the 10th percentile?</w:t>
            </w:r>
          </w:p>
        </w:tc>
        <w:tc>
          <w:tcPr>
            <w:tcW w:w="998" w:type="dxa"/>
            <w:shd w:val="clear" w:color="auto" w:fill="auto"/>
            <w:tcMar/>
          </w:tcPr>
          <w:p w:rsidR="1C38B521" w:rsidP="1C38B521" w:rsidRDefault="1C38B521" w14:paraId="4EEEDB9D" w14:textId="786FD14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626C2B92" w14:textId="67066D4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eop"/>
                <w:rFonts w:ascii="Aptos" w:hAnsi="Aptos" w:eastAsia="Aptos" w:cs="Aptos"/>
                <w:color w:val="000000" w:themeColor="text1"/>
                <w:sz w:val="12"/>
                <w:szCs w:val="12"/>
              </w:rPr>
              <w:t>4.9</w:t>
            </w:r>
          </w:p>
        </w:tc>
        <w:tc>
          <w:tcPr>
            <w:tcW w:w="798" w:type="dxa"/>
            <w:tcMar/>
          </w:tcPr>
          <w:p w:rsidR="1C38B521" w:rsidP="1C38B521" w:rsidRDefault="00000000" w14:paraId="613B2B96" w14:textId="4BAB8B2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95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M2</w:t>
              </w:r>
            </w:hyperlink>
          </w:p>
          <w:p w:rsidR="1C38B521" w:rsidP="1C38B521" w:rsidRDefault="00000000" w14:paraId="6F4ADC01" w14:textId="076D929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96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C2</w:t>
              </w:r>
            </w:hyperlink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524760" w14:paraId="19D86E47" w14:textId="77A6B57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Q14</w:t>
            </w:r>
            <w:r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Style w:val="eop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What is the </w:t>
            </w:r>
            <w:proofErr w:type="spellStart"/>
            <w:r w:rsidRPr="1C38B521" w:rsidR="1C38B521">
              <w:rPr>
                <w:rStyle w:val="eop"/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 w:rsidR="1C38B521">
              <w:rPr>
                <w:rStyle w:val="eop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that 90% of the movies have a value greater than it?</w:t>
            </w:r>
          </w:p>
        </w:tc>
        <w:tc>
          <w:tcPr>
            <w:tcW w:w="1018" w:type="dxa"/>
            <w:shd w:val="clear" w:color="auto" w:fill="auto"/>
            <w:tcMar/>
          </w:tcPr>
          <w:p w:rsidR="1C38B521" w:rsidP="1C38B521" w:rsidRDefault="1C38B521" w14:paraId="64667C01" w14:textId="18EC501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918" w:type="dxa"/>
            <w:tcMar/>
          </w:tcPr>
          <w:p w:rsidR="1C38B521" w:rsidP="1C38B521" w:rsidRDefault="1C38B521" w14:paraId="255FA66C" w14:textId="5173BB9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eop"/>
                <w:rFonts w:ascii="Aptos" w:hAnsi="Aptos" w:eastAsia="Aptos" w:cs="Aptos"/>
                <w:color w:val="000000" w:themeColor="text1"/>
                <w:sz w:val="12"/>
                <w:szCs w:val="12"/>
              </w:rPr>
              <w:t>7.3</w:t>
            </w:r>
          </w:p>
        </w:tc>
        <w:tc>
          <w:tcPr>
            <w:tcW w:w="798" w:type="dxa"/>
            <w:tcMar/>
          </w:tcPr>
          <w:p w:rsidR="1C38B521" w:rsidP="1C38B521" w:rsidRDefault="00000000" w14:paraId="3D6B72CD" w14:textId="469294D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97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M3</w:t>
              </w:r>
            </w:hyperlink>
          </w:p>
          <w:p w:rsidR="1C38B521" w:rsidP="1C38B521" w:rsidRDefault="00000000" w14:paraId="3FC0E719" w14:textId="343A5AA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98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C3</w:t>
              </w:r>
            </w:hyperlink>
          </w:p>
        </w:tc>
        <w:tc>
          <w:tcPr>
            <w:tcW w:w="2822" w:type="dxa"/>
            <w:shd w:val="clear" w:color="auto" w:fill="E2EFD9" w:themeFill="accent6" w:themeFillTint="33"/>
            <w:tcMar/>
          </w:tcPr>
          <w:p w:rsidR="1C38B521" w:rsidP="1C38B521" w:rsidRDefault="00524760" w14:paraId="2A411319" w14:textId="4341B0A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Q14</w:t>
            </w:r>
            <w:r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Style w:val="eop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What is the </w:t>
            </w:r>
            <w:proofErr w:type="spellStart"/>
            <w:r w:rsidRPr="1C38B521" w:rsidR="1C38B521">
              <w:rPr>
                <w:rStyle w:val="eop"/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 w:rsidR="1C38B521">
              <w:rPr>
                <w:rStyle w:val="eop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that 10% of the movies have a value lower than it?</w:t>
            </w:r>
          </w:p>
        </w:tc>
        <w:tc>
          <w:tcPr>
            <w:tcW w:w="1029" w:type="dxa"/>
            <w:shd w:val="clear" w:color="auto" w:fill="E2EFD9" w:themeFill="accent6" w:themeFillTint="33"/>
            <w:tcMar/>
          </w:tcPr>
          <w:p w:rsidR="1C38B521" w:rsidP="1C38B521" w:rsidRDefault="1C38B521" w14:paraId="61A64455" w14:textId="419F066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1C38B521" w:rsidP="1C38B521" w:rsidRDefault="1C38B521" w14:paraId="10D90243" w14:textId="0D086E9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eop"/>
                <w:rFonts w:ascii="Aptos" w:hAnsi="Aptos" w:eastAsia="Aptos" w:cs="Aptos"/>
                <w:color w:val="000000" w:themeColor="text1"/>
                <w:sz w:val="12"/>
                <w:szCs w:val="12"/>
              </w:rPr>
              <w:t>4.9</w:t>
            </w:r>
          </w:p>
        </w:tc>
        <w:tc>
          <w:tcPr>
            <w:tcW w:w="798" w:type="dxa"/>
            <w:tcMar/>
          </w:tcPr>
          <w:p w:rsidR="1C38B521" w:rsidP="1C38B521" w:rsidRDefault="00000000" w14:paraId="59442B09" w14:textId="33030EA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99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M4</w:t>
              </w:r>
            </w:hyperlink>
          </w:p>
          <w:p w:rsidR="1C38B521" w:rsidP="1C38B521" w:rsidRDefault="00000000" w14:paraId="64F0F39B" w14:textId="394A11A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00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C4</w:t>
              </w:r>
            </w:hyperlink>
          </w:p>
        </w:tc>
      </w:tr>
      <w:tr w:rsidR="008F2172" w:rsidTr="6C964A44" w14:paraId="1016FF53" w14:textId="77777777">
        <w:trPr>
          <w:trHeight w:val="300"/>
        </w:trPr>
        <w:tc>
          <w:tcPr>
            <w:tcW w:w="704" w:type="dxa"/>
            <w:tcMar/>
          </w:tcPr>
          <w:p w:rsidR="1C38B521" w:rsidP="1C38B521" w:rsidRDefault="1C38B521" w14:paraId="1E2B429E" w14:textId="665FBA07">
            <w:pPr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13</w:t>
            </w:r>
          </w:p>
        </w:tc>
        <w:tc>
          <w:tcPr>
            <w:tcW w:w="525" w:type="dxa"/>
            <w:tcMar/>
          </w:tcPr>
          <w:p w:rsidR="1C38B521" w:rsidP="1C38B521" w:rsidRDefault="1C38B521" w14:paraId="7113050D" w14:textId="5BF0FD8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DS1-3</w:t>
            </w:r>
          </w:p>
        </w:tc>
        <w:tc>
          <w:tcPr>
            <w:tcW w:w="709" w:type="dxa"/>
            <w:tcMar/>
          </w:tcPr>
          <w:p w:rsidRPr="00B800FF" w:rsidR="1C38B521" w:rsidP="1C38B521" w:rsidRDefault="1C38B521" w14:paraId="3AC1B6DA" w14:textId="3F695EC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highlight w:val="cyan"/>
              </w:rPr>
            </w:pPr>
            <w:commentRangeStart w:id="6"/>
            <w:r w:rsidRPr="00B800FF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  <w:highlight w:val="cyan"/>
              </w:rPr>
              <w:t>Fill in the blanks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  <w:tc>
          <w:tcPr>
            <w:tcW w:w="2805" w:type="dxa"/>
            <w:shd w:val="clear" w:color="auto" w:fill="auto"/>
            <w:tcMar/>
          </w:tcPr>
          <w:p w:rsidR="1C38B521" w:rsidP="1C38B521" w:rsidRDefault="009F671B" w14:paraId="533C8FF4" w14:textId="1BBCF1A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</w:t>
            </w:r>
            <w:r w:rsidRPr="00CB7CF3" w:rsid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15</w:t>
            </w:r>
            <w:r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Complete the following line of code to calculate the mean budget by </w:t>
            </w:r>
            <w:proofErr w:type="spell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original_language</w:t>
            </w:r>
            <w:proofErr w:type="spellEnd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:</w:t>
            </w:r>
          </w:p>
          <w:p w:rsidR="1C38B521" w:rsidP="1C38B521" w:rsidRDefault="1C38B521" w14:paraId="79C73896" w14:textId="43F93B8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</w:p>
          <w:p w:rsidR="1C38B521" w:rsidP="1C38B521" w:rsidRDefault="1C38B521" w14:paraId="7CD17C8A" w14:textId="7F366C9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bookmarkStart w:name="_Int_0ii6Htma" w:id="8"/>
            <w:proofErr w:type="gram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movies</w:t>
            </w:r>
            <w:r w:rsidRPr="595FC4A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.</w:t>
            </w:r>
            <w:r w:rsidRPr="595FC4A3" w:rsidR="4FF117E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_</w:t>
            </w:r>
            <w:bookmarkEnd w:id="8"/>
            <w:proofErr w:type="gramEnd"/>
            <w:r w:rsidRPr="595FC4A3" w:rsidR="4FF117E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_____</w:t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('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original_language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'</w:t>
            </w:r>
            <w:r w:rsidRPr="595FC4A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)[</w:t>
            </w:r>
            <w:r w:rsidRPr="595FC4A3" w:rsidR="4B8392EF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“</w:t>
            </w:r>
            <w:r w:rsidRPr="595FC4A3" w:rsidR="3A6BDDB4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_______</w:t>
            </w:r>
            <w:r w:rsidRPr="595FC4A3" w:rsidR="01FAF3E8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”</w:t>
            </w:r>
            <w:bookmarkStart w:name="_Int_G8TgiokG" w:id="9"/>
            <w:r w:rsidRPr="595FC4A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].</w:t>
            </w:r>
            <w:r w:rsidRPr="595FC4A3" w:rsidR="30FD57D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_</w:t>
            </w:r>
            <w:bookmarkEnd w:id="9"/>
            <w:r w:rsidRPr="595FC4A3" w:rsidR="30FD57D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____</w:t>
            </w:r>
            <w:bookmarkStart w:name="_Int_tOaeSX78" w:id="10"/>
            <w:r w:rsidRPr="595FC4A3" w:rsidR="30FD57D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_</w:t>
            </w:r>
            <w:r w:rsidRPr="595FC4A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(</w:t>
            </w:r>
            <w:bookmarkEnd w:id="10"/>
            <w:r w:rsidRPr="595FC4A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</w:t>
            </w:r>
            <w:r>
              <w:br/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Note: Provide your answer using lowercase</w:t>
            </w:r>
          </w:p>
        </w:tc>
        <w:tc>
          <w:tcPr>
            <w:tcW w:w="1036" w:type="dxa"/>
            <w:shd w:val="clear" w:color="auto" w:fill="auto"/>
            <w:tcMar/>
          </w:tcPr>
          <w:p w:rsidR="1C38B521" w:rsidP="1C38B521" w:rsidRDefault="1C38B521" w14:paraId="6D1A8685" w14:textId="744D845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324896FE" w14:textId="78C253F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groupby</w:t>
            </w:r>
            <w:proofErr w:type="spellEnd"/>
          </w:p>
          <w:p w:rsidR="1C38B521" w:rsidP="1C38B521" w:rsidRDefault="1C38B521" w14:paraId="691DA8C5" w14:textId="5E97F25E">
            <w:pPr>
              <w:spacing w:line="259" w:lineRule="auto"/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budget</w:t>
            </w:r>
          </w:p>
          <w:p w:rsidR="1C38B521" w:rsidP="1C38B521" w:rsidRDefault="1C38B521" w14:paraId="63584468" w14:textId="47FA8B8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mean</w:t>
            </w:r>
          </w:p>
        </w:tc>
        <w:tc>
          <w:tcPr>
            <w:tcW w:w="596" w:type="dxa"/>
            <w:tcMar/>
          </w:tcPr>
          <w:p w:rsidR="1C38B521" w:rsidP="1C38B521" w:rsidRDefault="00000000" w14:paraId="1F46FE6F" w14:textId="34A98BF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01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M0</w:t>
              </w:r>
            </w:hyperlink>
          </w:p>
          <w:p w:rsidR="1C38B521" w:rsidP="1C38B521" w:rsidRDefault="00000000" w14:paraId="662DE0F5" w14:textId="7634A2D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02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C0</w:t>
              </w:r>
            </w:hyperlink>
          </w:p>
          <w:p w:rsidR="1C38B521" w:rsidP="1C38B521" w:rsidRDefault="1C38B521" w14:paraId="2F9F8644" w14:textId="7D13605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1C38B521" w:rsidP="1C38B521" w:rsidRDefault="1C38B521" w14:paraId="720B6164" w14:textId="77307D3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1C38B521" w:rsidP="1C38B521" w:rsidRDefault="1C38B521" w14:paraId="0A00930D" w14:textId="74B806B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4A2D68" w14:paraId="6B268046" w14:textId="50744E9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Q15</w:t>
            </w:r>
            <w:r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Complete the following line of code to calculate the mean budget and mean </w:t>
            </w:r>
            <w:proofErr w:type="spell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by </w:t>
            </w:r>
            <w:proofErr w:type="spell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original_language</w:t>
            </w:r>
            <w:proofErr w:type="spellEnd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:</w:t>
            </w:r>
          </w:p>
          <w:p w:rsidR="1C38B521" w:rsidP="1C38B521" w:rsidRDefault="1C38B521" w14:paraId="5D27C11A" w14:textId="445346D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</w:p>
          <w:p w:rsidR="1C38B521" w:rsidP="1C38B521" w:rsidRDefault="1C38B521" w14:paraId="3FBC1937" w14:textId="605AA5D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gramStart"/>
            <w:r w:rsidRPr="595FC4A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movies.</w:t>
            </w:r>
            <w:r w:rsidRPr="595FC4A3" w:rsidR="076C475C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_</w:t>
            </w:r>
            <w:proofErr w:type="gramEnd"/>
            <w:r w:rsidRPr="595FC4A3" w:rsidR="076C475C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_____</w:t>
            </w:r>
            <w:r w:rsidRPr="595FC4A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( </w:t>
            </w:r>
            <w:r w:rsidRPr="595FC4A3" w:rsidR="7D4DA4DD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“________”</w:t>
            </w:r>
            <w:r w:rsidRPr="595FC4A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)[[</w:t>
            </w:r>
            <w:r w:rsidRPr="595FC4A3" w:rsidR="34A684F2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“</w:t>
            </w:r>
            <w:r w:rsidRPr="595FC4A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budget</w:t>
            </w:r>
            <w:r w:rsidRPr="595FC4A3" w:rsidR="4EB71774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”</w:t>
            </w:r>
            <w:r w:rsidRPr="595FC4A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, </w:t>
            </w:r>
            <w:r w:rsidRPr="595FC4A3" w:rsidR="4C40907C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“________:</w:t>
            </w:r>
            <w:r w:rsidRPr="595FC4A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]].mean()</w:t>
            </w:r>
          </w:p>
          <w:p w:rsidR="1C38B521" w:rsidP="1C38B521" w:rsidRDefault="1C38B521" w14:paraId="49F52826" w14:textId="5373405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Note: Provide your answer using lowercase</w:t>
            </w:r>
          </w:p>
        </w:tc>
        <w:tc>
          <w:tcPr>
            <w:tcW w:w="1025" w:type="dxa"/>
            <w:shd w:val="clear" w:color="auto" w:fill="auto"/>
            <w:tcMar/>
          </w:tcPr>
          <w:p w:rsidR="1C38B521" w:rsidP="1C38B521" w:rsidRDefault="1C38B521" w14:paraId="1D616285" w14:textId="5834DC5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1C38B521" w:rsidP="1C38B521" w:rsidRDefault="1C38B521" w14:paraId="0E2B11F3" w14:textId="46E3B65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groupby</w:t>
            </w:r>
            <w:proofErr w:type="spellEnd"/>
          </w:p>
          <w:p w:rsidR="1C38B521" w:rsidP="1C38B521" w:rsidRDefault="1C38B521" w14:paraId="0705A5FF" w14:textId="7B03B76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original_language</w:t>
            </w:r>
            <w:proofErr w:type="spellEnd"/>
          </w:p>
          <w:p w:rsidR="1C38B521" w:rsidP="1C38B521" w:rsidRDefault="1C38B521" w14:paraId="3F152AD1" w14:textId="51DE5CB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</w:p>
        </w:tc>
        <w:tc>
          <w:tcPr>
            <w:tcW w:w="798" w:type="dxa"/>
            <w:tcMar/>
          </w:tcPr>
          <w:p w:rsidR="1C38B521" w:rsidP="1C38B521" w:rsidRDefault="00000000" w14:paraId="0755BA74" w14:textId="668873B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03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M1</w:t>
              </w:r>
            </w:hyperlink>
          </w:p>
          <w:p w:rsidR="1C38B521" w:rsidP="1C38B521" w:rsidRDefault="00000000" w14:paraId="13EB8C9E" w14:textId="30292B6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04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C1</w:t>
              </w:r>
            </w:hyperlink>
          </w:p>
          <w:p w:rsidR="1C38B521" w:rsidP="1C38B521" w:rsidRDefault="1C38B521" w14:paraId="1D1F8DD7" w14:textId="14BB134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1C38B521" w:rsidP="1C38B521" w:rsidRDefault="1C38B521" w14:paraId="068E99D0" w14:textId="6AE9C16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4A2D68" w14:paraId="242C856E" w14:textId="75BD91F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Q15</w:t>
            </w:r>
            <w:r w:rsidR="00D47A6E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Complete the following line of code to calculate the mean budget by genre:</w:t>
            </w:r>
          </w:p>
          <w:p w:rsidR="1C38B521" w:rsidP="1C38B521" w:rsidRDefault="1C38B521" w14:paraId="4FCDA9D0" w14:textId="628ABCC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</w:p>
          <w:p w:rsidR="1C38B521" w:rsidP="1C38B521" w:rsidRDefault="23AA6DA6" w14:paraId="5F546AA1" w14:textId="4FC7C7B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gramStart"/>
            <w:r w:rsidRPr="595FC4A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</w:t>
            </w:r>
            <w:r w:rsidRPr="595FC4A3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ovies.</w:t>
            </w:r>
            <w:r w:rsidRPr="595FC4A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_</w:t>
            </w:r>
            <w:proofErr w:type="gramEnd"/>
            <w:r w:rsidRPr="595FC4A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______</w:t>
            </w:r>
            <w:r w:rsidRPr="595FC4A3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(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'</w:t>
            </w:r>
            <w:proofErr w:type="spell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main_genre</w:t>
            </w:r>
            <w:proofErr w:type="spellEnd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'</w:t>
            </w:r>
            <w:r w:rsidRPr="595FC4A3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)[</w:t>
            </w:r>
            <w:r w:rsidRPr="595FC4A3" w:rsidR="6BAEA8EC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“______”</w:t>
            </w:r>
            <w:r w:rsidRPr="595FC4A3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].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mean()</w:t>
            </w:r>
          </w:p>
          <w:p w:rsidR="1C38B521" w:rsidP="1C38B521" w:rsidRDefault="1C38B521" w14:paraId="238804AE" w14:textId="74835F1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Note: Provide your answer using lowercase</w:t>
            </w:r>
          </w:p>
        </w:tc>
        <w:tc>
          <w:tcPr>
            <w:tcW w:w="998" w:type="dxa"/>
            <w:shd w:val="clear" w:color="auto" w:fill="auto"/>
            <w:tcMar/>
          </w:tcPr>
          <w:p w:rsidR="1C38B521" w:rsidP="1C38B521" w:rsidRDefault="1C38B521" w14:paraId="22307942" w14:textId="5ED9BF6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79D4EE87" w14:textId="568FEE4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groupby</w:t>
            </w:r>
            <w:proofErr w:type="spellEnd"/>
          </w:p>
          <w:p w:rsidR="1C38B521" w:rsidP="1C38B521" w:rsidRDefault="1C38B521" w14:paraId="364EFBA2" w14:textId="500E643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budget</w:t>
            </w:r>
          </w:p>
        </w:tc>
        <w:tc>
          <w:tcPr>
            <w:tcW w:w="798" w:type="dxa"/>
            <w:tcMar/>
          </w:tcPr>
          <w:p w:rsidR="1C38B521" w:rsidP="1C38B521" w:rsidRDefault="00000000" w14:paraId="27A25687" w14:textId="5C5A67D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05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M2</w:t>
              </w:r>
            </w:hyperlink>
          </w:p>
          <w:p w:rsidR="1C38B521" w:rsidP="1C38B521" w:rsidRDefault="00000000" w14:paraId="1F7D1A39" w14:textId="764DF64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06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C2</w:t>
              </w:r>
            </w:hyperlink>
          </w:p>
          <w:p w:rsidR="1C38B521" w:rsidP="1C38B521" w:rsidRDefault="1C38B521" w14:paraId="2D6A9EF1" w14:textId="219935F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524760" w14:paraId="45FC562F" w14:textId="7DDF712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Q15</w:t>
            </w:r>
            <w:r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Complete the following line of code to calculate the mean budget by genre:</w:t>
            </w:r>
          </w:p>
          <w:p w:rsidR="1C38B521" w:rsidP="1C38B521" w:rsidRDefault="1C38B521" w14:paraId="0D07CDB9" w14:textId="30DCC01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</w:p>
          <w:p w:rsidR="1C38B521" w:rsidP="1C38B521" w:rsidRDefault="1C38B521" w14:paraId="43623EF5" w14:textId="374FADD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gram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movies</w:t>
            </w:r>
            <w:r w:rsidRPr="595FC4A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.</w:t>
            </w:r>
            <w:r w:rsidRPr="595FC4A3" w:rsidR="28977A9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_</w:t>
            </w:r>
            <w:proofErr w:type="gramEnd"/>
            <w:r w:rsidRPr="595FC4A3" w:rsidR="28977A9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_____</w:t>
            </w:r>
            <w:r w:rsidRPr="595FC4A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(</w:t>
            </w:r>
            <w:r w:rsidRPr="595FC4A3" w:rsidR="2090FA7F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"________"</w:t>
            </w:r>
            <w:r w:rsidRPr="595FC4A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)[</w:t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'budget'].mean()</w:t>
            </w:r>
          </w:p>
          <w:p w:rsidR="1C38B521" w:rsidP="1C38B521" w:rsidRDefault="1C38B521" w14:paraId="7987099C" w14:textId="780217F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Note: Provide your answer using lowercase</w:t>
            </w:r>
          </w:p>
        </w:tc>
        <w:tc>
          <w:tcPr>
            <w:tcW w:w="1018" w:type="dxa"/>
            <w:shd w:val="clear" w:color="auto" w:fill="auto"/>
            <w:tcMar/>
          </w:tcPr>
          <w:p w:rsidR="1C38B521" w:rsidP="1C38B521" w:rsidRDefault="1C38B521" w14:paraId="54A95C98" w14:textId="1768FCF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918" w:type="dxa"/>
            <w:tcMar/>
          </w:tcPr>
          <w:p w:rsidR="1C38B521" w:rsidP="1C38B521" w:rsidRDefault="1C38B521" w14:paraId="1F0039A8" w14:textId="5A67A99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groupby</w:t>
            </w:r>
            <w:proofErr w:type="spellEnd"/>
          </w:p>
          <w:p w:rsidR="1C38B521" w:rsidP="1C38B521" w:rsidRDefault="1C38B521" w14:paraId="4BA46664" w14:textId="259EB49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main_genre</w:t>
            </w:r>
            <w:proofErr w:type="spellEnd"/>
          </w:p>
        </w:tc>
        <w:tc>
          <w:tcPr>
            <w:tcW w:w="798" w:type="dxa"/>
            <w:tcMar/>
          </w:tcPr>
          <w:p w:rsidR="1C38B521" w:rsidP="1C38B521" w:rsidRDefault="00000000" w14:paraId="6F7256A2" w14:textId="7AE372C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07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M3</w:t>
              </w:r>
            </w:hyperlink>
          </w:p>
          <w:p w:rsidR="1C38B521" w:rsidP="1C38B521" w:rsidRDefault="00000000" w14:paraId="4749EB85" w14:textId="00E02FB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08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C3</w:t>
              </w:r>
            </w:hyperlink>
          </w:p>
          <w:p w:rsidR="1C38B521" w:rsidP="1C38B521" w:rsidRDefault="1C38B521" w14:paraId="490E2EB7" w14:textId="795C491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22" w:type="dxa"/>
            <w:shd w:val="clear" w:color="auto" w:fill="E2EFD9" w:themeFill="accent6" w:themeFillTint="33"/>
            <w:tcMar/>
          </w:tcPr>
          <w:p w:rsidR="1C38B521" w:rsidP="1C38B521" w:rsidRDefault="00524760" w14:paraId="50E514FA" w14:textId="7E8616A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Q15</w:t>
            </w:r>
            <w:r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Complete the following line of code to calculate the mean budget by genre and </w:t>
            </w:r>
            <w:proofErr w:type="spell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original_language</w:t>
            </w:r>
            <w:proofErr w:type="spellEnd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:</w:t>
            </w:r>
          </w:p>
          <w:p w:rsidR="1C38B521" w:rsidP="1C38B521" w:rsidRDefault="1C38B521" w14:paraId="2E800EB1" w14:textId="3B9D00A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</w:p>
          <w:p w:rsidR="1C38B521" w:rsidP="1C38B521" w:rsidRDefault="1C38B521" w14:paraId="39D272F7" w14:textId="26F5037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gram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movies</w:t>
            </w:r>
            <w:r w:rsidRPr="595FC4A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.</w:t>
            </w:r>
            <w:r w:rsidRPr="595FC4A3" w:rsidR="10F51307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_</w:t>
            </w:r>
            <w:proofErr w:type="gramEnd"/>
            <w:r w:rsidRPr="595FC4A3" w:rsidR="10F51307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_____</w:t>
            </w:r>
            <w:r w:rsidRPr="595FC4A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(</w:t>
            </w:r>
            <w:r w:rsidRPr="595FC4A3" w:rsidR="1898A74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[“______”, “______”]</w:t>
            </w:r>
            <w:r w:rsidRPr="595FC4A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)[</w:t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'budget'].mean()</w:t>
            </w:r>
          </w:p>
          <w:p w:rsidR="1C38B521" w:rsidP="1C38B521" w:rsidRDefault="1C38B521" w14:paraId="76B5E150" w14:textId="407A4EE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Note: Provide your answer using lowercase</w:t>
            </w:r>
          </w:p>
        </w:tc>
        <w:tc>
          <w:tcPr>
            <w:tcW w:w="1029" w:type="dxa"/>
            <w:shd w:val="clear" w:color="auto" w:fill="E2EFD9" w:themeFill="accent6" w:themeFillTint="33"/>
            <w:tcMar/>
          </w:tcPr>
          <w:p w:rsidR="1C38B521" w:rsidP="1C38B521" w:rsidRDefault="1C38B521" w14:paraId="1D71AA06" w14:textId="29181F4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1C38B521" w:rsidP="1C38B521" w:rsidRDefault="1C38B521" w14:paraId="2BD1EB63" w14:textId="12F63F6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groupby</w:t>
            </w:r>
            <w:proofErr w:type="spellEnd"/>
          </w:p>
          <w:p w:rsidR="1C38B521" w:rsidP="1C38B521" w:rsidRDefault="1C38B521" w14:paraId="36935442" w14:textId="539917D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main_genre</w:t>
            </w:r>
            <w:proofErr w:type="spellEnd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proofErr w:type="spellStart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original_language</w:t>
            </w:r>
            <w:proofErr w:type="spellEnd"/>
          </w:p>
        </w:tc>
        <w:tc>
          <w:tcPr>
            <w:tcW w:w="798" w:type="dxa"/>
            <w:tcMar/>
          </w:tcPr>
          <w:p w:rsidR="1C38B521" w:rsidP="1C38B521" w:rsidRDefault="00000000" w14:paraId="6B85D622" w14:textId="532D5F6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09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M4</w:t>
              </w:r>
            </w:hyperlink>
          </w:p>
          <w:p w:rsidR="1C38B521" w:rsidP="1C38B521" w:rsidRDefault="00000000" w14:paraId="490E82C5" w14:textId="3F2E43C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10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C4</w:t>
              </w:r>
            </w:hyperlink>
          </w:p>
          <w:p w:rsidR="1C38B521" w:rsidP="1C38B521" w:rsidRDefault="1C38B521" w14:paraId="4B7A27CA" w14:textId="5DE8615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</w:tr>
      <w:tr w:rsidR="008F2172" w:rsidTr="6C964A44" w14:paraId="26A860B0" w14:textId="77777777">
        <w:trPr>
          <w:trHeight w:val="300"/>
        </w:trPr>
        <w:tc>
          <w:tcPr>
            <w:tcW w:w="704" w:type="dxa"/>
            <w:tcMar/>
          </w:tcPr>
          <w:p w:rsidR="1C38B521" w:rsidP="1C38B521" w:rsidRDefault="1C38B521" w14:paraId="71C27473" w14:textId="458B9C4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14</w:t>
            </w:r>
          </w:p>
        </w:tc>
        <w:tc>
          <w:tcPr>
            <w:tcW w:w="525" w:type="dxa"/>
            <w:tcMar/>
          </w:tcPr>
          <w:p w:rsidR="1C38B521" w:rsidP="1C38B521" w:rsidRDefault="1C38B521" w14:paraId="303C0F3C" w14:textId="3D7C312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DS1-3</w:t>
            </w:r>
          </w:p>
        </w:tc>
        <w:tc>
          <w:tcPr>
            <w:tcW w:w="709" w:type="dxa"/>
            <w:tcMar/>
          </w:tcPr>
          <w:p w:rsidRPr="00DD1107" w:rsidR="1C38B521" w:rsidP="1C38B521" w:rsidRDefault="1C38B521" w14:paraId="5FD51E20" w14:textId="7172571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highlight w:val="cyan"/>
              </w:rPr>
            </w:pPr>
            <w:r w:rsidRPr="00DD1107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  <w:highlight w:val="cyan"/>
              </w:rPr>
              <w:t>Fill in the blanks</w:t>
            </w:r>
          </w:p>
        </w:tc>
        <w:tc>
          <w:tcPr>
            <w:tcW w:w="2805" w:type="dxa"/>
            <w:shd w:val="clear" w:color="auto" w:fill="auto"/>
            <w:tcMar/>
          </w:tcPr>
          <w:p w:rsidR="1C38B521" w:rsidP="1C38B521" w:rsidRDefault="00A57754" w14:paraId="48AF8118" w14:textId="441A128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</w:t>
            </w:r>
            <w:r w:rsidRPr="00CB7CF3" w:rsid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16</w:t>
            </w:r>
            <w:r w:rsidRPr="00A57754">
              <w:rPr>
                <w:rStyle w:val="normaltextrun"/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Which original language had the second highest mean budget expenditure?</w:t>
            </w:r>
          </w:p>
          <w:p w:rsidR="1C38B521" w:rsidP="1C38B521" w:rsidRDefault="1C38B521" w14:paraId="51C613D8" w14:textId="42709F3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Note: Provide your answer using lowercase</w:t>
            </w:r>
          </w:p>
        </w:tc>
        <w:tc>
          <w:tcPr>
            <w:tcW w:w="1036" w:type="dxa"/>
            <w:shd w:val="clear" w:color="auto" w:fill="auto"/>
            <w:tcMar/>
          </w:tcPr>
          <w:p w:rsidR="1C38B521" w:rsidP="1C38B521" w:rsidRDefault="1C38B521" w14:paraId="1DDBB3F9" w14:textId="54EEF2C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3AE24A88" w14:textId="12E0D93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ja</w:t>
            </w:r>
          </w:p>
        </w:tc>
        <w:tc>
          <w:tcPr>
            <w:tcW w:w="596" w:type="dxa"/>
            <w:tcMar/>
          </w:tcPr>
          <w:p w:rsidR="1C38B521" w:rsidP="1C38B521" w:rsidRDefault="00000000" w14:paraId="711EC7B2" w14:textId="2DA21C9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11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M0</w:t>
              </w:r>
            </w:hyperlink>
          </w:p>
          <w:p w:rsidR="1C38B521" w:rsidP="1C38B521" w:rsidRDefault="00000000" w14:paraId="4EFA9D2E" w14:textId="223BBAE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12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C0</w:t>
              </w:r>
            </w:hyperlink>
          </w:p>
          <w:p w:rsidR="1C38B521" w:rsidP="1C38B521" w:rsidRDefault="1C38B521" w14:paraId="626A7F0B" w14:textId="4932D52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1C38B521" w:rsidP="1C38B521" w:rsidRDefault="1C38B521" w14:paraId="7AF8E70D" w14:textId="3979B6A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7056B9" w14:paraId="41A50103" w14:textId="69592A0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Q16</w:t>
            </w:r>
            <w:r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Which original language had the lowest average </w:t>
            </w:r>
            <w:proofErr w:type="spell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?</w:t>
            </w:r>
          </w:p>
          <w:p w:rsidR="1C38B521" w:rsidP="1C38B521" w:rsidRDefault="1C38B521" w14:paraId="2EB325E2" w14:textId="7B40FD0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Note: Provide your answer using lowercase</w:t>
            </w:r>
          </w:p>
        </w:tc>
        <w:tc>
          <w:tcPr>
            <w:tcW w:w="1025" w:type="dxa"/>
            <w:shd w:val="clear" w:color="auto" w:fill="auto"/>
            <w:tcMar/>
          </w:tcPr>
          <w:p w:rsidR="1C38B521" w:rsidP="1C38B521" w:rsidRDefault="1C38B521" w14:paraId="3D748C7C" w14:textId="0AFE484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1C38B521" w:rsidP="1C38B521" w:rsidRDefault="1C38B521" w14:paraId="3DA462E8" w14:textId="0834794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ro</w:t>
            </w:r>
            <w:proofErr w:type="spellEnd"/>
          </w:p>
        </w:tc>
        <w:tc>
          <w:tcPr>
            <w:tcW w:w="798" w:type="dxa"/>
            <w:tcMar/>
          </w:tcPr>
          <w:p w:rsidR="1C38B521" w:rsidP="1C38B521" w:rsidRDefault="00000000" w14:paraId="6029D6D1" w14:textId="752C0FA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13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M1</w:t>
              </w:r>
            </w:hyperlink>
          </w:p>
          <w:p w:rsidR="1C38B521" w:rsidP="1C38B521" w:rsidRDefault="00000000" w14:paraId="0508D768" w14:textId="18885F6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14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C1</w:t>
              </w:r>
            </w:hyperlink>
          </w:p>
          <w:p w:rsidR="1C38B521" w:rsidP="1C38B521" w:rsidRDefault="1C38B521" w14:paraId="10C6F1DE" w14:textId="050483E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1C38B521" w:rsidP="1C38B521" w:rsidRDefault="1C38B521" w14:paraId="2CB68EA8" w14:textId="48F2584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7056B9" w14:paraId="4491183E" w14:textId="2CBB8C7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Q16</w:t>
            </w:r>
            <w:r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Which genre had the highest mean budget expenditure?</w:t>
            </w:r>
          </w:p>
          <w:p w:rsidR="1C38B521" w:rsidP="1C38B521" w:rsidRDefault="1C38B521" w14:paraId="2C69231E" w14:textId="0A023EE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Note: Provide your answer using lowercase</w:t>
            </w:r>
          </w:p>
        </w:tc>
        <w:tc>
          <w:tcPr>
            <w:tcW w:w="998" w:type="dxa"/>
            <w:shd w:val="clear" w:color="auto" w:fill="auto"/>
            <w:tcMar/>
          </w:tcPr>
          <w:p w:rsidR="1C38B521" w:rsidP="1C38B521" w:rsidRDefault="1C38B521" w14:paraId="3B9C2DC2" w14:textId="3D651E6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33DB0DDE" w14:textId="51F74C3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Animation</w:t>
            </w:r>
          </w:p>
        </w:tc>
        <w:tc>
          <w:tcPr>
            <w:tcW w:w="798" w:type="dxa"/>
            <w:tcMar/>
          </w:tcPr>
          <w:p w:rsidR="1C38B521" w:rsidP="1C38B521" w:rsidRDefault="00000000" w14:paraId="2FF6CF76" w14:textId="05A21FB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15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M2</w:t>
              </w:r>
            </w:hyperlink>
          </w:p>
          <w:p w:rsidR="1C38B521" w:rsidP="1C38B521" w:rsidRDefault="00000000" w14:paraId="7F487CA1" w14:textId="41CBD3B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16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C2</w:t>
              </w:r>
            </w:hyperlink>
          </w:p>
          <w:p w:rsidR="1C38B521" w:rsidP="1C38B521" w:rsidRDefault="1C38B521" w14:paraId="62882DA2" w14:textId="51D1250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524760" w14:paraId="7D951B10" w14:textId="46D266D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Q16</w:t>
            </w:r>
            <w:r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Which genre had the lowest mean budget expenditure?</w:t>
            </w:r>
          </w:p>
          <w:p w:rsidR="1C38B521" w:rsidP="1C38B521" w:rsidRDefault="1C38B521" w14:paraId="0AAB8F7B" w14:textId="155F1B4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Note: Provide your answer using lowercase</w:t>
            </w:r>
          </w:p>
        </w:tc>
        <w:tc>
          <w:tcPr>
            <w:tcW w:w="1018" w:type="dxa"/>
            <w:shd w:val="clear" w:color="auto" w:fill="auto"/>
            <w:tcMar/>
          </w:tcPr>
          <w:p w:rsidR="1C38B521" w:rsidP="1C38B521" w:rsidRDefault="1C38B521" w14:paraId="7999588A" w14:textId="20A7E1A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918" w:type="dxa"/>
            <w:tcMar/>
          </w:tcPr>
          <w:p w:rsidR="1C38B521" w:rsidP="1C38B521" w:rsidRDefault="1C38B521" w14:paraId="11EA3719" w14:textId="33A72E2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Foreign</w:t>
            </w:r>
          </w:p>
        </w:tc>
        <w:tc>
          <w:tcPr>
            <w:tcW w:w="798" w:type="dxa"/>
            <w:tcMar/>
          </w:tcPr>
          <w:p w:rsidR="1C38B521" w:rsidP="1C38B521" w:rsidRDefault="00000000" w14:paraId="0E347BAF" w14:textId="0D582C5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17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M3</w:t>
              </w:r>
            </w:hyperlink>
          </w:p>
          <w:p w:rsidR="1C38B521" w:rsidP="1C38B521" w:rsidRDefault="00000000" w14:paraId="7F48D68A" w14:textId="62987CD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18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C3</w:t>
              </w:r>
            </w:hyperlink>
          </w:p>
          <w:p w:rsidR="1C38B521" w:rsidP="1C38B521" w:rsidRDefault="1C38B521" w14:paraId="793747BC" w14:textId="6BDAFC2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22" w:type="dxa"/>
            <w:shd w:val="clear" w:color="auto" w:fill="E2EFD9" w:themeFill="accent6" w:themeFillTint="33"/>
            <w:tcMar/>
          </w:tcPr>
          <w:p w:rsidR="1C38B521" w:rsidP="1C38B521" w:rsidRDefault="00524760" w14:paraId="4783461E" w14:textId="5F27B9D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Q16</w:t>
            </w:r>
            <w:r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Which genre and language had the second highest mean budget expenditure? Genre: ____</w:t>
            </w:r>
            <w:proofErr w:type="gram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_  and</w:t>
            </w:r>
            <w:proofErr w:type="gramEnd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language ______</w:t>
            </w:r>
          </w:p>
          <w:p w:rsidR="1C38B521" w:rsidP="1C38B521" w:rsidRDefault="1C38B521" w14:paraId="49E8B952" w14:textId="770EACE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Note: Provide your answer using lowercase</w:t>
            </w:r>
          </w:p>
        </w:tc>
        <w:tc>
          <w:tcPr>
            <w:tcW w:w="1029" w:type="dxa"/>
            <w:shd w:val="clear" w:color="auto" w:fill="E2EFD9" w:themeFill="accent6" w:themeFillTint="33"/>
            <w:tcMar/>
          </w:tcPr>
          <w:p w:rsidR="1C38B521" w:rsidP="1C38B521" w:rsidRDefault="1C38B521" w14:paraId="2A161B6F" w14:textId="2BD91B7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1C38B521" w:rsidP="1C38B521" w:rsidRDefault="1C38B521" w14:paraId="78BAE68B" w14:textId="5354615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Fantasy, ko</w:t>
            </w:r>
          </w:p>
        </w:tc>
        <w:tc>
          <w:tcPr>
            <w:tcW w:w="798" w:type="dxa"/>
            <w:tcMar/>
          </w:tcPr>
          <w:p w:rsidR="1C38B521" w:rsidP="1C38B521" w:rsidRDefault="00000000" w14:paraId="20EC0B0E" w14:textId="7EBF966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19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M4</w:t>
              </w:r>
            </w:hyperlink>
          </w:p>
          <w:p w:rsidR="1C38B521" w:rsidP="1C38B521" w:rsidRDefault="00000000" w14:paraId="7A1F4CAA" w14:textId="4AD2BD0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20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C4</w:t>
              </w:r>
            </w:hyperlink>
          </w:p>
          <w:p w:rsidR="1C38B521" w:rsidP="1C38B521" w:rsidRDefault="1C38B521" w14:paraId="707A11E0" w14:textId="3DB5903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</w:tr>
      <w:tr w:rsidR="008F2172" w:rsidTr="6C964A44" w14:paraId="1FA65D17" w14:textId="77777777">
        <w:trPr>
          <w:trHeight w:val="300"/>
        </w:trPr>
        <w:tc>
          <w:tcPr>
            <w:tcW w:w="704" w:type="dxa"/>
            <w:tcMar/>
          </w:tcPr>
          <w:p w:rsidR="1C38B521" w:rsidP="1C38B521" w:rsidRDefault="1C38B521" w14:paraId="5E1BD478" w14:textId="3FAFDC2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15</w:t>
            </w:r>
          </w:p>
        </w:tc>
        <w:tc>
          <w:tcPr>
            <w:tcW w:w="525" w:type="dxa"/>
            <w:tcMar/>
          </w:tcPr>
          <w:p w:rsidR="1C38B521" w:rsidP="1C38B521" w:rsidRDefault="1C38B521" w14:paraId="037570BB" w14:textId="20DE374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DS1-3</w:t>
            </w:r>
          </w:p>
        </w:tc>
        <w:tc>
          <w:tcPr>
            <w:tcW w:w="709" w:type="dxa"/>
            <w:tcMar/>
          </w:tcPr>
          <w:p w:rsidR="1C38B521" w:rsidP="1C38B521" w:rsidRDefault="1C38B521" w14:paraId="3FCB97B9" w14:textId="3578765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Fill in the blanks</w:t>
            </w:r>
          </w:p>
        </w:tc>
        <w:tc>
          <w:tcPr>
            <w:tcW w:w="2805" w:type="dxa"/>
            <w:shd w:val="clear" w:color="auto" w:fill="auto"/>
            <w:tcMar/>
          </w:tcPr>
          <w:p w:rsidR="1C38B521" w:rsidP="1C38B521" w:rsidRDefault="00C104C0" w14:paraId="66F41CD0" w14:textId="5CF3D34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</w:t>
            </w:r>
            <w:r w:rsidRPr="00CB7CF3" w:rsid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17</w:t>
            </w:r>
            <w:r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The number of movies with the following characteristics is _______:</w:t>
            </w:r>
          </w:p>
          <w:p w:rsidR="1C38B521" w:rsidP="1C38B521" w:rsidRDefault="1C38B521" w14:paraId="130E7B77" w14:textId="5001D20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- Spent less than 500,000</w:t>
            </w:r>
          </w:p>
          <w:p w:rsidR="1C38B521" w:rsidP="1C38B521" w:rsidRDefault="1C38B521" w14:paraId="555CDC73" w14:textId="4C0B206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- The runtime is above 120 minutes or below 100 minutes</w:t>
            </w:r>
          </w:p>
          <w:p w:rsidR="1C38B521" w:rsidP="1C38B521" w:rsidRDefault="1C38B521" w14:paraId="1C1D0A31" w14:textId="3C3796A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-The original language is abbreviated as '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fr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' or 'es'</w:t>
            </w:r>
          </w:p>
        </w:tc>
        <w:tc>
          <w:tcPr>
            <w:tcW w:w="1036" w:type="dxa"/>
            <w:shd w:val="clear" w:color="auto" w:fill="auto"/>
            <w:tcMar/>
          </w:tcPr>
          <w:p w:rsidR="1C38B521" w:rsidP="1C38B521" w:rsidRDefault="1C38B521" w14:paraId="753EDA16" w14:textId="788CCF4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1862F09D" w14:textId="6FEBBE8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8</w:t>
            </w:r>
          </w:p>
        </w:tc>
        <w:tc>
          <w:tcPr>
            <w:tcW w:w="596" w:type="dxa"/>
            <w:tcMar/>
          </w:tcPr>
          <w:p w:rsidR="1C38B521" w:rsidP="1C38B521" w:rsidRDefault="00000000" w14:paraId="352B612A" w14:textId="7881A04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21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M0</w:t>
              </w:r>
            </w:hyperlink>
          </w:p>
          <w:p w:rsidR="1C38B521" w:rsidP="1C38B521" w:rsidRDefault="00000000" w14:paraId="48308AE6" w14:textId="46549A9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22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C0</w:t>
              </w:r>
            </w:hyperlink>
          </w:p>
          <w:p w:rsidR="1C38B521" w:rsidP="1C38B521" w:rsidRDefault="1C38B521" w14:paraId="070C0FFD" w14:textId="1C011B0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1C38B521" w:rsidP="1C38B521" w:rsidRDefault="1C38B521" w14:paraId="39C0E8B0" w14:textId="15F0E83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7056B9" w14:paraId="76D6F371" w14:textId="26359A6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Q17</w:t>
            </w:r>
            <w:r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The number of movies with the following characteristics is _______:</w:t>
            </w:r>
          </w:p>
          <w:p w:rsidR="1C38B521" w:rsidP="1C38B521" w:rsidRDefault="1C38B521" w14:paraId="71EF6E8C" w14:textId="41F4856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- Spent more than 1,000,000</w:t>
            </w:r>
          </w:p>
          <w:p w:rsidR="1C38B521" w:rsidP="1C38B521" w:rsidRDefault="1C38B521" w14:paraId="336F281B" w14:textId="258899F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- The runtime is above 100 minutes or below 60 minutes</w:t>
            </w:r>
          </w:p>
          <w:p w:rsidR="1C38B521" w:rsidP="1C38B521" w:rsidRDefault="1C38B521" w14:paraId="07A2C11C" w14:textId="4B1B2D2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- The original language is abbreviated as '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fr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' or 'es'</w:t>
            </w:r>
          </w:p>
        </w:tc>
        <w:tc>
          <w:tcPr>
            <w:tcW w:w="1025" w:type="dxa"/>
            <w:shd w:val="clear" w:color="auto" w:fill="auto"/>
            <w:tcMar/>
          </w:tcPr>
          <w:p w:rsidR="1C38B521" w:rsidP="1C38B521" w:rsidRDefault="1C38B521" w14:paraId="36B22481" w14:textId="5062020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1C38B521" w:rsidP="1C38B521" w:rsidRDefault="1C38B521" w14:paraId="3B284B54" w14:textId="2B8A16F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23</w:t>
            </w:r>
          </w:p>
        </w:tc>
        <w:tc>
          <w:tcPr>
            <w:tcW w:w="798" w:type="dxa"/>
            <w:tcMar/>
          </w:tcPr>
          <w:p w:rsidR="1C38B521" w:rsidP="1C38B521" w:rsidRDefault="00000000" w14:paraId="510ED844" w14:textId="5A682EE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23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M1</w:t>
              </w:r>
            </w:hyperlink>
          </w:p>
          <w:p w:rsidR="1C38B521" w:rsidP="1C38B521" w:rsidRDefault="00000000" w14:paraId="34E4CC76" w14:textId="0A6F929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24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C1</w:t>
              </w:r>
            </w:hyperlink>
          </w:p>
          <w:p w:rsidR="1C38B521" w:rsidP="1C38B521" w:rsidRDefault="1C38B521" w14:paraId="47F00A06" w14:textId="4A36DFF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7056B9" w14:paraId="4CEEA50F" w14:textId="12D23C3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Q17</w:t>
            </w:r>
            <w:r w:rsidR="005A7707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The number of movies with the following characteristics is _______:</w:t>
            </w:r>
          </w:p>
          <w:p w:rsidR="1C38B521" w:rsidP="1C38B521" w:rsidRDefault="1C38B521" w14:paraId="193AC410" w14:textId="2E63C9D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- Spent more than 500,000</w:t>
            </w:r>
          </w:p>
          <w:p w:rsidR="1C38B521" w:rsidP="1C38B521" w:rsidRDefault="1C38B521" w14:paraId="0552CBEE" w14:textId="495682C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- The main genre is Animation</w:t>
            </w:r>
          </w:p>
          <w:p w:rsidR="1C38B521" w:rsidP="1C38B521" w:rsidRDefault="1C38B521" w14:paraId="4C4CAA81" w14:textId="43E8C06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- The runtime is above 120 minutes or below 110 minutes</w:t>
            </w:r>
          </w:p>
          <w:p w:rsidR="1C38B521" w:rsidP="1C38B521" w:rsidRDefault="1C38B521" w14:paraId="5D4C55D1" w14:textId="0FC39EC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- </w:t>
            </w:r>
            <w:r w:rsidRPr="71DB9516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The</w:t>
            </w:r>
            <w:r w:rsidRPr="71DB9516" w:rsidR="777031DE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r w:rsidRPr="71DB9516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original</w:t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language is abbreviated as '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fr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' or 'es'</w:t>
            </w:r>
          </w:p>
        </w:tc>
        <w:tc>
          <w:tcPr>
            <w:tcW w:w="998" w:type="dxa"/>
            <w:shd w:val="clear" w:color="auto" w:fill="auto"/>
            <w:tcMar/>
          </w:tcPr>
          <w:p w:rsidR="1C38B521" w:rsidP="1C38B521" w:rsidRDefault="1C38B521" w14:paraId="3EEA5420" w14:textId="4E9C54A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63B0B45A" w14:textId="2B4539E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4</w:t>
            </w:r>
          </w:p>
        </w:tc>
        <w:tc>
          <w:tcPr>
            <w:tcW w:w="798" w:type="dxa"/>
            <w:tcMar/>
          </w:tcPr>
          <w:p w:rsidR="1C38B521" w:rsidP="1C38B521" w:rsidRDefault="00000000" w14:paraId="28A1810A" w14:textId="4403888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25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M2</w:t>
              </w:r>
            </w:hyperlink>
          </w:p>
          <w:p w:rsidR="1C38B521" w:rsidP="1C38B521" w:rsidRDefault="00000000" w14:paraId="1FF79908" w14:textId="1D6F436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26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C2</w:t>
              </w:r>
            </w:hyperlink>
          </w:p>
          <w:p w:rsidR="1C38B521" w:rsidP="1C38B521" w:rsidRDefault="1C38B521" w14:paraId="3AF091DD" w14:textId="69462B4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524760" w14:paraId="339C577D" w14:textId="15F6C7B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Q17</w:t>
            </w:r>
            <w:r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The number of movies with the following characteristics is _______:</w:t>
            </w:r>
          </w:p>
          <w:p w:rsidR="1C38B521" w:rsidP="1C38B521" w:rsidRDefault="1C38B521" w14:paraId="50BEF8E5" w14:textId="57944D0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- Spent more than 5,000,000</w:t>
            </w:r>
          </w:p>
          <w:p w:rsidR="1C38B521" w:rsidP="1C38B521" w:rsidRDefault="1C38B521" w14:paraId="344F3037" w14:textId="6C5E1AC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-The main genre is Fantasy</w:t>
            </w:r>
          </w:p>
          <w:p w:rsidR="1C38B521" w:rsidP="1C38B521" w:rsidRDefault="1C38B521" w14:paraId="4D29958B" w14:textId="15A703A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- 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Thevote_average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is above 7 or below 5</w:t>
            </w:r>
          </w:p>
          <w:p w:rsidR="1C38B521" w:rsidP="1C38B521" w:rsidRDefault="1C38B521" w14:paraId="26C7E571" w14:textId="6A551B5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- 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IThe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original language is abbreviated as '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en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' or 'es'</w:t>
            </w:r>
          </w:p>
        </w:tc>
        <w:tc>
          <w:tcPr>
            <w:tcW w:w="1018" w:type="dxa"/>
            <w:shd w:val="clear" w:color="auto" w:fill="auto"/>
            <w:tcMar/>
          </w:tcPr>
          <w:p w:rsidR="1C38B521" w:rsidP="1C38B521" w:rsidRDefault="1C38B521" w14:paraId="34197F62" w14:textId="109233F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918" w:type="dxa"/>
            <w:tcMar/>
          </w:tcPr>
          <w:p w:rsidR="1C38B521" w:rsidP="1C38B521" w:rsidRDefault="1C38B521" w14:paraId="1BF04B7F" w14:textId="09F579D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19</w:t>
            </w:r>
          </w:p>
        </w:tc>
        <w:tc>
          <w:tcPr>
            <w:tcW w:w="798" w:type="dxa"/>
            <w:tcMar/>
          </w:tcPr>
          <w:p w:rsidR="1C38B521" w:rsidP="1C38B521" w:rsidRDefault="00000000" w14:paraId="62C6AD20" w14:textId="578038F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27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M3</w:t>
              </w:r>
            </w:hyperlink>
          </w:p>
          <w:p w:rsidR="1C38B521" w:rsidP="1C38B521" w:rsidRDefault="00000000" w14:paraId="51B3ED76" w14:textId="2BE0698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28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C3</w:t>
              </w:r>
            </w:hyperlink>
          </w:p>
          <w:p w:rsidR="1C38B521" w:rsidP="1C38B521" w:rsidRDefault="1C38B521" w14:paraId="46228B9D" w14:textId="4C9A0BD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22" w:type="dxa"/>
            <w:shd w:val="clear" w:color="auto" w:fill="E2EFD9" w:themeFill="accent6" w:themeFillTint="33"/>
            <w:tcMar/>
          </w:tcPr>
          <w:p w:rsidR="1C38B521" w:rsidP="1C38B521" w:rsidRDefault="00524760" w14:paraId="3604B6D7" w14:textId="333D1B9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Q17</w:t>
            </w:r>
            <w:r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The number of movies with the following characteristics is _______:</w:t>
            </w:r>
          </w:p>
          <w:p w:rsidR="1C38B521" w:rsidP="1C38B521" w:rsidRDefault="1C38B521" w14:paraId="367D21CB" w14:textId="2B8DB66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- Spent more than 500,000</w:t>
            </w:r>
          </w:p>
          <w:p w:rsidR="1C38B521" w:rsidP="1C38B521" w:rsidRDefault="1C38B521" w14:paraId="3CBF002D" w14:textId="3358ED7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- The main genre is Crime</w:t>
            </w:r>
          </w:p>
          <w:p w:rsidR="1C38B521" w:rsidP="1C38B521" w:rsidRDefault="1C38B521" w14:paraId="6F2BF094" w14:textId="0837AFF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- 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IThe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is above 7 or below 5</w:t>
            </w:r>
          </w:p>
          <w:p w:rsidR="1C38B521" w:rsidP="1C38B521" w:rsidRDefault="1C38B521" w14:paraId="3BC5F731" w14:textId="5625FA3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- 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Theoriginal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language is abbreviated as 'ko' or 'es'</w:t>
            </w:r>
          </w:p>
        </w:tc>
        <w:tc>
          <w:tcPr>
            <w:tcW w:w="1029" w:type="dxa"/>
            <w:shd w:val="clear" w:color="auto" w:fill="E2EFD9" w:themeFill="accent6" w:themeFillTint="33"/>
            <w:tcMar/>
          </w:tcPr>
          <w:p w:rsidR="1C38B521" w:rsidP="1C38B521" w:rsidRDefault="1C38B521" w14:paraId="5AA91ED9" w14:textId="48F0114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1C38B521" w:rsidP="1C38B521" w:rsidRDefault="1C38B521" w14:paraId="68DAAAD9" w14:textId="1540830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2</w:t>
            </w:r>
          </w:p>
        </w:tc>
        <w:tc>
          <w:tcPr>
            <w:tcW w:w="798" w:type="dxa"/>
            <w:tcMar/>
          </w:tcPr>
          <w:p w:rsidR="1C38B521" w:rsidP="1C38B521" w:rsidRDefault="00000000" w14:paraId="60DD3024" w14:textId="7FF6E70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29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M4</w:t>
              </w:r>
            </w:hyperlink>
          </w:p>
          <w:p w:rsidR="1C38B521" w:rsidP="1C38B521" w:rsidRDefault="00000000" w14:paraId="795F1AF0" w14:textId="1A83F47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30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C4</w:t>
              </w:r>
            </w:hyperlink>
          </w:p>
          <w:p w:rsidR="1C38B521" w:rsidP="1C38B521" w:rsidRDefault="1C38B521" w14:paraId="3DD2318F" w14:textId="1E75FDD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</w:tr>
      <w:tr w:rsidR="008F2172" w:rsidTr="6C964A44" w14:paraId="6EA3960C" w14:textId="77777777">
        <w:trPr>
          <w:trHeight w:val="300"/>
        </w:trPr>
        <w:tc>
          <w:tcPr>
            <w:tcW w:w="704" w:type="dxa"/>
            <w:tcMar/>
          </w:tcPr>
          <w:p w:rsidR="1C38B521" w:rsidP="1C38B521" w:rsidRDefault="1C38B521" w14:paraId="0B8E87B1" w14:textId="19573861">
            <w:pPr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10</w:t>
            </w:r>
          </w:p>
        </w:tc>
        <w:tc>
          <w:tcPr>
            <w:tcW w:w="525" w:type="dxa"/>
            <w:tcMar/>
          </w:tcPr>
          <w:p w:rsidR="1C38B521" w:rsidP="1C38B521" w:rsidRDefault="1C38B521" w14:paraId="1AB7FD6F" w14:textId="676468E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DS1-2</w:t>
            </w:r>
          </w:p>
        </w:tc>
        <w:tc>
          <w:tcPr>
            <w:tcW w:w="709" w:type="dxa"/>
            <w:tcMar/>
          </w:tcPr>
          <w:p w:rsidR="1C38B521" w:rsidP="1C38B521" w:rsidRDefault="1C38B521" w14:paraId="06F4059E" w14:textId="058BC2AE">
            <w:pPr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All that apply</w:t>
            </w:r>
          </w:p>
        </w:tc>
        <w:tc>
          <w:tcPr>
            <w:tcW w:w="2805" w:type="dxa"/>
            <w:shd w:val="clear" w:color="auto" w:fill="auto"/>
            <w:tcMar/>
          </w:tcPr>
          <w:p w:rsidR="1C38B521" w:rsidP="1C38B521" w:rsidRDefault="00487D20" w14:paraId="6E7A19A1" w14:textId="05E9464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</w:t>
            </w:r>
            <w:r w:rsidRPr="00CB7CF3" w:rsid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18</w:t>
            </w:r>
            <w:r w:rsidRPr="00CB7CF3">
              <w:rPr>
                <w:rStyle w:val="normaltextrun"/>
                <w:rFonts w:ascii="Aptos" w:hAnsi="Aptos" w:eastAsia="Aptos" w:cs="Aptos"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Which plot would you use to study the distribution of the budget variable?</w:t>
            </w:r>
          </w:p>
        </w:tc>
        <w:tc>
          <w:tcPr>
            <w:tcW w:w="1036" w:type="dxa"/>
            <w:shd w:val="clear" w:color="auto" w:fill="auto"/>
            <w:tcMar/>
          </w:tcPr>
          <w:p w:rsidR="1C38B521" w:rsidP="1C38B521" w:rsidRDefault="1C38B521" w14:paraId="5618C3C9" w14:textId="5C7DA1B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gram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A)scatter</w:t>
            </w:r>
            <w:proofErr w:type="gram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plot</w:t>
            </w:r>
          </w:p>
          <w:p w:rsidR="1C38B521" w:rsidP="1C38B521" w:rsidRDefault="1C38B521" w14:paraId="6D0C05B5" w14:textId="36AC4C6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B) boxplot</w:t>
            </w:r>
          </w:p>
          <w:p w:rsidR="1C38B521" w:rsidP="1C38B521" w:rsidRDefault="1C38B521" w14:paraId="7899CC03" w14:textId="7BFC161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C) histogram</w:t>
            </w:r>
          </w:p>
          <w:p w:rsidR="1C38B521" w:rsidP="1C38B521" w:rsidRDefault="1C38B521" w14:paraId="66018B49" w14:textId="24E3460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D) pie chart</w:t>
            </w:r>
          </w:p>
        </w:tc>
        <w:tc>
          <w:tcPr>
            <w:tcW w:w="883" w:type="dxa"/>
            <w:tcMar/>
          </w:tcPr>
          <w:p w:rsidR="1C38B521" w:rsidP="1C38B521" w:rsidRDefault="1C38B521" w14:paraId="0E68A1E6" w14:textId="58465C3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B, C</w:t>
            </w:r>
          </w:p>
        </w:tc>
        <w:tc>
          <w:tcPr>
            <w:tcW w:w="596" w:type="dxa"/>
            <w:tcMar/>
          </w:tcPr>
          <w:p w:rsidR="1C38B521" w:rsidP="1C38B521" w:rsidRDefault="00000000" w14:paraId="0F217CFA" w14:textId="5FAF224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31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M0</w:t>
              </w:r>
            </w:hyperlink>
          </w:p>
          <w:p w:rsidR="1C38B521" w:rsidP="1C38B521" w:rsidRDefault="00000000" w14:paraId="0A9C51DA" w14:textId="5229635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32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C0</w:t>
              </w:r>
            </w:hyperlink>
          </w:p>
          <w:p w:rsidR="1C38B521" w:rsidP="1C38B521" w:rsidRDefault="1C38B521" w14:paraId="7F4F8F22" w14:textId="4A66EAC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1C38B521" w:rsidP="1C38B521" w:rsidRDefault="1C38B521" w14:paraId="49DDCDA2" w14:textId="7298B96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1C38B521" w:rsidP="1C38B521" w:rsidRDefault="1C38B521" w14:paraId="0D40384C" w14:textId="4B8D460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7056B9" w14:paraId="5FAC63D6" w14:textId="0A1014E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Q18</w:t>
            </w:r>
            <w:r w:rsidRPr="00CB7CF3">
              <w:rPr>
                <w:rStyle w:val="normaltextrun"/>
                <w:rFonts w:ascii="Aptos" w:hAnsi="Aptos" w:eastAsia="Aptos" w:cs="Aptos"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Which plot would you use to study the distribution of the </w:t>
            </w:r>
            <w:proofErr w:type="spell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original_language</w:t>
            </w:r>
            <w:proofErr w:type="spell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variable?</w:t>
            </w:r>
          </w:p>
        </w:tc>
        <w:tc>
          <w:tcPr>
            <w:tcW w:w="1025" w:type="dxa"/>
            <w:shd w:val="clear" w:color="auto" w:fill="auto"/>
            <w:tcMar/>
          </w:tcPr>
          <w:p w:rsidR="1C38B521" w:rsidP="1C38B521" w:rsidRDefault="1C38B521" w14:paraId="5496DAB0" w14:textId="2020E42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A) scatter plot</w:t>
            </w:r>
          </w:p>
          <w:p w:rsidR="1C38B521" w:rsidP="1C38B521" w:rsidRDefault="1C38B521" w14:paraId="01666E19" w14:textId="4C5E1AC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B) pie chart</w:t>
            </w:r>
          </w:p>
          <w:p w:rsidR="1C38B521" w:rsidP="1C38B521" w:rsidRDefault="1C38B521" w14:paraId="74F7E1E2" w14:textId="3E54E98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C) heatmap</w:t>
            </w:r>
          </w:p>
        </w:tc>
        <w:tc>
          <w:tcPr>
            <w:tcW w:w="1125" w:type="dxa"/>
            <w:tcMar/>
          </w:tcPr>
          <w:p w:rsidR="1C38B521" w:rsidP="1C38B521" w:rsidRDefault="1C38B521" w14:paraId="2109F3DC" w14:textId="1B4C999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</w:t>
            </w:r>
          </w:p>
        </w:tc>
        <w:tc>
          <w:tcPr>
            <w:tcW w:w="798" w:type="dxa"/>
            <w:tcMar/>
          </w:tcPr>
          <w:p w:rsidR="1C38B521" w:rsidP="1C38B521" w:rsidRDefault="00000000" w14:paraId="07EA1D46" w14:textId="5C40E23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33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M1</w:t>
              </w:r>
            </w:hyperlink>
          </w:p>
          <w:p w:rsidR="1C38B521" w:rsidP="1C38B521" w:rsidRDefault="00000000" w14:paraId="70DE1986" w14:textId="63CFB38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34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C1</w:t>
              </w:r>
            </w:hyperlink>
          </w:p>
          <w:p w:rsidR="1C38B521" w:rsidP="1C38B521" w:rsidRDefault="1C38B521" w14:paraId="5395004D" w14:textId="619F6B7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7056B9" w14:paraId="461E3A6E" w14:textId="7B239CE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Q18</w:t>
            </w:r>
            <w:r w:rsidR="00570E3E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Which plot would you use to study the relationship </w:t>
            </w:r>
            <w:r w:rsidRPr="00EC3FFA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between budget and revenue?</w:t>
            </w:r>
          </w:p>
        </w:tc>
        <w:tc>
          <w:tcPr>
            <w:tcW w:w="998" w:type="dxa"/>
            <w:shd w:val="clear" w:color="auto" w:fill="auto"/>
            <w:tcMar/>
          </w:tcPr>
          <w:p w:rsidR="1C38B521" w:rsidP="1C38B521" w:rsidRDefault="1C38B521" w14:paraId="069C5904" w14:textId="72E0ED2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A) scatter plot</w:t>
            </w:r>
          </w:p>
          <w:p w:rsidR="1C38B521" w:rsidP="1C38B521" w:rsidRDefault="1C38B521" w14:paraId="10C74C9B" w14:textId="246617D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B) boxplot</w:t>
            </w:r>
          </w:p>
          <w:p w:rsidR="1C38B521" w:rsidP="1C38B521" w:rsidRDefault="1C38B521" w14:paraId="2C5C76D0" w14:textId="637D298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C) pie chart</w:t>
            </w:r>
          </w:p>
          <w:p w:rsidR="1C38B521" w:rsidP="1C38B521" w:rsidRDefault="1C38B521" w14:paraId="510F2EDE" w14:textId="738EF25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D) histogram</w:t>
            </w:r>
          </w:p>
        </w:tc>
        <w:tc>
          <w:tcPr>
            <w:tcW w:w="883" w:type="dxa"/>
            <w:tcMar/>
          </w:tcPr>
          <w:p w:rsidR="1C38B521" w:rsidP="1C38B521" w:rsidRDefault="1C38B521" w14:paraId="6BB31293" w14:textId="60506C6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</w:t>
            </w:r>
          </w:p>
        </w:tc>
        <w:tc>
          <w:tcPr>
            <w:tcW w:w="798" w:type="dxa"/>
            <w:tcMar/>
          </w:tcPr>
          <w:p w:rsidR="1C38B521" w:rsidP="1C38B521" w:rsidRDefault="00000000" w14:paraId="5CF1DA3B" w14:textId="3C4C182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35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M2</w:t>
              </w:r>
            </w:hyperlink>
          </w:p>
          <w:p w:rsidR="1C38B521" w:rsidP="1C38B521" w:rsidRDefault="00000000" w14:paraId="7070271C" w14:textId="65E6A08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36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C2</w:t>
              </w:r>
            </w:hyperlink>
          </w:p>
          <w:p w:rsidR="1C38B521" w:rsidP="1C38B521" w:rsidRDefault="1C38B521" w14:paraId="6C2BA02E" w14:textId="37FC202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524760" w14:paraId="1400C886" w14:textId="39F6B3D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</w:t>
            </w:r>
            <w:proofErr w:type="gramStart"/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18</w:t>
            </w:r>
            <w:r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Which</w:t>
            </w:r>
            <w:proofErr w:type="gram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plot would you use to study the distribution of </w:t>
            </w:r>
            <w:proofErr w:type="spell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?</w:t>
            </w:r>
          </w:p>
        </w:tc>
        <w:tc>
          <w:tcPr>
            <w:tcW w:w="1018" w:type="dxa"/>
            <w:shd w:val="clear" w:color="auto" w:fill="auto"/>
            <w:tcMar/>
          </w:tcPr>
          <w:p w:rsidR="1C38B521" w:rsidP="1C38B521" w:rsidRDefault="1C38B521" w14:paraId="5526737A" w14:textId="14FF5AA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A) scatter plot</w:t>
            </w:r>
          </w:p>
          <w:p w:rsidR="1C38B521" w:rsidP="1C38B521" w:rsidRDefault="1C38B521" w14:paraId="37DF579D" w14:textId="3FADCDD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B) boxplot</w:t>
            </w:r>
          </w:p>
          <w:p w:rsidR="1C38B521" w:rsidP="1C38B521" w:rsidRDefault="1C38B521" w14:paraId="223E59EA" w14:textId="7ABEC99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C) pie chart</w:t>
            </w:r>
          </w:p>
          <w:p w:rsidR="1C38B521" w:rsidP="1C38B521" w:rsidRDefault="1C38B521" w14:paraId="04D1F38E" w14:textId="1BF293A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D) histogram</w:t>
            </w:r>
          </w:p>
        </w:tc>
        <w:tc>
          <w:tcPr>
            <w:tcW w:w="918" w:type="dxa"/>
            <w:tcMar/>
          </w:tcPr>
          <w:p w:rsidR="1C38B521" w:rsidP="1C38B521" w:rsidRDefault="1C38B521" w14:paraId="44010FBF" w14:textId="4DC348D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commentRangeStart w:id="11"/>
            <w:del w:author="Maria Sol Tadeo" w:date="2024-09-04T20:44:00Z" w:id="12">
              <w:r w:rsidRPr="2715F53F" w:rsidDel="1C38B521">
                <w:rPr>
                  <w:rFonts w:ascii="Aptos" w:hAnsi="Aptos" w:eastAsia="Aptos" w:cs="Aptos"/>
                  <w:color w:val="000000" w:themeColor="text1"/>
                  <w:sz w:val="12"/>
                  <w:szCs w:val="12"/>
                </w:rPr>
                <w:delText>A</w:delText>
              </w:r>
            </w:del>
            <w:ins w:author="Maria Sol Tadeo" w:date="2024-09-04T20:44:00Z" w:id="13">
              <w:r w:rsidRPr="2715F53F" w:rsidR="40AF5F5D">
                <w:rPr>
                  <w:rFonts w:ascii="Aptos" w:hAnsi="Aptos" w:eastAsia="Aptos" w:cs="Aptos"/>
                  <w:color w:val="000000" w:themeColor="text1"/>
                  <w:sz w:val="12"/>
                  <w:szCs w:val="12"/>
                </w:rPr>
                <w:t>B</w:t>
              </w:r>
            </w:ins>
            <w:r w:rsidRPr="2715F53F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, D</w:t>
            </w:r>
            <w:commentRangeEnd w:id="11"/>
            <w:r>
              <w:rPr>
                <w:rStyle w:val="CommentReference"/>
              </w:rPr>
              <w:commentReference w:id="11"/>
            </w:r>
          </w:p>
        </w:tc>
        <w:tc>
          <w:tcPr>
            <w:tcW w:w="798" w:type="dxa"/>
            <w:tcMar/>
          </w:tcPr>
          <w:p w:rsidR="1C38B521" w:rsidP="1C38B521" w:rsidRDefault="00000000" w14:paraId="65024CB9" w14:textId="77E0A67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37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M3</w:t>
              </w:r>
            </w:hyperlink>
          </w:p>
          <w:p w:rsidR="1C38B521" w:rsidP="1C38B521" w:rsidRDefault="00000000" w14:paraId="746F12B2" w14:textId="7A3415E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38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C3</w:t>
              </w:r>
            </w:hyperlink>
          </w:p>
          <w:p w:rsidR="1C38B521" w:rsidP="1C38B521" w:rsidRDefault="1C38B521" w14:paraId="71A7ABAE" w14:textId="11E75F7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22" w:type="dxa"/>
            <w:shd w:val="clear" w:color="auto" w:fill="E2EFD9" w:themeFill="accent6" w:themeFillTint="33"/>
            <w:tcMar/>
          </w:tcPr>
          <w:p w:rsidR="1C38B521" w:rsidP="1C38B521" w:rsidRDefault="00524760" w14:paraId="73F6EDBD" w14:textId="72E6509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</w:t>
            </w:r>
            <w:proofErr w:type="gramStart"/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18</w:t>
            </w:r>
            <w:r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Which</w:t>
            </w:r>
            <w:proofErr w:type="gram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plot would you use to study the distribution of </w:t>
            </w:r>
            <w:proofErr w:type="spell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vote_count</w:t>
            </w:r>
            <w:proofErr w:type="spell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?</w:t>
            </w:r>
          </w:p>
        </w:tc>
        <w:tc>
          <w:tcPr>
            <w:tcW w:w="1029" w:type="dxa"/>
            <w:shd w:val="clear" w:color="auto" w:fill="E2EFD9" w:themeFill="accent6" w:themeFillTint="33"/>
            <w:tcMar/>
          </w:tcPr>
          <w:p w:rsidR="1C38B521" w:rsidP="1C38B521" w:rsidRDefault="1C38B521" w14:paraId="7410832E" w14:textId="0C61141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A) scatter plot</w:t>
            </w:r>
          </w:p>
          <w:p w:rsidR="1C38B521" w:rsidP="1C38B521" w:rsidRDefault="1C38B521" w14:paraId="625FCC53" w14:textId="72214F8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B) boxplot</w:t>
            </w:r>
          </w:p>
          <w:p w:rsidR="1C38B521" w:rsidP="1C38B521" w:rsidRDefault="1C38B521" w14:paraId="77CD0C54" w14:textId="47395B8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C) pie chart</w:t>
            </w: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1C38B521" w:rsidP="1C38B521" w:rsidRDefault="1C38B521" w14:paraId="0A0D553C" w14:textId="6E913DD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</w:t>
            </w:r>
          </w:p>
        </w:tc>
        <w:tc>
          <w:tcPr>
            <w:tcW w:w="798" w:type="dxa"/>
            <w:tcMar/>
          </w:tcPr>
          <w:p w:rsidR="1C38B521" w:rsidP="1C38B521" w:rsidRDefault="00000000" w14:paraId="27B5283F" w14:textId="12AD58A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39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M4</w:t>
              </w:r>
            </w:hyperlink>
          </w:p>
          <w:p w:rsidR="1C38B521" w:rsidP="1C38B521" w:rsidRDefault="00000000" w14:paraId="72F34115" w14:textId="5B57420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40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C4</w:t>
              </w:r>
            </w:hyperlink>
          </w:p>
          <w:p w:rsidR="1C38B521" w:rsidP="1C38B521" w:rsidRDefault="1C38B521" w14:paraId="07C96509" w14:textId="4284C96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</w:tr>
      <w:tr w:rsidR="008F2172" w:rsidTr="6C964A44" w14:paraId="7A21EDEA" w14:textId="77777777">
        <w:trPr>
          <w:trHeight w:val="300"/>
        </w:trPr>
        <w:tc>
          <w:tcPr>
            <w:tcW w:w="704" w:type="dxa"/>
            <w:tcMar/>
          </w:tcPr>
          <w:p w:rsidR="1C38B521" w:rsidP="26D9A55B" w:rsidRDefault="1C38B521" w14:paraId="38E3134A" w14:textId="462681C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highlight w:val="yellow"/>
              </w:rPr>
            </w:pPr>
            <w:r w:rsidRPr="26D9A55B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  <w:highlight w:val="yellow"/>
              </w:rPr>
              <w:t>28</w:t>
            </w:r>
          </w:p>
        </w:tc>
        <w:tc>
          <w:tcPr>
            <w:tcW w:w="525" w:type="dxa"/>
            <w:tcMar/>
          </w:tcPr>
          <w:p w:rsidR="1C38B521" w:rsidP="26D9A55B" w:rsidRDefault="1C38B521" w14:paraId="76FFB2FD" w14:textId="7ADDBE4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highlight w:val="yellow"/>
              </w:rPr>
            </w:pPr>
            <w:r w:rsidRPr="26D9A55B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  <w:highlight w:val="yellow"/>
              </w:rPr>
              <w:t>DS1-5</w:t>
            </w:r>
          </w:p>
        </w:tc>
        <w:tc>
          <w:tcPr>
            <w:tcW w:w="709" w:type="dxa"/>
            <w:tcMar/>
          </w:tcPr>
          <w:p w:rsidR="1C38B521" w:rsidP="26D9A55B" w:rsidRDefault="1C38B521" w14:paraId="025561FF" w14:textId="7026D3D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highlight w:val="yellow"/>
              </w:rPr>
            </w:pPr>
            <w:commentRangeStart w:id="15"/>
            <w:r w:rsidRPr="007E63D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  <w:highlight w:val="cyan"/>
              </w:rPr>
              <w:t>Fill in the blanks</w:t>
            </w:r>
            <w:commentRangeEnd w:id="15"/>
            <w:r>
              <w:rPr>
                <w:rStyle w:val="CommentReference"/>
              </w:rPr>
              <w:commentReference w:id="15"/>
            </w:r>
          </w:p>
        </w:tc>
        <w:tc>
          <w:tcPr>
            <w:tcW w:w="2805" w:type="dxa"/>
            <w:shd w:val="clear" w:color="auto" w:fill="auto"/>
            <w:tcMar/>
          </w:tcPr>
          <w:p w:rsidRPr="008738FB" w:rsidR="1C38B521" w:rsidP="595FC4A3" w:rsidRDefault="00E2432D" w14:paraId="78646371" w14:textId="17B26C7C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8738FB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Q1</w:t>
            </w:r>
            <w:r w:rsidRPr="008738FB" w:rsid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9</w:t>
            </w:r>
            <w:r w:rsidRPr="008738FB">
              <w:rPr>
                <w:rFonts w:ascii="Aptos" w:hAnsi="Aptos" w:eastAsia="Aptos" w:cs="Aptos"/>
                <w:color w:val="FF0000"/>
                <w:sz w:val="12"/>
                <w:szCs w:val="12"/>
              </w:rPr>
              <w:t xml:space="preserve"> </w:t>
            </w:r>
            <w:r w:rsidRPr="008738FB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Combine the movie and credits datasets based on a shared attribute. Fill in the missing </w:t>
            </w:r>
            <w:proofErr w:type="gramStart"/>
            <w:r w:rsidRPr="008738FB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value</w:t>
            </w:r>
            <w:r w:rsidRPr="008738FB" w:rsidR="3063A46F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s</w:t>
            </w:r>
            <w:proofErr w:type="gramEnd"/>
          </w:p>
          <w:p w:rsidRPr="008738FB" w:rsidR="595FC4A3" w:rsidP="595FC4A3" w:rsidRDefault="595FC4A3" w14:paraId="046DC3B1" w14:textId="2D7B5F4F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Pr="008738FB" w:rsidR="1C38B521" w:rsidP="26D9A55B" w:rsidRDefault="1C38B521" w14:paraId="12B71D3B" w14:textId="1DA6DDEA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combined_df</w:t>
            </w:r>
            <w:proofErr w:type="spellEnd"/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= </w:t>
            </w:r>
            <w:proofErr w:type="gramStart"/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movies.</w:t>
            </w:r>
            <w:r w:rsidRPr="008738FB" w:rsidR="3DD4EF0E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_</w:t>
            </w:r>
            <w:proofErr w:type="gramEnd"/>
            <w:r w:rsidRPr="008738FB" w:rsidR="3DD4EF0E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______</w:t>
            </w:r>
            <w:commentRangeStart w:id="17"/>
            <w:commentRangeEnd w:id="17"/>
            <w:r w:rsidRPr="008738FB">
              <w:rPr>
                <w:rStyle w:val="CommentReference"/>
              </w:rPr>
              <w:commentReference w:id="17"/>
            </w:r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(credits, </w:t>
            </w:r>
            <w:proofErr w:type="spellStart"/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left_on</w:t>
            </w:r>
            <w:proofErr w:type="spellEnd"/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= </w:t>
            </w:r>
            <w:r w:rsidRPr="008738FB" w:rsidR="27F45098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_______</w:t>
            </w:r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, </w:t>
            </w:r>
            <w:proofErr w:type="spellStart"/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right_on</w:t>
            </w:r>
            <w:proofErr w:type="spellEnd"/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= </w:t>
            </w:r>
            <w:r w:rsidRPr="008738FB" w:rsidR="1CC80C6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_______</w:t>
            </w:r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, how = ‘left’)</w:t>
            </w:r>
          </w:p>
          <w:p w:rsidRPr="008738FB" w:rsidR="1C38B521" w:rsidP="26D9A55B" w:rsidRDefault="1C38B521" w14:paraId="2A87D031" w14:textId="323707B3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Pr="008738FB" w:rsidR="1C38B521" w:rsidP="26D9A55B" w:rsidRDefault="1C38B521" w14:paraId="7A9ADFCE" w14:textId="03318F0E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Continue your analysis using the </w:t>
            </w:r>
            <w:proofErr w:type="spellStart"/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combined_</w:t>
            </w:r>
            <w:proofErr w:type="gramStart"/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df</w:t>
            </w:r>
            <w:proofErr w:type="spellEnd"/>
            <w:proofErr w:type="gramEnd"/>
          </w:p>
          <w:p w:rsidRPr="008738FB" w:rsidR="1C38B521" w:rsidP="26D9A55B" w:rsidRDefault="1C38B521" w14:paraId="7D5B8B7E" w14:textId="0570797E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Pr="008738FB" w:rsidR="1C38B521" w:rsidP="26D9A55B" w:rsidRDefault="1C38B521" w14:paraId="65B6DDA7" w14:textId="4F5C536C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Below you can find a description of each dataset’s columns.</w:t>
            </w:r>
            <w:r w:rsidRPr="008738FB">
              <w:br/>
            </w:r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The Credit dataset contains the following features:</w:t>
            </w:r>
          </w:p>
          <w:p w:rsidRPr="008738FB" w:rsidR="1C38B521" w:rsidP="26D9A55B" w:rsidRDefault="1C38B521" w14:paraId="0D1C008F" w14:textId="2F796582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movie_id</w:t>
            </w:r>
            <w:proofErr w:type="spellEnd"/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A unique identifier for each movie.</w:t>
            </w:r>
          </w:p>
          <w:p w:rsidRPr="008738FB" w:rsidR="1C38B521" w:rsidP="26D9A55B" w:rsidRDefault="1C38B521" w14:paraId="18F50AF5" w14:textId="668D2566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Title - </w:t>
            </w:r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The movie title</w:t>
            </w:r>
          </w:p>
          <w:p w:rsidRPr="008738FB" w:rsidR="1C38B521" w:rsidP="26D9A55B" w:rsidRDefault="1C38B521" w14:paraId="1AE744B1" w14:textId="50701A84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lastRenderedPageBreak/>
              <w:t xml:space="preserve">cast </w:t>
            </w:r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The name of lead and supporting actors.</w:t>
            </w:r>
          </w:p>
          <w:p w:rsidRPr="008738FB" w:rsidR="1C38B521" w:rsidP="26D9A55B" w:rsidRDefault="1C38B521" w14:paraId="35F0E4BB" w14:textId="5DC47DB0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crew </w:t>
            </w:r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The name of Director, Editor, Composer, Writer etc.</w:t>
            </w:r>
          </w:p>
          <w:p w:rsidRPr="008738FB" w:rsidR="1C38B521" w:rsidP="26D9A55B" w:rsidRDefault="1C38B521" w14:paraId="49CD98E4" w14:textId="2EBA23FD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Pr="008738FB" w:rsidR="1C38B521" w:rsidP="26D9A55B" w:rsidRDefault="1C38B521" w14:paraId="409BABDE" w14:textId="0C2C0823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The Movie dataset has the following features:</w:t>
            </w:r>
          </w:p>
          <w:p w:rsidRPr="008738FB" w:rsidR="1C38B521" w:rsidP="26D9A55B" w:rsidRDefault="1C38B521" w14:paraId="5C9C215F" w14:textId="22B42CF0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budget </w:t>
            </w:r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The budget in which the movie was made.</w:t>
            </w:r>
          </w:p>
          <w:p w:rsidRPr="008738FB" w:rsidR="1C38B521" w:rsidP="26D9A55B" w:rsidRDefault="1C38B521" w14:paraId="73E529CD" w14:textId="6D81CB5D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genres </w:t>
            </w:r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- The genres of the movie, Action, </w:t>
            </w:r>
            <w:proofErr w:type="gramStart"/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Comedy ,Thriller</w:t>
            </w:r>
            <w:proofErr w:type="gramEnd"/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etc.</w:t>
            </w:r>
          </w:p>
          <w:p w:rsidRPr="008738FB" w:rsidR="1C38B521" w:rsidP="26D9A55B" w:rsidRDefault="1C38B521" w14:paraId="1020BD30" w14:textId="604DBB46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homepage </w:t>
            </w:r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A link to the homepage of the movie.</w:t>
            </w:r>
          </w:p>
          <w:p w:rsidRPr="008738FB" w:rsidR="1C38B521" w:rsidP="26D9A55B" w:rsidRDefault="1C38B521" w14:paraId="418E4338" w14:textId="231ECBD4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id </w:t>
            </w:r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This is in</w:t>
            </w:r>
            <w:r w:rsidRPr="008738FB">
              <w:rPr>
                <w:rFonts w:ascii="Aptos" w:hAnsi="Aptos" w:eastAsia="Aptos" w:cs="Aptos"/>
                <w:color w:val="D13438"/>
                <w:sz w:val="12"/>
                <w:szCs w:val="12"/>
                <w:u w:val="single"/>
              </w:rPr>
              <w:t xml:space="preserve"> </w:t>
            </w:r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fact the </w:t>
            </w:r>
            <w:proofErr w:type="spellStart"/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movie_id</w:t>
            </w:r>
            <w:proofErr w:type="spellEnd"/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as in the first dataset.</w:t>
            </w:r>
          </w:p>
          <w:p w:rsidRPr="008738FB" w:rsidR="1C38B521" w:rsidP="26D9A55B" w:rsidRDefault="1C38B521" w14:paraId="3873DBC3" w14:textId="3874F8B0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keywords </w:t>
            </w:r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- The keywords or tags related to the movie. </w:t>
            </w:r>
          </w:p>
          <w:p w:rsidRPr="008738FB" w:rsidR="1C38B521" w:rsidP="26D9A55B" w:rsidRDefault="1C38B521" w14:paraId="40FD167D" w14:textId="344ADD5A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original_language</w:t>
            </w:r>
            <w:proofErr w:type="spellEnd"/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language in which the movie was made.</w:t>
            </w:r>
          </w:p>
          <w:p w:rsidRPr="008738FB" w:rsidR="1C38B521" w:rsidP="26D9A55B" w:rsidRDefault="1C38B521" w14:paraId="056DD537" w14:textId="4FFEB97C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original_title</w:t>
            </w:r>
            <w:proofErr w:type="spellEnd"/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title of the movie before translation or adaptation.</w:t>
            </w:r>
          </w:p>
          <w:p w:rsidRPr="008738FB" w:rsidR="1C38B521" w:rsidP="26D9A55B" w:rsidRDefault="1C38B521" w14:paraId="0818A14F" w14:textId="0423AB4C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overview </w:t>
            </w:r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A brief description of the movie.</w:t>
            </w:r>
          </w:p>
          <w:p w:rsidRPr="008738FB" w:rsidR="1C38B521" w:rsidP="26D9A55B" w:rsidRDefault="1C38B521" w14:paraId="66AEF4B2" w14:textId="31FEDE75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popularity </w:t>
            </w:r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A numeric quantity specifying the movie popularity.</w:t>
            </w:r>
          </w:p>
          <w:p w:rsidRPr="008738FB" w:rsidR="1C38B521" w:rsidP="26D9A55B" w:rsidRDefault="1C38B521" w14:paraId="6948DEC2" w14:textId="735B3FDF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production_companies</w:t>
            </w:r>
            <w:proofErr w:type="spellEnd"/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The production house of the movie.</w:t>
            </w:r>
          </w:p>
          <w:p w:rsidRPr="008738FB" w:rsidR="1C38B521" w:rsidP="26D9A55B" w:rsidRDefault="1C38B521" w14:paraId="5CCA0D19" w14:textId="5D44FFC8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production_countries</w:t>
            </w:r>
            <w:proofErr w:type="spellEnd"/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country in which it was produced.</w:t>
            </w:r>
          </w:p>
          <w:p w:rsidRPr="008738FB" w:rsidR="1C38B521" w:rsidP="26D9A55B" w:rsidRDefault="1C38B521" w14:paraId="7D36DF7C" w14:textId="5D2F5552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release_date</w:t>
            </w:r>
            <w:proofErr w:type="spellEnd"/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date on which it was released.</w:t>
            </w:r>
          </w:p>
          <w:p w:rsidRPr="008738FB" w:rsidR="1C38B521" w:rsidP="26D9A55B" w:rsidRDefault="1C38B521" w14:paraId="3FF947A3" w14:textId="7FBD1709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revenue </w:t>
            </w:r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The worldwide revenue generated by the movie.</w:t>
            </w:r>
          </w:p>
          <w:p w:rsidRPr="008738FB" w:rsidR="1C38B521" w:rsidP="26D9A55B" w:rsidRDefault="1C38B521" w14:paraId="675E896C" w14:textId="790C6210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runtime</w:t>
            </w:r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running time of the movie in minutes.</w:t>
            </w:r>
          </w:p>
          <w:p w:rsidRPr="008738FB" w:rsidR="1C38B521" w:rsidP="26D9A55B" w:rsidRDefault="1C38B521" w14:paraId="2462D02A" w14:textId="161CD7CE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spoken_languages</w:t>
            </w:r>
            <w:proofErr w:type="spellEnd"/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languages in the </w:t>
            </w:r>
            <w:proofErr w:type="gramStart"/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movie</w:t>
            </w:r>
            <w:proofErr w:type="gramEnd"/>
          </w:p>
          <w:p w:rsidRPr="008738FB" w:rsidR="1C38B521" w:rsidP="26D9A55B" w:rsidRDefault="1C38B521" w14:paraId="0C339B41" w14:textId="7AD1F8EC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status </w:t>
            </w:r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"Released" or "Rumored".</w:t>
            </w:r>
          </w:p>
          <w:p w:rsidRPr="008738FB" w:rsidR="1C38B521" w:rsidP="26D9A55B" w:rsidRDefault="1C38B521" w14:paraId="0138E57F" w14:textId="32D8EA28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tagline </w:t>
            </w:r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Movie's tagline.</w:t>
            </w:r>
          </w:p>
          <w:p w:rsidRPr="008738FB" w:rsidR="1C38B521" w:rsidP="26D9A55B" w:rsidRDefault="1C38B521" w14:paraId="69226A01" w14:textId="2461944F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title </w:t>
            </w:r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Title of the movie.</w:t>
            </w:r>
          </w:p>
          <w:p w:rsidRPr="008738FB" w:rsidR="1C38B521" w:rsidP="26D9A55B" w:rsidRDefault="1C38B521" w14:paraId="425CA8C6" w14:textId="7AD900CD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average ratings the movie received.</w:t>
            </w:r>
          </w:p>
          <w:p w:rsidRPr="008738FB" w:rsidR="1C38B521" w:rsidP="26D9A55B" w:rsidRDefault="1C38B521" w14:paraId="07A03F28" w14:textId="45F2AE46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008738FB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vote_count</w:t>
            </w:r>
            <w:proofErr w:type="spellEnd"/>
            <w:r w:rsidRPr="008738F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count of votes received.</w:t>
            </w:r>
          </w:p>
          <w:p w:rsidRPr="008738FB" w:rsidR="1C38B521" w:rsidP="26D9A55B" w:rsidRDefault="1C38B521" w14:paraId="4516B8FC" w14:textId="29FB6C87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036" w:type="dxa"/>
            <w:shd w:val="clear" w:color="auto" w:fill="auto"/>
            <w:tcMar/>
          </w:tcPr>
          <w:p w:rsidR="1C38B521" w:rsidP="1C38B521" w:rsidRDefault="1C38B521" w14:paraId="7621CCD8" w14:textId="5336906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2F576FF2" w14:paraId="7F1F7BA5" w14:textId="217D254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595FC4A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</w:t>
            </w:r>
            <w:r w:rsidRPr="595FC4A3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erge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, id, </w:t>
            </w:r>
            <w:proofErr w:type="spell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movie_id</w:t>
            </w:r>
            <w:proofErr w:type="spellEnd"/>
          </w:p>
        </w:tc>
        <w:tc>
          <w:tcPr>
            <w:tcW w:w="596" w:type="dxa"/>
            <w:tcMar/>
          </w:tcPr>
          <w:p w:rsidR="1C38B521" w:rsidP="1C38B521" w:rsidRDefault="00000000" w14:paraId="7757BFB7" w14:textId="4FA137D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41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M0</w:t>
              </w:r>
            </w:hyperlink>
          </w:p>
          <w:p w:rsidR="1C38B521" w:rsidP="1C38B521" w:rsidRDefault="00000000" w14:paraId="3BECDA61" w14:textId="4280450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42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C0</w:t>
              </w:r>
            </w:hyperlink>
          </w:p>
          <w:p w:rsidR="1C38B521" w:rsidP="1C38B521" w:rsidRDefault="1C38B521" w14:paraId="18A806A0" w14:textId="0C16A41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45A8D371" w:rsidP="45A8D371" w:rsidRDefault="45A8D371" w14:paraId="1D71065B" w14:textId="2BCB6218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595FC4A3" w:rsidRDefault="003F7156" w14:paraId="3CBB44BF" w14:textId="5E96AC5D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  <w:highlight w:val="yellow"/>
              </w:rPr>
              <w:t>Q19</w:t>
            </w:r>
            <w:r w:rsidRPr="595FC4A3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Combine the movie and credits datasets based on a shared attribute. Fill in the missing </w:t>
            </w:r>
            <w:proofErr w:type="gramStart"/>
            <w:r w:rsidRPr="595FC4A3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valu</w:t>
            </w:r>
            <w:r w:rsidRPr="595FC4A3" w:rsidR="2E85511A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es</w:t>
            </w:r>
            <w:proofErr w:type="gramEnd"/>
          </w:p>
          <w:p w:rsidR="595FC4A3" w:rsidP="595FC4A3" w:rsidRDefault="595FC4A3" w14:paraId="3C3687D6" w14:textId="305F384A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499C0FCE" w:rsidP="595FC4A3" w:rsidRDefault="499C0FCE" w14:paraId="0C710BF6" w14:textId="5F55E673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combined_df</w:t>
            </w:r>
            <w:proofErr w:type="spellEnd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= movies. ______</w:t>
            </w:r>
            <w:bookmarkStart w:name="_Int_caRS8Rkl" w:id="18"/>
            <w:proofErr w:type="gramStart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_(</w:t>
            </w:r>
            <w:bookmarkEnd w:id="18"/>
            <w:proofErr w:type="gramEnd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credits, </w:t>
            </w:r>
            <w:proofErr w:type="spellStart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left_on</w:t>
            </w:r>
            <w:proofErr w:type="spellEnd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= _______, </w:t>
            </w:r>
            <w:proofErr w:type="spellStart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right_on</w:t>
            </w:r>
            <w:proofErr w:type="spellEnd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= _______, how = ‘left’)</w:t>
            </w:r>
          </w:p>
          <w:p w:rsidRPr="00404777" w:rsidR="1C38B521" w:rsidP="1C38B521" w:rsidRDefault="1C38B521" w14:paraId="60EF00AB" w14:textId="323707B3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Pr="00404777" w:rsidR="1C38B521" w:rsidP="1C38B521" w:rsidRDefault="1C38B521" w14:paraId="56B3240B" w14:textId="03318F0E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Continue your analysis using the </w:t>
            </w: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combined_</w:t>
            </w:r>
            <w:proofErr w:type="gram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df</w:t>
            </w:r>
            <w:proofErr w:type="spellEnd"/>
            <w:proofErr w:type="gramEnd"/>
          </w:p>
          <w:p w:rsidRPr="00404777" w:rsidR="1C38B521" w:rsidP="1C38B521" w:rsidRDefault="1C38B521" w14:paraId="512EFA6E" w14:textId="0570797E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Pr="00404777" w:rsidR="1C38B521" w:rsidP="1C38B521" w:rsidRDefault="1C38B521" w14:paraId="039C901D" w14:textId="4F5C536C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Below you can find a description of each dataset’s columns.</w:t>
            </w:r>
            <w:r>
              <w:br/>
            </w: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The Credit dataset contains the following features:</w:t>
            </w:r>
          </w:p>
          <w:p w:rsidRPr="00404777" w:rsidR="1C38B521" w:rsidP="1C38B521" w:rsidRDefault="1C38B521" w14:paraId="4AAED0D9" w14:textId="2F796582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movie_id</w:t>
            </w:r>
            <w:proofErr w:type="spellEnd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A unique identifier for each movie.</w:t>
            </w:r>
          </w:p>
          <w:p w:rsidRPr="00404777" w:rsidR="1C38B521" w:rsidP="1C38B521" w:rsidRDefault="1C38B521" w14:paraId="4758F716" w14:textId="668D2566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Title -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The movie title</w:t>
            </w:r>
          </w:p>
          <w:p w:rsidRPr="00404777" w:rsidR="1C38B521" w:rsidP="1C38B521" w:rsidRDefault="1C38B521" w14:paraId="6C863AB5" w14:textId="50701A84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lastRenderedPageBreak/>
              <w:t xml:space="preserve">cast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The name of lead and supporting actors.</w:t>
            </w:r>
          </w:p>
          <w:p w:rsidRPr="00404777" w:rsidR="1C38B521" w:rsidP="1C38B521" w:rsidRDefault="1C38B521" w14:paraId="26DEBD37" w14:textId="5DC47DB0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crew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The name of Director, Editor, Composer, Writer etc.</w:t>
            </w:r>
          </w:p>
          <w:p w:rsidRPr="00404777" w:rsidR="1C38B521" w:rsidP="1C38B521" w:rsidRDefault="1C38B521" w14:paraId="5A53E3E2" w14:textId="2EBA23FD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Pr="00404777" w:rsidR="1C38B521" w:rsidP="1C38B521" w:rsidRDefault="1C38B521" w14:paraId="3E43553B" w14:textId="0C2C0823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The Movie dataset has the following features:</w:t>
            </w:r>
          </w:p>
          <w:p w:rsidRPr="00404777" w:rsidR="1C38B521" w:rsidP="1C38B521" w:rsidRDefault="1C38B521" w14:paraId="1D25C8C2" w14:textId="22B42CF0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budget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The budget in which the movie was made.</w:t>
            </w:r>
          </w:p>
          <w:p w:rsidRPr="00404777" w:rsidR="1C38B521" w:rsidP="1C38B521" w:rsidRDefault="1C38B521" w14:paraId="77A3B144" w14:textId="6D81CB5D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genres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- The genres of the movie, Action, </w:t>
            </w:r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Comedy ,Thriller</w:t>
            </w:r>
            <w:proofErr w:type="gram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etc.</w:t>
            </w:r>
          </w:p>
          <w:p w:rsidRPr="00404777" w:rsidR="1C38B521" w:rsidP="1C38B521" w:rsidRDefault="1C38B521" w14:paraId="532144DA" w14:textId="604DBB46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homepage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A link to the homepage of the movie.</w:t>
            </w:r>
          </w:p>
          <w:p w:rsidRPr="00404777" w:rsidR="1C38B521" w:rsidP="1C38B521" w:rsidRDefault="1C38B521" w14:paraId="38509FBF" w14:textId="231ECBD4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id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This is in</w:t>
            </w:r>
            <w:r w:rsidRPr="1C38B521">
              <w:rPr>
                <w:rFonts w:ascii="Aptos" w:hAnsi="Aptos" w:eastAsia="Aptos" w:cs="Aptos"/>
                <w:color w:val="D13438"/>
                <w:sz w:val="12"/>
                <w:szCs w:val="12"/>
                <w:u w:val="single"/>
              </w:rPr>
              <w:t xml:space="preserve">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fact the </w:t>
            </w:r>
            <w:proofErr w:type="spell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movie_id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as in the first dataset.</w:t>
            </w:r>
          </w:p>
          <w:p w:rsidRPr="00404777" w:rsidR="1C38B521" w:rsidP="1C38B521" w:rsidRDefault="1C38B521" w14:paraId="1158ADF4" w14:textId="3874F8B0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keywords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- The keywords or tags related to the movie. </w:t>
            </w:r>
          </w:p>
          <w:p w:rsidRPr="00404777" w:rsidR="1C38B521" w:rsidP="1C38B521" w:rsidRDefault="1C38B521" w14:paraId="7320E6D5" w14:textId="344ADD5A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original_language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language in which the movie was made.</w:t>
            </w:r>
          </w:p>
          <w:p w:rsidRPr="00404777" w:rsidR="1C38B521" w:rsidP="1C38B521" w:rsidRDefault="1C38B521" w14:paraId="27E6185E" w14:textId="4FFEB97C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original_title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title of the movie before translation or adaptation.</w:t>
            </w:r>
          </w:p>
          <w:p w:rsidRPr="00404777" w:rsidR="1C38B521" w:rsidP="1C38B521" w:rsidRDefault="1C38B521" w14:paraId="65B77674" w14:textId="0423AB4C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overview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A brief description of the movie.</w:t>
            </w:r>
          </w:p>
          <w:p w:rsidRPr="00404777" w:rsidR="1C38B521" w:rsidP="1C38B521" w:rsidRDefault="1C38B521" w14:paraId="5FDACBB6" w14:textId="31FEDE75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popularity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A numeric quantity specifying the movie popularity.</w:t>
            </w:r>
          </w:p>
          <w:p w:rsidRPr="00404777" w:rsidR="1C38B521" w:rsidP="1C38B521" w:rsidRDefault="1C38B521" w14:paraId="2D21450E" w14:textId="735B3FDF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production_companies</w:t>
            </w:r>
            <w:proofErr w:type="spellEnd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The production house of the movie.</w:t>
            </w:r>
          </w:p>
          <w:p w:rsidRPr="00404777" w:rsidR="1C38B521" w:rsidP="1C38B521" w:rsidRDefault="1C38B521" w14:paraId="56CC50A0" w14:textId="5D44FFC8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production_countries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country in which it was produced.</w:t>
            </w:r>
          </w:p>
          <w:p w:rsidRPr="00404777" w:rsidR="1C38B521" w:rsidP="1C38B521" w:rsidRDefault="1C38B521" w14:paraId="71C0D54E" w14:textId="5D2F5552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release_date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date on which it was released.</w:t>
            </w:r>
          </w:p>
          <w:p w:rsidRPr="00404777" w:rsidR="1C38B521" w:rsidP="1C38B521" w:rsidRDefault="1C38B521" w14:paraId="689BEDD7" w14:textId="7FBD1709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revenue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The worldwide revenue generated by the movie.</w:t>
            </w:r>
          </w:p>
          <w:p w:rsidRPr="00404777" w:rsidR="1C38B521" w:rsidP="1C38B521" w:rsidRDefault="1C38B521" w14:paraId="0F693F23" w14:textId="790C6210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runtime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running time of the movie in minutes.</w:t>
            </w:r>
          </w:p>
          <w:p w:rsidRPr="00404777" w:rsidR="1C38B521" w:rsidP="1C38B521" w:rsidRDefault="1C38B521" w14:paraId="7054D4D6" w14:textId="161CD7CE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spoken_languages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languages in the </w:t>
            </w:r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movie</w:t>
            </w:r>
            <w:proofErr w:type="gramEnd"/>
          </w:p>
          <w:p w:rsidRPr="00404777" w:rsidR="1C38B521" w:rsidP="1C38B521" w:rsidRDefault="1C38B521" w14:paraId="3FFB0677" w14:textId="7AD1F8EC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status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"Released" or "Rumored".</w:t>
            </w:r>
          </w:p>
          <w:p w:rsidRPr="00404777" w:rsidR="1C38B521" w:rsidP="1C38B521" w:rsidRDefault="1C38B521" w14:paraId="76EA546B" w14:textId="32D8EA28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tagline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Movie's tagline.</w:t>
            </w:r>
          </w:p>
          <w:p w:rsidRPr="00404777" w:rsidR="1C38B521" w:rsidP="1C38B521" w:rsidRDefault="1C38B521" w14:paraId="4C252207" w14:textId="2461944F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title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Title of the movie.</w:t>
            </w:r>
          </w:p>
          <w:p w:rsidRPr="00404777" w:rsidR="1C38B521" w:rsidP="1C38B521" w:rsidRDefault="1C38B521" w14:paraId="672E8022" w14:textId="7AD900CD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average ratings the movie received.</w:t>
            </w:r>
          </w:p>
          <w:p w:rsidRPr="00404777" w:rsidR="1C38B521" w:rsidP="1C38B521" w:rsidRDefault="1C38B521" w14:paraId="2F072F2B" w14:textId="45F2AE46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vote_count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count of votes received.</w:t>
            </w:r>
          </w:p>
          <w:p w:rsidRPr="00404777" w:rsidR="1C38B521" w:rsidP="1C38B521" w:rsidRDefault="1C38B521" w14:paraId="67953999" w14:textId="29FB6C87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025" w:type="dxa"/>
            <w:shd w:val="clear" w:color="auto" w:fill="auto"/>
            <w:tcMar/>
          </w:tcPr>
          <w:p w:rsidR="1C38B521" w:rsidP="1C38B521" w:rsidRDefault="1C38B521" w14:paraId="1B5E7EFD" w14:textId="5336906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1C38B521" w:rsidP="1C38B521" w:rsidRDefault="065D7EF1" w14:paraId="02EC2B52" w14:textId="182F1C8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595FC4A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</w:t>
            </w:r>
            <w:r w:rsidRPr="595FC4A3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erge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, id, </w:t>
            </w:r>
            <w:proofErr w:type="spell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movie_id</w:t>
            </w:r>
            <w:proofErr w:type="spellEnd"/>
          </w:p>
        </w:tc>
        <w:tc>
          <w:tcPr>
            <w:tcW w:w="798" w:type="dxa"/>
            <w:tcMar/>
          </w:tcPr>
          <w:p w:rsidR="19499BF1" w:rsidP="1C38B521" w:rsidRDefault="00000000" w14:paraId="2D437DC3" w14:textId="5C40E23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43">
              <w:r w:rsidRPr="1C38B521" w:rsidR="19499BF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M1</w:t>
              </w:r>
            </w:hyperlink>
          </w:p>
          <w:p w:rsidR="19499BF1" w:rsidP="1C38B521" w:rsidRDefault="00000000" w14:paraId="35BED445" w14:textId="63CFB38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44">
              <w:r w:rsidRPr="1C38B521" w:rsidR="19499BF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C1</w:t>
              </w:r>
            </w:hyperlink>
          </w:p>
          <w:p w:rsidR="1C38B521" w:rsidP="1C38B521" w:rsidRDefault="1C38B521" w14:paraId="778A71A5" w14:textId="649F9389">
            <w:pPr>
              <w:spacing w:line="259" w:lineRule="auto"/>
              <w:rPr>
                <w:rFonts w:ascii="Aptos" w:hAnsi="Aptos" w:eastAsia="Aptos" w:cs="Aptos"/>
                <w:sz w:val="12"/>
                <w:szCs w:val="12"/>
              </w:rPr>
            </w:pPr>
          </w:p>
          <w:p w:rsidR="1C38B521" w:rsidP="1C38B521" w:rsidRDefault="1C38B521" w14:paraId="2A1D57A0" w14:textId="0C16A41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595FC4A3" w:rsidRDefault="003F7156" w14:paraId="1A4420CF" w14:textId="4349996F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  <w:highlight w:val="yellow"/>
              </w:rPr>
              <w:t>Q19</w:t>
            </w:r>
            <w:r w:rsidRPr="595FC4A3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Combine the movie and credits datasets based on a shared attribute. </w:t>
            </w:r>
            <w:r w:rsidRPr="595FC4A3" w:rsidR="7FCEF00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Fill in the missing </w:t>
            </w:r>
            <w:proofErr w:type="gramStart"/>
            <w:r w:rsidRPr="595FC4A3" w:rsidR="7FCEF00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values</w:t>
            </w:r>
            <w:proofErr w:type="gramEnd"/>
          </w:p>
          <w:p w:rsidR="595FC4A3" w:rsidP="595FC4A3" w:rsidRDefault="595FC4A3" w14:paraId="0E6011C9" w14:textId="305F384A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7FCEF001" w:rsidP="595FC4A3" w:rsidRDefault="7FCEF001" w14:paraId="7730D8AA" w14:textId="5F55E673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combined_df</w:t>
            </w:r>
            <w:proofErr w:type="spellEnd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= movies. ______</w:t>
            </w:r>
            <w:proofErr w:type="gramStart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_(</w:t>
            </w:r>
            <w:proofErr w:type="gramEnd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credits, </w:t>
            </w:r>
            <w:proofErr w:type="spellStart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left_on</w:t>
            </w:r>
            <w:proofErr w:type="spellEnd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= _______, </w:t>
            </w:r>
            <w:proofErr w:type="spellStart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right_on</w:t>
            </w:r>
            <w:proofErr w:type="spellEnd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= _______, how = ‘left’)</w:t>
            </w:r>
          </w:p>
          <w:p w:rsidR="595FC4A3" w:rsidP="595FC4A3" w:rsidRDefault="595FC4A3" w14:paraId="2C667AA5" w14:textId="7ED715AB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Pr="00404777" w:rsidR="1C38B521" w:rsidP="1C38B521" w:rsidRDefault="1C38B521" w14:paraId="4BC13D7E" w14:textId="323707B3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Pr="00404777" w:rsidR="1C38B521" w:rsidP="1C38B521" w:rsidRDefault="1C38B521" w14:paraId="40DFDDB0" w14:textId="03318F0E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Continue your analysis using the </w:t>
            </w: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combined_</w:t>
            </w:r>
            <w:proofErr w:type="gram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df</w:t>
            </w:r>
            <w:proofErr w:type="spellEnd"/>
            <w:proofErr w:type="gramEnd"/>
          </w:p>
          <w:p w:rsidRPr="00404777" w:rsidR="1C38B521" w:rsidP="1C38B521" w:rsidRDefault="1C38B521" w14:paraId="3E04B9DD" w14:textId="0570797E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Pr="00404777" w:rsidR="1C38B521" w:rsidP="1C38B521" w:rsidRDefault="1C38B521" w14:paraId="0AFC7378" w14:textId="4F5C536C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Below you can find a description of each dataset’s columns.</w:t>
            </w:r>
            <w:r>
              <w:br/>
            </w: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The Credit dataset contains the following features:</w:t>
            </w:r>
          </w:p>
          <w:p w:rsidRPr="00404777" w:rsidR="1C38B521" w:rsidP="1C38B521" w:rsidRDefault="1C38B521" w14:paraId="22CF7B0C" w14:textId="2F796582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movie_id</w:t>
            </w:r>
            <w:proofErr w:type="spellEnd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A unique identifier for each movie.</w:t>
            </w:r>
          </w:p>
          <w:p w:rsidRPr="00404777" w:rsidR="1C38B521" w:rsidP="1C38B521" w:rsidRDefault="1C38B521" w14:paraId="50020632" w14:textId="668D2566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lastRenderedPageBreak/>
              <w:t xml:space="preserve">Title -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The movie title</w:t>
            </w:r>
          </w:p>
          <w:p w:rsidRPr="00404777" w:rsidR="1C38B521" w:rsidP="1C38B521" w:rsidRDefault="1C38B521" w14:paraId="3414BA69" w14:textId="50701A84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cast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The name of lead and supporting actors.</w:t>
            </w:r>
          </w:p>
          <w:p w:rsidRPr="00404777" w:rsidR="1C38B521" w:rsidP="1C38B521" w:rsidRDefault="1C38B521" w14:paraId="168A277D" w14:textId="5DC47DB0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crew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The name of Director, Editor, Composer, Writer etc.</w:t>
            </w:r>
          </w:p>
          <w:p w:rsidRPr="00404777" w:rsidR="1C38B521" w:rsidP="1C38B521" w:rsidRDefault="1C38B521" w14:paraId="524D1B3B" w14:textId="2EBA23FD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Pr="00404777" w:rsidR="1C38B521" w:rsidP="1C38B521" w:rsidRDefault="1C38B521" w14:paraId="088B433A" w14:textId="0C2C0823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The Movie dataset has the following features:</w:t>
            </w:r>
          </w:p>
          <w:p w:rsidRPr="00404777" w:rsidR="1C38B521" w:rsidP="1C38B521" w:rsidRDefault="1C38B521" w14:paraId="73E3BCE2" w14:textId="22B42CF0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budget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The budget in which the movie was made.</w:t>
            </w:r>
          </w:p>
          <w:p w:rsidRPr="00404777" w:rsidR="1C38B521" w:rsidP="1C38B521" w:rsidRDefault="1C38B521" w14:paraId="4672C5C7" w14:textId="6D81CB5D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genres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- The genres of the movie, Action, </w:t>
            </w:r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Comedy ,Thriller</w:t>
            </w:r>
            <w:proofErr w:type="gram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etc.</w:t>
            </w:r>
          </w:p>
          <w:p w:rsidRPr="00404777" w:rsidR="1C38B521" w:rsidP="1C38B521" w:rsidRDefault="1C38B521" w14:paraId="53540241" w14:textId="604DBB46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homepage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A link to the homepage of the movie.</w:t>
            </w:r>
          </w:p>
          <w:p w:rsidRPr="00404777" w:rsidR="1C38B521" w:rsidP="1C38B521" w:rsidRDefault="1C38B521" w14:paraId="3FB9AEE3" w14:textId="231ECBD4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id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This is in</w:t>
            </w:r>
            <w:r w:rsidRPr="1C38B521">
              <w:rPr>
                <w:rFonts w:ascii="Aptos" w:hAnsi="Aptos" w:eastAsia="Aptos" w:cs="Aptos"/>
                <w:color w:val="D13438"/>
                <w:sz w:val="12"/>
                <w:szCs w:val="12"/>
                <w:u w:val="single"/>
              </w:rPr>
              <w:t xml:space="preserve">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fact the </w:t>
            </w:r>
            <w:proofErr w:type="spell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movie_id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as in the first dataset.</w:t>
            </w:r>
          </w:p>
          <w:p w:rsidRPr="00404777" w:rsidR="1C38B521" w:rsidP="1C38B521" w:rsidRDefault="1C38B521" w14:paraId="4D52AC6C" w14:textId="3874F8B0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keywords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- The keywords or tags related to the movie. </w:t>
            </w:r>
          </w:p>
          <w:p w:rsidRPr="00404777" w:rsidR="1C38B521" w:rsidP="1C38B521" w:rsidRDefault="1C38B521" w14:paraId="6F2ACBE0" w14:textId="344ADD5A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original_language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language in which the movie was made.</w:t>
            </w:r>
          </w:p>
          <w:p w:rsidRPr="00404777" w:rsidR="1C38B521" w:rsidP="1C38B521" w:rsidRDefault="1C38B521" w14:paraId="0021A224" w14:textId="4FFEB97C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original_title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title of the movie before translation or adaptation.</w:t>
            </w:r>
          </w:p>
          <w:p w:rsidRPr="00404777" w:rsidR="1C38B521" w:rsidP="1C38B521" w:rsidRDefault="1C38B521" w14:paraId="65ECC86D" w14:textId="0423AB4C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overview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A brief description of the movie.</w:t>
            </w:r>
          </w:p>
          <w:p w:rsidRPr="00404777" w:rsidR="1C38B521" w:rsidP="1C38B521" w:rsidRDefault="1C38B521" w14:paraId="173C92F3" w14:textId="31FEDE75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popularity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A numeric quantity specifying the movie popularity.</w:t>
            </w:r>
          </w:p>
          <w:p w:rsidRPr="00404777" w:rsidR="1C38B521" w:rsidP="1C38B521" w:rsidRDefault="1C38B521" w14:paraId="7AB2A60F" w14:textId="735B3FDF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production_companies</w:t>
            </w:r>
            <w:proofErr w:type="spellEnd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The production house of the movie.</w:t>
            </w:r>
          </w:p>
          <w:p w:rsidRPr="00404777" w:rsidR="1C38B521" w:rsidP="1C38B521" w:rsidRDefault="1C38B521" w14:paraId="3E9ED78A" w14:textId="5D44FFC8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production_countries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country in which it was produced.</w:t>
            </w:r>
          </w:p>
          <w:p w:rsidRPr="00404777" w:rsidR="1C38B521" w:rsidP="1C38B521" w:rsidRDefault="1C38B521" w14:paraId="4022F940" w14:textId="5D2F5552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release_date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date on which it was released.</w:t>
            </w:r>
          </w:p>
          <w:p w:rsidRPr="00404777" w:rsidR="1C38B521" w:rsidP="1C38B521" w:rsidRDefault="1C38B521" w14:paraId="12281D37" w14:textId="7FBD1709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revenue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The worldwide revenue generated by the movie.</w:t>
            </w:r>
          </w:p>
          <w:p w:rsidRPr="00404777" w:rsidR="1C38B521" w:rsidP="1C38B521" w:rsidRDefault="1C38B521" w14:paraId="0C1E3617" w14:textId="790C6210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runtime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running time of the movie in minutes.</w:t>
            </w:r>
          </w:p>
          <w:p w:rsidRPr="00404777" w:rsidR="1C38B521" w:rsidP="1C38B521" w:rsidRDefault="1C38B521" w14:paraId="0F60A4A6" w14:textId="161CD7CE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spoken_languages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languages in the </w:t>
            </w:r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movie</w:t>
            </w:r>
            <w:proofErr w:type="gramEnd"/>
          </w:p>
          <w:p w:rsidRPr="00404777" w:rsidR="1C38B521" w:rsidP="1C38B521" w:rsidRDefault="1C38B521" w14:paraId="1E1F1293" w14:textId="7AD1F8EC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status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"Released" or "Rumored".</w:t>
            </w:r>
          </w:p>
          <w:p w:rsidRPr="00404777" w:rsidR="1C38B521" w:rsidP="1C38B521" w:rsidRDefault="1C38B521" w14:paraId="1249879D" w14:textId="32D8EA28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tagline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Movie's tagline.</w:t>
            </w:r>
          </w:p>
          <w:p w:rsidRPr="00404777" w:rsidR="1C38B521" w:rsidP="1C38B521" w:rsidRDefault="1C38B521" w14:paraId="334E8FC2" w14:textId="2461944F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title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Title of the movie.</w:t>
            </w:r>
          </w:p>
          <w:p w:rsidRPr="00404777" w:rsidR="1C38B521" w:rsidP="1C38B521" w:rsidRDefault="1C38B521" w14:paraId="2C890000" w14:textId="7AD900CD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average ratings the movie received.</w:t>
            </w:r>
          </w:p>
          <w:p w:rsidRPr="00404777" w:rsidR="1C38B521" w:rsidP="1C38B521" w:rsidRDefault="1C38B521" w14:paraId="6C71333C" w14:textId="45F2AE46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vote_count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count of votes received.</w:t>
            </w:r>
          </w:p>
          <w:p w:rsidRPr="00404777" w:rsidR="1C38B521" w:rsidP="1C38B521" w:rsidRDefault="1C38B521" w14:paraId="45D250B5" w14:textId="29FB6C87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998" w:type="dxa"/>
            <w:shd w:val="clear" w:color="auto" w:fill="auto"/>
            <w:tcMar/>
          </w:tcPr>
          <w:p w:rsidR="1C38B521" w:rsidP="1C38B521" w:rsidRDefault="1C38B521" w14:paraId="13963A7D" w14:textId="5336906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61C828AC" w14:paraId="3C67160C" w14:textId="224467E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595FC4A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</w:t>
            </w:r>
            <w:r w:rsidRPr="595FC4A3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erge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, id, </w:t>
            </w:r>
            <w:proofErr w:type="spell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movie_id</w:t>
            </w:r>
            <w:proofErr w:type="spellEnd"/>
          </w:p>
        </w:tc>
        <w:tc>
          <w:tcPr>
            <w:tcW w:w="798" w:type="dxa"/>
            <w:tcMar/>
          </w:tcPr>
          <w:p w:rsidR="2DAE5D48" w:rsidP="1C38B521" w:rsidRDefault="00000000" w14:paraId="016308C0" w14:textId="5C40E23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45">
              <w:r w:rsidRPr="1C38B521" w:rsidR="2DAE5D48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M1</w:t>
              </w:r>
            </w:hyperlink>
          </w:p>
          <w:p w:rsidR="2DAE5D48" w:rsidP="1C38B521" w:rsidRDefault="00000000" w14:paraId="23FD6B78" w14:textId="63CFB38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46">
              <w:r w:rsidRPr="1C38B521" w:rsidR="2DAE5D48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C1</w:t>
              </w:r>
            </w:hyperlink>
          </w:p>
          <w:p w:rsidR="1C38B521" w:rsidP="1C38B521" w:rsidRDefault="1C38B521" w14:paraId="4348E968" w14:textId="19F8DD75">
            <w:pPr>
              <w:spacing w:line="259" w:lineRule="auto"/>
              <w:rPr>
                <w:rFonts w:ascii="Aptos" w:hAnsi="Aptos" w:eastAsia="Aptos" w:cs="Aptos"/>
                <w:sz w:val="12"/>
                <w:szCs w:val="12"/>
              </w:rPr>
            </w:pPr>
          </w:p>
          <w:p w:rsidR="1C38B521" w:rsidP="1C38B521" w:rsidRDefault="1C38B521" w14:paraId="12875AE6" w14:textId="0C16A41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595FC4A3" w:rsidRDefault="003F7156" w14:paraId="3F313600" w14:textId="280EBD00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  <w:highlight w:val="yellow"/>
              </w:rPr>
              <w:t>Q19</w:t>
            </w:r>
            <w:r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595FC4A3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Combine the movie and credits datasets based on a shared attribute. </w:t>
            </w:r>
            <w:r w:rsidRPr="595FC4A3" w:rsidR="739BBAD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Fill in the missing </w:t>
            </w:r>
            <w:proofErr w:type="gramStart"/>
            <w:r w:rsidRPr="595FC4A3" w:rsidR="739BBAD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values</w:t>
            </w:r>
            <w:proofErr w:type="gramEnd"/>
          </w:p>
          <w:p w:rsidR="595FC4A3" w:rsidP="595FC4A3" w:rsidRDefault="595FC4A3" w14:paraId="141C6042" w14:textId="305F384A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739BBADB" w:rsidP="595FC4A3" w:rsidRDefault="739BBADB" w14:paraId="20519E77" w14:textId="5F55E673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combined_df</w:t>
            </w:r>
            <w:proofErr w:type="spellEnd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= movies. ______</w:t>
            </w:r>
            <w:proofErr w:type="gramStart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_(</w:t>
            </w:r>
            <w:proofErr w:type="gramEnd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credits, </w:t>
            </w:r>
            <w:proofErr w:type="spellStart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left_on</w:t>
            </w:r>
            <w:proofErr w:type="spellEnd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= _______, </w:t>
            </w:r>
            <w:proofErr w:type="spellStart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right_on</w:t>
            </w:r>
            <w:proofErr w:type="spellEnd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= _______, how = ‘left’)</w:t>
            </w:r>
          </w:p>
          <w:p w:rsidR="595FC4A3" w:rsidP="595FC4A3" w:rsidRDefault="595FC4A3" w14:paraId="553DCDDF" w14:textId="39F635FB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Pr="00404777" w:rsidR="1C38B521" w:rsidP="1C38B521" w:rsidRDefault="1C38B521" w14:paraId="5988E195" w14:textId="323707B3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Pr="00404777" w:rsidR="1C38B521" w:rsidP="1C38B521" w:rsidRDefault="1C38B521" w14:paraId="550022D8" w14:textId="03318F0E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Continue your analysis using the </w:t>
            </w: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combined_</w:t>
            </w:r>
            <w:proofErr w:type="gram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df</w:t>
            </w:r>
            <w:proofErr w:type="spellEnd"/>
            <w:proofErr w:type="gramEnd"/>
          </w:p>
          <w:p w:rsidRPr="00404777" w:rsidR="1C38B521" w:rsidP="1C38B521" w:rsidRDefault="1C38B521" w14:paraId="333B055C" w14:textId="0570797E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Pr="00404777" w:rsidR="1C38B521" w:rsidP="1C38B521" w:rsidRDefault="1C38B521" w14:paraId="76638F2E" w14:textId="4F5C536C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Below you can find a description of each dataset’s columns.</w:t>
            </w:r>
            <w:r>
              <w:br/>
            </w: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The Credit dataset contains the following features:</w:t>
            </w:r>
          </w:p>
          <w:p w:rsidRPr="00404777" w:rsidR="1C38B521" w:rsidP="1C38B521" w:rsidRDefault="1C38B521" w14:paraId="5D6456A9" w14:textId="2F796582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movie_id</w:t>
            </w:r>
            <w:proofErr w:type="spellEnd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A unique identifier for each movie.</w:t>
            </w:r>
          </w:p>
          <w:p w:rsidRPr="00404777" w:rsidR="1C38B521" w:rsidP="1C38B521" w:rsidRDefault="1C38B521" w14:paraId="5D4B798D" w14:textId="668D2566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lastRenderedPageBreak/>
              <w:t xml:space="preserve">Title -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The movie title</w:t>
            </w:r>
          </w:p>
          <w:p w:rsidRPr="00404777" w:rsidR="1C38B521" w:rsidP="1C38B521" w:rsidRDefault="1C38B521" w14:paraId="29F72941" w14:textId="50701A84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cast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The name of lead and supporting actors.</w:t>
            </w:r>
          </w:p>
          <w:p w:rsidRPr="00404777" w:rsidR="1C38B521" w:rsidP="1C38B521" w:rsidRDefault="1C38B521" w14:paraId="43C61DE4" w14:textId="5DC47DB0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crew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The name of Director, Editor, Composer, Writer etc.</w:t>
            </w:r>
          </w:p>
          <w:p w:rsidRPr="00404777" w:rsidR="1C38B521" w:rsidP="1C38B521" w:rsidRDefault="1C38B521" w14:paraId="11F00515" w14:textId="2EBA23FD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Pr="00404777" w:rsidR="1C38B521" w:rsidP="1C38B521" w:rsidRDefault="1C38B521" w14:paraId="531D1F86" w14:textId="0C2C0823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The Movie dataset has the following features:</w:t>
            </w:r>
          </w:p>
          <w:p w:rsidRPr="00404777" w:rsidR="1C38B521" w:rsidP="1C38B521" w:rsidRDefault="1C38B521" w14:paraId="1BA1C207" w14:textId="22B42CF0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budget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The budget in which the movie was made.</w:t>
            </w:r>
          </w:p>
          <w:p w:rsidRPr="00404777" w:rsidR="1C38B521" w:rsidP="1C38B521" w:rsidRDefault="1C38B521" w14:paraId="4A742E33" w14:textId="6D81CB5D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genres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- The genres of the movie, Action, </w:t>
            </w:r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Comedy ,Thriller</w:t>
            </w:r>
            <w:proofErr w:type="gram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etc.</w:t>
            </w:r>
          </w:p>
          <w:p w:rsidRPr="00404777" w:rsidR="1C38B521" w:rsidP="1C38B521" w:rsidRDefault="1C38B521" w14:paraId="1DD98CD2" w14:textId="604DBB46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homepage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A link to the homepage of the movie.</w:t>
            </w:r>
          </w:p>
          <w:p w:rsidRPr="00404777" w:rsidR="1C38B521" w:rsidP="1C38B521" w:rsidRDefault="1C38B521" w14:paraId="3DD00F1B" w14:textId="231ECBD4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id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This is in</w:t>
            </w:r>
            <w:r w:rsidRPr="1C38B521">
              <w:rPr>
                <w:rFonts w:ascii="Aptos" w:hAnsi="Aptos" w:eastAsia="Aptos" w:cs="Aptos"/>
                <w:color w:val="D13438"/>
                <w:sz w:val="12"/>
                <w:szCs w:val="12"/>
                <w:u w:val="single"/>
              </w:rPr>
              <w:t xml:space="preserve">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fact the </w:t>
            </w:r>
            <w:proofErr w:type="spell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movie_id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as in the first dataset.</w:t>
            </w:r>
          </w:p>
          <w:p w:rsidRPr="00404777" w:rsidR="1C38B521" w:rsidP="1C38B521" w:rsidRDefault="1C38B521" w14:paraId="37A53F10" w14:textId="3874F8B0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keywords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- The keywords or tags related to the movie. </w:t>
            </w:r>
          </w:p>
          <w:p w:rsidRPr="00404777" w:rsidR="1C38B521" w:rsidP="1C38B521" w:rsidRDefault="1C38B521" w14:paraId="66EA830E" w14:textId="344ADD5A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original_language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language in which the movie was made.</w:t>
            </w:r>
          </w:p>
          <w:p w:rsidRPr="00404777" w:rsidR="1C38B521" w:rsidP="1C38B521" w:rsidRDefault="1C38B521" w14:paraId="1DB69EAB" w14:textId="4FFEB97C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original_title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title of the movie before translation or adaptation.</w:t>
            </w:r>
          </w:p>
          <w:p w:rsidRPr="00404777" w:rsidR="1C38B521" w:rsidP="1C38B521" w:rsidRDefault="1C38B521" w14:paraId="472B361E" w14:textId="0423AB4C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overview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A brief description of the movie.</w:t>
            </w:r>
          </w:p>
          <w:p w:rsidRPr="00404777" w:rsidR="1C38B521" w:rsidP="1C38B521" w:rsidRDefault="1C38B521" w14:paraId="03355C9C" w14:textId="31FEDE75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popularity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A numeric quantity specifying the movie popularity.</w:t>
            </w:r>
          </w:p>
          <w:p w:rsidRPr="00404777" w:rsidR="1C38B521" w:rsidP="1C38B521" w:rsidRDefault="1C38B521" w14:paraId="5C5BCE0A" w14:textId="735B3FDF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production_companies</w:t>
            </w:r>
            <w:proofErr w:type="spellEnd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The production house of the movie.</w:t>
            </w:r>
          </w:p>
          <w:p w:rsidRPr="00404777" w:rsidR="1C38B521" w:rsidP="1C38B521" w:rsidRDefault="1C38B521" w14:paraId="055AC848" w14:textId="5D44FFC8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production_countries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country in which it was produced.</w:t>
            </w:r>
          </w:p>
          <w:p w:rsidRPr="00404777" w:rsidR="1C38B521" w:rsidP="1C38B521" w:rsidRDefault="1C38B521" w14:paraId="18462E88" w14:textId="5D2F5552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release_date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date on which it was released.</w:t>
            </w:r>
          </w:p>
          <w:p w:rsidRPr="00404777" w:rsidR="1C38B521" w:rsidP="1C38B521" w:rsidRDefault="1C38B521" w14:paraId="33E442F1" w14:textId="7FBD1709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revenue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The worldwide revenue generated by the movie.</w:t>
            </w:r>
          </w:p>
          <w:p w:rsidRPr="00404777" w:rsidR="1C38B521" w:rsidP="1C38B521" w:rsidRDefault="1C38B521" w14:paraId="4BE7222A" w14:textId="790C6210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runtime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running time of the movie in minutes.</w:t>
            </w:r>
          </w:p>
          <w:p w:rsidRPr="00404777" w:rsidR="1C38B521" w:rsidP="1C38B521" w:rsidRDefault="1C38B521" w14:paraId="7C6BCB07" w14:textId="161CD7CE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spoken_languages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languages in the </w:t>
            </w:r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movie</w:t>
            </w:r>
            <w:proofErr w:type="gramEnd"/>
          </w:p>
          <w:p w:rsidRPr="00404777" w:rsidR="1C38B521" w:rsidP="1C38B521" w:rsidRDefault="1C38B521" w14:paraId="20BC04EC" w14:textId="7AD1F8EC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status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"Released" or "Rumored".</w:t>
            </w:r>
          </w:p>
          <w:p w:rsidRPr="00404777" w:rsidR="1C38B521" w:rsidP="1C38B521" w:rsidRDefault="1C38B521" w14:paraId="63A57645" w14:textId="32D8EA28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tagline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Movie's tagline.</w:t>
            </w:r>
          </w:p>
          <w:p w:rsidRPr="00404777" w:rsidR="1C38B521" w:rsidP="1C38B521" w:rsidRDefault="1C38B521" w14:paraId="43318397" w14:textId="2461944F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title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Title of the movie.</w:t>
            </w:r>
          </w:p>
          <w:p w:rsidRPr="00404777" w:rsidR="1C38B521" w:rsidP="1C38B521" w:rsidRDefault="1C38B521" w14:paraId="69FA4BA0" w14:textId="7AD900CD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average ratings the movie received.</w:t>
            </w:r>
          </w:p>
          <w:p w:rsidRPr="00404777" w:rsidR="1C38B521" w:rsidP="1C38B521" w:rsidRDefault="1C38B521" w14:paraId="76AD4980" w14:textId="45F2AE46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vote_count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count of votes received.</w:t>
            </w:r>
          </w:p>
          <w:p w:rsidRPr="00404777" w:rsidR="1C38B521" w:rsidP="1C38B521" w:rsidRDefault="1C38B521" w14:paraId="55B46270" w14:textId="29FB6C87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auto"/>
            <w:tcMar/>
          </w:tcPr>
          <w:p w:rsidR="1C38B521" w:rsidP="1C38B521" w:rsidRDefault="1C38B521" w14:paraId="481CC26B" w14:textId="5336906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918" w:type="dxa"/>
            <w:tcMar/>
          </w:tcPr>
          <w:p w:rsidR="1C38B521" w:rsidP="1C38B521" w:rsidRDefault="245C47AA" w14:paraId="5BE05D2E" w14:textId="2C1CFE2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595FC4A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</w:t>
            </w:r>
            <w:r w:rsidRPr="595FC4A3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erge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, id, </w:t>
            </w:r>
            <w:proofErr w:type="spell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movie_id</w:t>
            </w:r>
            <w:proofErr w:type="spellEnd"/>
          </w:p>
        </w:tc>
        <w:tc>
          <w:tcPr>
            <w:tcW w:w="798" w:type="dxa"/>
            <w:tcMar/>
          </w:tcPr>
          <w:p w:rsidR="17B1DBD2" w:rsidP="1C38B521" w:rsidRDefault="00000000" w14:paraId="5F403BD2" w14:textId="5C40E23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47">
              <w:r w:rsidRPr="1C38B521" w:rsidR="17B1DBD2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M1</w:t>
              </w:r>
            </w:hyperlink>
          </w:p>
          <w:p w:rsidR="17B1DBD2" w:rsidP="1C38B521" w:rsidRDefault="00000000" w14:paraId="605C81F1" w14:textId="63CFB38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48">
              <w:r w:rsidRPr="1C38B521" w:rsidR="17B1DBD2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C1</w:t>
              </w:r>
            </w:hyperlink>
          </w:p>
          <w:p w:rsidR="1C38B521" w:rsidP="1C38B521" w:rsidRDefault="1C38B521" w14:paraId="031B02C3" w14:textId="68D2E247">
            <w:pPr>
              <w:spacing w:line="259" w:lineRule="auto"/>
              <w:rPr>
                <w:rFonts w:ascii="Aptos" w:hAnsi="Aptos" w:eastAsia="Aptos" w:cs="Aptos"/>
                <w:sz w:val="12"/>
                <w:szCs w:val="12"/>
              </w:rPr>
            </w:pPr>
          </w:p>
          <w:p w:rsidR="1C38B521" w:rsidP="1C38B521" w:rsidRDefault="1C38B521" w14:paraId="2D70D4AF" w14:textId="0C16A41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22" w:type="dxa"/>
            <w:shd w:val="clear" w:color="auto" w:fill="E2EFD9" w:themeFill="accent6" w:themeFillTint="33"/>
            <w:tcMar/>
          </w:tcPr>
          <w:p w:rsidR="1C38B521" w:rsidP="595FC4A3" w:rsidRDefault="003F7156" w14:paraId="0917612F" w14:textId="2AD97571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  <w:highlight w:val="yellow"/>
              </w:rPr>
              <w:t>Q19</w:t>
            </w:r>
            <w:r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595FC4A3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Combine the movie and credits datasets based on a shared attribute. </w:t>
            </w:r>
            <w:r w:rsidRPr="595FC4A3" w:rsidR="6F3C6F4E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Fill in the missing </w:t>
            </w:r>
            <w:proofErr w:type="gramStart"/>
            <w:r w:rsidRPr="595FC4A3" w:rsidR="6F3C6F4E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values</w:t>
            </w:r>
            <w:proofErr w:type="gramEnd"/>
          </w:p>
          <w:p w:rsidR="595FC4A3" w:rsidP="595FC4A3" w:rsidRDefault="595FC4A3" w14:paraId="51F7A0B2" w14:textId="305F384A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6F3C6F4E" w:rsidP="595FC4A3" w:rsidRDefault="6F3C6F4E" w14:paraId="62912C18" w14:textId="5F55E673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commentRangeStart w:id="19"/>
            <w:commentRangeStart w:id="20"/>
            <w:proofErr w:type="spellStart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combined_df</w:t>
            </w:r>
            <w:proofErr w:type="spellEnd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= movies. ______</w:t>
            </w:r>
            <w:proofErr w:type="gramStart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_(</w:t>
            </w:r>
            <w:proofErr w:type="gramEnd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credits, </w:t>
            </w:r>
            <w:proofErr w:type="spellStart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left_on</w:t>
            </w:r>
            <w:proofErr w:type="spellEnd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= _______, </w:t>
            </w:r>
            <w:proofErr w:type="spellStart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right_on</w:t>
            </w:r>
            <w:proofErr w:type="spellEnd"/>
            <w:r w:rsidRPr="595FC4A3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= _______, how = ‘left’)</w:t>
            </w:r>
            <w:commentRangeEnd w:id="19"/>
            <w:r>
              <w:rPr>
                <w:rStyle w:val="CommentReference"/>
              </w:rPr>
              <w:commentReference w:id="19"/>
            </w:r>
            <w:commentRangeEnd w:id="20"/>
            <w:r w:rsidR="00D578D6">
              <w:rPr>
                <w:rStyle w:val="CommentReference"/>
              </w:rPr>
              <w:commentReference w:id="20"/>
            </w:r>
          </w:p>
          <w:p w:rsidR="595FC4A3" w:rsidP="595FC4A3" w:rsidRDefault="595FC4A3" w14:paraId="00907E4C" w14:textId="054FA927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Pr="00404777" w:rsidR="1C38B521" w:rsidP="1C38B521" w:rsidRDefault="1C38B521" w14:paraId="6CFDBD4E" w14:textId="323707B3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Pr="00404777" w:rsidR="1C38B521" w:rsidP="1C38B521" w:rsidRDefault="1C38B521" w14:paraId="4185385B" w14:textId="03318F0E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Continue your analysis using the </w:t>
            </w: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combined_</w:t>
            </w:r>
            <w:proofErr w:type="gram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df</w:t>
            </w:r>
            <w:proofErr w:type="spellEnd"/>
            <w:proofErr w:type="gramEnd"/>
          </w:p>
          <w:p w:rsidRPr="00404777" w:rsidR="1C38B521" w:rsidP="1C38B521" w:rsidRDefault="1C38B521" w14:paraId="068C48F6" w14:textId="0570797E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Pr="00404777" w:rsidR="1C38B521" w:rsidP="1C38B521" w:rsidRDefault="1C38B521" w14:paraId="7F274360" w14:textId="4F5C536C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Below you can find a description of each dataset’s columns.</w:t>
            </w:r>
            <w:r>
              <w:br/>
            </w: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The Credit dataset contains the following features:</w:t>
            </w:r>
          </w:p>
          <w:p w:rsidRPr="00404777" w:rsidR="1C38B521" w:rsidP="1C38B521" w:rsidRDefault="1C38B521" w14:paraId="6C4E5945" w14:textId="2F796582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movie_id</w:t>
            </w:r>
            <w:proofErr w:type="spellEnd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A unique identifier for each movie.</w:t>
            </w:r>
          </w:p>
          <w:p w:rsidRPr="00404777" w:rsidR="1C38B521" w:rsidP="1C38B521" w:rsidRDefault="1C38B521" w14:paraId="1EA96BA8" w14:textId="668D2566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lastRenderedPageBreak/>
              <w:t xml:space="preserve">Title -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The movie title</w:t>
            </w:r>
          </w:p>
          <w:p w:rsidRPr="00404777" w:rsidR="1C38B521" w:rsidP="1C38B521" w:rsidRDefault="1C38B521" w14:paraId="59357654" w14:textId="50701A84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cast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The name of lead and supporting actors.</w:t>
            </w:r>
          </w:p>
          <w:p w:rsidRPr="00404777" w:rsidR="1C38B521" w:rsidP="1C38B521" w:rsidRDefault="1C38B521" w14:paraId="1EBD8DA6" w14:textId="5DC47DB0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crew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The name of Director, Editor, Composer, Writer etc.</w:t>
            </w:r>
          </w:p>
          <w:p w:rsidRPr="00404777" w:rsidR="1C38B521" w:rsidP="1C38B521" w:rsidRDefault="1C38B521" w14:paraId="428FAB78" w14:textId="2EBA23FD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Pr="00404777" w:rsidR="1C38B521" w:rsidP="1C38B521" w:rsidRDefault="1C38B521" w14:paraId="4D993E07" w14:textId="0C2C0823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The Movie dataset has the following features:</w:t>
            </w:r>
          </w:p>
          <w:p w:rsidRPr="00404777" w:rsidR="1C38B521" w:rsidP="1C38B521" w:rsidRDefault="1C38B521" w14:paraId="3CCB6525" w14:textId="22B42CF0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budget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The budget in which the movie was made.</w:t>
            </w:r>
          </w:p>
          <w:p w:rsidRPr="00404777" w:rsidR="1C38B521" w:rsidP="1C38B521" w:rsidRDefault="1C38B521" w14:paraId="5D8145EB" w14:textId="6D81CB5D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genres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- The genres of the movie, Action, </w:t>
            </w:r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Comedy ,Thriller</w:t>
            </w:r>
            <w:proofErr w:type="gram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etc.</w:t>
            </w:r>
          </w:p>
          <w:p w:rsidRPr="00404777" w:rsidR="1C38B521" w:rsidP="1C38B521" w:rsidRDefault="1C38B521" w14:paraId="67D4A878" w14:textId="604DBB46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homepage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A link to the homepage of the movie.</w:t>
            </w:r>
          </w:p>
          <w:p w:rsidRPr="00404777" w:rsidR="1C38B521" w:rsidP="1C38B521" w:rsidRDefault="1C38B521" w14:paraId="5FB3725A" w14:textId="231ECBD4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id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This is in</w:t>
            </w:r>
            <w:r w:rsidRPr="1C38B521">
              <w:rPr>
                <w:rFonts w:ascii="Aptos" w:hAnsi="Aptos" w:eastAsia="Aptos" w:cs="Aptos"/>
                <w:color w:val="D13438"/>
                <w:sz w:val="12"/>
                <w:szCs w:val="12"/>
                <w:u w:val="single"/>
              </w:rPr>
              <w:t xml:space="preserve">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fact the </w:t>
            </w:r>
            <w:proofErr w:type="spell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movie_id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as in the first dataset.</w:t>
            </w:r>
          </w:p>
          <w:p w:rsidRPr="00404777" w:rsidR="1C38B521" w:rsidP="1C38B521" w:rsidRDefault="1C38B521" w14:paraId="054FB827" w14:textId="3874F8B0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keywords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- The keywords or tags related to the movie. </w:t>
            </w:r>
          </w:p>
          <w:p w:rsidRPr="00404777" w:rsidR="1C38B521" w:rsidP="1C38B521" w:rsidRDefault="1C38B521" w14:paraId="789721FD" w14:textId="344ADD5A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original_language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language in which the movie was made.</w:t>
            </w:r>
          </w:p>
          <w:p w:rsidRPr="00404777" w:rsidR="1C38B521" w:rsidP="1C38B521" w:rsidRDefault="1C38B521" w14:paraId="6BFC860B" w14:textId="4FFEB97C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original_title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title of the movie before translation or adaptation.</w:t>
            </w:r>
          </w:p>
          <w:p w:rsidRPr="00404777" w:rsidR="1C38B521" w:rsidP="1C38B521" w:rsidRDefault="1C38B521" w14:paraId="370236B0" w14:textId="0423AB4C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overview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A brief description of the movie.</w:t>
            </w:r>
          </w:p>
          <w:p w:rsidRPr="00404777" w:rsidR="1C38B521" w:rsidP="1C38B521" w:rsidRDefault="1C38B521" w14:paraId="5A3B900A" w14:textId="31FEDE75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popularity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A numeric quantity specifying the movie popularity.</w:t>
            </w:r>
          </w:p>
          <w:p w:rsidRPr="00404777" w:rsidR="1C38B521" w:rsidP="1C38B521" w:rsidRDefault="1C38B521" w14:paraId="49E5CAA7" w14:textId="735B3FDF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production_companies</w:t>
            </w:r>
            <w:proofErr w:type="spellEnd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The production house of the movie.</w:t>
            </w:r>
          </w:p>
          <w:p w:rsidRPr="00404777" w:rsidR="1C38B521" w:rsidP="1C38B521" w:rsidRDefault="1C38B521" w14:paraId="21E6317C" w14:textId="5D44FFC8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production_countries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country in which it was produced.</w:t>
            </w:r>
          </w:p>
          <w:p w:rsidRPr="00404777" w:rsidR="1C38B521" w:rsidP="1C38B521" w:rsidRDefault="1C38B521" w14:paraId="72F5A61B" w14:textId="5D2F5552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release_date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date on which it was released.</w:t>
            </w:r>
          </w:p>
          <w:p w:rsidRPr="00404777" w:rsidR="1C38B521" w:rsidP="1C38B521" w:rsidRDefault="1C38B521" w14:paraId="78E5BB37" w14:textId="7FBD1709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revenue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The worldwide revenue generated by the movie.</w:t>
            </w:r>
          </w:p>
          <w:p w:rsidRPr="00404777" w:rsidR="1C38B521" w:rsidP="1C38B521" w:rsidRDefault="1C38B521" w14:paraId="3DF0988B" w14:textId="790C6210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runtime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running time of the movie in minutes.</w:t>
            </w:r>
          </w:p>
          <w:p w:rsidRPr="00404777" w:rsidR="1C38B521" w:rsidP="1C38B521" w:rsidRDefault="1C38B521" w14:paraId="69B0D321" w14:textId="161CD7CE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spoken_languages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languages in the </w:t>
            </w:r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movie</w:t>
            </w:r>
            <w:proofErr w:type="gramEnd"/>
          </w:p>
          <w:p w:rsidRPr="00404777" w:rsidR="1C38B521" w:rsidP="1C38B521" w:rsidRDefault="1C38B521" w14:paraId="02089115" w14:textId="7AD1F8EC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status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"Released" or "Rumored".</w:t>
            </w:r>
          </w:p>
          <w:p w:rsidRPr="00404777" w:rsidR="1C38B521" w:rsidP="1C38B521" w:rsidRDefault="1C38B521" w14:paraId="6499D85E" w14:textId="32D8EA28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tagline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Movie's tagline.</w:t>
            </w:r>
          </w:p>
          <w:p w:rsidRPr="00404777" w:rsidR="1C38B521" w:rsidP="1C38B521" w:rsidRDefault="1C38B521" w14:paraId="3358A5AD" w14:textId="2461944F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title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Title of the movie.</w:t>
            </w:r>
          </w:p>
          <w:p w:rsidRPr="00404777" w:rsidR="1C38B521" w:rsidP="1C38B521" w:rsidRDefault="1C38B521" w14:paraId="0AFCB2B9" w14:textId="7AD900CD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- average ratings the movie received.</w:t>
            </w:r>
          </w:p>
          <w:p w:rsidRPr="00404777" w:rsidR="1C38B521" w:rsidP="1C38B521" w:rsidRDefault="1C38B521" w14:paraId="3324CC4F" w14:textId="45F2AE46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r w:rsidRPr="1C38B521">
              <w:rPr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vote_count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- the count of votes received.</w:t>
            </w:r>
          </w:p>
          <w:p w:rsidRPr="00404777" w:rsidR="1C38B521" w:rsidP="1C38B521" w:rsidRDefault="1C38B521" w14:paraId="692F6ABF" w14:textId="29FB6C87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029" w:type="dxa"/>
            <w:shd w:val="clear" w:color="auto" w:fill="E2EFD9" w:themeFill="accent6" w:themeFillTint="33"/>
            <w:tcMar/>
          </w:tcPr>
          <w:p w:rsidR="1C38B521" w:rsidP="1C38B521" w:rsidRDefault="1C38B521" w14:paraId="421002DF" w14:textId="5336906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1C38B521" w:rsidP="1C38B521" w:rsidRDefault="0B03251E" w14:paraId="69E1815F" w14:textId="0C5627B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595FC4A3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</w:t>
            </w:r>
            <w:r w:rsidRPr="595FC4A3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erge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, id, </w:t>
            </w:r>
            <w:proofErr w:type="spell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movie_id</w:t>
            </w:r>
            <w:proofErr w:type="spellEnd"/>
          </w:p>
        </w:tc>
        <w:tc>
          <w:tcPr>
            <w:tcW w:w="798" w:type="dxa"/>
            <w:tcMar/>
          </w:tcPr>
          <w:p w:rsidR="0EF4516B" w:rsidP="1C38B521" w:rsidRDefault="00000000" w14:paraId="5DBBE00A" w14:textId="5C40E23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49">
              <w:r w:rsidRPr="1C38B521" w:rsidR="0EF4516B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M1</w:t>
              </w:r>
            </w:hyperlink>
          </w:p>
          <w:p w:rsidR="0EF4516B" w:rsidP="1C38B521" w:rsidRDefault="00000000" w14:paraId="1E365470" w14:textId="63CFB38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50">
              <w:r w:rsidRPr="1C38B521" w:rsidR="0EF4516B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C1</w:t>
              </w:r>
            </w:hyperlink>
          </w:p>
          <w:p w:rsidR="1C38B521" w:rsidP="1C38B521" w:rsidRDefault="1C38B521" w14:paraId="40E78CA4" w14:textId="12A3D02B">
            <w:pPr>
              <w:spacing w:line="259" w:lineRule="auto"/>
              <w:rPr>
                <w:rFonts w:ascii="Aptos" w:hAnsi="Aptos" w:eastAsia="Aptos" w:cs="Aptos"/>
                <w:sz w:val="12"/>
                <w:szCs w:val="12"/>
              </w:rPr>
            </w:pPr>
          </w:p>
          <w:p w:rsidR="1C38B521" w:rsidP="1C38B521" w:rsidRDefault="1C38B521" w14:paraId="1199BCC5" w14:textId="0C16A41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</w:tr>
      <w:tr w:rsidR="008F2172" w:rsidTr="6C964A44" w14:paraId="12B83C48" w14:textId="77777777">
        <w:trPr>
          <w:trHeight w:val="300"/>
        </w:trPr>
        <w:tc>
          <w:tcPr>
            <w:tcW w:w="704" w:type="dxa"/>
            <w:tcMar/>
          </w:tcPr>
          <w:p w:rsidR="1C38B521" w:rsidP="1C38B521" w:rsidRDefault="1C38B521" w14:paraId="387B8F92" w14:textId="560AC94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37</w:t>
            </w:r>
          </w:p>
        </w:tc>
        <w:tc>
          <w:tcPr>
            <w:tcW w:w="525" w:type="dxa"/>
            <w:tcMar/>
          </w:tcPr>
          <w:p w:rsidR="1C38B521" w:rsidP="1C38B521" w:rsidRDefault="1C38B521" w14:paraId="503FF052" w14:textId="0FF09D2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DS1-7</w:t>
            </w:r>
          </w:p>
        </w:tc>
        <w:tc>
          <w:tcPr>
            <w:tcW w:w="709" w:type="dxa"/>
            <w:tcMar/>
          </w:tcPr>
          <w:p w:rsidR="1C38B521" w:rsidP="1C38B521" w:rsidRDefault="1C38B521" w14:paraId="3DE2D72D" w14:textId="7B096D2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Multiple choice</w:t>
            </w:r>
          </w:p>
        </w:tc>
        <w:tc>
          <w:tcPr>
            <w:tcW w:w="2805" w:type="dxa"/>
            <w:shd w:val="clear" w:color="auto" w:fill="auto"/>
            <w:tcMar/>
          </w:tcPr>
          <w:p w:rsidR="1C38B521" w:rsidP="1C38B521" w:rsidRDefault="00D26FC9" w14:paraId="26B43DCB" w14:textId="3648651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</w:t>
            </w:r>
            <w:r w:rsidRPr="00CB7CF3" w:rsid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20</w:t>
            </w:r>
            <w:r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Find the total number of columns after combining the </w:t>
            </w:r>
            <w:proofErr w:type="spell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dataframes</w:t>
            </w:r>
            <w:proofErr w:type="spell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and by removing redundant columns.</w:t>
            </w:r>
          </w:p>
        </w:tc>
        <w:tc>
          <w:tcPr>
            <w:tcW w:w="1036" w:type="dxa"/>
            <w:shd w:val="clear" w:color="auto" w:fill="auto"/>
            <w:tcMar/>
          </w:tcPr>
          <w:p w:rsidR="1C38B521" w:rsidP="1C38B521" w:rsidRDefault="1C38B521" w14:paraId="56C4C57B" w14:textId="1305A15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A)22</w:t>
            </w:r>
          </w:p>
          <w:p w:rsidR="1C38B521" w:rsidP="1C38B521" w:rsidRDefault="1C38B521" w14:paraId="2344C3F5" w14:textId="6ADA676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B) 23</w:t>
            </w:r>
          </w:p>
          <w:p w:rsidR="1C38B521" w:rsidP="1C38B521" w:rsidRDefault="1C38B521" w14:paraId="2B2B9CC0" w14:textId="60E1229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C) 21</w:t>
            </w:r>
          </w:p>
          <w:p w:rsidR="1C38B521" w:rsidP="1C38B521" w:rsidRDefault="1C38B521" w14:paraId="63F65FF2" w14:textId="57874F8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D) 24</w:t>
            </w:r>
          </w:p>
        </w:tc>
        <w:tc>
          <w:tcPr>
            <w:tcW w:w="883" w:type="dxa"/>
            <w:tcMar/>
          </w:tcPr>
          <w:p w:rsidR="1C38B521" w:rsidP="1C38B521" w:rsidRDefault="1C38B521" w14:paraId="321CF3CF" w14:textId="5D7FF9D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</w:t>
            </w:r>
          </w:p>
        </w:tc>
        <w:tc>
          <w:tcPr>
            <w:tcW w:w="596" w:type="dxa"/>
            <w:tcMar/>
          </w:tcPr>
          <w:p w:rsidR="1C38B521" w:rsidP="1C38B521" w:rsidRDefault="00000000" w14:paraId="1B6DB02A" w14:textId="54C7908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51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M0</w:t>
              </w:r>
            </w:hyperlink>
          </w:p>
          <w:p w:rsidR="1C38B521" w:rsidP="1C38B521" w:rsidRDefault="00000000" w14:paraId="28B4053D" w14:textId="7391A9A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52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C0</w:t>
              </w:r>
            </w:hyperlink>
          </w:p>
          <w:p w:rsidR="1C38B521" w:rsidP="1C38B521" w:rsidRDefault="1C38B521" w14:paraId="13AC0659" w14:textId="784808B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1C38B521" w:rsidP="1C38B521" w:rsidRDefault="1C38B521" w14:paraId="51CEEDEF" w14:textId="0F0C273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1C38B521" w:rsidP="1C38B521" w:rsidRDefault="1C38B521" w14:paraId="1A9D36B6" w14:textId="7862C01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3F7156" w14:paraId="7E3AE550" w14:textId="21F0DFA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D6480F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Q20</w:t>
            </w:r>
            <w:r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Find the total number of columns after combining the </w:t>
            </w:r>
            <w:proofErr w:type="spell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dataframes</w:t>
            </w:r>
            <w:proofErr w:type="spell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and by removing redundant columns.</w:t>
            </w:r>
          </w:p>
        </w:tc>
        <w:tc>
          <w:tcPr>
            <w:tcW w:w="1025" w:type="dxa"/>
            <w:shd w:val="clear" w:color="auto" w:fill="auto"/>
            <w:tcMar/>
          </w:tcPr>
          <w:p w:rsidR="1C38B521" w:rsidP="1C38B521" w:rsidRDefault="1C38B521" w14:paraId="020DA7AA" w14:textId="2797962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A)22</w:t>
            </w:r>
          </w:p>
          <w:p w:rsidR="1C38B521" w:rsidP="1C38B521" w:rsidRDefault="1C38B521" w14:paraId="2800C2A4" w14:textId="42B3244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B) 23</w:t>
            </w:r>
          </w:p>
          <w:p w:rsidR="1C38B521" w:rsidP="1C38B521" w:rsidRDefault="1C38B521" w14:paraId="71E19AAE" w14:textId="7097D55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C) 21</w:t>
            </w:r>
          </w:p>
          <w:p w:rsidR="1C38B521" w:rsidP="1C38B521" w:rsidRDefault="1C38B521" w14:paraId="59C38FD1" w14:textId="2855E6B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D) 24</w:t>
            </w:r>
          </w:p>
        </w:tc>
        <w:tc>
          <w:tcPr>
            <w:tcW w:w="1125" w:type="dxa"/>
            <w:tcMar/>
          </w:tcPr>
          <w:p w:rsidR="1C38B521" w:rsidP="1C38B521" w:rsidRDefault="1C38B521" w14:paraId="5E5882BE" w14:textId="7F31326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</w:t>
            </w:r>
          </w:p>
        </w:tc>
        <w:tc>
          <w:tcPr>
            <w:tcW w:w="798" w:type="dxa"/>
            <w:tcMar/>
          </w:tcPr>
          <w:p w:rsidR="1C38B521" w:rsidP="1C38B521" w:rsidRDefault="00000000" w14:paraId="70E88D6E" w14:textId="583DA20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53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M1</w:t>
              </w:r>
            </w:hyperlink>
          </w:p>
          <w:p w:rsidR="1C38B521" w:rsidP="1C38B521" w:rsidRDefault="00000000" w14:paraId="2805F345" w14:textId="7E48FAB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54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C1</w:t>
              </w:r>
            </w:hyperlink>
          </w:p>
          <w:p w:rsidR="1C38B521" w:rsidP="1C38B521" w:rsidRDefault="1C38B521" w14:paraId="334E2C12" w14:textId="24CCE68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D6480F" w14:paraId="1D8E9088" w14:textId="14A1926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D6480F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Q20</w:t>
            </w:r>
            <w:r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Find the total number of columns after combining the </w:t>
            </w:r>
            <w:proofErr w:type="spell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dataframes</w:t>
            </w:r>
            <w:proofErr w:type="spell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and by removing redundant columns.</w:t>
            </w:r>
          </w:p>
        </w:tc>
        <w:tc>
          <w:tcPr>
            <w:tcW w:w="998" w:type="dxa"/>
            <w:shd w:val="clear" w:color="auto" w:fill="auto"/>
            <w:tcMar/>
          </w:tcPr>
          <w:p w:rsidR="1C38B521" w:rsidP="1C38B521" w:rsidRDefault="1C38B521" w14:paraId="0E8F7CD9" w14:textId="40533C4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A)22</w:t>
            </w:r>
          </w:p>
          <w:p w:rsidR="1C38B521" w:rsidP="1C38B521" w:rsidRDefault="1C38B521" w14:paraId="171B253F" w14:textId="2C2E121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B) 23</w:t>
            </w:r>
          </w:p>
          <w:p w:rsidR="1C38B521" w:rsidP="1C38B521" w:rsidRDefault="1C38B521" w14:paraId="427F44E0" w14:textId="5546709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C) 21</w:t>
            </w:r>
          </w:p>
          <w:p w:rsidR="1C38B521" w:rsidP="1C38B521" w:rsidRDefault="1C38B521" w14:paraId="703F22D7" w14:textId="367EF2A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D) 24</w:t>
            </w:r>
          </w:p>
        </w:tc>
        <w:tc>
          <w:tcPr>
            <w:tcW w:w="883" w:type="dxa"/>
            <w:tcMar/>
          </w:tcPr>
          <w:p w:rsidR="1C38B521" w:rsidP="1C38B521" w:rsidRDefault="1C38B521" w14:paraId="3A9808EB" w14:textId="6593732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</w:t>
            </w:r>
          </w:p>
        </w:tc>
        <w:tc>
          <w:tcPr>
            <w:tcW w:w="798" w:type="dxa"/>
            <w:tcMar/>
          </w:tcPr>
          <w:p w:rsidR="1C38B521" w:rsidP="1C38B521" w:rsidRDefault="00000000" w14:paraId="09F1E62A" w14:textId="7F9D23D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55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M2</w:t>
              </w:r>
            </w:hyperlink>
          </w:p>
          <w:p w:rsidR="1C38B521" w:rsidP="1C38B521" w:rsidRDefault="00000000" w14:paraId="06E18817" w14:textId="6877073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56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C2</w:t>
              </w:r>
            </w:hyperlink>
          </w:p>
          <w:p w:rsidR="1C38B521" w:rsidP="1C38B521" w:rsidRDefault="1C38B521" w14:paraId="674E079B" w14:textId="360F351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Pr="00404777" w:rsidR="1C38B521" w:rsidP="1C38B521" w:rsidRDefault="00D6480F" w14:paraId="58FA8DE6" w14:textId="670B1E2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D6480F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Q20</w:t>
            </w:r>
            <w:r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Find the total number of rows after combining the </w:t>
            </w:r>
            <w:proofErr w:type="spell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dataframes</w:t>
            </w:r>
            <w:proofErr w:type="spell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and removing the rows that did not get any information about credits. </w:t>
            </w:r>
          </w:p>
          <w:p w:rsidRPr="00404777" w:rsidR="1C38B521" w:rsidP="1C38B521" w:rsidRDefault="1C38B521" w14:paraId="188B09FF" w14:textId="7DEDF61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Remove these records from the analysis</w:t>
            </w:r>
          </w:p>
        </w:tc>
        <w:tc>
          <w:tcPr>
            <w:tcW w:w="1018" w:type="dxa"/>
            <w:shd w:val="clear" w:color="auto" w:fill="auto"/>
            <w:tcMar/>
          </w:tcPr>
          <w:p w:rsidR="1C38B521" w:rsidP="1C38B521" w:rsidRDefault="1C38B521" w14:paraId="58391C09" w14:textId="2CDD41D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A)4489</w:t>
            </w:r>
          </w:p>
          <w:p w:rsidR="1C38B521" w:rsidP="1C38B521" w:rsidRDefault="1C38B521" w14:paraId="5E46EEC7" w14:textId="4FED123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B)4480</w:t>
            </w:r>
          </w:p>
          <w:p w:rsidR="1C38B521" w:rsidP="1C38B521" w:rsidRDefault="1C38B521" w14:paraId="00401B29" w14:textId="7FCEC55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C)4450</w:t>
            </w:r>
          </w:p>
          <w:p w:rsidR="1C38B521" w:rsidP="1C38B521" w:rsidRDefault="1C38B521" w14:paraId="3FD9EA06" w14:textId="72D4D45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D)4459</w:t>
            </w:r>
          </w:p>
        </w:tc>
        <w:tc>
          <w:tcPr>
            <w:tcW w:w="918" w:type="dxa"/>
            <w:tcMar/>
          </w:tcPr>
          <w:p w:rsidR="1C38B521" w:rsidP="1C38B521" w:rsidRDefault="1C38B521" w14:paraId="75484F67" w14:textId="31CF188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</w:t>
            </w:r>
          </w:p>
        </w:tc>
        <w:tc>
          <w:tcPr>
            <w:tcW w:w="798" w:type="dxa"/>
            <w:tcMar/>
          </w:tcPr>
          <w:p w:rsidR="1C38B521" w:rsidP="1C38B521" w:rsidRDefault="00000000" w14:paraId="1BB94C68" w14:textId="7921586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57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M3</w:t>
              </w:r>
            </w:hyperlink>
          </w:p>
          <w:p w:rsidR="1C38B521" w:rsidP="1C38B521" w:rsidRDefault="00000000" w14:paraId="2C651083" w14:textId="464B3F4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58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C3</w:t>
              </w:r>
            </w:hyperlink>
          </w:p>
          <w:p w:rsidR="1C38B521" w:rsidP="1C38B521" w:rsidRDefault="1C38B521" w14:paraId="5460ED5A" w14:textId="27D939E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2822" w:type="dxa"/>
            <w:shd w:val="clear" w:color="auto" w:fill="E2EFD9" w:themeFill="accent6" w:themeFillTint="33"/>
            <w:tcMar/>
          </w:tcPr>
          <w:p w:rsidRPr="00404777" w:rsidR="1C38B521" w:rsidP="1C38B521" w:rsidRDefault="00D6480F" w14:paraId="450389C4" w14:textId="133008F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D6480F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Q20</w:t>
            </w:r>
            <w:r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Find the total number of rows after combining the </w:t>
            </w:r>
            <w:proofErr w:type="spell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dataframes</w:t>
            </w:r>
            <w:proofErr w:type="spell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and removing the rows that did not get any information about credits. </w:t>
            </w:r>
          </w:p>
          <w:p w:rsidRPr="00404777" w:rsidR="1C38B521" w:rsidP="1C38B521" w:rsidRDefault="1C38B521" w14:paraId="045C4F88" w14:textId="25F0D69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Remove these records from the </w:t>
            </w:r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analysis</w:t>
            </w:r>
            <w:proofErr w:type="gramEnd"/>
          </w:p>
          <w:p w:rsidRPr="00404777" w:rsidR="1C38B521" w:rsidP="1C38B521" w:rsidRDefault="1C38B521" w14:paraId="0A2ECA8E" w14:textId="15DDF46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1029" w:type="dxa"/>
            <w:shd w:val="clear" w:color="auto" w:fill="E2EFD9" w:themeFill="accent6" w:themeFillTint="33"/>
            <w:tcMar/>
          </w:tcPr>
          <w:p w:rsidR="1C38B521" w:rsidP="1C38B521" w:rsidRDefault="1C38B521" w14:paraId="12042993" w14:textId="47895AB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A)4489</w:t>
            </w:r>
          </w:p>
          <w:p w:rsidR="1C38B521" w:rsidP="1C38B521" w:rsidRDefault="1C38B521" w14:paraId="39EE8B7D" w14:textId="1AF790E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B)4480</w:t>
            </w:r>
          </w:p>
          <w:p w:rsidR="1C38B521" w:rsidP="1C38B521" w:rsidRDefault="1C38B521" w14:paraId="21892B54" w14:textId="75FB542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C)4357</w:t>
            </w:r>
          </w:p>
          <w:p w:rsidR="1C38B521" w:rsidP="1C38B521" w:rsidRDefault="1C38B521" w14:paraId="6F9ABAE7" w14:textId="05A04A4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D)4365</w:t>
            </w:r>
          </w:p>
          <w:p w:rsidR="1C38B521" w:rsidP="1C38B521" w:rsidRDefault="1C38B521" w14:paraId="0E27AD51" w14:textId="771E339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1C38B521" w:rsidP="1C38B521" w:rsidRDefault="1C38B521" w14:paraId="7A4F0683" w14:textId="7700BF7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</w:t>
            </w:r>
          </w:p>
        </w:tc>
        <w:tc>
          <w:tcPr>
            <w:tcW w:w="798" w:type="dxa"/>
            <w:tcMar/>
          </w:tcPr>
          <w:p w:rsidR="1C38B521" w:rsidP="1C38B521" w:rsidRDefault="00000000" w14:paraId="39C64B2F" w14:textId="343043E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59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M4</w:t>
              </w:r>
            </w:hyperlink>
          </w:p>
          <w:p w:rsidR="1C38B521" w:rsidP="1C38B521" w:rsidRDefault="00000000" w14:paraId="6EF46212" w14:textId="0591108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60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C4</w:t>
              </w:r>
            </w:hyperlink>
          </w:p>
          <w:p w:rsidR="1C38B521" w:rsidP="1C38B521" w:rsidRDefault="1C38B521" w14:paraId="4522672B" w14:textId="19AEF76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</w:tr>
      <w:tr w:rsidR="008F2172" w:rsidTr="6C964A44" w14:paraId="1DF27499" w14:textId="77777777">
        <w:trPr>
          <w:trHeight w:val="300"/>
        </w:trPr>
        <w:tc>
          <w:tcPr>
            <w:tcW w:w="704" w:type="dxa"/>
            <w:tcMar/>
          </w:tcPr>
          <w:p w:rsidR="1C38B521" w:rsidP="1C38B521" w:rsidRDefault="1C38B521" w14:paraId="6B3FD8F8" w14:textId="42FE416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22</w:t>
            </w:r>
          </w:p>
        </w:tc>
        <w:tc>
          <w:tcPr>
            <w:tcW w:w="525" w:type="dxa"/>
            <w:tcMar/>
          </w:tcPr>
          <w:p w:rsidR="1C38B521" w:rsidP="1C38B521" w:rsidRDefault="1C38B521" w14:paraId="0741048A" w14:textId="1805C51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DS1-4</w:t>
            </w:r>
          </w:p>
        </w:tc>
        <w:tc>
          <w:tcPr>
            <w:tcW w:w="709" w:type="dxa"/>
            <w:tcMar/>
          </w:tcPr>
          <w:p w:rsidR="1C38B521" w:rsidP="1C38B521" w:rsidRDefault="1C38B521" w14:paraId="35F54391" w14:textId="3ADDBDD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Multiple choice</w:t>
            </w:r>
          </w:p>
        </w:tc>
        <w:tc>
          <w:tcPr>
            <w:tcW w:w="2805" w:type="dxa"/>
            <w:shd w:val="clear" w:color="auto" w:fill="auto"/>
            <w:tcMar/>
          </w:tcPr>
          <w:p w:rsidRPr="00404777" w:rsidR="1C38B521" w:rsidP="1C38B521" w:rsidRDefault="00D31F8C" w14:paraId="65870C45" w14:textId="60C0952C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</w:t>
            </w:r>
            <w:r w:rsidRPr="00CB7CF3" w:rsid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21</w:t>
            </w:r>
            <w:r w:rsidRPr="00D31F8C">
              <w:rPr>
                <w:rStyle w:val="normaltextrun"/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Calculate the weighted rating (</w:t>
            </w:r>
            <w:proofErr w:type="spell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wr</w:t>
            </w:r>
            <w:proofErr w:type="spellEnd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) for the </w:t>
            </w:r>
            <w:proofErr w:type="gram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movie</w:t>
            </w:r>
            <w:proofErr w:type="gramEnd"/>
          </w:p>
          <w:p w:rsidRPr="00404777" w:rsidR="1C38B521" w:rsidP="1C38B521" w:rsidRDefault="1C38B521" w14:paraId="0F6CA259" w14:textId="54786AC2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proofErr w:type="gram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WeightedRating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(</w:t>
            </w:r>
            <w:proofErr w:type="gram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WR)=[(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v.R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)/(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v+m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)] + [(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m.C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)/(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v+m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)] </w:t>
            </w:r>
          </w:p>
          <w:p w:rsidRPr="00404777" w:rsidR="1C38B521" w:rsidP="1C38B521" w:rsidRDefault="1C38B521" w14:paraId="3837EC69" w14:textId="299C880B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here,</w:t>
            </w:r>
          </w:p>
          <w:p w:rsidRPr="00404777" w:rsidR="1C38B521" w:rsidP="1C38B521" w:rsidRDefault="1C38B521" w14:paraId="473EC818" w14:textId="0D9BCA18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v</w:t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is the number of votes for the movie</w:t>
            </w:r>
          </w:p>
          <w:p w:rsidRPr="00404777" w:rsidR="1C38B521" w:rsidP="1C38B521" w:rsidRDefault="1C38B521" w14:paraId="50C876AF" w14:textId="7CF11397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m </w:t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is the minimum votes required to be listed in the chart</w:t>
            </w:r>
          </w:p>
          <w:p w:rsidRPr="00404777" w:rsidR="1C38B521" w:rsidP="1C38B521" w:rsidRDefault="1C38B521" w14:paraId="127832AC" w14:textId="6470A0DD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R</w:t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is the 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of the movie  </w:t>
            </w:r>
          </w:p>
          <w:p w:rsidRPr="00404777" w:rsidR="1C38B521" w:rsidP="1C38B521" w:rsidRDefault="1C38B521" w14:paraId="0556E221" w14:textId="60148561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C</w:t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is the mean 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across the whole report</w:t>
            </w:r>
          </w:p>
          <w:p w:rsidRPr="00404777" w:rsidR="1C38B521" w:rsidP="1C38B521" w:rsidRDefault="1C38B521" w14:paraId="476B3A92" w14:textId="54FD17A3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Pr="00404777" w:rsidR="1C38B521" w:rsidP="1C38B521" w:rsidRDefault="1C38B521" w14:paraId="161F013D" w14:textId="3507FDFE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404777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For calculation of m, we will use 90th percentile as our cutoff. In other words, for a movie to feature in the charts, it must have more votes than at least 90% of the movies in the list.</w:t>
            </w:r>
          </w:p>
          <w:p w:rsidRPr="00404777" w:rsidR="1C38B521" w:rsidP="1C38B521" w:rsidRDefault="1C38B521" w14:paraId="1E9B0480" w14:textId="48BDDD46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</w:p>
          <w:p w:rsidRPr="00404777" w:rsidR="1C38B521" w:rsidP="1C38B521" w:rsidRDefault="1C38B521" w14:paraId="7BFF9313" w14:textId="7988DF94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404777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List the five movies with the highest WR.</w:t>
            </w:r>
          </w:p>
          <w:p w:rsidRPr="00404777" w:rsidR="1C38B521" w:rsidP="1C38B521" w:rsidRDefault="1C38B521" w14:paraId="248D95B4" w14:textId="12A8D9C8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1C38B521" w:rsidP="1C38B521" w:rsidRDefault="1C38B521" w14:paraId="6D4F0CB2" w14:textId="362D19B1">
            <w:pPr>
              <w:spacing w:beforeAutospacing="1" w:afterAutospacing="1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auto"/>
            <w:tcMar/>
          </w:tcPr>
          <w:p w:rsidR="1C38B521" w:rsidP="1C38B521" w:rsidRDefault="1C38B521" w14:paraId="7B8114C3" w14:textId="14A59D9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A) Inception, Forrest Gump, The Lord of the Rings: The Fellowship of the Ring, The Empire Strikes Back, Star Wars</w:t>
            </w:r>
          </w:p>
          <w:p w:rsidR="1C38B521" w:rsidP="1C38B521" w:rsidRDefault="1C38B521" w14:paraId="17AD4575" w14:textId="7B7DE7A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B) The Shawshank Redemption, The Godfather, Interstellar, The Lord of the Rings: The Return of the King, The Empire Strikes Back</w:t>
            </w:r>
          </w:p>
          <w:p w:rsidR="1C38B521" w:rsidP="1C38B521" w:rsidRDefault="1C38B521" w14:paraId="5690B455" w14:textId="7614B6B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C) The Godfather, Inception, Forrest Gump, Interstellar, The Lord of the Rings: The Return of the King</w:t>
            </w:r>
          </w:p>
          <w:p w:rsidR="1C38B521" w:rsidP="1C38B521" w:rsidRDefault="1C38B521" w14:paraId="67C6E7F3" w14:textId="08EA551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D) Fight Club, Pulp Fiction, The Godfather, Inception, The Empire Strikes Back</w:t>
            </w:r>
          </w:p>
        </w:tc>
        <w:tc>
          <w:tcPr>
            <w:tcW w:w="883" w:type="dxa"/>
            <w:tcMar/>
          </w:tcPr>
          <w:p w:rsidR="1C38B521" w:rsidP="1C38B521" w:rsidRDefault="1C38B521" w14:paraId="7E64302B" w14:textId="4F8C61E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B</w:t>
            </w:r>
          </w:p>
        </w:tc>
        <w:tc>
          <w:tcPr>
            <w:tcW w:w="596" w:type="dxa"/>
            <w:tcMar/>
          </w:tcPr>
          <w:p w:rsidR="1C38B521" w:rsidP="1C38B521" w:rsidRDefault="00000000" w14:paraId="2ADA935C" w14:textId="57003F5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61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M0</w:t>
              </w:r>
            </w:hyperlink>
          </w:p>
          <w:p w:rsidR="1C38B521" w:rsidP="1C38B521" w:rsidRDefault="00000000" w14:paraId="63D8C8C2" w14:textId="363AC06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62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C0</w:t>
              </w:r>
            </w:hyperlink>
          </w:p>
          <w:p w:rsidR="1C38B521" w:rsidP="1C38B521" w:rsidRDefault="1C38B521" w14:paraId="5E0B9D32" w14:textId="15F953E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1C38B521" w:rsidP="1C38B521" w:rsidRDefault="1C38B521" w14:paraId="69C3BD09" w14:textId="4071CC3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D6480F" w14:paraId="4443992E" w14:textId="7140BCFB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D6480F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Q21</w:t>
            </w:r>
            <w:r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Calculate the weighted rating (</w:t>
            </w:r>
            <w:proofErr w:type="spell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wr</w:t>
            </w:r>
            <w:proofErr w:type="spellEnd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) for the </w:t>
            </w:r>
            <w:proofErr w:type="gram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movie</w:t>
            </w:r>
            <w:proofErr w:type="gramEnd"/>
          </w:p>
          <w:p w:rsidRPr="00404777" w:rsidR="1C38B521" w:rsidP="1C38B521" w:rsidRDefault="1C38B521" w14:paraId="5FE49C52" w14:textId="4190D322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proofErr w:type="gram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WeightedRating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(</w:t>
            </w:r>
            <w:proofErr w:type="gram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WR)=[(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v.R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)/(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v+m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)] + [(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m.C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)/(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v+m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)]</w:t>
            </w:r>
          </w:p>
          <w:p w:rsidRPr="00404777" w:rsidR="1C38B521" w:rsidP="1C38B521" w:rsidRDefault="1C38B521" w14:paraId="76731D02" w14:textId="498389CC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1C38B521" w:rsidP="1C38B521" w:rsidRDefault="1C38B521" w14:paraId="6FDB2FC4" w14:textId="634D84DF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gram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where</w:t>
            </w:r>
            <w:proofErr w:type="gram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,</w:t>
            </w:r>
          </w:p>
          <w:p w:rsidR="1C38B521" w:rsidP="1C38B521" w:rsidRDefault="1C38B521" w14:paraId="18BA6FAE" w14:textId="5E5437E4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v</w:t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is the number of votes for the movie</w:t>
            </w:r>
          </w:p>
          <w:p w:rsidR="1C38B521" w:rsidP="1C38B521" w:rsidRDefault="1C38B521" w14:paraId="5BD6E0AD" w14:textId="49C75945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m </w:t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is the minimum votes required to be listed in the chart</w:t>
            </w:r>
          </w:p>
          <w:p w:rsidR="1C38B521" w:rsidP="1C38B521" w:rsidRDefault="1C38B521" w14:paraId="37989477" w14:textId="2F601C29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R</w:t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is the 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of the movie</w:t>
            </w:r>
          </w:p>
          <w:p w:rsidR="1C38B521" w:rsidP="1C38B521" w:rsidRDefault="1C38B521" w14:paraId="33991039" w14:textId="5CAAF343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C</w:t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is the mean 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across the whole report</w:t>
            </w:r>
          </w:p>
          <w:p w:rsidR="1C38B521" w:rsidP="1C38B521" w:rsidRDefault="1C38B521" w14:paraId="1C69020B" w14:textId="3FEDDBE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1C38B521" w:rsidP="1C38B521" w:rsidRDefault="1C38B521" w14:paraId="56DEBDF3" w14:textId="432293F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For calculation of m, we will use 95th percentile as our cutoff. In other words, for a movie to feature in the charts, it must have more votes than at least 95% of the movies in the list.</w:t>
            </w:r>
          </w:p>
          <w:p w:rsidR="1C38B521" w:rsidP="1C38B521" w:rsidRDefault="1C38B521" w14:paraId="2D3BCF9A" w14:textId="7AD785D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</w:p>
          <w:p w:rsidR="1C38B521" w:rsidP="1C38B521" w:rsidRDefault="1C38B521" w14:paraId="75057BF6" w14:textId="20B1284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List the five movies with the highest WR.</w:t>
            </w:r>
          </w:p>
        </w:tc>
        <w:tc>
          <w:tcPr>
            <w:tcW w:w="1025" w:type="dxa"/>
            <w:shd w:val="clear" w:color="auto" w:fill="auto"/>
            <w:tcMar/>
          </w:tcPr>
          <w:p w:rsidR="1C38B521" w:rsidP="1C38B521" w:rsidRDefault="1C38B521" w14:paraId="4C9B6FBA" w14:textId="0DA41A1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A)Inception</w:t>
            </w:r>
            <w:proofErr w:type="gram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, Forrest Gump, The Lord of the Rings: The Fellowship of the Ring, The Empire Strikes Back, Star Wars </w:t>
            </w:r>
          </w:p>
          <w:p w:rsidR="1C38B521" w:rsidP="1C38B521" w:rsidRDefault="1C38B521" w14:paraId="00A746AC" w14:textId="56EB0AF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</w:p>
          <w:p w:rsidR="1C38B521" w:rsidP="1C38B521" w:rsidRDefault="1C38B521" w14:paraId="765A3C5F" w14:textId="04137A6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B) Fight Club, Pulp Fiction, The Godfather, Inception, The Empire Strikes Back </w:t>
            </w:r>
          </w:p>
          <w:p w:rsidR="1C38B521" w:rsidP="1C38B521" w:rsidRDefault="1C38B521" w14:paraId="04FB0524" w14:textId="7321F9A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</w:p>
          <w:p w:rsidR="1C38B521" w:rsidP="1C38B521" w:rsidRDefault="1C38B521" w14:paraId="4A36447F" w14:textId="2FF9253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C) Inception, Forrest Gump, The Empire Strikes Back, Schindler's List, Whiplash </w:t>
            </w:r>
          </w:p>
          <w:p w:rsidR="1C38B521" w:rsidP="1C38B521" w:rsidRDefault="1C38B521" w14:paraId="39D56977" w14:textId="3493C61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</w:p>
          <w:p w:rsidR="1C38B521" w:rsidP="1C38B521" w:rsidRDefault="1C38B521" w14:paraId="6E3CB5FE" w14:textId="1D2FF3C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D) The Godfather, Inception, Forrest Gump, Interstellar, The Lord of the Rings: The Return of the King</w:t>
            </w:r>
          </w:p>
        </w:tc>
        <w:tc>
          <w:tcPr>
            <w:tcW w:w="1125" w:type="dxa"/>
            <w:tcMar/>
          </w:tcPr>
          <w:p w:rsidR="1C38B521" w:rsidP="1C38B521" w:rsidRDefault="1C38B521" w14:paraId="7CAC3FCD" w14:textId="2B90EBD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</w:t>
            </w:r>
          </w:p>
        </w:tc>
        <w:tc>
          <w:tcPr>
            <w:tcW w:w="798" w:type="dxa"/>
            <w:tcMar/>
          </w:tcPr>
          <w:p w:rsidR="1C38B521" w:rsidP="1C38B521" w:rsidRDefault="00000000" w14:paraId="18238B14" w14:textId="79F4E24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63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M1</w:t>
              </w:r>
            </w:hyperlink>
          </w:p>
          <w:p w:rsidR="1C38B521" w:rsidP="1C38B521" w:rsidRDefault="00000000" w14:paraId="32608D37" w14:textId="4953BD9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64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C1</w:t>
              </w:r>
            </w:hyperlink>
          </w:p>
          <w:p w:rsidR="1C38B521" w:rsidP="1C38B521" w:rsidRDefault="1C38B521" w14:paraId="2BEBFE6F" w14:textId="69BCC6A4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8E01F7" w14:paraId="33856F9D" w14:textId="066C7C6E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D6480F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Q2</w:t>
            </w:r>
            <w:r w:rsidRPr="00D6480F" w:rsidR="00D6480F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1</w:t>
            </w:r>
            <w:r w:rsidRPr="008E01F7">
              <w:rPr>
                <w:rStyle w:val="normaltextrun"/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Calculate the weighted rating (</w:t>
            </w:r>
            <w:proofErr w:type="spell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wr</w:t>
            </w:r>
            <w:proofErr w:type="spellEnd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) for the </w:t>
            </w:r>
            <w:proofErr w:type="gram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movie</w:t>
            </w:r>
            <w:proofErr w:type="gramEnd"/>
          </w:p>
          <w:p w:rsidRPr="00404777" w:rsidR="1C38B521" w:rsidP="1C38B521" w:rsidRDefault="1C38B521" w14:paraId="44CE4934" w14:textId="51012E27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proofErr w:type="gram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WeightedRating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(</w:t>
            </w:r>
            <w:proofErr w:type="gram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WR)=[(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v.R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)/(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v+m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)] + [(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m.C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)/(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v+m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)]</w:t>
            </w:r>
          </w:p>
          <w:p w:rsidRPr="00404777" w:rsidR="1C38B521" w:rsidP="1C38B521" w:rsidRDefault="1C38B521" w14:paraId="72AAEE3F" w14:textId="5FE44798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1C38B521" w:rsidP="1C38B521" w:rsidRDefault="1C38B521" w14:paraId="46971080" w14:textId="44664804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gram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where</w:t>
            </w:r>
            <w:proofErr w:type="gram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,</w:t>
            </w:r>
          </w:p>
          <w:p w:rsidR="1C38B521" w:rsidP="1C38B521" w:rsidRDefault="1C38B521" w14:paraId="269B02B4" w14:textId="03868816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v</w:t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is the number of votes for the movie</w:t>
            </w:r>
          </w:p>
          <w:p w:rsidR="1C38B521" w:rsidP="1C38B521" w:rsidRDefault="1C38B521" w14:paraId="73CEBDE0" w14:textId="38F143AC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m </w:t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is the minimum votes required to be listed in the chart</w:t>
            </w:r>
          </w:p>
          <w:p w:rsidR="1C38B521" w:rsidP="1C38B521" w:rsidRDefault="1C38B521" w14:paraId="0B229B71" w14:textId="0169E347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R</w:t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is the 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of the movie</w:t>
            </w:r>
          </w:p>
          <w:p w:rsidR="1C38B521" w:rsidP="1C38B521" w:rsidRDefault="1C38B521" w14:paraId="039A7AC8" w14:textId="33DDE13C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C</w:t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is the mean 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across the whole report</w:t>
            </w:r>
          </w:p>
          <w:p w:rsidR="1C38B521" w:rsidP="1C38B521" w:rsidRDefault="1C38B521" w14:paraId="0FE728A5" w14:textId="29A367A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1C38B521" w:rsidP="1C38B521" w:rsidRDefault="1C38B521" w14:paraId="3495BCA3" w14:textId="3EF5905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For calculation of m, we will use 85th percentile as our cutoff. In other words, for a movie to feature in the charts, it must have more votes than at least 85% of the movies in the list.</w:t>
            </w:r>
          </w:p>
          <w:p w:rsidR="1C38B521" w:rsidP="1C38B521" w:rsidRDefault="1C38B521" w14:paraId="0941CB08" w14:textId="6AC2A3C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</w:p>
          <w:p w:rsidR="1C38B521" w:rsidP="1C38B521" w:rsidRDefault="1C38B521" w14:paraId="4385F92A" w14:textId="4EB3E66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List the five movies with the highest WR.</w:t>
            </w:r>
          </w:p>
        </w:tc>
        <w:tc>
          <w:tcPr>
            <w:tcW w:w="998" w:type="dxa"/>
            <w:shd w:val="clear" w:color="auto" w:fill="auto"/>
            <w:tcMar/>
          </w:tcPr>
          <w:p w:rsidR="1C38B521" w:rsidP="1C38B521" w:rsidRDefault="1C38B521" w14:paraId="43483E16" w14:textId="3B96C75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A) Inception, Forrest Gump, The Lord of the Rings: The Fellowship of the Ring, The Empire Strikes Back, Star Wars</w:t>
            </w:r>
          </w:p>
          <w:p w:rsidR="1C38B521" w:rsidP="1C38B521" w:rsidRDefault="1C38B521" w14:paraId="58370D72" w14:textId="1308BD6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B) The Shawshank Redemption, The Godfather, Interstellar, The Lord of the Rings: The Return of the King, The Empire Strikes Back</w:t>
            </w:r>
          </w:p>
          <w:p w:rsidR="1C38B521" w:rsidP="1C38B521" w:rsidRDefault="1C38B521" w14:paraId="5F403922" w14:textId="40D9C73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C) Fight Club, Pulp Fiction, The Godfather, Inception, The Empire Strikes Back</w:t>
            </w:r>
          </w:p>
          <w:p w:rsidR="1C38B521" w:rsidP="1C38B521" w:rsidRDefault="1C38B521" w14:paraId="4FA212B6" w14:textId="6C3E20D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D) The Godfather, Inception, Forrest Gump, Interstellar, The Lord of the Rings: The Return of the King</w:t>
            </w:r>
          </w:p>
        </w:tc>
        <w:tc>
          <w:tcPr>
            <w:tcW w:w="883" w:type="dxa"/>
            <w:tcMar/>
          </w:tcPr>
          <w:p w:rsidR="1C38B521" w:rsidP="1C38B521" w:rsidRDefault="1C38B521" w14:paraId="3A6411F4" w14:textId="4457E43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</w:t>
            </w:r>
          </w:p>
        </w:tc>
        <w:tc>
          <w:tcPr>
            <w:tcW w:w="798" w:type="dxa"/>
            <w:tcMar/>
          </w:tcPr>
          <w:p w:rsidR="1C38B521" w:rsidP="1C38B521" w:rsidRDefault="00000000" w14:paraId="3674685D" w14:textId="274F0ED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65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M2</w:t>
              </w:r>
            </w:hyperlink>
          </w:p>
          <w:p w:rsidR="1C38B521" w:rsidP="1C38B521" w:rsidRDefault="00000000" w14:paraId="5BFA768E" w14:textId="47DE84E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66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C2</w:t>
              </w:r>
            </w:hyperlink>
          </w:p>
          <w:p w:rsidR="1C38B521" w:rsidP="1C38B521" w:rsidRDefault="1C38B521" w14:paraId="167A4D5D" w14:textId="44DB155D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D6480F" w14:paraId="393499FC" w14:textId="06177DF4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D6480F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Q21</w:t>
            </w:r>
            <w:r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Calculate the weighted rating (</w:t>
            </w:r>
            <w:proofErr w:type="spell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wr</w:t>
            </w:r>
            <w:proofErr w:type="spellEnd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) for the </w:t>
            </w:r>
            <w:proofErr w:type="gram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movie</w:t>
            </w:r>
            <w:proofErr w:type="gramEnd"/>
          </w:p>
          <w:p w:rsidRPr="00404777" w:rsidR="1C38B521" w:rsidP="1C38B521" w:rsidRDefault="1C38B521" w14:paraId="61959BFE" w14:textId="236CA328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proofErr w:type="gram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WeightedRating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(</w:t>
            </w:r>
            <w:proofErr w:type="gram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WR)=[(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v.R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)/(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v+m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)] + [(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m.C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)/(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v+m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)]</w:t>
            </w:r>
          </w:p>
          <w:p w:rsidRPr="00404777" w:rsidR="1C38B521" w:rsidP="1C38B521" w:rsidRDefault="1C38B521" w14:paraId="2B66C476" w14:textId="4153D718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1C38B521" w:rsidP="1C38B521" w:rsidRDefault="1C38B521" w14:paraId="3799B589" w14:textId="5626D358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gram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where</w:t>
            </w:r>
            <w:proofErr w:type="gram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,</w:t>
            </w:r>
          </w:p>
          <w:p w:rsidR="1C38B521" w:rsidP="1C38B521" w:rsidRDefault="1C38B521" w14:paraId="40DC1C64" w14:textId="04CE545A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v</w:t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is the number of votes for the movie</w:t>
            </w:r>
          </w:p>
          <w:p w:rsidR="1C38B521" w:rsidP="1C38B521" w:rsidRDefault="1C38B521" w14:paraId="5E762556" w14:textId="295E9DC0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m </w:t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is the minimum votes required to be listed in the chart</w:t>
            </w:r>
          </w:p>
          <w:p w:rsidR="1C38B521" w:rsidP="1C38B521" w:rsidRDefault="1C38B521" w14:paraId="598D3E33" w14:textId="2CAF98D0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R</w:t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is the 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of the movie</w:t>
            </w:r>
          </w:p>
          <w:p w:rsidR="1C38B521" w:rsidP="1C38B521" w:rsidRDefault="1C38B521" w14:paraId="19E814B6" w14:textId="16582AA7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C</w:t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is the mean 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across the whole report</w:t>
            </w:r>
          </w:p>
          <w:p w:rsidR="1C38B521" w:rsidP="1C38B521" w:rsidRDefault="1C38B521" w14:paraId="0BDC71FC" w14:textId="4C6855D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1C38B521" w:rsidP="1C38B521" w:rsidRDefault="1C38B521" w14:paraId="5A5B5DEA" w14:textId="7449231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For calculation of m, we will use 85th percentile as our cutoff. In other words, for a movie to feature in the charts, it must have more votes than at least 85% of the movies in the list.</w:t>
            </w:r>
          </w:p>
          <w:p w:rsidR="1C38B521" w:rsidP="1C38B521" w:rsidRDefault="1C38B521" w14:paraId="14C7F5B1" w14:textId="42AFEB8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</w:p>
          <w:p w:rsidR="1C38B521" w:rsidP="1C38B521" w:rsidRDefault="1C38B521" w14:paraId="74E81CEE" w14:textId="3DCD20C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List the five movies with the highest WR.</w:t>
            </w:r>
          </w:p>
        </w:tc>
        <w:tc>
          <w:tcPr>
            <w:tcW w:w="1018" w:type="dxa"/>
            <w:shd w:val="clear" w:color="auto" w:fill="auto"/>
            <w:tcMar/>
          </w:tcPr>
          <w:p w:rsidR="1C38B521" w:rsidP="1C38B521" w:rsidRDefault="1C38B521" w14:paraId="5AC402F2" w14:textId="6DDE2DC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A) Inception, Forrest Gump, The Empire Strikes Back, Schindler's List, Whiplash</w:t>
            </w:r>
          </w:p>
          <w:p w:rsidR="1C38B521" w:rsidP="1C38B521" w:rsidRDefault="1C38B521" w14:paraId="42ACC9B6" w14:textId="6AE2A3A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B)Inception</w:t>
            </w:r>
            <w:proofErr w:type="gram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, Forrest Gump, The Lord of the Rings: The Fellowship of the Ring, The Empire Strikes Back, Star Wars</w:t>
            </w:r>
          </w:p>
          <w:p w:rsidR="1C38B521" w:rsidP="1C38B521" w:rsidRDefault="1C38B521" w14:paraId="488BB6EA" w14:textId="784E4EC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C) The Shawshank Redemption, The Godfather, Interstellar, The Lord of the Rings: The Return of the King, The Empire Strikes Back</w:t>
            </w:r>
          </w:p>
          <w:p w:rsidR="1C38B521" w:rsidP="1C38B521" w:rsidRDefault="1C38B521" w14:paraId="718D09A0" w14:textId="001CA23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D) The Godfather, Inception, Forrest Gump, Interstellar, The Lord of the Rings: The Return of the King</w:t>
            </w:r>
          </w:p>
        </w:tc>
        <w:tc>
          <w:tcPr>
            <w:tcW w:w="918" w:type="dxa"/>
            <w:tcMar/>
          </w:tcPr>
          <w:p w:rsidR="1C38B521" w:rsidP="1C38B521" w:rsidRDefault="1C38B521" w14:paraId="0578417E" w14:textId="6144624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</w:t>
            </w:r>
          </w:p>
        </w:tc>
        <w:tc>
          <w:tcPr>
            <w:tcW w:w="798" w:type="dxa"/>
            <w:tcMar/>
          </w:tcPr>
          <w:p w:rsidR="1C38B521" w:rsidP="1C38B521" w:rsidRDefault="00000000" w14:paraId="067BCF59" w14:textId="34A3E35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67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M3</w:t>
              </w:r>
            </w:hyperlink>
          </w:p>
          <w:p w:rsidR="1C38B521" w:rsidP="1C38B521" w:rsidRDefault="00000000" w14:paraId="6A413869" w14:textId="448B4BE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68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C3</w:t>
              </w:r>
            </w:hyperlink>
          </w:p>
          <w:p w:rsidR="1C38B521" w:rsidP="1C38B521" w:rsidRDefault="1C38B521" w14:paraId="10DCA522" w14:textId="34B7D6FC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22" w:type="dxa"/>
            <w:shd w:val="clear" w:color="auto" w:fill="E2EFD9" w:themeFill="accent6" w:themeFillTint="33"/>
            <w:tcMar/>
          </w:tcPr>
          <w:p w:rsidR="1C38B521" w:rsidP="1C38B521" w:rsidRDefault="00D6480F" w14:paraId="33024AC8" w14:textId="2EC649B3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D6480F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Q21</w:t>
            </w:r>
            <w:r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Calculate the weighted rating (</w:t>
            </w:r>
            <w:proofErr w:type="spell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wr</w:t>
            </w:r>
            <w:proofErr w:type="spellEnd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) for the </w:t>
            </w:r>
            <w:proofErr w:type="gramStart"/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movie</w:t>
            </w:r>
            <w:proofErr w:type="gramEnd"/>
          </w:p>
          <w:p w:rsidRPr="00404777" w:rsidR="1C38B521" w:rsidP="1C38B521" w:rsidRDefault="1C38B521" w14:paraId="67FACA50" w14:textId="3F082456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spellStart"/>
            <w:proofErr w:type="gram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WeightedRating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(</w:t>
            </w:r>
            <w:proofErr w:type="gram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WR)=[(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v.R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)/(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v+m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)] + [(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m.C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)/(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v+m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)]</w:t>
            </w:r>
          </w:p>
          <w:p w:rsidRPr="00404777" w:rsidR="1C38B521" w:rsidP="1C38B521" w:rsidRDefault="1C38B521" w14:paraId="23D2F99A" w14:textId="254CD4A4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1C38B521" w:rsidP="1C38B521" w:rsidRDefault="1C38B521" w14:paraId="535526D7" w14:textId="2E30CFC2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gram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where</w:t>
            </w:r>
            <w:proofErr w:type="gram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,</w:t>
            </w:r>
          </w:p>
          <w:p w:rsidR="1C38B521" w:rsidP="1C38B521" w:rsidRDefault="1C38B521" w14:paraId="19615C7C" w14:textId="416D4150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v</w:t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is the number of votes for the movie</w:t>
            </w:r>
          </w:p>
          <w:p w:rsidR="1C38B521" w:rsidP="1C38B521" w:rsidRDefault="1C38B521" w14:paraId="3209D7AD" w14:textId="39758510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 xml:space="preserve">m </w:t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is the minimum votes required to be listed in the chart</w:t>
            </w:r>
          </w:p>
          <w:p w:rsidR="1C38B521" w:rsidP="1C38B521" w:rsidRDefault="1C38B521" w14:paraId="5DA3A5DE" w14:textId="0FB19457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R</w:t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is the 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of the movie</w:t>
            </w:r>
          </w:p>
          <w:p w:rsidR="1C38B521" w:rsidP="1C38B521" w:rsidRDefault="1C38B521" w14:paraId="38A78566" w14:textId="282F6485">
            <w:pPr>
              <w:spacing w:beforeAutospacing="1" w:afterAutospacing="1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b/>
                <w:bCs/>
                <w:color w:val="000000" w:themeColor="text1"/>
                <w:sz w:val="12"/>
                <w:szCs w:val="12"/>
              </w:rPr>
              <w:t>C</w:t>
            </w: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is the mean 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across the whole report</w:t>
            </w:r>
          </w:p>
          <w:p w:rsidR="1C38B521" w:rsidP="1C38B521" w:rsidRDefault="1C38B521" w14:paraId="73EB35B8" w14:textId="1B5225B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1C38B521" w:rsidP="1C38B521" w:rsidRDefault="1C38B521" w14:paraId="1EBD722E" w14:textId="46DE48B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For calculation of m, we will use 85th percentile as our cutoff. In other words, for a movie to feature in the charts, it must have more votes than at least 85% of the movies in the list.</w:t>
            </w:r>
          </w:p>
          <w:p w:rsidR="1C38B521" w:rsidP="1C38B521" w:rsidRDefault="1C38B521" w14:paraId="6744AA39" w14:textId="024528D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</w:p>
          <w:p w:rsidR="1C38B521" w:rsidP="1C38B521" w:rsidRDefault="1C38B521" w14:paraId="1F2E6880" w14:textId="67DEB0C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List the five movies with the highest WR.</w:t>
            </w:r>
          </w:p>
        </w:tc>
        <w:tc>
          <w:tcPr>
            <w:tcW w:w="1029" w:type="dxa"/>
            <w:shd w:val="clear" w:color="auto" w:fill="E2EFD9" w:themeFill="accent6" w:themeFillTint="33"/>
            <w:tcMar/>
          </w:tcPr>
          <w:p w:rsidR="1C38B521" w:rsidP="1C38B521" w:rsidRDefault="1C38B521" w14:paraId="594A24F0" w14:textId="2ADD5BA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A) Inception, Forrest Gump, The Empire Strikes Back, Schindler's List, Whiplash</w:t>
            </w:r>
          </w:p>
          <w:p w:rsidR="1C38B521" w:rsidP="1C38B521" w:rsidRDefault="1C38B521" w14:paraId="350E3044" w14:textId="42EB094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B) The Godfather, Inception, Forrest Gump, Interstellar, The Lord of the Rings: The Return of the King</w:t>
            </w:r>
          </w:p>
          <w:p w:rsidR="1C38B521" w:rsidP="1C38B521" w:rsidRDefault="1C38B521" w14:paraId="3BEEF708" w14:textId="1C05113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C) Fight Club, Pulp Fiction, The Godfather, Inception, The Empire Strikes Back</w:t>
            </w:r>
          </w:p>
          <w:p w:rsidR="1C38B521" w:rsidP="1C38B521" w:rsidRDefault="1C38B521" w14:paraId="5DB4A7D5" w14:textId="2DFC517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D) Inception, Forrest Gump, The Lord of the Rings: The Fellowship of the Ring, The Empire Strikes Back, Star Wars</w:t>
            </w: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1C38B521" w:rsidP="1C38B521" w:rsidRDefault="1C38B521" w14:paraId="5BDFA755" w14:textId="06C0FF6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B)</w:t>
            </w:r>
          </w:p>
        </w:tc>
        <w:tc>
          <w:tcPr>
            <w:tcW w:w="798" w:type="dxa"/>
            <w:tcMar/>
          </w:tcPr>
          <w:p w:rsidR="1C38B521" w:rsidP="1C38B521" w:rsidRDefault="00000000" w14:paraId="4E658E6A" w14:textId="0C80A99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69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M4</w:t>
              </w:r>
            </w:hyperlink>
          </w:p>
          <w:p w:rsidR="1C38B521" w:rsidP="1C38B521" w:rsidRDefault="00000000" w14:paraId="47F0F6E2" w14:textId="3D73E2A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70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C4</w:t>
              </w:r>
            </w:hyperlink>
          </w:p>
          <w:p w:rsidR="1C38B521" w:rsidP="1C38B521" w:rsidRDefault="1C38B521" w14:paraId="301502B7" w14:textId="26E1B2D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</w:tr>
      <w:tr w:rsidR="008F2172" w:rsidTr="6C964A44" w14:paraId="2CD88376" w14:textId="77777777">
        <w:trPr>
          <w:trHeight w:val="300"/>
        </w:trPr>
        <w:tc>
          <w:tcPr>
            <w:tcW w:w="704" w:type="dxa"/>
            <w:tcMar/>
          </w:tcPr>
          <w:p w:rsidR="1C38B521" w:rsidP="1C38B521" w:rsidRDefault="1C38B521" w14:paraId="3D61E95B" w14:textId="0EA5C91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12</w:t>
            </w:r>
          </w:p>
        </w:tc>
        <w:tc>
          <w:tcPr>
            <w:tcW w:w="525" w:type="dxa"/>
            <w:tcMar/>
          </w:tcPr>
          <w:p w:rsidR="1C38B521" w:rsidP="1C38B521" w:rsidRDefault="1C38B521" w14:paraId="3395E7D3" w14:textId="38F1D43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DS1-3</w:t>
            </w:r>
          </w:p>
        </w:tc>
        <w:tc>
          <w:tcPr>
            <w:tcW w:w="709" w:type="dxa"/>
            <w:tcMar/>
          </w:tcPr>
          <w:p w:rsidR="1C38B521" w:rsidP="1C38B521" w:rsidRDefault="1C38B521" w14:paraId="416FEEC6" w14:textId="0F8629A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All that apply</w:t>
            </w:r>
          </w:p>
        </w:tc>
        <w:tc>
          <w:tcPr>
            <w:tcW w:w="2805" w:type="dxa"/>
            <w:shd w:val="clear" w:color="auto" w:fill="auto"/>
            <w:tcMar/>
          </w:tcPr>
          <w:p w:rsidR="1C38B521" w:rsidP="1C38B521" w:rsidRDefault="00923E12" w14:paraId="13E22ADB" w14:textId="34FD2F4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</w:t>
            </w:r>
            <w:r w:rsidRPr="00CB7CF3" w:rsid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22</w:t>
            </w:r>
            <w:r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Create the correlation matrix of the dataset and select the appropriate option:</w:t>
            </w:r>
          </w:p>
        </w:tc>
        <w:tc>
          <w:tcPr>
            <w:tcW w:w="1036" w:type="dxa"/>
            <w:shd w:val="clear" w:color="auto" w:fill="auto"/>
            <w:tcMar/>
          </w:tcPr>
          <w:p w:rsidR="1C38B521" w:rsidP="1C38B521" w:rsidRDefault="1C38B521" w14:paraId="07D5C55D" w14:textId="4EBDA8B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gram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A)Vote</w:t>
            </w:r>
            <w:proofErr w:type="gram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count has the maximum correlation coefficient with popularity and revenue</w:t>
            </w:r>
          </w:p>
          <w:p w:rsidR="1C38B521" w:rsidP="1C38B521" w:rsidRDefault="1C38B521" w14:paraId="6182197E" w14:textId="6E8CFEE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proofErr w:type="gram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B)Strength</w:t>
            </w:r>
            <w:proofErr w:type="gram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of relationship for vote average and id is similar to vote average and popularity</w:t>
            </w:r>
          </w:p>
          <w:p w:rsidR="1C38B521" w:rsidP="1C38B521" w:rsidRDefault="1C38B521" w14:paraId="5FC9B763" w14:textId="50CD0D8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C)A correlation coefficient of 0.6 indicates a stronger relationship than a correlation coefficient of –</w:t>
            </w:r>
            <w:proofErr w:type="gram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0.7</w:t>
            </w:r>
            <w:proofErr w:type="gramEnd"/>
          </w:p>
          <w:p w:rsidR="1C38B521" w:rsidP="1C38B521" w:rsidRDefault="1C38B521" w14:paraId="4AB4B515" w14:textId="20B4556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D)If two variables have a low 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pearson</w:t>
            </w:r>
            <w:proofErr w:type="spellEnd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correlation coefficient they can’t have any relationship with each other</w:t>
            </w:r>
          </w:p>
        </w:tc>
        <w:tc>
          <w:tcPr>
            <w:tcW w:w="883" w:type="dxa"/>
            <w:tcMar/>
          </w:tcPr>
          <w:p w:rsidR="1C38B521" w:rsidP="1C38B521" w:rsidRDefault="1C38B521" w14:paraId="553764DE" w14:textId="09A4436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A</w:t>
            </w:r>
          </w:p>
          <w:p w:rsidR="1C38B521" w:rsidP="1C38B521" w:rsidRDefault="1C38B521" w14:paraId="0C95C071" w14:textId="742051E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596" w:type="dxa"/>
            <w:tcMar/>
          </w:tcPr>
          <w:p w:rsidR="1C38B521" w:rsidP="1C38B521" w:rsidRDefault="00000000" w14:paraId="1BC5B2E4" w14:textId="0E024E9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71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M0</w:t>
              </w:r>
            </w:hyperlink>
          </w:p>
          <w:p w:rsidR="1C38B521" w:rsidP="1C38B521" w:rsidRDefault="00000000" w14:paraId="28D4E003" w14:textId="1EF0D77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72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C0</w:t>
              </w:r>
            </w:hyperlink>
          </w:p>
          <w:p w:rsidR="1C38B521" w:rsidP="1C38B521" w:rsidRDefault="1C38B521" w14:paraId="51848BC2" w14:textId="7539046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1C38B521" w:rsidP="1C38B521" w:rsidRDefault="1C38B521" w14:paraId="5EB4D3CE" w14:textId="7FDDDA1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1C38B521" w:rsidP="1C38B521" w:rsidRDefault="1C38B521" w14:paraId="24CEEBD7" w14:textId="14B0375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D6480F" w14:paraId="1D39CA52" w14:textId="6B024FC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Q22</w:t>
            </w:r>
            <w:r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Create the correlation matrix of the dataset and select the appropriate option:</w:t>
            </w:r>
          </w:p>
        </w:tc>
        <w:tc>
          <w:tcPr>
            <w:tcW w:w="1025" w:type="dxa"/>
            <w:shd w:val="clear" w:color="auto" w:fill="auto"/>
            <w:tcMar/>
          </w:tcPr>
          <w:p w:rsidR="1C38B521" w:rsidP="1C38B521" w:rsidRDefault="1C38B521" w14:paraId="2C74E880" w14:textId="5A42442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A) Vote count has the maximum correlation coefficient with popularity and budget </w:t>
            </w:r>
          </w:p>
          <w:p w:rsidR="1C38B521" w:rsidP="1C38B521" w:rsidRDefault="1C38B521" w14:paraId="30BE5620" w14:textId="18F8716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</w:p>
          <w:p w:rsidR="1C38B521" w:rsidP="1C38B521" w:rsidRDefault="1C38B521" w14:paraId="178D0094" w14:textId="73FD1CB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B) A correlation coefficient of 0.6 indicates a stronger relationship than a correlation coefficient of –0.7 </w:t>
            </w:r>
          </w:p>
          <w:p w:rsidR="1C38B521" w:rsidP="1C38B521" w:rsidRDefault="1C38B521" w14:paraId="72591224" w14:textId="00B3916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</w:p>
          <w:p w:rsidR="1C38B521" w:rsidP="1C38B521" w:rsidRDefault="1C38B521" w14:paraId="510BC065" w14:textId="6E908D7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C) According to the correlation matrix, it is worth exploring the increase of budget to increase revenue</w:t>
            </w:r>
          </w:p>
        </w:tc>
        <w:tc>
          <w:tcPr>
            <w:tcW w:w="1125" w:type="dxa"/>
            <w:tcMar/>
          </w:tcPr>
          <w:p w:rsidR="1C38B521" w:rsidP="1C38B521" w:rsidRDefault="1C38B521" w14:paraId="7FAEF185" w14:textId="49E65CC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</w:t>
            </w:r>
          </w:p>
        </w:tc>
        <w:tc>
          <w:tcPr>
            <w:tcW w:w="798" w:type="dxa"/>
            <w:tcMar/>
          </w:tcPr>
          <w:p w:rsidR="1C38B521" w:rsidP="1C38B521" w:rsidRDefault="00000000" w14:paraId="2357642E" w14:textId="789B805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73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M1</w:t>
              </w:r>
            </w:hyperlink>
          </w:p>
          <w:p w:rsidR="1C38B521" w:rsidP="1C38B521" w:rsidRDefault="00000000" w14:paraId="08A1C254" w14:textId="4F038F0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74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C1</w:t>
              </w:r>
            </w:hyperlink>
          </w:p>
          <w:p w:rsidR="1C38B521" w:rsidP="1C38B521" w:rsidRDefault="1C38B521" w14:paraId="314A58E7" w14:textId="5BD28B6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1C38B521" w:rsidP="1C38B521" w:rsidRDefault="1C38B521" w14:paraId="4AF00C29" w14:textId="5B65072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D6480F" w14:paraId="3C0D3141" w14:textId="62DF6EB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Q22</w:t>
            </w:r>
            <w:r w:rsidR="00F22FA4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Create the correlation matrix of the dataset and select the appropriate option:</w:t>
            </w:r>
          </w:p>
        </w:tc>
        <w:tc>
          <w:tcPr>
            <w:tcW w:w="998" w:type="dxa"/>
            <w:shd w:val="clear" w:color="auto" w:fill="auto"/>
            <w:tcMar/>
          </w:tcPr>
          <w:p w:rsidR="1C38B521" w:rsidP="1C38B521" w:rsidRDefault="1C38B521" w14:paraId="3499A1D5" w14:textId="0578DE3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A) Score is positive and highly correlated with budget</w:t>
            </w:r>
          </w:p>
          <w:p w:rsidR="1C38B521" w:rsidP="1C38B521" w:rsidRDefault="1C38B521" w14:paraId="24520336" w14:textId="77C7032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B) We should not be studying the correlation between id and the rest of the movies’ attributes</w:t>
            </w:r>
          </w:p>
          <w:p w:rsidR="1C38B521" w:rsidP="1C38B521" w:rsidRDefault="1C38B521" w14:paraId="7AF30915" w14:textId="5971220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C) It seems promising to increase the budget </w:t>
            </w:r>
            <w:proofErr w:type="gram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in order to</w:t>
            </w:r>
            <w:proofErr w:type="gram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increase the score</w:t>
            </w:r>
          </w:p>
        </w:tc>
        <w:tc>
          <w:tcPr>
            <w:tcW w:w="883" w:type="dxa"/>
            <w:tcMar/>
          </w:tcPr>
          <w:p w:rsidR="1C38B521" w:rsidP="1C38B521" w:rsidRDefault="1C38B521" w14:paraId="3E66EE41" w14:textId="494E3B1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</w:t>
            </w:r>
          </w:p>
        </w:tc>
        <w:tc>
          <w:tcPr>
            <w:tcW w:w="798" w:type="dxa"/>
            <w:tcMar/>
          </w:tcPr>
          <w:p w:rsidR="1C38B521" w:rsidP="1C38B521" w:rsidRDefault="00000000" w14:paraId="45D49593" w14:textId="2150840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75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M2</w:t>
              </w:r>
            </w:hyperlink>
          </w:p>
          <w:p w:rsidR="1C38B521" w:rsidP="1C38B521" w:rsidRDefault="00000000" w14:paraId="63E4855B" w14:textId="6A81148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76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C2</w:t>
              </w:r>
            </w:hyperlink>
          </w:p>
          <w:p w:rsidR="1C38B521" w:rsidP="1C38B521" w:rsidRDefault="1C38B521" w14:paraId="74BD85F2" w14:textId="74F2F34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524760" w14:paraId="39C9EB23" w14:textId="78E463E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Q22</w:t>
            </w:r>
            <w:r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Create the correlation matrix of the dataset and select the appropriate option:</w:t>
            </w:r>
          </w:p>
        </w:tc>
        <w:tc>
          <w:tcPr>
            <w:tcW w:w="1018" w:type="dxa"/>
            <w:shd w:val="clear" w:color="auto" w:fill="auto"/>
            <w:tcMar/>
          </w:tcPr>
          <w:p w:rsidR="1C38B521" w:rsidP="1C38B521" w:rsidRDefault="1C38B521" w14:paraId="44B6E915" w14:textId="7AA8AA5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A) Score is positive and highly correlated with budget</w:t>
            </w:r>
          </w:p>
          <w:p w:rsidR="1C38B521" w:rsidP="1C38B521" w:rsidRDefault="1C38B521" w14:paraId="037F5300" w14:textId="69D38A3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B) There is a linear relationship between </w:t>
            </w:r>
            <w:proofErr w:type="spell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vote_count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and revenue</w:t>
            </w:r>
          </w:p>
          <w:p w:rsidR="1C38B521" w:rsidP="1C38B521" w:rsidRDefault="1C38B521" w14:paraId="5EC31593" w14:textId="3F06BD7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C) A correlation of -0.8 does not imply a relationship between two variables</w:t>
            </w:r>
          </w:p>
        </w:tc>
        <w:tc>
          <w:tcPr>
            <w:tcW w:w="918" w:type="dxa"/>
            <w:tcMar/>
          </w:tcPr>
          <w:p w:rsidR="1C38B521" w:rsidP="1C38B521" w:rsidRDefault="1C38B521" w14:paraId="34676FE6" w14:textId="6C7685A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</w:t>
            </w:r>
          </w:p>
        </w:tc>
        <w:tc>
          <w:tcPr>
            <w:tcW w:w="798" w:type="dxa"/>
            <w:tcMar/>
          </w:tcPr>
          <w:p w:rsidR="1C38B521" w:rsidP="1C38B521" w:rsidRDefault="00000000" w14:paraId="2540D1FD" w14:textId="3246DCB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77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M3</w:t>
              </w:r>
            </w:hyperlink>
          </w:p>
          <w:p w:rsidR="1C38B521" w:rsidP="1C38B521" w:rsidRDefault="00000000" w14:paraId="23CE03FF" w14:textId="4440142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78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C3</w:t>
              </w:r>
            </w:hyperlink>
          </w:p>
          <w:p w:rsidR="1C38B521" w:rsidP="1C38B521" w:rsidRDefault="1C38B521" w14:paraId="239EFEB9" w14:textId="645B6F5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22" w:type="dxa"/>
            <w:shd w:val="clear" w:color="auto" w:fill="E2EFD9" w:themeFill="accent6" w:themeFillTint="33"/>
            <w:tcMar/>
          </w:tcPr>
          <w:p w:rsidR="1C38B521" w:rsidP="1C38B521" w:rsidRDefault="00524760" w14:paraId="5DDD54A9" w14:textId="18C3DC2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Q22</w:t>
            </w:r>
            <w:r>
              <w:rPr>
                <w:rStyle w:val="normaltextrun"/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Create the correlation matrix of the dataset and select the appropriate option:</w:t>
            </w:r>
          </w:p>
        </w:tc>
        <w:tc>
          <w:tcPr>
            <w:tcW w:w="1029" w:type="dxa"/>
            <w:shd w:val="clear" w:color="auto" w:fill="E2EFD9" w:themeFill="accent6" w:themeFillTint="33"/>
            <w:tcMar/>
          </w:tcPr>
          <w:p w:rsidR="1C38B521" w:rsidP="1C38B521" w:rsidRDefault="1C38B521" w14:paraId="7AAEC4D7" w14:textId="0381388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A) There is a linear </w:t>
            </w:r>
            <w:proofErr w:type="spell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relashionship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between popularity and runtime</w:t>
            </w:r>
          </w:p>
          <w:p w:rsidR="1C38B521" w:rsidP="1C38B521" w:rsidRDefault="1C38B521" w14:paraId="492DE02A" w14:textId="60AE9A7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B) Score is positive and highly correlated with budget</w:t>
            </w:r>
          </w:p>
          <w:p w:rsidR="1C38B521" w:rsidP="1C38B521" w:rsidRDefault="1C38B521" w14:paraId="1CBCB026" w14:textId="5713885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C) There is a linear relationship between </w:t>
            </w:r>
            <w:proofErr w:type="spell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vote_count</w:t>
            </w:r>
            <w:proofErr w:type="spellEnd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and popularity</w:t>
            </w: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1C38B521" w:rsidP="1C38B521" w:rsidRDefault="1C38B521" w14:paraId="440FE31D" w14:textId="7BC0DAB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A</w:t>
            </w:r>
          </w:p>
        </w:tc>
        <w:tc>
          <w:tcPr>
            <w:tcW w:w="798" w:type="dxa"/>
            <w:tcMar/>
          </w:tcPr>
          <w:p w:rsidR="1C38B521" w:rsidP="1C38B521" w:rsidRDefault="00000000" w14:paraId="7886FF16" w14:textId="4EA620D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79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M4</w:t>
              </w:r>
            </w:hyperlink>
          </w:p>
          <w:p w:rsidR="1C38B521" w:rsidP="1C38B521" w:rsidRDefault="00000000" w14:paraId="505FB141" w14:textId="5763260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80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C4</w:t>
              </w:r>
            </w:hyperlink>
          </w:p>
          <w:p w:rsidR="1C38B521" w:rsidP="1C38B521" w:rsidRDefault="1C38B521" w14:paraId="583A206E" w14:textId="60B50FF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</w:tr>
      <w:tr w:rsidR="008F2172" w:rsidTr="6C964A44" w14:paraId="7D60B690" w14:textId="77777777">
        <w:trPr>
          <w:trHeight w:val="300"/>
        </w:trPr>
        <w:tc>
          <w:tcPr>
            <w:tcW w:w="704" w:type="dxa"/>
            <w:tcMar/>
          </w:tcPr>
          <w:p w:rsidR="1C38B521" w:rsidP="1C38B521" w:rsidRDefault="1C38B521" w14:paraId="0B712442" w14:textId="352651B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29</w:t>
            </w:r>
          </w:p>
        </w:tc>
        <w:tc>
          <w:tcPr>
            <w:tcW w:w="525" w:type="dxa"/>
            <w:tcMar/>
          </w:tcPr>
          <w:p w:rsidR="1C38B521" w:rsidP="1C38B521" w:rsidRDefault="1C38B521" w14:paraId="2EC9D044" w14:textId="5D3DE19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DS1-5</w:t>
            </w:r>
          </w:p>
        </w:tc>
        <w:tc>
          <w:tcPr>
            <w:tcW w:w="709" w:type="dxa"/>
            <w:tcMar/>
          </w:tcPr>
          <w:p w:rsidR="1C38B521" w:rsidP="1C38B521" w:rsidRDefault="1C38B521" w14:paraId="383FA90A" w14:textId="7EEDB35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Fill in the blank</w:t>
            </w:r>
          </w:p>
        </w:tc>
        <w:tc>
          <w:tcPr>
            <w:tcW w:w="2805" w:type="dxa"/>
            <w:shd w:val="clear" w:color="auto" w:fill="auto"/>
            <w:tcMar/>
          </w:tcPr>
          <w:p w:rsidR="1C38B521" w:rsidP="1C38B521" w:rsidRDefault="0059699C" w14:paraId="311E91B6" w14:textId="6647FA60">
            <w:pPr>
              <w:pStyle w:val="paragraph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</w:t>
            </w:r>
            <w:r w:rsidRPr="00CB7CF3" w:rsid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23</w:t>
            </w:r>
            <w:r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What was the budget (integer) of the film with a crew of 150</w:t>
            </w:r>
          </w:p>
        </w:tc>
        <w:tc>
          <w:tcPr>
            <w:tcW w:w="1036" w:type="dxa"/>
            <w:shd w:val="clear" w:color="auto" w:fill="auto"/>
            <w:tcMar/>
          </w:tcPr>
          <w:p w:rsidR="1C38B521" w:rsidP="1C38B521" w:rsidRDefault="1C38B521" w14:paraId="70F7C3C4" w14:textId="0E33302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2F2589DB" w14:textId="06514C9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78000000</w:t>
            </w:r>
          </w:p>
        </w:tc>
        <w:tc>
          <w:tcPr>
            <w:tcW w:w="596" w:type="dxa"/>
            <w:tcMar/>
          </w:tcPr>
          <w:p w:rsidR="1C38B521" w:rsidP="1C38B521" w:rsidRDefault="00000000" w14:paraId="4D011816" w14:textId="2BB54CD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81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M0</w:t>
              </w:r>
            </w:hyperlink>
          </w:p>
          <w:p w:rsidR="1C38B521" w:rsidP="1C38B521" w:rsidRDefault="00000000" w14:paraId="7154558D" w14:textId="51EE595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82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C0</w:t>
              </w:r>
            </w:hyperlink>
          </w:p>
          <w:p w:rsidR="1C38B521" w:rsidP="1C38B521" w:rsidRDefault="1C38B521" w14:paraId="0CAA3041" w14:textId="7F45F19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1C38B521" w:rsidP="1C38B521" w:rsidRDefault="1C38B521" w14:paraId="0C424476" w14:textId="3D989EE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1C38B521" w:rsidP="1C38B521" w:rsidRDefault="1C38B521" w14:paraId="12CB1A4B" w14:textId="12D34BF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D6480F" w14:paraId="0C83CB2D" w14:textId="526EC0F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Q23</w:t>
            </w:r>
            <w:r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What was the vote average of the film with a crew of 168?</w:t>
            </w:r>
          </w:p>
        </w:tc>
        <w:tc>
          <w:tcPr>
            <w:tcW w:w="1025" w:type="dxa"/>
            <w:shd w:val="clear" w:color="auto" w:fill="auto"/>
            <w:tcMar/>
          </w:tcPr>
          <w:p w:rsidR="1C38B521" w:rsidP="1C38B521" w:rsidRDefault="1C38B521" w14:paraId="4FD8494C" w14:textId="48C6193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1C38B521" w:rsidP="1C38B521" w:rsidRDefault="1C38B521" w14:paraId="67DD4FCF" w14:textId="46F1023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6.9</w:t>
            </w:r>
          </w:p>
        </w:tc>
        <w:tc>
          <w:tcPr>
            <w:tcW w:w="798" w:type="dxa"/>
            <w:tcMar/>
          </w:tcPr>
          <w:p w:rsidR="1C38B521" w:rsidP="1C38B521" w:rsidRDefault="00000000" w14:paraId="405883C6" w14:textId="708B21C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83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M1</w:t>
              </w:r>
            </w:hyperlink>
          </w:p>
          <w:p w:rsidR="1C38B521" w:rsidP="1C38B521" w:rsidRDefault="00000000" w14:paraId="191719A3" w14:textId="17FF068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84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C1</w:t>
              </w:r>
            </w:hyperlink>
          </w:p>
          <w:p w:rsidR="1C38B521" w:rsidP="1C38B521" w:rsidRDefault="1C38B521" w14:paraId="30490D1B" w14:textId="2E88B8A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D6480F" w14:paraId="5E02E1D7" w14:textId="4BC8CC0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Q23</w:t>
            </w:r>
            <w:r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What was the budget (integer) of the film with a crew of 151</w:t>
            </w:r>
          </w:p>
        </w:tc>
        <w:tc>
          <w:tcPr>
            <w:tcW w:w="998" w:type="dxa"/>
            <w:shd w:val="clear" w:color="auto" w:fill="auto"/>
            <w:tcMar/>
          </w:tcPr>
          <w:p w:rsidR="1C38B521" w:rsidP="1C38B521" w:rsidRDefault="1C38B521" w14:paraId="48B564FC" w14:textId="5F779E4D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1C38B521" w:rsidP="1C38B521" w:rsidRDefault="1C38B521" w14:paraId="6B867A85" w14:textId="3F568E9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85000000</w:t>
            </w:r>
          </w:p>
        </w:tc>
        <w:tc>
          <w:tcPr>
            <w:tcW w:w="798" w:type="dxa"/>
            <w:tcMar/>
          </w:tcPr>
          <w:p w:rsidR="1C38B521" w:rsidP="1C38B521" w:rsidRDefault="00000000" w14:paraId="29A5830B" w14:textId="7FBD6F1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85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M2</w:t>
              </w:r>
            </w:hyperlink>
          </w:p>
          <w:p w:rsidR="1C38B521" w:rsidP="1C38B521" w:rsidRDefault="00000000" w14:paraId="62D8644A" w14:textId="6B550AD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86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C2</w:t>
              </w:r>
            </w:hyperlink>
          </w:p>
          <w:p w:rsidR="1C38B521" w:rsidP="1C38B521" w:rsidRDefault="1C38B521" w14:paraId="17D4F5EA" w14:textId="432601E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CC679C" w14:paraId="291E2984" w14:textId="44D795A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Q23</w:t>
            </w:r>
            <w:r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What was the budget (integer) of the film with a crew of 130</w:t>
            </w:r>
          </w:p>
        </w:tc>
        <w:tc>
          <w:tcPr>
            <w:tcW w:w="1018" w:type="dxa"/>
            <w:shd w:val="clear" w:color="auto" w:fill="auto"/>
            <w:tcMar/>
          </w:tcPr>
          <w:p w:rsidR="1C38B521" w:rsidP="1C38B521" w:rsidRDefault="1C38B521" w14:paraId="57B627F8" w14:textId="45CB26A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918" w:type="dxa"/>
            <w:tcMar/>
          </w:tcPr>
          <w:p w:rsidR="1C38B521" w:rsidP="1C38B521" w:rsidRDefault="1C38B521" w14:paraId="6314A8DA" w14:textId="65C9C2B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30000000</w:t>
            </w:r>
          </w:p>
        </w:tc>
        <w:tc>
          <w:tcPr>
            <w:tcW w:w="798" w:type="dxa"/>
            <w:tcMar/>
          </w:tcPr>
          <w:p w:rsidR="1C38B521" w:rsidP="1C38B521" w:rsidRDefault="00000000" w14:paraId="0A3898C1" w14:textId="08D6043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87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M3</w:t>
              </w:r>
            </w:hyperlink>
          </w:p>
          <w:p w:rsidR="1C38B521" w:rsidP="1C38B521" w:rsidRDefault="00000000" w14:paraId="7EACB69B" w14:textId="194612A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88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C3</w:t>
              </w:r>
            </w:hyperlink>
          </w:p>
          <w:p w:rsidR="1C38B521" w:rsidP="1C38B521" w:rsidRDefault="1C38B521" w14:paraId="169CC0BD" w14:textId="14BA6F3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22" w:type="dxa"/>
            <w:shd w:val="clear" w:color="auto" w:fill="E2EFD9" w:themeFill="accent6" w:themeFillTint="33"/>
            <w:tcMar/>
          </w:tcPr>
          <w:p w:rsidR="1C38B521" w:rsidP="1C38B521" w:rsidRDefault="00CC679C" w14:paraId="784CB86B" w14:textId="01B0DEF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Q23</w:t>
            </w:r>
            <w:r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What was the </w:t>
            </w:r>
            <w:proofErr w:type="spell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vote_average</w:t>
            </w:r>
            <w:proofErr w:type="spellEnd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of the film with a crew of 160</w:t>
            </w:r>
          </w:p>
        </w:tc>
        <w:tc>
          <w:tcPr>
            <w:tcW w:w="1029" w:type="dxa"/>
            <w:shd w:val="clear" w:color="auto" w:fill="E2EFD9" w:themeFill="accent6" w:themeFillTint="33"/>
            <w:tcMar/>
          </w:tcPr>
          <w:p w:rsidR="1C38B521" w:rsidP="1C38B521" w:rsidRDefault="1C38B521" w14:paraId="17338170" w14:textId="75D877B0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1C38B521" w:rsidP="1C38B521" w:rsidRDefault="1C38B521" w14:paraId="23DFAD23" w14:textId="02D187B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7.2</w:t>
            </w:r>
          </w:p>
        </w:tc>
        <w:tc>
          <w:tcPr>
            <w:tcW w:w="798" w:type="dxa"/>
            <w:tcMar/>
          </w:tcPr>
          <w:p w:rsidR="1C38B521" w:rsidP="1C38B521" w:rsidRDefault="00000000" w14:paraId="7FC95B54" w14:textId="46AA454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89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M4</w:t>
              </w:r>
            </w:hyperlink>
          </w:p>
          <w:p w:rsidR="1C38B521" w:rsidP="1C38B521" w:rsidRDefault="00000000" w14:paraId="5CC0A802" w14:textId="1799CD7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hyperlink r:id="rId190">
              <w:r w:rsidRPr="1C38B521" w:rsidR="1C38B521">
                <w:rPr>
                  <w:rStyle w:val="Hyperlink"/>
                  <w:rFonts w:ascii="Aptos" w:hAnsi="Aptos" w:eastAsia="Aptos" w:cs="Aptos"/>
                  <w:sz w:val="12"/>
                  <w:szCs w:val="12"/>
                </w:rPr>
                <w:t>C4</w:t>
              </w:r>
            </w:hyperlink>
          </w:p>
          <w:p w:rsidR="1C38B521" w:rsidP="1C38B521" w:rsidRDefault="1C38B521" w14:paraId="3EB4A338" w14:textId="07E1419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</w:tr>
      <w:tr w:rsidR="009B7428" w:rsidTr="6C964A44" w14:paraId="6B4D1530" w14:textId="77777777">
        <w:trPr>
          <w:trHeight w:val="300"/>
        </w:trPr>
        <w:tc>
          <w:tcPr>
            <w:tcW w:w="704" w:type="dxa"/>
            <w:tcMar/>
          </w:tcPr>
          <w:p w:rsidR="1C38B521" w:rsidP="1C38B521" w:rsidRDefault="1C38B521" w14:paraId="3F1877D7" w14:textId="77777777">
            <w:pPr>
              <w:spacing w:line="259" w:lineRule="auto"/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41</w:t>
            </w:r>
          </w:p>
          <w:p w:rsidR="00D6480F" w:rsidP="1C38B521" w:rsidRDefault="00D6480F" w14:paraId="0D9CB7CC" w14:textId="7777777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  <w:p w:rsidR="00D6480F" w:rsidP="1C38B521" w:rsidRDefault="00D6480F" w14:paraId="5314C298" w14:textId="77777777">
            <w:pPr>
              <w:spacing w:line="259" w:lineRule="auto"/>
            </w:pPr>
          </w:p>
          <w:p w:rsidR="00D6480F" w:rsidP="1C38B521" w:rsidRDefault="00D6480F" w14:paraId="2F507F21" w14:textId="1407891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D6480F">
              <w:rPr>
                <w:rFonts w:ascii="Aptos" w:hAnsi="Aptos" w:eastAsia="Aptos" w:cs="Aptos"/>
                <w:color w:val="000000" w:themeColor="text1"/>
                <w:sz w:val="12"/>
                <w:szCs w:val="12"/>
                <w:highlight w:val="yellow"/>
              </w:rPr>
              <w:t>same question across all iterations</w:t>
            </w:r>
          </w:p>
        </w:tc>
        <w:tc>
          <w:tcPr>
            <w:tcW w:w="525" w:type="dxa"/>
            <w:shd w:val="clear" w:color="auto" w:fill="FFF2CC" w:themeFill="accent4" w:themeFillTint="33"/>
            <w:tcMar/>
          </w:tcPr>
          <w:p w:rsidR="1C38B521" w:rsidP="1C38B521" w:rsidRDefault="1C38B521" w14:paraId="3EF8C58B" w14:textId="6763C42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DS1-8</w:t>
            </w:r>
          </w:p>
        </w:tc>
        <w:tc>
          <w:tcPr>
            <w:tcW w:w="709" w:type="dxa"/>
            <w:shd w:val="clear" w:color="auto" w:fill="FFF2CC" w:themeFill="accent4" w:themeFillTint="33"/>
            <w:tcMar/>
          </w:tcPr>
          <w:p w:rsidR="1C38B521" w:rsidP="1C38B521" w:rsidRDefault="1C38B521" w14:paraId="1A92B0C6" w14:textId="05F488C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All that apply</w:t>
            </w:r>
          </w:p>
        </w:tc>
        <w:tc>
          <w:tcPr>
            <w:tcW w:w="2805" w:type="dxa"/>
            <w:shd w:val="clear" w:color="auto" w:fill="auto"/>
            <w:tcMar/>
          </w:tcPr>
          <w:p w:rsidR="1C38B521" w:rsidP="1C38B521" w:rsidRDefault="00461180" w14:paraId="2381448E" w14:textId="74A99B1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</w:t>
            </w:r>
            <w:r w:rsidRPr="00CB7CF3" w:rsid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24</w:t>
            </w:r>
            <w:r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Which of the following file formats can be used to save the merged </w:t>
            </w:r>
            <w:proofErr w:type="spell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dataframe</w:t>
            </w:r>
            <w:proofErr w:type="spellEnd"/>
          </w:p>
        </w:tc>
        <w:tc>
          <w:tcPr>
            <w:tcW w:w="1036" w:type="dxa"/>
            <w:shd w:val="clear" w:color="auto" w:fill="auto"/>
            <w:tcMar/>
          </w:tcPr>
          <w:p w:rsidRPr="00404777" w:rsidR="1C38B521" w:rsidP="1C38B521" w:rsidRDefault="1C38B521" w14:paraId="503DD7F6" w14:textId="6DE4BBD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A) 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png</w:t>
            </w:r>
            <w:proofErr w:type="spellEnd"/>
          </w:p>
          <w:p w:rsidRPr="00404777" w:rsidR="1C38B521" w:rsidP="1C38B521" w:rsidRDefault="1C38B521" w14:paraId="1BE2CA90" w14:textId="762A567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B)</w:t>
            </w:r>
            <w:r w:rsidRPr="00404777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tiff</w:t>
            </w:r>
          </w:p>
          <w:p w:rsidRPr="00404777" w:rsidR="1C38B521" w:rsidP="1C38B521" w:rsidRDefault="1C38B521" w14:paraId="0DDA9F10" w14:textId="69B097A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C)</w:t>
            </w:r>
            <w:r w:rsidRPr="00404777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csv</w:t>
            </w:r>
          </w:p>
          <w:p w:rsidR="1C38B521" w:rsidP="1C38B521" w:rsidRDefault="1C38B521" w14:paraId="0DF59279" w14:textId="7369996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D) xlsx</w:t>
            </w:r>
          </w:p>
          <w:p w:rsidR="1C38B521" w:rsidP="1C38B521" w:rsidRDefault="1C38B521" w14:paraId="6CAA8885" w14:textId="44CEAAA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E)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AR"/>
              </w:rPr>
              <w:t xml:space="preserve"> </w:t>
            </w:r>
            <w:proofErr w:type="spell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AR"/>
              </w:rPr>
              <w:t>doc</w:t>
            </w:r>
            <w:proofErr w:type="spellEnd"/>
          </w:p>
          <w:p w:rsidR="1C38B521" w:rsidP="1C38B521" w:rsidRDefault="1C38B521" w14:paraId="31E397EC" w14:textId="73893E3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</w:p>
        </w:tc>
        <w:tc>
          <w:tcPr>
            <w:tcW w:w="883" w:type="dxa"/>
            <w:shd w:val="clear" w:color="auto" w:fill="FFF2CC" w:themeFill="accent4" w:themeFillTint="33"/>
            <w:tcMar/>
          </w:tcPr>
          <w:p w:rsidR="1C38B521" w:rsidP="1C38B521" w:rsidRDefault="1C38B521" w14:paraId="52C4F7F8" w14:textId="1AB8F22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C, D</w:t>
            </w:r>
          </w:p>
        </w:tc>
        <w:tc>
          <w:tcPr>
            <w:tcW w:w="596" w:type="dxa"/>
            <w:shd w:val="clear" w:color="auto" w:fill="FFF2CC" w:themeFill="accent4" w:themeFillTint="33"/>
            <w:tcMar/>
          </w:tcPr>
          <w:p w:rsidR="45A8D371" w:rsidP="45A8D371" w:rsidRDefault="45A8D371" w14:paraId="477EF84A" w14:textId="7E0C0C23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184" w:type="dxa"/>
            <w:shd w:val="clear" w:color="auto" w:fill="FFF2CC" w:themeFill="accent4" w:themeFillTint="33"/>
            <w:tcMar/>
          </w:tcPr>
          <w:p w:rsidR="45A8D371" w:rsidP="45A8D371" w:rsidRDefault="45A8D371" w14:paraId="3234781A" w14:textId="7FB98A1A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D6480F" w14:paraId="3CA68780" w14:textId="2F091C1F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Q24</w:t>
            </w:r>
            <w:r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Which of the following file formats can be used to save the merged </w:t>
            </w:r>
            <w:proofErr w:type="spell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dataframe</w:t>
            </w:r>
            <w:proofErr w:type="spellEnd"/>
          </w:p>
        </w:tc>
        <w:tc>
          <w:tcPr>
            <w:tcW w:w="1025" w:type="dxa"/>
            <w:shd w:val="clear" w:color="auto" w:fill="auto"/>
            <w:tcMar/>
          </w:tcPr>
          <w:p w:rsidRPr="00404777" w:rsidR="1C38B521" w:rsidP="1C38B521" w:rsidRDefault="1C38B521" w14:paraId="0FC0AEA6" w14:textId="6DE4BBD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A) 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png</w:t>
            </w:r>
            <w:proofErr w:type="spellEnd"/>
          </w:p>
          <w:p w:rsidRPr="00404777" w:rsidR="1C38B521" w:rsidP="1C38B521" w:rsidRDefault="1C38B521" w14:paraId="4B7CDE3C" w14:textId="762A567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B)</w:t>
            </w:r>
            <w:r w:rsidRPr="00404777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tiff</w:t>
            </w:r>
          </w:p>
          <w:p w:rsidRPr="00404777" w:rsidR="1C38B521" w:rsidP="1C38B521" w:rsidRDefault="1C38B521" w14:paraId="78F2E0FA" w14:textId="69B097A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C)</w:t>
            </w:r>
            <w:r w:rsidRPr="00404777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csv</w:t>
            </w:r>
          </w:p>
          <w:p w:rsidR="1C38B521" w:rsidP="1C38B521" w:rsidRDefault="1C38B521" w14:paraId="166B9A55" w14:textId="7369996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D) xlsx</w:t>
            </w:r>
          </w:p>
          <w:p w:rsidR="1C38B521" w:rsidP="1C38B521" w:rsidRDefault="1C38B521" w14:paraId="4F1BA4D2" w14:textId="44CEAAA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E)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AR"/>
              </w:rPr>
              <w:t xml:space="preserve"> </w:t>
            </w:r>
            <w:proofErr w:type="spell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AR"/>
              </w:rPr>
              <w:t>doc</w:t>
            </w:r>
            <w:proofErr w:type="spellEnd"/>
          </w:p>
          <w:p w:rsidR="1C38B521" w:rsidP="1C38B521" w:rsidRDefault="1C38B521" w14:paraId="6FDCD21E" w14:textId="73893E3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</w:p>
        </w:tc>
        <w:tc>
          <w:tcPr>
            <w:tcW w:w="1125" w:type="dxa"/>
            <w:shd w:val="clear" w:color="auto" w:fill="FFF2CC" w:themeFill="accent4" w:themeFillTint="33"/>
            <w:tcMar/>
          </w:tcPr>
          <w:p w:rsidR="1C38B521" w:rsidP="1C38B521" w:rsidRDefault="1C38B521" w14:paraId="1AE21668" w14:textId="1AB8F22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C, D</w:t>
            </w:r>
          </w:p>
        </w:tc>
        <w:tc>
          <w:tcPr>
            <w:tcW w:w="798" w:type="dxa"/>
            <w:shd w:val="clear" w:color="auto" w:fill="FFF2CC" w:themeFill="accent4" w:themeFillTint="33"/>
            <w:tcMar/>
          </w:tcPr>
          <w:p w:rsidR="45A8D371" w:rsidP="45A8D371" w:rsidRDefault="45A8D371" w14:paraId="7633A095" w14:textId="67C571D9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D6480F" w14:paraId="40472673" w14:textId="52F96DD9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Q24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Which of the following file formats can be used to save the merged </w:t>
            </w:r>
            <w:proofErr w:type="spell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dataframe</w:t>
            </w:r>
            <w:proofErr w:type="spellEnd"/>
          </w:p>
        </w:tc>
        <w:tc>
          <w:tcPr>
            <w:tcW w:w="998" w:type="dxa"/>
            <w:shd w:val="clear" w:color="auto" w:fill="auto"/>
            <w:tcMar/>
          </w:tcPr>
          <w:p w:rsidRPr="00404777" w:rsidR="1C38B521" w:rsidP="1C38B521" w:rsidRDefault="1C38B521" w14:paraId="2C1F6A57" w14:textId="6DE4BBD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A) 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png</w:t>
            </w:r>
            <w:proofErr w:type="spellEnd"/>
          </w:p>
          <w:p w:rsidRPr="00404777" w:rsidR="1C38B521" w:rsidP="1C38B521" w:rsidRDefault="1C38B521" w14:paraId="50CC916E" w14:textId="762A567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B)</w:t>
            </w:r>
            <w:r w:rsidRPr="00404777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tiff</w:t>
            </w:r>
          </w:p>
          <w:p w:rsidRPr="00404777" w:rsidR="1C38B521" w:rsidP="1C38B521" w:rsidRDefault="1C38B521" w14:paraId="792F9CF9" w14:textId="69B097A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C)</w:t>
            </w:r>
            <w:r w:rsidRPr="00404777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csv</w:t>
            </w:r>
          </w:p>
          <w:p w:rsidR="1C38B521" w:rsidP="1C38B521" w:rsidRDefault="1C38B521" w14:paraId="0C198782" w14:textId="7369996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D) xlsx</w:t>
            </w:r>
          </w:p>
          <w:p w:rsidR="1C38B521" w:rsidP="1C38B521" w:rsidRDefault="1C38B521" w14:paraId="4FBDF9B7" w14:textId="44CEAAA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E)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AR"/>
              </w:rPr>
              <w:t xml:space="preserve"> </w:t>
            </w:r>
            <w:proofErr w:type="spell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AR"/>
              </w:rPr>
              <w:t>doc</w:t>
            </w:r>
            <w:proofErr w:type="spellEnd"/>
          </w:p>
          <w:p w:rsidR="1C38B521" w:rsidP="1C38B521" w:rsidRDefault="1C38B521" w14:paraId="71C4EA96" w14:textId="73893E3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</w:p>
        </w:tc>
        <w:tc>
          <w:tcPr>
            <w:tcW w:w="883" w:type="dxa"/>
            <w:shd w:val="clear" w:color="auto" w:fill="FFF2CC" w:themeFill="accent4" w:themeFillTint="33"/>
            <w:tcMar/>
          </w:tcPr>
          <w:p w:rsidR="1C38B521" w:rsidP="1C38B521" w:rsidRDefault="1C38B521" w14:paraId="354C44A7" w14:textId="1AB8F22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C, D</w:t>
            </w:r>
          </w:p>
        </w:tc>
        <w:tc>
          <w:tcPr>
            <w:tcW w:w="798" w:type="dxa"/>
            <w:shd w:val="clear" w:color="auto" w:fill="FFF2CC" w:themeFill="accent4" w:themeFillTint="33"/>
            <w:tcMar/>
          </w:tcPr>
          <w:p w:rsidR="45A8D371" w:rsidP="45A8D371" w:rsidRDefault="45A8D371" w14:paraId="3FB02BE9" w14:textId="12AFDBCF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1C38B521" w:rsidP="1C38B521" w:rsidRDefault="00CC679C" w14:paraId="65E72620" w14:textId="1B926E48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Q24</w:t>
            </w:r>
            <w:r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Which of the following file formats can be used to save the merged </w:t>
            </w:r>
            <w:proofErr w:type="spell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dataframe</w:t>
            </w:r>
            <w:proofErr w:type="spellEnd"/>
          </w:p>
        </w:tc>
        <w:tc>
          <w:tcPr>
            <w:tcW w:w="1018" w:type="dxa"/>
            <w:shd w:val="clear" w:color="auto" w:fill="auto"/>
            <w:tcMar/>
          </w:tcPr>
          <w:p w:rsidRPr="00404777" w:rsidR="1C38B521" w:rsidP="1C38B521" w:rsidRDefault="1C38B521" w14:paraId="3F64C5B2" w14:textId="6DE4BBD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A) 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png</w:t>
            </w:r>
            <w:proofErr w:type="spellEnd"/>
          </w:p>
          <w:p w:rsidRPr="00404777" w:rsidR="1C38B521" w:rsidP="1C38B521" w:rsidRDefault="1C38B521" w14:paraId="564C91E5" w14:textId="762A567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B)</w:t>
            </w:r>
            <w:r w:rsidRPr="00404777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tiff</w:t>
            </w:r>
          </w:p>
          <w:p w:rsidRPr="00404777" w:rsidR="1C38B521" w:rsidP="1C38B521" w:rsidRDefault="1C38B521" w14:paraId="53FACCF5" w14:textId="69B097A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C)</w:t>
            </w:r>
            <w:r w:rsidRPr="00404777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csv</w:t>
            </w:r>
          </w:p>
          <w:p w:rsidR="1C38B521" w:rsidP="1C38B521" w:rsidRDefault="1C38B521" w14:paraId="63713B6F" w14:textId="7369996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D) xlsx</w:t>
            </w:r>
          </w:p>
          <w:p w:rsidR="1C38B521" w:rsidP="1C38B521" w:rsidRDefault="1C38B521" w14:paraId="37D6B14E" w14:textId="44CEAAA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E)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AR"/>
              </w:rPr>
              <w:t xml:space="preserve"> </w:t>
            </w:r>
            <w:proofErr w:type="spell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AR"/>
              </w:rPr>
              <w:t>doc</w:t>
            </w:r>
            <w:proofErr w:type="spellEnd"/>
          </w:p>
          <w:p w:rsidR="1C38B521" w:rsidP="1C38B521" w:rsidRDefault="1C38B521" w14:paraId="13D6AE07" w14:textId="73893E3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</w:p>
        </w:tc>
        <w:tc>
          <w:tcPr>
            <w:tcW w:w="918" w:type="dxa"/>
            <w:shd w:val="clear" w:color="auto" w:fill="FFF2CC" w:themeFill="accent4" w:themeFillTint="33"/>
            <w:tcMar/>
          </w:tcPr>
          <w:p w:rsidR="1C38B521" w:rsidP="1C38B521" w:rsidRDefault="1C38B521" w14:paraId="47EC62C5" w14:textId="1AB8F22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C, D</w:t>
            </w:r>
          </w:p>
        </w:tc>
        <w:tc>
          <w:tcPr>
            <w:tcW w:w="798" w:type="dxa"/>
            <w:shd w:val="clear" w:color="auto" w:fill="FFF2CC" w:themeFill="accent4" w:themeFillTint="33"/>
            <w:tcMar/>
          </w:tcPr>
          <w:p w:rsidR="45A8D371" w:rsidP="45A8D371" w:rsidRDefault="45A8D371" w14:paraId="726046BA" w14:textId="511AFAE0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22" w:type="dxa"/>
            <w:shd w:val="clear" w:color="auto" w:fill="E2EFD9" w:themeFill="accent6" w:themeFillTint="33"/>
            <w:tcMar/>
          </w:tcPr>
          <w:p w:rsidR="1C38B521" w:rsidP="1C38B521" w:rsidRDefault="00CC679C" w14:paraId="3D9AEB46" w14:textId="45C838B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00CB7CF3"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>Q24</w:t>
            </w:r>
            <w:r>
              <w:rPr>
                <w:rFonts w:ascii="Aptos" w:hAnsi="Aptos" w:eastAsia="Aptos" w:cs="Aptos"/>
                <w:b/>
                <w:bCs/>
                <w:color w:val="FF0000"/>
                <w:sz w:val="12"/>
                <w:szCs w:val="12"/>
              </w:rPr>
              <w:t xml:space="preserve"> </w:t>
            </w:r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Which of the following file formats can be used to save the merged </w:t>
            </w:r>
            <w:proofErr w:type="spellStart"/>
            <w:r w:rsidRPr="1C38B521" w:rsid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dataframe</w:t>
            </w:r>
            <w:proofErr w:type="spellEnd"/>
          </w:p>
        </w:tc>
        <w:tc>
          <w:tcPr>
            <w:tcW w:w="1029" w:type="dxa"/>
            <w:shd w:val="clear" w:color="auto" w:fill="E2EFD9" w:themeFill="accent6" w:themeFillTint="33"/>
            <w:tcMar/>
          </w:tcPr>
          <w:p w:rsidRPr="00404777" w:rsidR="1C38B521" w:rsidP="1C38B521" w:rsidRDefault="1C38B521" w14:paraId="0810601C" w14:textId="6DE4BBD7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A) </w:t>
            </w:r>
            <w:proofErr w:type="spellStart"/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png</w:t>
            </w:r>
            <w:proofErr w:type="spellEnd"/>
          </w:p>
          <w:p w:rsidRPr="00404777" w:rsidR="1C38B521" w:rsidP="1C38B521" w:rsidRDefault="1C38B521" w14:paraId="5A615F4B" w14:textId="762A567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B)</w:t>
            </w:r>
            <w:r w:rsidRPr="00404777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tiff</w:t>
            </w:r>
          </w:p>
          <w:p w:rsidRPr="00404777" w:rsidR="1C38B521" w:rsidP="1C38B521" w:rsidRDefault="1C38B521" w14:paraId="3E7805C3" w14:textId="69B097A1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C)</w:t>
            </w:r>
            <w:r w:rsidRPr="00404777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csv</w:t>
            </w:r>
          </w:p>
          <w:p w:rsidR="1C38B521" w:rsidP="1C38B521" w:rsidRDefault="1C38B521" w14:paraId="50A4EF7E" w14:textId="73699964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D) xlsx</w:t>
            </w:r>
          </w:p>
          <w:p w:rsidR="1C38B521" w:rsidP="1C38B521" w:rsidRDefault="1C38B521" w14:paraId="07D10BEC" w14:textId="44CEAAA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r w:rsidRPr="1C38B521"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  <w:t>E)</w:t>
            </w:r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AR"/>
              </w:rPr>
              <w:t xml:space="preserve"> </w:t>
            </w:r>
            <w:proofErr w:type="spellStart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AR"/>
              </w:rPr>
              <w:t>doc</w:t>
            </w:r>
            <w:proofErr w:type="spellEnd"/>
          </w:p>
          <w:p w:rsidR="1C38B521" w:rsidP="1C38B521" w:rsidRDefault="1C38B521" w14:paraId="5A719C69" w14:textId="73893E36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1C38B521" w:rsidP="1C38B521" w:rsidRDefault="1C38B521" w14:paraId="242E73DD" w14:textId="1AB8F22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  <w:lang w:val="es-ES"/>
              </w:rPr>
            </w:pPr>
            <w:commentRangeStart w:id="22"/>
            <w:r w:rsidRPr="1C38B521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C, D</w:t>
            </w:r>
            <w:commentRangeEnd w:id="22"/>
            <w:r>
              <w:commentReference w:id="22"/>
            </w:r>
          </w:p>
        </w:tc>
        <w:tc>
          <w:tcPr>
            <w:tcW w:w="798" w:type="dxa"/>
            <w:shd w:val="clear" w:color="auto" w:fill="FFF2CC" w:themeFill="accent4" w:themeFillTint="33"/>
            <w:tcMar/>
          </w:tcPr>
          <w:p w:rsidR="45A8D371" w:rsidP="45A8D371" w:rsidRDefault="45A8D371" w14:paraId="59EC625A" w14:textId="38F2EC74">
            <w:pPr>
              <w:rPr>
                <w:rFonts w:ascii="Aptos" w:hAnsi="Aptos" w:cs="Arial"/>
                <w:sz w:val="12"/>
                <w:szCs w:val="12"/>
              </w:rPr>
            </w:pPr>
          </w:p>
        </w:tc>
      </w:tr>
      <w:tr w:rsidR="008F2172" w:rsidTr="6C964A44" w14:paraId="5E3B87A6" w14:textId="77777777">
        <w:trPr>
          <w:trHeight w:val="300"/>
        </w:trPr>
        <w:tc>
          <w:tcPr>
            <w:tcW w:w="704" w:type="dxa"/>
            <w:tcMar/>
          </w:tcPr>
          <w:p w:rsidR="45A8D371" w:rsidP="45A8D371" w:rsidRDefault="0E965077" w14:paraId="654D4E3D" w14:textId="5194D65E">
            <w:pPr>
              <w:rPr>
                <w:rStyle w:val="normaltextrun"/>
                <w:rFonts w:ascii="Aptos" w:hAnsi="Aptos" w:cs="Segoe UI"/>
                <w:sz w:val="12"/>
                <w:szCs w:val="12"/>
                <w:lang w:val="es-ES"/>
              </w:rPr>
            </w:pPr>
            <w:r w:rsidRPr="26D9A55B">
              <w:rPr>
                <w:rStyle w:val="normaltextrun"/>
                <w:rFonts w:ascii="Aptos" w:hAnsi="Aptos" w:cs="Segoe UI"/>
                <w:sz w:val="12"/>
                <w:szCs w:val="12"/>
                <w:lang w:val="es-ES"/>
              </w:rPr>
              <w:t>42</w:t>
            </w:r>
          </w:p>
        </w:tc>
        <w:tc>
          <w:tcPr>
            <w:tcW w:w="525" w:type="dxa"/>
            <w:tcMar/>
          </w:tcPr>
          <w:p w:rsidR="45A8D371" w:rsidP="7213C9DB" w:rsidRDefault="45A8D371" w14:paraId="7E04E777" w14:textId="2B12D18F">
            <w:pPr>
              <w:spacing w:line="259" w:lineRule="auto"/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709" w:type="dxa"/>
            <w:tcMar/>
          </w:tcPr>
          <w:p w:rsidR="45A8D371" w:rsidP="7213C9DB" w:rsidRDefault="45A8D371" w14:paraId="44D0C2B2" w14:textId="3455228C">
            <w:pPr>
              <w:spacing w:line="259" w:lineRule="auto"/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05" w:type="dxa"/>
            <w:tcMar/>
          </w:tcPr>
          <w:p w:rsidR="45A8D371" w:rsidP="7213C9DB" w:rsidRDefault="0E965077" w14:paraId="01A59209" w14:textId="6436271A">
            <w:pPr>
              <w:spacing w:line="259" w:lineRule="auto"/>
            </w:pPr>
            <w:r w:rsidRPr="26D9A55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Please </w:t>
            </w:r>
            <w:commentRangeStart w:id="23"/>
            <w:r w:rsidRPr="26D9A55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upload </w:t>
            </w:r>
            <w:commentRangeEnd w:id="23"/>
            <w:r w:rsidR="45A8D371">
              <w:commentReference w:id="23"/>
            </w:r>
            <w:r w:rsidRPr="26D9A55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your </w:t>
            </w:r>
            <w:proofErr w:type="spellStart"/>
            <w:proofErr w:type="gramStart"/>
            <w:r w:rsidRPr="26D9A55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notebook.script</w:t>
            </w:r>
            <w:proofErr w:type="spellEnd"/>
            <w:proofErr w:type="gramEnd"/>
            <w:r w:rsidRPr="26D9A55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with the code you had written to obtain the solutions. The code will be reviewed by the evaluator who will determine whether you pass the exam or not.</w:t>
            </w:r>
          </w:p>
        </w:tc>
        <w:tc>
          <w:tcPr>
            <w:tcW w:w="1036" w:type="dxa"/>
            <w:tcMar/>
          </w:tcPr>
          <w:p w:rsidR="45A8D371" w:rsidP="7213C9DB" w:rsidRDefault="45A8D371" w14:paraId="0164CCFE" w14:textId="742DA4D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45A8D371" w:rsidP="7213C9DB" w:rsidRDefault="45A8D371" w14:paraId="72C40255" w14:textId="0BA07EA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596" w:type="dxa"/>
            <w:tcMar/>
          </w:tcPr>
          <w:p w:rsidR="45A8D371" w:rsidP="45A8D371" w:rsidRDefault="45A8D371" w14:paraId="5628CD3C" w14:textId="32A0C94F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45A8D371" w:rsidP="45A8D371" w:rsidRDefault="45A8D371" w14:paraId="41934AB6" w14:textId="25D8919B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45A8D371" w:rsidP="26D9A55B" w:rsidRDefault="35415175" w14:paraId="32CB64A3" w14:textId="6436271A">
            <w:pPr>
              <w:spacing w:line="259" w:lineRule="auto"/>
            </w:pPr>
            <w:r w:rsidRPr="26D9A55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Please </w:t>
            </w:r>
            <w:commentRangeStart w:id="25"/>
            <w:r w:rsidRPr="26D9A55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upload </w:t>
            </w:r>
            <w:commentRangeEnd w:id="25"/>
            <w:r w:rsidR="45A8D371">
              <w:commentReference w:id="25"/>
            </w:r>
            <w:r w:rsidRPr="26D9A55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your </w:t>
            </w:r>
            <w:proofErr w:type="spellStart"/>
            <w:proofErr w:type="gramStart"/>
            <w:r w:rsidRPr="26D9A55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notebook.script</w:t>
            </w:r>
            <w:proofErr w:type="spellEnd"/>
            <w:proofErr w:type="gramEnd"/>
            <w:r w:rsidRPr="26D9A55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with the code you had written to obtain the solutions. The code will be reviewed by the evaluator who will determine whether you pass the exam or not.</w:t>
            </w:r>
          </w:p>
          <w:p w:rsidR="45A8D371" w:rsidP="45A8D371" w:rsidRDefault="45A8D371" w14:paraId="01EA7D7C" w14:textId="04FF1615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025" w:type="dxa"/>
            <w:shd w:val="clear" w:color="auto" w:fill="auto"/>
            <w:tcMar/>
          </w:tcPr>
          <w:p w:rsidR="45A8D371" w:rsidP="45A8D371" w:rsidRDefault="45A8D371" w14:paraId="49BDCFE7" w14:textId="7C18B626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45A8D371" w:rsidP="45A8D371" w:rsidRDefault="45A8D371" w14:paraId="4669765C" w14:textId="7BC49653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45A8D371" w:rsidP="45A8D371" w:rsidRDefault="45A8D371" w14:paraId="78DB26C4" w14:textId="570DC19D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45A8D371" w:rsidP="26D9A55B" w:rsidRDefault="35415175" w14:paraId="194A0E60" w14:textId="6436271A">
            <w:pPr>
              <w:spacing w:line="259" w:lineRule="auto"/>
            </w:pPr>
            <w:r w:rsidRPr="26D9A55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Please </w:t>
            </w:r>
            <w:commentRangeStart w:id="27"/>
            <w:r w:rsidRPr="26D9A55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upload </w:t>
            </w:r>
            <w:commentRangeEnd w:id="27"/>
            <w:r w:rsidR="45A8D371">
              <w:commentReference w:id="27"/>
            </w:r>
            <w:r w:rsidRPr="26D9A55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your </w:t>
            </w:r>
            <w:proofErr w:type="spellStart"/>
            <w:proofErr w:type="gramStart"/>
            <w:r w:rsidRPr="26D9A55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notebook.script</w:t>
            </w:r>
            <w:proofErr w:type="spellEnd"/>
            <w:proofErr w:type="gramEnd"/>
            <w:r w:rsidRPr="26D9A55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with the code you had written to obtain the solutions. The code will be reviewed by the evaluator who will determine whether you pass the exam or not.</w:t>
            </w:r>
          </w:p>
          <w:p w:rsidR="45A8D371" w:rsidP="45A8D371" w:rsidRDefault="45A8D371" w14:paraId="149608C2" w14:textId="0CC7B755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998" w:type="dxa"/>
            <w:shd w:val="clear" w:color="auto" w:fill="auto"/>
            <w:tcMar/>
          </w:tcPr>
          <w:p w:rsidR="45A8D371" w:rsidP="45A8D371" w:rsidRDefault="45A8D371" w14:paraId="73C311EE" w14:textId="3E6F7321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45A8D371" w:rsidP="45A8D371" w:rsidRDefault="45A8D371" w14:paraId="1C5051E4" w14:textId="6993454C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45A8D371" w:rsidP="45A8D371" w:rsidRDefault="45A8D371" w14:paraId="37E139C9" w14:textId="725300FE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16" w:type="dxa"/>
            <w:shd w:val="clear" w:color="auto" w:fill="auto"/>
            <w:tcMar/>
          </w:tcPr>
          <w:p w:rsidR="45A8D371" w:rsidP="26D9A55B" w:rsidRDefault="35415175" w14:paraId="61E7AD81" w14:textId="6436271A">
            <w:pPr>
              <w:spacing w:line="259" w:lineRule="auto"/>
            </w:pPr>
            <w:r w:rsidRPr="26D9A55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Please </w:t>
            </w:r>
            <w:commentRangeStart w:id="29"/>
            <w:r w:rsidRPr="26D9A55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upload </w:t>
            </w:r>
            <w:commentRangeEnd w:id="29"/>
            <w:r w:rsidR="45A8D371">
              <w:commentReference w:id="29"/>
            </w:r>
            <w:r w:rsidRPr="26D9A55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your </w:t>
            </w:r>
            <w:proofErr w:type="spellStart"/>
            <w:proofErr w:type="gramStart"/>
            <w:r w:rsidRPr="26D9A55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notebook.script</w:t>
            </w:r>
            <w:proofErr w:type="spellEnd"/>
            <w:proofErr w:type="gramEnd"/>
            <w:r w:rsidRPr="26D9A55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with the code you had written to obtain the solutions. The code will be reviewed by the evaluator who will determine whether you pass the exam or not.</w:t>
            </w:r>
          </w:p>
          <w:p w:rsidR="45A8D371" w:rsidP="45A8D371" w:rsidRDefault="45A8D371" w14:paraId="3D344BF7" w14:textId="5D38CBC3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auto"/>
            <w:tcMar/>
          </w:tcPr>
          <w:p w:rsidR="45A8D371" w:rsidP="45A8D371" w:rsidRDefault="45A8D371" w14:paraId="460B9B23" w14:textId="33D6B556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918" w:type="dxa"/>
            <w:tcMar/>
          </w:tcPr>
          <w:p w:rsidR="45A8D371" w:rsidP="45A8D371" w:rsidRDefault="45A8D371" w14:paraId="1DBA40AB" w14:textId="317AD2AE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45A8D371" w:rsidP="45A8D371" w:rsidRDefault="45A8D371" w14:paraId="3FCC4E63" w14:textId="77A3F74F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22" w:type="dxa"/>
            <w:shd w:val="clear" w:color="auto" w:fill="E2EFD9" w:themeFill="accent6" w:themeFillTint="33"/>
            <w:tcMar/>
          </w:tcPr>
          <w:p w:rsidR="45A8D371" w:rsidP="26D9A55B" w:rsidRDefault="35415175" w14:paraId="05FD4A51" w14:textId="6436271A">
            <w:pPr>
              <w:spacing w:line="259" w:lineRule="auto"/>
            </w:pPr>
            <w:r w:rsidRPr="26D9A55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Please </w:t>
            </w:r>
            <w:commentRangeStart w:id="31"/>
            <w:r w:rsidRPr="26D9A55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upload </w:t>
            </w:r>
            <w:commentRangeEnd w:id="31"/>
            <w:r w:rsidR="45A8D371">
              <w:commentReference w:id="31"/>
            </w:r>
            <w:r w:rsidRPr="26D9A55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your </w:t>
            </w:r>
            <w:proofErr w:type="spellStart"/>
            <w:proofErr w:type="gramStart"/>
            <w:r w:rsidRPr="26D9A55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>notebook.script</w:t>
            </w:r>
            <w:proofErr w:type="spellEnd"/>
            <w:proofErr w:type="gramEnd"/>
            <w:r w:rsidRPr="26D9A55B"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  <w:t xml:space="preserve"> with the code you had written to obtain the solutions. The code will be reviewed by the evaluator who will determine whether you pass the exam or not.</w:t>
            </w:r>
          </w:p>
          <w:p w:rsidR="45A8D371" w:rsidP="45A8D371" w:rsidRDefault="45A8D371" w14:paraId="0A2C08EE" w14:textId="46BDD1B9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029" w:type="dxa"/>
            <w:shd w:val="clear" w:color="auto" w:fill="E2EFD9" w:themeFill="accent6" w:themeFillTint="33"/>
            <w:tcMar/>
          </w:tcPr>
          <w:p w:rsidR="45A8D371" w:rsidP="45A8D371" w:rsidRDefault="45A8D371" w14:paraId="7F458086" w14:textId="476D1AC2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45A8D371" w:rsidP="45A8D371" w:rsidRDefault="45A8D371" w14:paraId="459A841D" w14:textId="511DBE32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45A8D371" w:rsidP="45A8D371" w:rsidRDefault="45A8D371" w14:paraId="2657FA2F" w14:textId="74A21564">
            <w:pPr>
              <w:rPr>
                <w:rFonts w:ascii="Aptos" w:hAnsi="Aptos" w:cs="Arial"/>
                <w:sz w:val="12"/>
                <w:szCs w:val="12"/>
              </w:rPr>
            </w:pPr>
          </w:p>
        </w:tc>
      </w:tr>
      <w:tr w:rsidR="45A8D371" w:rsidTr="6C964A44" w14:paraId="2D7322E7" w14:textId="77777777">
        <w:trPr>
          <w:trHeight w:val="300"/>
        </w:trPr>
        <w:tc>
          <w:tcPr>
            <w:tcW w:w="704" w:type="dxa"/>
            <w:tcMar/>
          </w:tcPr>
          <w:p w:rsidRPr="00404777" w:rsidR="45A8D371" w:rsidP="45A8D371" w:rsidRDefault="45A8D371" w14:paraId="354BCE6A" w14:textId="016F6982">
            <w:pPr>
              <w:rPr>
                <w:rStyle w:val="normaltextrun"/>
                <w:rFonts w:ascii="Aptos" w:hAnsi="Aptos" w:cs="Segoe UI"/>
                <w:sz w:val="12"/>
                <w:szCs w:val="12"/>
              </w:rPr>
            </w:pPr>
          </w:p>
        </w:tc>
        <w:tc>
          <w:tcPr>
            <w:tcW w:w="525" w:type="dxa"/>
            <w:tcMar/>
          </w:tcPr>
          <w:p w:rsidR="45A8D371" w:rsidP="7213C9DB" w:rsidRDefault="45A8D371" w14:paraId="41219148" w14:textId="4C3778DD">
            <w:pPr>
              <w:spacing w:line="259" w:lineRule="auto"/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709" w:type="dxa"/>
            <w:tcMar/>
          </w:tcPr>
          <w:p w:rsidR="45A8D371" w:rsidP="7213C9DB" w:rsidRDefault="45A8D371" w14:paraId="1E76EB67" w14:textId="79755D0D">
            <w:pPr>
              <w:spacing w:line="259" w:lineRule="auto"/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05" w:type="dxa"/>
            <w:tcMar/>
          </w:tcPr>
          <w:p w:rsidR="45A8D371" w:rsidP="7213C9DB" w:rsidRDefault="45A8D371" w14:paraId="56382C6C" w14:textId="428E7F1C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036" w:type="dxa"/>
            <w:tcMar/>
          </w:tcPr>
          <w:p w:rsidR="45A8D371" w:rsidP="7213C9DB" w:rsidRDefault="45A8D371" w14:paraId="6C013A17" w14:textId="6BB7214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45A8D371" w:rsidP="7213C9DB" w:rsidRDefault="45A8D371" w14:paraId="628A704A" w14:textId="6684C95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596" w:type="dxa"/>
            <w:tcMar/>
          </w:tcPr>
          <w:p w:rsidR="45A8D371" w:rsidP="45A8D371" w:rsidRDefault="45A8D371" w14:paraId="01BC8056" w14:textId="1C2681A1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45A8D371" w:rsidP="45A8D371" w:rsidRDefault="45A8D371" w14:paraId="211A14E5" w14:textId="362D07B1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45A8D371" w:rsidP="45A8D371" w:rsidRDefault="45A8D371" w14:paraId="0187BF65" w14:textId="241BDB41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025" w:type="dxa"/>
            <w:tcMar/>
          </w:tcPr>
          <w:p w:rsidR="45A8D371" w:rsidP="45A8D371" w:rsidRDefault="45A8D371" w14:paraId="05A2A674" w14:textId="22EB6C7F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45A8D371" w:rsidP="45A8D371" w:rsidRDefault="45A8D371" w14:paraId="769EA340" w14:textId="030E7104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45A8D371" w:rsidP="45A8D371" w:rsidRDefault="45A8D371" w14:paraId="4F162540" w14:textId="1659346B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45A8D371" w:rsidP="45A8D371" w:rsidRDefault="45A8D371" w14:paraId="24D2AD96" w14:textId="18B8438C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998" w:type="dxa"/>
            <w:tcMar/>
          </w:tcPr>
          <w:p w:rsidR="45A8D371" w:rsidP="45A8D371" w:rsidRDefault="45A8D371" w14:paraId="38018A71" w14:textId="7914F8B3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45A8D371" w:rsidP="45A8D371" w:rsidRDefault="45A8D371" w14:paraId="498AD523" w14:textId="1B82F4E6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45A8D371" w:rsidP="45A8D371" w:rsidRDefault="45A8D371" w14:paraId="5E695F86" w14:textId="70A97F50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45A8D371" w:rsidP="45A8D371" w:rsidRDefault="45A8D371" w14:paraId="14B4061A" w14:textId="2AA33EDA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018" w:type="dxa"/>
            <w:tcMar/>
          </w:tcPr>
          <w:p w:rsidR="45A8D371" w:rsidP="45A8D371" w:rsidRDefault="45A8D371" w14:paraId="5631FB71" w14:textId="72C5FDC0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918" w:type="dxa"/>
            <w:tcMar/>
          </w:tcPr>
          <w:p w:rsidR="45A8D371" w:rsidP="45A8D371" w:rsidRDefault="45A8D371" w14:paraId="4239FA90" w14:textId="1F4F8355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45A8D371" w:rsidP="45A8D371" w:rsidRDefault="45A8D371" w14:paraId="579C1F3B" w14:textId="73AA03E3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22" w:type="dxa"/>
            <w:tcMar/>
          </w:tcPr>
          <w:p w:rsidR="45A8D371" w:rsidP="45A8D371" w:rsidRDefault="45A8D371" w14:paraId="276B9215" w14:textId="484EE963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029" w:type="dxa"/>
            <w:tcMar/>
          </w:tcPr>
          <w:p w:rsidR="45A8D371" w:rsidP="45A8D371" w:rsidRDefault="45A8D371" w14:paraId="1A37DB80" w14:textId="57EE4CBF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45A8D371" w:rsidP="45A8D371" w:rsidRDefault="45A8D371" w14:paraId="3EE05062" w14:textId="245F8F85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45A8D371" w:rsidP="45A8D371" w:rsidRDefault="45A8D371" w14:paraId="191932CE" w14:textId="5EFC7138">
            <w:pPr>
              <w:rPr>
                <w:rFonts w:ascii="Aptos" w:hAnsi="Aptos" w:cs="Arial"/>
                <w:sz w:val="12"/>
                <w:szCs w:val="12"/>
              </w:rPr>
            </w:pPr>
          </w:p>
        </w:tc>
      </w:tr>
      <w:tr w:rsidR="45A8D371" w:rsidTr="6C964A44" w14:paraId="2009FBF4" w14:textId="77777777">
        <w:trPr>
          <w:trHeight w:val="300"/>
        </w:trPr>
        <w:tc>
          <w:tcPr>
            <w:tcW w:w="704" w:type="dxa"/>
            <w:tcMar/>
          </w:tcPr>
          <w:p w:rsidRPr="00404777" w:rsidR="45A8D371" w:rsidP="45A8D371" w:rsidRDefault="45A8D371" w14:paraId="33821D7F" w14:textId="68AC0F12">
            <w:pPr>
              <w:rPr>
                <w:rStyle w:val="normaltextrun"/>
                <w:rFonts w:ascii="Aptos" w:hAnsi="Aptos" w:cs="Segoe UI"/>
                <w:sz w:val="12"/>
                <w:szCs w:val="12"/>
              </w:rPr>
            </w:pPr>
          </w:p>
        </w:tc>
        <w:tc>
          <w:tcPr>
            <w:tcW w:w="525" w:type="dxa"/>
            <w:tcMar/>
          </w:tcPr>
          <w:p w:rsidR="45A8D371" w:rsidP="7213C9DB" w:rsidRDefault="45A8D371" w14:paraId="0D332997" w14:textId="21AEEE05">
            <w:pPr>
              <w:spacing w:line="259" w:lineRule="auto"/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709" w:type="dxa"/>
            <w:tcMar/>
          </w:tcPr>
          <w:p w:rsidR="45A8D371" w:rsidP="7213C9DB" w:rsidRDefault="45A8D371" w14:paraId="137FE4D9" w14:textId="71F78078">
            <w:pPr>
              <w:spacing w:line="259" w:lineRule="auto"/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05" w:type="dxa"/>
            <w:tcMar/>
          </w:tcPr>
          <w:p w:rsidR="45A8D371" w:rsidP="7213C9DB" w:rsidRDefault="45A8D371" w14:paraId="2640F3A4" w14:textId="3266962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036" w:type="dxa"/>
            <w:tcMar/>
          </w:tcPr>
          <w:p w:rsidR="45A8D371" w:rsidP="7213C9DB" w:rsidRDefault="45A8D371" w14:paraId="1B5D418B" w14:textId="1BB496D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45A8D371" w:rsidP="7213C9DB" w:rsidRDefault="45A8D371" w14:paraId="786C8D29" w14:textId="07E3AC12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596" w:type="dxa"/>
            <w:tcMar/>
          </w:tcPr>
          <w:p w:rsidR="45A8D371" w:rsidP="45A8D371" w:rsidRDefault="45A8D371" w14:paraId="717C28FF" w14:textId="5309F956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45A8D371" w:rsidP="45A8D371" w:rsidRDefault="45A8D371" w14:paraId="12D65C82" w14:textId="77ED65C8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45A8D371" w:rsidP="45A8D371" w:rsidRDefault="45A8D371" w14:paraId="00DE524D" w14:textId="4A96C637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025" w:type="dxa"/>
            <w:tcMar/>
          </w:tcPr>
          <w:p w:rsidR="45A8D371" w:rsidP="45A8D371" w:rsidRDefault="45A8D371" w14:paraId="35558491" w14:textId="7FE0DBFA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45A8D371" w:rsidP="45A8D371" w:rsidRDefault="45A8D371" w14:paraId="7E40AA01" w14:textId="217F74BD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45A8D371" w:rsidP="45A8D371" w:rsidRDefault="45A8D371" w14:paraId="55A8FCC5" w14:textId="7913B675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45A8D371" w:rsidP="45A8D371" w:rsidRDefault="45A8D371" w14:paraId="630EA82E" w14:textId="0A462BC9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998" w:type="dxa"/>
            <w:tcMar/>
          </w:tcPr>
          <w:p w:rsidR="45A8D371" w:rsidP="45A8D371" w:rsidRDefault="45A8D371" w14:paraId="613E638D" w14:textId="6FB98146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45A8D371" w:rsidP="45A8D371" w:rsidRDefault="45A8D371" w14:paraId="739E6A89" w14:textId="03A2F9A9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45A8D371" w:rsidP="45A8D371" w:rsidRDefault="45A8D371" w14:paraId="67390EA5" w14:textId="3A156ED6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45A8D371" w:rsidP="45A8D371" w:rsidRDefault="45A8D371" w14:paraId="3536DE42" w14:textId="7BFBB5C2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018" w:type="dxa"/>
            <w:tcMar/>
          </w:tcPr>
          <w:p w:rsidR="45A8D371" w:rsidP="45A8D371" w:rsidRDefault="45A8D371" w14:paraId="2CE25413" w14:textId="128B96C1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918" w:type="dxa"/>
            <w:tcMar/>
          </w:tcPr>
          <w:p w:rsidR="45A8D371" w:rsidP="45A8D371" w:rsidRDefault="45A8D371" w14:paraId="5E952DE7" w14:textId="29406390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45A8D371" w:rsidP="45A8D371" w:rsidRDefault="45A8D371" w14:paraId="1A3A8DF5" w14:textId="3B4D15D1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22" w:type="dxa"/>
            <w:tcMar/>
          </w:tcPr>
          <w:p w:rsidR="45A8D371" w:rsidP="45A8D371" w:rsidRDefault="45A8D371" w14:paraId="20EB28F5" w14:textId="2C282BDB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029" w:type="dxa"/>
            <w:tcMar/>
          </w:tcPr>
          <w:p w:rsidR="45A8D371" w:rsidP="45A8D371" w:rsidRDefault="45A8D371" w14:paraId="2D342DFE" w14:textId="2E73D6FA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45A8D371" w:rsidP="45A8D371" w:rsidRDefault="45A8D371" w14:paraId="4491AE2D" w14:textId="45E52DFC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45A8D371" w:rsidP="45A8D371" w:rsidRDefault="45A8D371" w14:paraId="0A5D9D27" w14:textId="1398108B">
            <w:pPr>
              <w:rPr>
                <w:rFonts w:ascii="Aptos" w:hAnsi="Aptos" w:cs="Arial"/>
                <w:sz w:val="12"/>
                <w:szCs w:val="12"/>
              </w:rPr>
            </w:pPr>
          </w:p>
        </w:tc>
      </w:tr>
      <w:tr w:rsidR="45A8D371" w:rsidTr="6C964A44" w14:paraId="7E07ABC6" w14:textId="77777777">
        <w:trPr>
          <w:trHeight w:val="300"/>
        </w:trPr>
        <w:tc>
          <w:tcPr>
            <w:tcW w:w="704" w:type="dxa"/>
            <w:tcMar/>
          </w:tcPr>
          <w:p w:rsidRPr="00404777" w:rsidR="45A8D371" w:rsidP="45A8D371" w:rsidRDefault="45A8D371" w14:paraId="09A5B554" w14:textId="5A4DABC0">
            <w:pPr>
              <w:rPr>
                <w:rStyle w:val="normaltextrun"/>
                <w:rFonts w:ascii="Aptos" w:hAnsi="Aptos" w:cs="Segoe UI"/>
                <w:sz w:val="12"/>
                <w:szCs w:val="12"/>
              </w:rPr>
            </w:pPr>
          </w:p>
        </w:tc>
        <w:tc>
          <w:tcPr>
            <w:tcW w:w="525" w:type="dxa"/>
            <w:tcMar/>
          </w:tcPr>
          <w:p w:rsidR="45A8D371" w:rsidP="7213C9DB" w:rsidRDefault="45A8D371" w14:paraId="2FAD7357" w14:textId="04DE2AEB">
            <w:pPr>
              <w:spacing w:line="259" w:lineRule="auto"/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709" w:type="dxa"/>
            <w:tcMar/>
          </w:tcPr>
          <w:p w:rsidR="45A8D371" w:rsidP="7213C9DB" w:rsidRDefault="45A8D371" w14:paraId="41B9B62F" w14:textId="1E567D1B">
            <w:pPr>
              <w:spacing w:line="259" w:lineRule="auto"/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05" w:type="dxa"/>
            <w:tcMar/>
          </w:tcPr>
          <w:p w:rsidR="45A8D371" w:rsidP="7213C9DB" w:rsidRDefault="45A8D371" w14:paraId="046FB8F7" w14:textId="010234CA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036" w:type="dxa"/>
            <w:tcMar/>
          </w:tcPr>
          <w:p w:rsidR="45A8D371" w:rsidP="7213C9DB" w:rsidRDefault="45A8D371" w14:paraId="7DCBA33F" w14:textId="7B513BCB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45A8D371" w:rsidP="7213C9DB" w:rsidRDefault="45A8D371" w14:paraId="379C65E5" w14:textId="50458AB3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596" w:type="dxa"/>
            <w:tcMar/>
          </w:tcPr>
          <w:p w:rsidR="45A8D371" w:rsidP="45A8D371" w:rsidRDefault="45A8D371" w14:paraId="4711C6B1" w14:textId="193E1024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45A8D371" w:rsidP="45A8D371" w:rsidRDefault="45A8D371" w14:paraId="0F9E82FF" w14:textId="76741C20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45A8D371" w:rsidP="45A8D371" w:rsidRDefault="45A8D371" w14:paraId="4A8849E5" w14:textId="5C14E1B0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025" w:type="dxa"/>
            <w:tcMar/>
          </w:tcPr>
          <w:p w:rsidR="45A8D371" w:rsidP="45A8D371" w:rsidRDefault="45A8D371" w14:paraId="5F00339A" w14:textId="1D8C911A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45A8D371" w:rsidP="45A8D371" w:rsidRDefault="45A8D371" w14:paraId="031CD9FB" w14:textId="37D561AE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45A8D371" w:rsidP="45A8D371" w:rsidRDefault="45A8D371" w14:paraId="40A513C8" w14:textId="1CF86987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45A8D371" w:rsidP="45A8D371" w:rsidRDefault="45A8D371" w14:paraId="1F28F0BA" w14:textId="10522CA0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998" w:type="dxa"/>
            <w:tcMar/>
          </w:tcPr>
          <w:p w:rsidR="45A8D371" w:rsidP="45A8D371" w:rsidRDefault="45A8D371" w14:paraId="6473F017" w14:textId="0EC0442B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45A8D371" w:rsidP="45A8D371" w:rsidRDefault="45A8D371" w14:paraId="71D25D80" w14:textId="11DCA4BE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45A8D371" w:rsidP="45A8D371" w:rsidRDefault="45A8D371" w14:paraId="28123F5D" w14:textId="1E4EFD42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45A8D371" w:rsidP="45A8D371" w:rsidRDefault="45A8D371" w14:paraId="3FFF3F13" w14:textId="4B6A8FB9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018" w:type="dxa"/>
            <w:tcMar/>
          </w:tcPr>
          <w:p w:rsidR="45A8D371" w:rsidP="45A8D371" w:rsidRDefault="45A8D371" w14:paraId="627FD00D" w14:textId="33B3F7FD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918" w:type="dxa"/>
            <w:tcMar/>
          </w:tcPr>
          <w:p w:rsidR="45A8D371" w:rsidP="45A8D371" w:rsidRDefault="45A8D371" w14:paraId="57D96785" w14:textId="047FA7EB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45A8D371" w:rsidP="45A8D371" w:rsidRDefault="45A8D371" w14:paraId="6ED57971" w14:textId="1E33E945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22" w:type="dxa"/>
            <w:tcMar/>
          </w:tcPr>
          <w:p w:rsidR="45A8D371" w:rsidP="45A8D371" w:rsidRDefault="45A8D371" w14:paraId="1617937D" w14:textId="57529AEE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029" w:type="dxa"/>
            <w:tcMar/>
          </w:tcPr>
          <w:p w:rsidR="45A8D371" w:rsidP="45A8D371" w:rsidRDefault="45A8D371" w14:paraId="0293B381" w14:textId="54C08387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45A8D371" w:rsidP="45A8D371" w:rsidRDefault="45A8D371" w14:paraId="38E36855" w14:textId="3DF26687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45A8D371" w:rsidP="45A8D371" w:rsidRDefault="45A8D371" w14:paraId="6621C252" w14:textId="627313EF">
            <w:pPr>
              <w:rPr>
                <w:rFonts w:ascii="Aptos" w:hAnsi="Aptos" w:cs="Arial"/>
                <w:sz w:val="12"/>
                <w:szCs w:val="12"/>
              </w:rPr>
            </w:pPr>
          </w:p>
        </w:tc>
      </w:tr>
      <w:tr w:rsidR="45A8D371" w:rsidTr="6C964A44" w14:paraId="27B47599" w14:textId="77777777">
        <w:trPr>
          <w:trHeight w:val="300"/>
        </w:trPr>
        <w:tc>
          <w:tcPr>
            <w:tcW w:w="704" w:type="dxa"/>
            <w:tcMar/>
          </w:tcPr>
          <w:p w:rsidRPr="00404777" w:rsidR="45A8D371" w:rsidP="45A8D371" w:rsidRDefault="45A8D371" w14:paraId="511F70A6" w14:textId="4D7AB0FC">
            <w:pPr>
              <w:rPr>
                <w:rStyle w:val="normaltextrun"/>
                <w:rFonts w:ascii="Aptos" w:hAnsi="Aptos" w:cs="Segoe UI"/>
                <w:sz w:val="12"/>
                <w:szCs w:val="12"/>
              </w:rPr>
            </w:pPr>
          </w:p>
        </w:tc>
        <w:tc>
          <w:tcPr>
            <w:tcW w:w="525" w:type="dxa"/>
            <w:tcMar/>
          </w:tcPr>
          <w:p w:rsidR="45A8D371" w:rsidP="7213C9DB" w:rsidRDefault="45A8D371" w14:paraId="15F1ACAD" w14:textId="6F331DE8">
            <w:pPr>
              <w:spacing w:line="259" w:lineRule="auto"/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709" w:type="dxa"/>
            <w:tcMar/>
          </w:tcPr>
          <w:p w:rsidR="45A8D371" w:rsidP="7213C9DB" w:rsidRDefault="45A8D371" w14:paraId="74CF1E97" w14:textId="62F4158C">
            <w:pPr>
              <w:spacing w:line="259" w:lineRule="auto"/>
              <w:rPr>
                <w:rStyle w:val="normaltextrun"/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2805" w:type="dxa"/>
            <w:tcMar/>
          </w:tcPr>
          <w:p w:rsidR="45A8D371" w:rsidP="7213C9DB" w:rsidRDefault="45A8D371" w14:paraId="4C3238E1" w14:textId="7D5B10D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1036" w:type="dxa"/>
            <w:tcMar/>
          </w:tcPr>
          <w:p w:rsidR="45A8D371" w:rsidP="7213C9DB" w:rsidRDefault="45A8D371" w14:paraId="28F80257" w14:textId="100D668E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45A8D371" w:rsidP="7213C9DB" w:rsidRDefault="45A8D371" w14:paraId="6B123061" w14:textId="22FCD705">
            <w:pPr>
              <w:spacing w:line="259" w:lineRule="auto"/>
              <w:rPr>
                <w:rFonts w:ascii="Aptos" w:hAnsi="Aptos" w:eastAsia="Aptos" w:cs="Aptos"/>
                <w:color w:val="000000" w:themeColor="text1"/>
                <w:sz w:val="12"/>
                <w:szCs w:val="12"/>
              </w:rPr>
            </w:pPr>
          </w:p>
        </w:tc>
        <w:tc>
          <w:tcPr>
            <w:tcW w:w="596" w:type="dxa"/>
            <w:tcMar/>
          </w:tcPr>
          <w:p w:rsidR="45A8D371" w:rsidP="45A8D371" w:rsidRDefault="45A8D371" w14:paraId="29C6427F" w14:textId="4B401BAE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184" w:type="dxa"/>
            <w:tcMar/>
          </w:tcPr>
          <w:p w:rsidR="45A8D371" w:rsidP="45A8D371" w:rsidRDefault="45A8D371" w14:paraId="51ED3793" w14:textId="7A21B8F1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45A8D371" w:rsidP="45A8D371" w:rsidRDefault="45A8D371" w14:paraId="133E908B" w14:textId="5D0532AD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025" w:type="dxa"/>
            <w:tcMar/>
          </w:tcPr>
          <w:p w:rsidR="45A8D371" w:rsidP="45A8D371" w:rsidRDefault="45A8D371" w14:paraId="4B58B53C" w14:textId="3F3F4FF8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45A8D371" w:rsidP="45A8D371" w:rsidRDefault="45A8D371" w14:paraId="25BFBAA7" w14:textId="58CD7669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45A8D371" w:rsidP="45A8D371" w:rsidRDefault="45A8D371" w14:paraId="199DEF36" w14:textId="4E687318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45A8D371" w:rsidP="45A8D371" w:rsidRDefault="45A8D371" w14:paraId="0D8ACB46" w14:textId="67C1C016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998" w:type="dxa"/>
            <w:tcMar/>
          </w:tcPr>
          <w:p w:rsidR="45A8D371" w:rsidP="45A8D371" w:rsidRDefault="45A8D371" w14:paraId="604D739D" w14:textId="185BAE63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883" w:type="dxa"/>
            <w:tcMar/>
          </w:tcPr>
          <w:p w:rsidR="45A8D371" w:rsidP="45A8D371" w:rsidRDefault="45A8D371" w14:paraId="5842EB62" w14:textId="713B44B0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45A8D371" w:rsidP="45A8D371" w:rsidRDefault="45A8D371" w14:paraId="11FBE338" w14:textId="7F61662B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16" w:type="dxa"/>
            <w:tcMar/>
          </w:tcPr>
          <w:p w:rsidR="45A8D371" w:rsidP="45A8D371" w:rsidRDefault="45A8D371" w14:paraId="07579DCB" w14:textId="4C170DAC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018" w:type="dxa"/>
            <w:tcMar/>
          </w:tcPr>
          <w:p w:rsidR="45A8D371" w:rsidP="45A8D371" w:rsidRDefault="45A8D371" w14:paraId="2AAA90CD" w14:textId="28FF0C05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918" w:type="dxa"/>
            <w:tcMar/>
          </w:tcPr>
          <w:p w:rsidR="45A8D371" w:rsidP="45A8D371" w:rsidRDefault="45A8D371" w14:paraId="4458E201" w14:textId="304F0C32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45A8D371" w:rsidP="45A8D371" w:rsidRDefault="45A8D371" w14:paraId="1817CFC3" w14:textId="6E59D57E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2822" w:type="dxa"/>
            <w:tcMar/>
          </w:tcPr>
          <w:p w:rsidR="45A8D371" w:rsidP="45A8D371" w:rsidRDefault="45A8D371" w14:paraId="62C13D87" w14:textId="64174393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029" w:type="dxa"/>
            <w:tcMar/>
          </w:tcPr>
          <w:p w:rsidR="45A8D371" w:rsidP="45A8D371" w:rsidRDefault="45A8D371" w14:paraId="0C39C9CB" w14:textId="6DF232D9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1125" w:type="dxa"/>
            <w:tcMar/>
          </w:tcPr>
          <w:p w:rsidR="45A8D371" w:rsidP="45A8D371" w:rsidRDefault="45A8D371" w14:paraId="5D0AC91D" w14:textId="05692BCC">
            <w:pPr>
              <w:rPr>
                <w:rFonts w:ascii="Aptos" w:hAnsi="Aptos" w:cs="Arial"/>
                <w:sz w:val="12"/>
                <w:szCs w:val="12"/>
              </w:rPr>
            </w:pPr>
          </w:p>
        </w:tc>
        <w:tc>
          <w:tcPr>
            <w:tcW w:w="798" w:type="dxa"/>
            <w:tcMar/>
          </w:tcPr>
          <w:p w:rsidR="45A8D371" w:rsidP="45A8D371" w:rsidRDefault="45A8D371" w14:paraId="75E6F8DB" w14:textId="69C3C103">
            <w:pPr>
              <w:rPr>
                <w:rFonts w:ascii="Aptos" w:hAnsi="Aptos" w:cs="Arial"/>
                <w:sz w:val="12"/>
                <w:szCs w:val="12"/>
              </w:rPr>
            </w:pPr>
          </w:p>
        </w:tc>
      </w:tr>
    </w:tbl>
    <w:p w:rsidR="7213C9DB" w:rsidRDefault="7213C9DB" w14:paraId="580A4B23" w14:textId="47EDB201"/>
    <w:p w:rsidRPr="00677E67" w:rsidR="0082014A" w:rsidRDefault="0082014A" w14:paraId="60CB3CBD" w14:textId="77777777"/>
    <w:sectPr w:rsidRPr="00677E67" w:rsidR="0082014A" w:rsidSect="008B1322">
      <w:pgSz w:w="31639" w:h="31678" w:orient="landscape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MT" w:author="Maria Sol Tadeo" w:date="2024-08-21T11:12:00Z" w:id="0">
    <w:p w:rsidR="2DBEFFD9" w:rsidRDefault="2DBEFFD9" w14:paraId="5F387546" w14:textId="31E4FB46">
      <w:pPr>
        <w:pStyle w:val="CommentText"/>
      </w:pPr>
      <w:r>
        <w:t>I saw another OLC course that they give information about how mny attempts are possible before starting the test</w:t>
      </w:r>
      <w:r>
        <w:rPr>
          <w:rStyle w:val="CommentReference"/>
        </w:rPr>
        <w:annotationRef/>
      </w:r>
    </w:p>
  </w:comment>
  <w:comment w:initials="MT" w:author="Maria Sol Tadeo" w:date="2024-07-25T15:20:00Z" w:id="2">
    <w:p w:rsidR="08BDA7EF" w:rsidRDefault="08BDA7EF" w14:paraId="703A4E26" w14:textId="2C7FC9F3">
      <w:r>
        <w:t>In case you lost the datasets, they can be re-downloaded from here(links). Make sure to reprocess them when necessary</w:t>
      </w:r>
      <w:r>
        <w:annotationRef/>
      </w:r>
    </w:p>
  </w:comment>
  <w:comment w:initials="MT" w:author="Maria Sol Tadeo" w:date="2024-07-25T15:21:00Z" w:id="3">
    <w:p w:rsidR="08BDA7EF" w:rsidRDefault="08BDA7EF" w14:paraId="12ACF2CE" w14:textId="3D895C8D">
      <w:r>
        <w:rPr>
          <w:color w:val="2B579A"/>
          <w:shd w:val="clear" w:color="auto" w:fill="E6E6E6"/>
        </w:rPr>
        <w:fldChar w:fldCharType="begin"/>
      </w:r>
      <w:r>
        <w:instrText xml:space="preserve"> HYPERLINK "mailto:rhousler@worldbankgroup.org"</w:instrText>
      </w:r>
      <w:r>
        <w:rPr>
          <w:color w:val="2B579A"/>
          <w:shd w:val="clear" w:color="auto" w:fill="E6E6E6"/>
        </w:rPr>
      </w:r>
      <w:bookmarkStart w:name="_@_831BAAB8A9304856A311138BF442CB67Z" w:id="4"/>
      <w:r>
        <w:rPr>
          <w:color w:val="2B579A"/>
          <w:shd w:val="clear" w:color="auto" w:fill="E6E6E6"/>
        </w:rPr>
        <w:fldChar w:fldCharType="separate"/>
      </w:r>
      <w:bookmarkEnd w:id="4"/>
      <w:r w:rsidRPr="08BDA7EF">
        <w:rPr>
          <w:rStyle w:val="Mention"/>
          <w:noProof/>
        </w:rPr>
        <w:t>@Richard Alan Housler</w:t>
      </w:r>
      <w:r>
        <w:rPr>
          <w:color w:val="2B579A"/>
          <w:shd w:val="clear" w:color="auto" w:fill="E6E6E6"/>
        </w:rPr>
        <w:fldChar w:fldCharType="end"/>
      </w:r>
      <w:r>
        <w:t xml:space="preserve"> can you add this at the end of  one of the questions so we can test it and see how it looks like? </w:t>
      </w:r>
      <w:r>
        <w:annotationRef/>
      </w:r>
    </w:p>
  </w:comment>
  <w:comment w:initials="MT" w:author="Maria Sol Tadeo" w:date="2024-06-26T19:24:00Z" w:id="5">
    <w:p w:rsidR="1C38B521" w:rsidRDefault="1C38B521" w14:paraId="1DD34616" w14:textId="6EBA0958">
      <w:r>
        <w:t>The dataset is always the same but I would like to have the link in all the questions since going backwards is not possible and someone might need to re-download</w:t>
      </w:r>
      <w:r>
        <w:annotationRef/>
      </w:r>
    </w:p>
  </w:comment>
  <w:comment w:initials="MT" w:author="Maria Sol Tadeo" w:date="2024-08-14T15:39:00Z" w:id="6">
    <w:p w:rsidR="595FC4A3" w:rsidRDefault="595FC4A3" w14:paraId="716A8E66" w14:textId="6D50162F">
      <w:pPr>
        <w:pStyle w:val="CommentText"/>
      </w:pPr>
      <w:r>
        <w:fldChar w:fldCharType="begin"/>
      </w:r>
      <w:r>
        <w:instrText xml:space="preserve"> HYPERLINK "mailto:gpadillacespedes@ifc.org"</w:instrText>
      </w:r>
      <w:bookmarkStart w:name="_@_62C2BEE1F72A4DDEA1358FA628198F8FZ" w:id="7"/>
      <w:r>
        <w:fldChar w:fldCharType="separate"/>
      </w:r>
      <w:bookmarkEnd w:id="7"/>
      <w:r w:rsidRPr="595FC4A3">
        <w:rPr>
          <w:rStyle w:val="Mention"/>
          <w:noProof/>
        </w:rPr>
        <w:t>@Gabriela Alexandra Padilla Cespedes</w:t>
      </w:r>
      <w:r>
        <w:fldChar w:fldCharType="end"/>
      </w:r>
      <w:r>
        <w:t xml:space="preserve"> I restructure the question. Is it clearer now?</w:t>
      </w:r>
      <w:r>
        <w:rPr>
          <w:rStyle w:val="CommentReference"/>
        </w:rPr>
        <w:annotationRef/>
      </w:r>
    </w:p>
  </w:comment>
  <w:comment w:initials="MT" w:author="Maria Sol Tadeo" w:date="2024-09-04T17:45:00Z" w:id="11">
    <w:p w:rsidR="2715F53F" w:rsidRDefault="2715F53F" w14:paraId="1A94C316" w14:textId="3F4C79B2">
      <w:pPr>
        <w:pStyle w:val="CommentText"/>
      </w:pPr>
      <w:r>
        <w:fldChar w:fldCharType="begin"/>
      </w:r>
      <w:r>
        <w:instrText xml:space="preserve"> HYPERLINK "mailto:gpadillacespedes@ifc.org"</w:instrText>
      </w:r>
      <w:bookmarkStart w:name="_@_CCBA6436CC7C42348AD50FAFE80EE794Z" w:id="14"/>
      <w:r>
        <w:fldChar w:fldCharType="separate"/>
      </w:r>
      <w:bookmarkEnd w:id="14"/>
      <w:r w:rsidRPr="2715F53F">
        <w:rPr>
          <w:rStyle w:val="Mention"/>
          <w:noProof/>
        </w:rPr>
        <w:t>@Gabriela Alexandra Padilla Cespedes</w:t>
      </w:r>
      <w:r>
        <w:fldChar w:fldCharType="end"/>
      </w:r>
      <w:r>
        <w:t xml:space="preserve"> I made a mistake in the answer here</w:t>
      </w:r>
      <w:r>
        <w:rPr>
          <w:rStyle w:val="CommentReference"/>
        </w:rPr>
        <w:annotationRef/>
      </w:r>
    </w:p>
  </w:comment>
  <w:comment w:initials="MT" w:author="Maria Sol Tadeo" w:date="2024-08-14T15:42:00Z" w:id="15">
    <w:p w:rsidR="595FC4A3" w:rsidRDefault="595FC4A3" w14:paraId="69611313" w14:textId="42407C91">
      <w:pPr>
        <w:pStyle w:val="CommentText"/>
      </w:pPr>
      <w:r>
        <w:fldChar w:fldCharType="begin"/>
      </w:r>
      <w:r>
        <w:instrText xml:space="preserve"> HYPERLINK "mailto:gpadillacespedes@ifc.org"</w:instrText>
      </w:r>
      <w:bookmarkStart w:name="_@_5C7A8306D6C74585A51332276D08A266Z" w:id="16"/>
      <w:r>
        <w:fldChar w:fldCharType="separate"/>
      </w:r>
      <w:bookmarkEnd w:id="16"/>
      <w:r w:rsidRPr="595FC4A3">
        <w:rPr>
          <w:rStyle w:val="Mention"/>
          <w:noProof/>
        </w:rPr>
        <w:t>@Gabriela Alexandra Padilla Cespedes</w:t>
      </w:r>
      <w:r>
        <w:fldChar w:fldCharType="end"/>
      </w:r>
      <w:r>
        <w:t xml:space="preserve"> I restructured the question. Is it clearer now? </w:t>
      </w:r>
      <w:r>
        <w:rPr>
          <w:rStyle w:val="CommentReference"/>
        </w:rPr>
        <w:annotationRef/>
      </w:r>
    </w:p>
  </w:comment>
  <w:comment w:initials="MT" w:author="Maria Sol Tadeo" w:date="2024-06-26T19:36:00Z" w:id="17">
    <w:p w:rsidR="1C38B521" w:rsidRDefault="1C38B521" w14:paraId="210B51F9" w14:textId="18E03F0A">
      <w:r>
        <w:t>Work with OLC to see how this looks like on the platform to avoid confusions with the candidates betweek [] and ''</w:t>
      </w:r>
      <w:r>
        <w:annotationRef/>
      </w:r>
    </w:p>
  </w:comment>
  <w:comment w:initials="MT" w:author="Maria Sol Tadeo" w:date="2024-08-26T14:34:00Z" w:id="19">
    <w:p w:rsidR="71DB9516" w:rsidRDefault="71DB9516" w14:paraId="1AE4462F" w14:textId="23C72FA1">
      <w:pPr>
        <w:pStyle w:val="CommentText"/>
      </w:pPr>
      <w:r>
        <w:fldChar w:fldCharType="begin"/>
      </w:r>
      <w:r>
        <w:instrText xml:space="preserve"> HYPERLINK "mailto:gpadillacespedes@ifc.org"</w:instrText>
      </w:r>
      <w:bookmarkStart w:name="_@_BF673C69C9D14D82B72593DF2596F85FZ" w:id="21"/>
      <w:r>
        <w:fldChar w:fldCharType="separate"/>
      </w:r>
      <w:bookmarkEnd w:id="21"/>
      <w:r w:rsidRPr="71DB9516">
        <w:rPr>
          <w:rStyle w:val="Mention"/>
          <w:noProof/>
        </w:rPr>
        <w:t>@Gabriela Alexandra Padilla Cespedes</w:t>
      </w:r>
      <w:r>
        <w:fldChar w:fldCharType="end"/>
      </w:r>
      <w:r>
        <w:t xml:space="preserve"> I made a mistake here. Would it be possible to change it? </w:t>
      </w:r>
      <w:r>
        <w:rPr>
          <w:rStyle w:val="CommentReference"/>
        </w:rPr>
        <w:annotationRef/>
      </w:r>
    </w:p>
    <w:p w:rsidR="71DB9516" w:rsidRDefault="71DB9516" w14:paraId="12BC6F22" w14:textId="46FB8D0A">
      <w:pPr>
        <w:pStyle w:val="CommentText"/>
      </w:pPr>
      <w:r>
        <w:t>For all the questions (thy are all the same), it should say:</w:t>
      </w:r>
    </w:p>
    <w:p w:rsidR="71DB9516" w:rsidRDefault="71DB9516" w14:paraId="61EE49D3" w14:textId="0BA4F2DE">
      <w:pPr>
        <w:pStyle w:val="CommentText"/>
      </w:pPr>
      <w:r>
        <w:t xml:space="preserve">combined_df = movies. _______(credits, left_on = "_______", right_on = "_______" , how = ‘left’) </w:t>
      </w:r>
    </w:p>
  </w:comment>
  <w:comment w:initials="GAPC" w:author="Gabriela Alexandra Padilla Cespedes" w:date="2024-08-26T14:20:00Z" w:id="20">
    <w:p w:rsidR="00D578D6" w:rsidP="00D578D6" w:rsidRDefault="00D578D6" w14:paraId="6CA87375" w14:textId="77777777">
      <w:pPr>
        <w:pStyle w:val="CommentText"/>
      </w:pPr>
      <w:r>
        <w:rPr>
          <w:rStyle w:val="CommentReference"/>
        </w:rPr>
        <w:annotationRef/>
      </w:r>
      <w:r>
        <w:t xml:space="preserve">Yes, I will change it </w:t>
      </w:r>
    </w:p>
  </w:comment>
  <w:comment w:initials="MT" w:author="Maria Sol Tadeo" w:date="2024-06-26T19:21:00Z" w:id="22">
    <w:p w:rsidR="1C38B521" w:rsidRDefault="1C38B521" w14:paraId="7CE94230" w14:textId="78C92139">
      <w:r>
        <w:t>It is the same question across all iterations</w:t>
      </w:r>
      <w:r>
        <w:annotationRef/>
      </w:r>
    </w:p>
  </w:comment>
  <w:comment w:initials="MT" w:author="Maria Sol Tadeo" w:date="2024-07-25T15:16:00Z" w:id="23">
    <w:p w:rsidR="26D9A55B" w:rsidRDefault="26D9A55B" w14:paraId="34F9F47D" w14:textId="0D1B424F">
      <w:r>
        <w:rPr>
          <w:color w:val="2B579A"/>
          <w:shd w:val="clear" w:color="auto" w:fill="E6E6E6"/>
        </w:rPr>
        <w:fldChar w:fldCharType="begin"/>
      </w:r>
      <w:r>
        <w:instrText xml:space="preserve"> HYPERLINK "mailto:rhousler@worldbankgroup.org"</w:instrText>
      </w:r>
      <w:r>
        <w:rPr>
          <w:color w:val="2B579A"/>
          <w:shd w:val="clear" w:color="auto" w:fill="E6E6E6"/>
        </w:rPr>
      </w:r>
      <w:bookmarkStart w:name="_@_741D2FEDD52942F2BBC7BC01E414052BZ" w:id="24"/>
      <w:r>
        <w:rPr>
          <w:color w:val="2B579A"/>
          <w:shd w:val="clear" w:color="auto" w:fill="E6E6E6"/>
        </w:rPr>
        <w:fldChar w:fldCharType="separate"/>
      </w:r>
      <w:bookmarkEnd w:id="24"/>
      <w:r w:rsidRPr="26D9A55B">
        <w:rPr>
          <w:rStyle w:val="Mention"/>
          <w:noProof/>
        </w:rPr>
        <w:t>@Richard Alan Housler</w:t>
      </w:r>
      <w:r>
        <w:rPr>
          <w:color w:val="2B579A"/>
          <w:shd w:val="clear" w:color="auto" w:fill="E6E6E6"/>
        </w:rPr>
        <w:fldChar w:fldCharType="end"/>
      </w:r>
      <w:r>
        <w:t xml:space="preserve"> I wrote upload. But it could be that they upload the file or provide a link. </w:t>
      </w:r>
      <w:r>
        <w:annotationRef/>
      </w:r>
    </w:p>
  </w:comment>
  <w:comment w:initials="MT" w:author="Maria Sol Tadeo" w:date="2024-07-25T15:16:00Z" w:id="25">
    <w:p w:rsidR="26D9A55B" w:rsidRDefault="26D9A55B" w14:paraId="3A70B5DA" w14:textId="0D1B424F">
      <w:r>
        <w:rPr>
          <w:color w:val="2B579A"/>
          <w:shd w:val="clear" w:color="auto" w:fill="E6E6E6"/>
        </w:rPr>
        <w:fldChar w:fldCharType="begin"/>
      </w:r>
      <w:r>
        <w:instrText xml:space="preserve"> HYPERLINK "mailto:rhousler@worldbankgroup.org"</w:instrText>
      </w:r>
      <w:r>
        <w:rPr>
          <w:color w:val="2B579A"/>
          <w:shd w:val="clear" w:color="auto" w:fill="E6E6E6"/>
        </w:rPr>
      </w:r>
      <w:bookmarkStart w:name="_@_9CB8172EE23F48E1B025A5836FB9DE3EZ" w:id="26"/>
      <w:r>
        <w:rPr>
          <w:color w:val="2B579A"/>
          <w:shd w:val="clear" w:color="auto" w:fill="E6E6E6"/>
        </w:rPr>
        <w:fldChar w:fldCharType="separate"/>
      </w:r>
      <w:bookmarkEnd w:id="26"/>
      <w:r w:rsidRPr="26D9A55B">
        <w:rPr>
          <w:rStyle w:val="Mention"/>
          <w:noProof/>
        </w:rPr>
        <w:t>@Richard Alan Housler</w:t>
      </w:r>
      <w:r>
        <w:rPr>
          <w:color w:val="2B579A"/>
          <w:shd w:val="clear" w:color="auto" w:fill="E6E6E6"/>
        </w:rPr>
        <w:fldChar w:fldCharType="end"/>
      </w:r>
      <w:r>
        <w:t xml:space="preserve"> I wrote upload. But it could be that they upload the file or provide a link. </w:t>
      </w:r>
      <w:r>
        <w:annotationRef/>
      </w:r>
    </w:p>
  </w:comment>
  <w:comment w:initials="MT" w:author="Maria Sol Tadeo" w:date="2024-07-25T15:16:00Z" w:id="27">
    <w:p w:rsidR="26D9A55B" w:rsidRDefault="26D9A55B" w14:paraId="717CED05" w14:textId="0D1B424F">
      <w:r>
        <w:rPr>
          <w:color w:val="2B579A"/>
          <w:shd w:val="clear" w:color="auto" w:fill="E6E6E6"/>
        </w:rPr>
        <w:fldChar w:fldCharType="begin"/>
      </w:r>
      <w:r>
        <w:instrText xml:space="preserve"> HYPERLINK "mailto:rhousler@worldbankgroup.org"</w:instrText>
      </w:r>
      <w:r>
        <w:rPr>
          <w:color w:val="2B579A"/>
          <w:shd w:val="clear" w:color="auto" w:fill="E6E6E6"/>
        </w:rPr>
      </w:r>
      <w:bookmarkStart w:name="_@_9D2785B17AD24BF28A69EFD7C067A162Z" w:id="28"/>
      <w:r>
        <w:rPr>
          <w:color w:val="2B579A"/>
          <w:shd w:val="clear" w:color="auto" w:fill="E6E6E6"/>
        </w:rPr>
        <w:fldChar w:fldCharType="separate"/>
      </w:r>
      <w:bookmarkEnd w:id="28"/>
      <w:r w:rsidRPr="26D9A55B">
        <w:rPr>
          <w:rStyle w:val="Mention"/>
          <w:noProof/>
        </w:rPr>
        <w:t>@Richard Alan Housler</w:t>
      </w:r>
      <w:r>
        <w:rPr>
          <w:color w:val="2B579A"/>
          <w:shd w:val="clear" w:color="auto" w:fill="E6E6E6"/>
        </w:rPr>
        <w:fldChar w:fldCharType="end"/>
      </w:r>
      <w:r>
        <w:t xml:space="preserve"> I wrote upload. But it could be that they upload the file or provide a link. </w:t>
      </w:r>
      <w:r>
        <w:annotationRef/>
      </w:r>
    </w:p>
  </w:comment>
  <w:comment w:initials="MT" w:author="Maria Sol Tadeo" w:date="2024-07-25T15:16:00Z" w:id="29">
    <w:p w:rsidR="26D9A55B" w:rsidRDefault="26D9A55B" w14:paraId="7ACB17D7" w14:textId="0D1B424F">
      <w:r>
        <w:rPr>
          <w:color w:val="2B579A"/>
          <w:shd w:val="clear" w:color="auto" w:fill="E6E6E6"/>
        </w:rPr>
        <w:fldChar w:fldCharType="begin"/>
      </w:r>
      <w:r>
        <w:instrText xml:space="preserve"> HYPERLINK "mailto:rhousler@worldbankgroup.org"</w:instrText>
      </w:r>
      <w:r>
        <w:rPr>
          <w:color w:val="2B579A"/>
          <w:shd w:val="clear" w:color="auto" w:fill="E6E6E6"/>
        </w:rPr>
      </w:r>
      <w:bookmarkStart w:name="_@_654186034F4B4B82934653A54C6BBB26Z" w:id="30"/>
      <w:r>
        <w:rPr>
          <w:color w:val="2B579A"/>
          <w:shd w:val="clear" w:color="auto" w:fill="E6E6E6"/>
        </w:rPr>
        <w:fldChar w:fldCharType="separate"/>
      </w:r>
      <w:bookmarkEnd w:id="30"/>
      <w:r w:rsidRPr="26D9A55B">
        <w:rPr>
          <w:rStyle w:val="Mention"/>
          <w:noProof/>
        </w:rPr>
        <w:t>@Richard Alan Housler</w:t>
      </w:r>
      <w:r>
        <w:rPr>
          <w:color w:val="2B579A"/>
          <w:shd w:val="clear" w:color="auto" w:fill="E6E6E6"/>
        </w:rPr>
        <w:fldChar w:fldCharType="end"/>
      </w:r>
      <w:r>
        <w:t xml:space="preserve"> I wrote upload. But it could be that they upload the file or provide a link. </w:t>
      </w:r>
      <w:r>
        <w:annotationRef/>
      </w:r>
    </w:p>
  </w:comment>
  <w:comment w:initials="MT" w:author="Maria Sol Tadeo" w:date="2024-07-25T15:16:00Z" w:id="31">
    <w:p w:rsidR="26D9A55B" w:rsidRDefault="26D9A55B" w14:paraId="5AB21188" w14:textId="0D1B424F">
      <w:r>
        <w:rPr>
          <w:color w:val="2B579A"/>
          <w:shd w:val="clear" w:color="auto" w:fill="E6E6E6"/>
        </w:rPr>
        <w:fldChar w:fldCharType="begin"/>
      </w:r>
      <w:r>
        <w:instrText xml:space="preserve"> HYPERLINK "mailto:rhousler@worldbankgroup.org"</w:instrText>
      </w:r>
      <w:r>
        <w:rPr>
          <w:color w:val="2B579A"/>
          <w:shd w:val="clear" w:color="auto" w:fill="E6E6E6"/>
        </w:rPr>
      </w:r>
      <w:bookmarkStart w:name="_@_A05731890CEF4CA8BFED392FFDC109BCZ" w:id="32"/>
      <w:r>
        <w:rPr>
          <w:color w:val="2B579A"/>
          <w:shd w:val="clear" w:color="auto" w:fill="E6E6E6"/>
        </w:rPr>
        <w:fldChar w:fldCharType="separate"/>
      </w:r>
      <w:bookmarkEnd w:id="32"/>
      <w:r w:rsidRPr="26D9A55B">
        <w:rPr>
          <w:rStyle w:val="Mention"/>
          <w:noProof/>
        </w:rPr>
        <w:t>@Richard Alan Housler</w:t>
      </w:r>
      <w:r>
        <w:rPr>
          <w:color w:val="2B579A"/>
          <w:shd w:val="clear" w:color="auto" w:fill="E6E6E6"/>
        </w:rPr>
        <w:fldChar w:fldCharType="end"/>
      </w:r>
      <w:r>
        <w:t xml:space="preserve"> I wrote upload. But it could be that they upload the file or provide a link.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387546" w15:done="0"/>
  <w15:commentEx w15:paraId="703A4E26" w15:done="0"/>
  <w15:commentEx w15:paraId="12ACF2CE" w15:paraIdParent="703A4E26" w15:done="0"/>
  <w15:commentEx w15:paraId="1DD34616" w15:done="0"/>
  <w15:commentEx w15:paraId="716A8E66" w15:done="0"/>
  <w15:commentEx w15:paraId="1A94C316" w15:done="0"/>
  <w15:commentEx w15:paraId="69611313" w15:done="0"/>
  <w15:commentEx w15:paraId="210B51F9" w15:done="0"/>
  <w15:commentEx w15:paraId="61EE49D3" w15:done="0"/>
  <w15:commentEx w15:paraId="6CA87375" w15:paraIdParent="61EE49D3" w15:done="0"/>
  <w15:commentEx w15:paraId="7CE94230" w15:done="0"/>
  <w15:commentEx w15:paraId="34F9F47D" w15:done="0"/>
  <w15:commentEx w15:paraId="3A70B5DA" w15:done="0"/>
  <w15:commentEx w15:paraId="717CED05" w15:done="0"/>
  <w15:commentEx w15:paraId="7ACB17D7" w15:done="0"/>
  <w15:commentEx w15:paraId="5AB211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DF4552F" w16cex:dateUtc="2024-08-21T14:12:00Z"/>
  <w16cex:commentExtensible w16cex:durableId="250D5831" w16cex:dateUtc="2024-07-25T18:20:00Z"/>
  <w16cex:commentExtensible w16cex:durableId="69683B9B" w16cex:dateUtc="2024-07-25T18:21:00Z"/>
  <w16cex:commentExtensible w16cex:durableId="5F015B96" w16cex:dateUtc="2024-06-26T22:24:00Z"/>
  <w16cex:commentExtensible w16cex:durableId="0B494A07" w16cex:dateUtc="2024-08-14T18:39:00Z"/>
  <w16cex:commentExtensible w16cex:durableId="7CF5CA72" w16cex:dateUtc="2024-09-04T20:45:00Z"/>
  <w16cex:commentExtensible w16cex:durableId="635D3808" w16cex:dateUtc="2024-08-14T18:42:00Z"/>
  <w16cex:commentExtensible w16cex:durableId="1D86A41C" w16cex:dateUtc="2024-06-26T22:36:00Z"/>
  <w16cex:commentExtensible w16cex:durableId="1887C5FE" w16cex:dateUtc="2024-08-26T17:34:00Z"/>
  <w16cex:commentExtensible w16cex:durableId="2A770D98" w16cex:dateUtc="2024-08-26T18:20:00Z"/>
  <w16cex:commentExtensible w16cex:durableId="79EE0B50" w16cex:dateUtc="2024-06-26T22:21:00Z"/>
  <w16cex:commentExtensible w16cex:durableId="1EBE3E7B" w16cex:dateUtc="2024-07-25T18:16:00Z"/>
  <w16cex:commentExtensible w16cex:durableId="31F900F1" w16cex:dateUtc="2024-07-25T18:16:00Z"/>
  <w16cex:commentExtensible w16cex:durableId="2AE97412" w16cex:dateUtc="2024-07-25T18:16:00Z"/>
  <w16cex:commentExtensible w16cex:durableId="76F5AC7A" w16cex:dateUtc="2024-07-25T18:16:00Z"/>
  <w16cex:commentExtensible w16cex:durableId="5EA204D0" w16cex:dateUtc="2024-07-25T18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387546" w16cid:durableId="4DF4552F"/>
  <w16cid:commentId w16cid:paraId="703A4E26" w16cid:durableId="250D5831"/>
  <w16cid:commentId w16cid:paraId="12ACF2CE" w16cid:durableId="69683B9B"/>
  <w16cid:commentId w16cid:paraId="1DD34616" w16cid:durableId="5F015B96"/>
  <w16cid:commentId w16cid:paraId="716A8E66" w16cid:durableId="0B494A07"/>
  <w16cid:commentId w16cid:paraId="1A94C316" w16cid:durableId="7CF5CA72"/>
  <w16cid:commentId w16cid:paraId="69611313" w16cid:durableId="635D3808"/>
  <w16cid:commentId w16cid:paraId="210B51F9" w16cid:durableId="1D86A41C"/>
  <w16cid:commentId w16cid:paraId="61EE49D3" w16cid:durableId="1887C5FE"/>
  <w16cid:commentId w16cid:paraId="6CA87375" w16cid:durableId="2A770D98"/>
  <w16cid:commentId w16cid:paraId="7CE94230" w16cid:durableId="79EE0B50"/>
  <w16cid:commentId w16cid:paraId="34F9F47D" w16cid:durableId="1EBE3E7B"/>
  <w16cid:commentId w16cid:paraId="3A70B5DA" w16cid:durableId="31F900F1"/>
  <w16cid:commentId w16cid:paraId="717CED05" w16cid:durableId="2AE97412"/>
  <w16cid:commentId w16cid:paraId="7ACB17D7" w16cid:durableId="76F5AC7A"/>
  <w16cid:commentId w16cid:paraId="5AB21188" w16cid:durableId="5EA204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8TgiokG" int2:invalidationBookmarkName="" int2:hashCode="xWvZsm60kSzF10" int2:id="0WzPQDaz">
      <int2:state int2:value="Rejected" int2:type="AugLoop_Text_Critique"/>
    </int2:bookmark>
    <int2:bookmark int2:bookmarkName="_Int_caRS8Rkl" int2:invalidationBookmarkName="" int2:hashCode="5jPNL2JTr3Tehp" int2:id="8UP4ykul">
      <int2:state int2:value="Rejected" int2:type="AugLoop_Text_Critique"/>
    </int2:bookmark>
    <int2:bookmark int2:bookmarkName="_Int_tOaeSX78" int2:invalidationBookmarkName="" int2:hashCode="5jPNL2JTr3Tehp" int2:id="DDEC6Dv6">
      <int2:state int2:value="Rejected" int2:type="AugLoop_Text_Critique"/>
    </int2:bookmark>
    <int2:bookmark int2:bookmarkName="_Int_0ii6Htma" int2:invalidationBookmarkName="" int2:hashCode="5gFrQe9WNqAcKE" int2:id="iGuI8NI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812"/>
    <w:multiLevelType w:val="multilevel"/>
    <w:tmpl w:val="01B2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C180C28"/>
    <w:multiLevelType w:val="multilevel"/>
    <w:tmpl w:val="FF4C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113F044"/>
    <w:multiLevelType w:val="hybridMultilevel"/>
    <w:tmpl w:val="970059E6"/>
    <w:lvl w:ilvl="0" w:tplc="4AF4E51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41E3B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98A6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409B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688D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9ED4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502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1235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885A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F519D47"/>
    <w:multiLevelType w:val="hybridMultilevel"/>
    <w:tmpl w:val="43903E7E"/>
    <w:lvl w:ilvl="0" w:tplc="D614588C">
      <w:start w:val="1"/>
      <w:numFmt w:val="lowerLetter"/>
      <w:lvlText w:val="%1-"/>
      <w:lvlJc w:val="left"/>
      <w:pPr>
        <w:ind w:left="720" w:hanging="360"/>
      </w:pPr>
    </w:lvl>
    <w:lvl w:ilvl="1" w:tplc="6486DAD0">
      <w:start w:val="1"/>
      <w:numFmt w:val="lowerLetter"/>
      <w:lvlText w:val="%2."/>
      <w:lvlJc w:val="left"/>
      <w:pPr>
        <w:ind w:left="1440" w:hanging="360"/>
      </w:pPr>
    </w:lvl>
    <w:lvl w:ilvl="2" w:tplc="F566F28C">
      <w:start w:val="1"/>
      <w:numFmt w:val="lowerRoman"/>
      <w:lvlText w:val="%3."/>
      <w:lvlJc w:val="right"/>
      <w:pPr>
        <w:ind w:left="2160" w:hanging="180"/>
      </w:pPr>
    </w:lvl>
    <w:lvl w:ilvl="3" w:tplc="94D079F0">
      <w:start w:val="1"/>
      <w:numFmt w:val="decimal"/>
      <w:lvlText w:val="%4."/>
      <w:lvlJc w:val="left"/>
      <w:pPr>
        <w:ind w:left="2880" w:hanging="360"/>
      </w:pPr>
    </w:lvl>
    <w:lvl w:ilvl="4" w:tplc="781649C2">
      <w:start w:val="1"/>
      <w:numFmt w:val="lowerLetter"/>
      <w:lvlText w:val="%5."/>
      <w:lvlJc w:val="left"/>
      <w:pPr>
        <w:ind w:left="3600" w:hanging="360"/>
      </w:pPr>
    </w:lvl>
    <w:lvl w:ilvl="5" w:tplc="F69EAC4C">
      <w:start w:val="1"/>
      <w:numFmt w:val="lowerRoman"/>
      <w:lvlText w:val="%6."/>
      <w:lvlJc w:val="right"/>
      <w:pPr>
        <w:ind w:left="4320" w:hanging="180"/>
      </w:pPr>
    </w:lvl>
    <w:lvl w:ilvl="6" w:tplc="7062DFEA">
      <w:start w:val="1"/>
      <w:numFmt w:val="decimal"/>
      <w:lvlText w:val="%7."/>
      <w:lvlJc w:val="left"/>
      <w:pPr>
        <w:ind w:left="5040" w:hanging="360"/>
      </w:pPr>
    </w:lvl>
    <w:lvl w:ilvl="7" w:tplc="AD3428F2">
      <w:start w:val="1"/>
      <w:numFmt w:val="lowerLetter"/>
      <w:lvlText w:val="%8."/>
      <w:lvlJc w:val="left"/>
      <w:pPr>
        <w:ind w:left="5760" w:hanging="360"/>
      </w:pPr>
    </w:lvl>
    <w:lvl w:ilvl="8" w:tplc="19FC41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D7237"/>
    <w:multiLevelType w:val="multilevel"/>
    <w:tmpl w:val="E04A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674EE985"/>
    <w:multiLevelType w:val="hybridMultilevel"/>
    <w:tmpl w:val="24645EFA"/>
    <w:lvl w:ilvl="0" w:tplc="06C292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7EFA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5EC4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D2B0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8E3B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4841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DE7A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8A70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C21F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EEA209F"/>
    <w:multiLevelType w:val="hybridMultilevel"/>
    <w:tmpl w:val="396EBD3E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69280971">
    <w:abstractNumId w:val="2"/>
  </w:num>
  <w:num w:numId="2" w16cid:durableId="1860001316">
    <w:abstractNumId w:val="5"/>
  </w:num>
  <w:num w:numId="3" w16cid:durableId="1608148871">
    <w:abstractNumId w:val="3"/>
  </w:num>
  <w:num w:numId="4" w16cid:durableId="210188616">
    <w:abstractNumId w:val="4"/>
  </w:num>
  <w:num w:numId="5" w16cid:durableId="1970698366">
    <w:abstractNumId w:val="1"/>
  </w:num>
  <w:num w:numId="6" w16cid:durableId="1797750782">
    <w:abstractNumId w:val="6"/>
  </w:num>
  <w:num w:numId="7" w16cid:durableId="30011457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 Sol Tadeo">
    <w15:presenceInfo w15:providerId="AD" w15:userId="S::mtadeo@worldbank.org::c7c57ed3-5e1e-4a5e-bad9-7b27acf83d30"/>
  </w15:person>
  <w15:person w15:author="Gabriela Alexandra Padilla Cespedes">
    <w15:presenceInfo w15:providerId="AD" w15:userId="S::gpadillacespedes@ifc.org::d4189a32-3107-4e55-8573-4f6f7532d1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DD"/>
    <w:rsid w:val="00000000"/>
    <w:rsid w:val="000976BE"/>
    <w:rsid w:val="000A16D0"/>
    <w:rsid w:val="00120D0F"/>
    <w:rsid w:val="00144DB5"/>
    <w:rsid w:val="001A25B1"/>
    <w:rsid w:val="001B4A57"/>
    <w:rsid w:val="001BF5D8"/>
    <w:rsid w:val="001D4B4D"/>
    <w:rsid w:val="00217965"/>
    <w:rsid w:val="00246EFC"/>
    <w:rsid w:val="00256BE9"/>
    <w:rsid w:val="0025D7A6"/>
    <w:rsid w:val="0029666B"/>
    <w:rsid w:val="002A6784"/>
    <w:rsid w:val="002B6D98"/>
    <w:rsid w:val="002D77A1"/>
    <w:rsid w:val="0030FFBA"/>
    <w:rsid w:val="0032A6F1"/>
    <w:rsid w:val="003375B7"/>
    <w:rsid w:val="0037673A"/>
    <w:rsid w:val="00376868"/>
    <w:rsid w:val="003B235A"/>
    <w:rsid w:val="003C0B7E"/>
    <w:rsid w:val="003C3E7D"/>
    <w:rsid w:val="003C6058"/>
    <w:rsid w:val="003C6D2F"/>
    <w:rsid w:val="003F443A"/>
    <w:rsid w:val="003F7156"/>
    <w:rsid w:val="00404777"/>
    <w:rsid w:val="00443DE2"/>
    <w:rsid w:val="00443F37"/>
    <w:rsid w:val="004540B5"/>
    <w:rsid w:val="0045CF03"/>
    <w:rsid w:val="004603B4"/>
    <w:rsid w:val="00461180"/>
    <w:rsid w:val="00466285"/>
    <w:rsid w:val="00481513"/>
    <w:rsid w:val="0048361F"/>
    <w:rsid w:val="00487D20"/>
    <w:rsid w:val="004A2D68"/>
    <w:rsid w:val="004B1A27"/>
    <w:rsid w:val="004C030C"/>
    <w:rsid w:val="004C6822"/>
    <w:rsid w:val="004E1622"/>
    <w:rsid w:val="00524760"/>
    <w:rsid w:val="00540C9A"/>
    <w:rsid w:val="00570E3E"/>
    <w:rsid w:val="00595070"/>
    <w:rsid w:val="0059699C"/>
    <w:rsid w:val="0059E129"/>
    <w:rsid w:val="005A2C90"/>
    <w:rsid w:val="005A7707"/>
    <w:rsid w:val="005B06C2"/>
    <w:rsid w:val="005B3886"/>
    <w:rsid w:val="005B6F6B"/>
    <w:rsid w:val="005C1E9E"/>
    <w:rsid w:val="005F50D8"/>
    <w:rsid w:val="0060050A"/>
    <w:rsid w:val="00621411"/>
    <w:rsid w:val="00622D70"/>
    <w:rsid w:val="00655864"/>
    <w:rsid w:val="00664D4B"/>
    <w:rsid w:val="00672C61"/>
    <w:rsid w:val="00677E67"/>
    <w:rsid w:val="006B37E1"/>
    <w:rsid w:val="006B8835"/>
    <w:rsid w:val="006C0892"/>
    <w:rsid w:val="006C93BB"/>
    <w:rsid w:val="006D318E"/>
    <w:rsid w:val="006D6DD6"/>
    <w:rsid w:val="006DFABE"/>
    <w:rsid w:val="006E1F44"/>
    <w:rsid w:val="007009C9"/>
    <w:rsid w:val="007056B9"/>
    <w:rsid w:val="007457D3"/>
    <w:rsid w:val="007665BA"/>
    <w:rsid w:val="00775F3F"/>
    <w:rsid w:val="00787364"/>
    <w:rsid w:val="00797BA6"/>
    <w:rsid w:val="007A2E34"/>
    <w:rsid w:val="007A523B"/>
    <w:rsid w:val="007D6A5A"/>
    <w:rsid w:val="007E4203"/>
    <w:rsid w:val="007E63D1"/>
    <w:rsid w:val="0082014A"/>
    <w:rsid w:val="0082435C"/>
    <w:rsid w:val="00831588"/>
    <w:rsid w:val="00866717"/>
    <w:rsid w:val="008671AF"/>
    <w:rsid w:val="008738FB"/>
    <w:rsid w:val="008769AB"/>
    <w:rsid w:val="008A792B"/>
    <w:rsid w:val="008A79F6"/>
    <w:rsid w:val="008B1322"/>
    <w:rsid w:val="008B4A02"/>
    <w:rsid w:val="008C2D2C"/>
    <w:rsid w:val="008E01F7"/>
    <w:rsid w:val="008F2172"/>
    <w:rsid w:val="00901059"/>
    <w:rsid w:val="00923E12"/>
    <w:rsid w:val="00926610"/>
    <w:rsid w:val="0095258C"/>
    <w:rsid w:val="00967BEB"/>
    <w:rsid w:val="0098033C"/>
    <w:rsid w:val="009808A9"/>
    <w:rsid w:val="00985C7F"/>
    <w:rsid w:val="00995C64"/>
    <w:rsid w:val="009B50B8"/>
    <w:rsid w:val="009B7428"/>
    <w:rsid w:val="009C42BE"/>
    <w:rsid w:val="009C5E44"/>
    <w:rsid w:val="009C713C"/>
    <w:rsid w:val="009D1BC0"/>
    <w:rsid w:val="009D6599"/>
    <w:rsid w:val="009F671B"/>
    <w:rsid w:val="00A34AA3"/>
    <w:rsid w:val="00A51CEE"/>
    <w:rsid w:val="00A55BFE"/>
    <w:rsid w:val="00A57754"/>
    <w:rsid w:val="00A8156F"/>
    <w:rsid w:val="00A8AE72"/>
    <w:rsid w:val="00AB3C71"/>
    <w:rsid w:val="00AB54FD"/>
    <w:rsid w:val="00AF1592"/>
    <w:rsid w:val="00B0270E"/>
    <w:rsid w:val="00B16903"/>
    <w:rsid w:val="00B800FF"/>
    <w:rsid w:val="00B934EE"/>
    <w:rsid w:val="00BA36ED"/>
    <w:rsid w:val="00BC0BA3"/>
    <w:rsid w:val="00BD12A2"/>
    <w:rsid w:val="00BD15C8"/>
    <w:rsid w:val="00BF1BFF"/>
    <w:rsid w:val="00C06E85"/>
    <w:rsid w:val="00C104C0"/>
    <w:rsid w:val="00C3E9B7"/>
    <w:rsid w:val="00C61BEC"/>
    <w:rsid w:val="00C73FE5"/>
    <w:rsid w:val="00C92CBB"/>
    <w:rsid w:val="00CA5F47"/>
    <w:rsid w:val="00CA620E"/>
    <w:rsid w:val="00CB2C67"/>
    <w:rsid w:val="00CB7CF3"/>
    <w:rsid w:val="00CC679C"/>
    <w:rsid w:val="00D26FC9"/>
    <w:rsid w:val="00D31F8C"/>
    <w:rsid w:val="00D33AAF"/>
    <w:rsid w:val="00D47A6E"/>
    <w:rsid w:val="00D53576"/>
    <w:rsid w:val="00D57500"/>
    <w:rsid w:val="00D578D6"/>
    <w:rsid w:val="00D63D07"/>
    <w:rsid w:val="00D6480F"/>
    <w:rsid w:val="00D64E22"/>
    <w:rsid w:val="00D71687"/>
    <w:rsid w:val="00D92998"/>
    <w:rsid w:val="00D967B0"/>
    <w:rsid w:val="00DA1ED0"/>
    <w:rsid w:val="00DD1107"/>
    <w:rsid w:val="00DD5DCA"/>
    <w:rsid w:val="00DF090C"/>
    <w:rsid w:val="00DF21C2"/>
    <w:rsid w:val="00E014DD"/>
    <w:rsid w:val="00E1CC81"/>
    <w:rsid w:val="00E2432D"/>
    <w:rsid w:val="00E33B21"/>
    <w:rsid w:val="00E80D2E"/>
    <w:rsid w:val="00EC0DD4"/>
    <w:rsid w:val="00EC3FFA"/>
    <w:rsid w:val="00ED18EB"/>
    <w:rsid w:val="00ED419A"/>
    <w:rsid w:val="00EE54A9"/>
    <w:rsid w:val="00F22FA4"/>
    <w:rsid w:val="00F43A94"/>
    <w:rsid w:val="00F66074"/>
    <w:rsid w:val="00F72FE9"/>
    <w:rsid w:val="00F774D9"/>
    <w:rsid w:val="00F80668"/>
    <w:rsid w:val="00F81B8F"/>
    <w:rsid w:val="00FB3F9E"/>
    <w:rsid w:val="00FB66A0"/>
    <w:rsid w:val="00FC094E"/>
    <w:rsid w:val="00FC66AD"/>
    <w:rsid w:val="00FD403C"/>
    <w:rsid w:val="00FF56BD"/>
    <w:rsid w:val="0109B2EE"/>
    <w:rsid w:val="0110A557"/>
    <w:rsid w:val="011FD6C8"/>
    <w:rsid w:val="0128808F"/>
    <w:rsid w:val="013604CA"/>
    <w:rsid w:val="013C3F80"/>
    <w:rsid w:val="013E2EA0"/>
    <w:rsid w:val="015A5758"/>
    <w:rsid w:val="015D31E3"/>
    <w:rsid w:val="01A7BE20"/>
    <w:rsid w:val="01B7D82E"/>
    <w:rsid w:val="01BD2EB1"/>
    <w:rsid w:val="01C520DA"/>
    <w:rsid w:val="01C810C1"/>
    <w:rsid w:val="01CCC3AC"/>
    <w:rsid w:val="01DD7FDE"/>
    <w:rsid w:val="01E021A0"/>
    <w:rsid w:val="01E69D0C"/>
    <w:rsid w:val="01FAF3E8"/>
    <w:rsid w:val="02069A40"/>
    <w:rsid w:val="02225008"/>
    <w:rsid w:val="02326E8A"/>
    <w:rsid w:val="0232A330"/>
    <w:rsid w:val="02403F20"/>
    <w:rsid w:val="0244D68C"/>
    <w:rsid w:val="0255615E"/>
    <w:rsid w:val="025575C9"/>
    <w:rsid w:val="02583613"/>
    <w:rsid w:val="0258F6CF"/>
    <w:rsid w:val="0267CB69"/>
    <w:rsid w:val="026964E4"/>
    <w:rsid w:val="026E6C7F"/>
    <w:rsid w:val="0274B3E1"/>
    <w:rsid w:val="02876EA9"/>
    <w:rsid w:val="02888466"/>
    <w:rsid w:val="028DDC3E"/>
    <w:rsid w:val="02A33608"/>
    <w:rsid w:val="02D2AAD1"/>
    <w:rsid w:val="02E71D3D"/>
    <w:rsid w:val="02F97355"/>
    <w:rsid w:val="030AC86C"/>
    <w:rsid w:val="031FF673"/>
    <w:rsid w:val="033432E3"/>
    <w:rsid w:val="03390AFF"/>
    <w:rsid w:val="033C9B40"/>
    <w:rsid w:val="0350B97C"/>
    <w:rsid w:val="0375553E"/>
    <w:rsid w:val="0392F534"/>
    <w:rsid w:val="0394617E"/>
    <w:rsid w:val="03A118E6"/>
    <w:rsid w:val="03CB4E01"/>
    <w:rsid w:val="03E6ED86"/>
    <w:rsid w:val="03ECB1DD"/>
    <w:rsid w:val="03FB6118"/>
    <w:rsid w:val="03FCEE8C"/>
    <w:rsid w:val="0404F68A"/>
    <w:rsid w:val="040A2B69"/>
    <w:rsid w:val="040D9FCB"/>
    <w:rsid w:val="0427C99A"/>
    <w:rsid w:val="042BEB9F"/>
    <w:rsid w:val="04480935"/>
    <w:rsid w:val="044EF47C"/>
    <w:rsid w:val="04521E9A"/>
    <w:rsid w:val="04539DAC"/>
    <w:rsid w:val="045A176C"/>
    <w:rsid w:val="04665047"/>
    <w:rsid w:val="046757F1"/>
    <w:rsid w:val="04718712"/>
    <w:rsid w:val="048824F7"/>
    <w:rsid w:val="048EE114"/>
    <w:rsid w:val="049DA717"/>
    <w:rsid w:val="04A66701"/>
    <w:rsid w:val="04A82BA3"/>
    <w:rsid w:val="04A91E80"/>
    <w:rsid w:val="04ADA7B0"/>
    <w:rsid w:val="04B09874"/>
    <w:rsid w:val="04C38936"/>
    <w:rsid w:val="04CF7DEB"/>
    <w:rsid w:val="04DBD293"/>
    <w:rsid w:val="04EAFD98"/>
    <w:rsid w:val="04F5C945"/>
    <w:rsid w:val="04F9E3A1"/>
    <w:rsid w:val="050161C1"/>
    <w:rsid w:val="0519E97B"/>
    <w:rsid w:val="051E5297"/>
    <w:rsid w:val="053D9EB9"/>
    <w:rsid w:val="05588D6C"/>
    <w:rsid w:val="055D1623"/>
    <w:rsid w:val="05647A9F"/>
    <w:rsid w:val="0596DD80"/>
    <w:rsid w:val="05AD25D1"/>
    <w:rsid w:val="05AEF879"/>
    <w:rsid w:val="05D8AAC3"/>
    <w:rsid w:val="05DE9A3E"/>
    <w:rsid w:val="05FB8CDF"/>
    <w:rsid w:val="060251C8"/>
    <w:rsid w:val="060A4EE6"/>
    <w:rsid w:val="060CD3B9"/>
    <w:rsid w:val="0611E501"/>
    <w:rsid w:val="062D8A33"/>
    <w:rsid w:val="063BA8B7"/>
    <w:rsid w:val="063FA8E0"/>
    <w:rsid w:val="064ACFCF"/>
    <w:rsid w:val="065D7EF1"/>
    <w:rsid w:val="0664368D"/>
    <w:rsid w:val="06645DFC"/>
    <w:rsid w:val="06682A80"/>
    <w:rsid w:val="066F66A9"/>
    <w:rsid w:val="067AC507"/>
    <w:rsid w:val="067ACCD1"/>
    <w:rsid w:val="0694EBAA"/>
    <w:rsid w:val="069672CC"/>
    <w:rsid w:val="069F0F69"/>
    <w:rsid w:val="06A525EF"/>
    <w:rsid w:val="06A943D7"/>
    <w:rsid w:val="06E1D566"/>
    <w:rsid w:val="06E67005"/>
    <w:rsid w:val="06F32D7D"/>
    <w:rsid w:val="06F3AE8D"/>
    <w:rsid w:val="06F54893"/>
    <w:rsid w:val="06F57869"/>
    <w:rsid w:val="0704A362"/>
    <w:rsid w:val="070B34E8"/>
    <w:rsid w:val="070FB068"/>
    <w:rsid w:val="070FF46A"/>
    <w:rsid w:val="072CA4DE"/>
    <w:rsid w:val="0734F72E"/>
    <w:rsid w:val="07560842"/>
    <w:rsid w:val="0756EA23"/>
    <w:rsid w:val="075CF43A"/>
    <w:rsid w:val="07614D61"/>
    <w:rsid w:val="076C475C"/>
    <w:rsid w:val="077CC5D7"/>
    <w:rsid w:val="077DB90E"/>
    <w:rsid w:val="077EBD25"/>
    <w:rsid w:val="078A7163"/>
    <w:rsid w:val="078BD7DD"/>
    <w:rsid w:val="078D7C06"/>
    <w:rsid w:val="078DD484"/>
    <w:rsid w:val="07C49218"/>
    <w:rsid w:val="07D7405A"/>
    <w:rsid w:val="07E42C1C"/>
    <w:rsid w:val="07EB9DBB"/>
    <w:rsid w:val="08230B5B"/>
    <w:rsid w:val="08278192"/>
    <w:rsid w:val="0848F365"/>
    <w:rsid w:val="084BEFE8"/>
    <w:rsid w:val="08797AA0"/>
    <w:rsid w:val="087B84CD"/>
    <w:rsid w:val="087C0F63"/>
    <w:rsid w:val="08AAB33C"/>
    <w:rsid w:val="08BDA7EF"/>
    <w:rsid w:val="08C24E9D"/>
    <w:rsid w:val="08C32BFE"/>
    <w:rsid w:val="08D123CB"/>
    <w:rsid w:val="08D7FFD5"/>
    <w:rsid w:val="08EB2B13"/>
    <w:rsid w:val="09022C1B"/>
    <w:rsid w:val="09029344"/>
    <w:rsid w:val="090E863B"/>
    <w:rsid w:val="0915DF07"/>
    <w:rsid w:val="09254ADF"/>
    <w:rsid w:val="0933F8E1"/>
    <w:rsid w:val="09477D83"/>
    <w:rsid w:val="094C1DD7"/>
    <w:rsid w:val="09530709"/>
    <w:rsid w:val="0958CD20"/>
    <w:rsid w:val="0961D1A0"/>
    <w:rsid w:val="096E9FF8"/>
    <w:rsid w:val="097EEC17"/>
    <w:rsid w:val="09810C1A"/>
    <w:rsid w:val="09A90C91"/>
    <w:rsid w:val="09B0273B"/>
    <w:rsid w:val="09CD623D"/>
    <w:rsid w:val="09E07B1A"/>
    <w:rsid w:val="09F6B079"/>
    <w:rsid w:val="09FA9E52"/>
    <w:rsid w:val="09FE11D1"/>
    <w:rsid w:val="0A09D2E1"/>
    <w:rsid w:val="0A0DB202"/>
    <w:rsid w:val="0A19F7D0"/>
    <w:rsid w:val="0A3094BF"/>
    <w:rsid w:val="0A3E88DF"/>
    <w:rsid w:val="0A470800"/>
    <w:rsid w:val="0A4744A6"/>
    <w:rsid w:val="0A4FA29F"/>
    <w:rsid w:val="0A53AB93"/>
    <w:rsid w:val="0A593F48"/>
    <w:rsid w:val="0A63F206"/>
    <w:rsid w:val="0A6AB5B4"/>
    <w:rsid w:val="0A6B1E4A"/>
    <w:rsid w:val="0A71F371"/>
    <w:rsid w:val="0A7CDC01"/>
    <w:rsid w:val="0A8200CB"/>
    <w:rsid w:val="0A9F2738"/>
    <w:rsid w:val="0AA4A1D8"/>
    <w:rsid w:val="0AA89B8E"/>
    <w:rsid w:val="0AA90712"/>
    <w:rsid w:val="0AB0DBF1"/>
    <w:rsid w:val="0AB64FAB"/>
    <w:rsid w:val="0AC62FAF"/>
    <w:rsid w:val="0ACEE884"/>
    <w:rsid w:val="0AED5A63"/>
    <w:rsid w:val="0AF7092E"/>
    <w:rsid w:val="0AF7EE77"/>
    <w:rsid w:val="0B03251E"/>
    <w:rsid w:val="0B057193"/>
    <w:rsid w:val="0B097655"/>
    <w:rsid w:val="0B0DFE9C"/>
    <w:rsid w:val="0B1541A2"/>
    <w:rsid w:val="0B277A9A"/>
    <w:rsid w:val="0B27FD5A"/>
    <w:rsid w:val="0B30A450"/>
    <w:rsid w:val="0B493021"/>
    <w:rsid w:val="0B693CAD"/>
    <w:rsid w:val="0B69F2D0"/>
    <w:rsid w:val="0BC8AF54"/>
    <w:rsid w:val="0BC98A21"/>
    <w:rsid w:val="0C29F478"/>
    <w:rsid w:val="0C3E4A39"/>
    <w:rsid w:val="0C4773B3"/>
    <w:rsid w:val="0C5BF90E"/>
    <w:rsid w:val="0C736F45"/>
    <w:rsid w:val="0C7557CF"/>
    <w:rsid w:val="0C87618A"/>
    <w:rsid w:val="0C8772D6"/>
    <w:rsid w:val="0C90AEC3"/>
    <w:rsid w:val="0C9335D9"/>
    <w:rsid w:val="0C9D0ED6"/>
    <w:rsid w:val="0CB7DB70"/>
    <w:rsid w:val="0CBC5802"/>
    <w:rsid w:val="0CBDD64F"/>
    <w:rsid w:val="0CCF7A56"/>
    <w:rsid w:val="0CE0D5A6"/>
    <w:rsid w:val="0CE661FC"/>
    <w:rsid w:val="0CE6781A"/>
    <w:rsid w:val="0CE6CF05"/>
    <w:rsid w:val="0CE73316"/>
    <w:rsid w:val="0CE965D8"/>
    <w:rsid w:val="0CEEF6B3"/>
    <w:rsid w:val="0CEFEE60"/>
    <w:rsid w:val="0CF29CE8"/>
    <w:rsid w:val="0D007034"/>
    <w:rsid w:val="0D035599"/>
    <w:rsid w:val="0D0AFCDD"/>
    <w:rsid w:val="0D11CEF1"/>
    <w:rsid w:val="0D2455BB"/>
    <w:rsid w:val="0D26E4ED"/>
    <w:rsid w:val="0D26EFAA"/>
    <w:rsid w:val="0D370AB4"/>
    <w:rsid w:val="0D4AF7E9"/>
    <w:rsid w:val="0D564A51"/>
    <w:rsid w:val="0D964DCD"/>
    <w:rsid w:val="0D969DE9"/>
    <w:rsid w:val="0DA2337F"/>
    <w:rsid w:val="0DA4B0AF"/>
    <w:rsid w:val="0DBACE35"/>
    <w:rsid w:val="0DDC2960"/>
    <w:rsid w:val="0DDE8D4D"/>
    <w:rsid w:val="0DE29F53"/>
    <w:rsid w:val="0E0CA081"/>
    <w:rsid w:val="0E0E0875"/>
    <w:rsid w:val="0E1DAEA1"/>
    <w:rsid w:val="0E34E654"/>
    <w:rsid w:val="0E3DA319"/>
    <w:rsid w:val="0E500CBA"/>
    <w:rsid w:val="0E547B0E"/>
    <w:rsid w:val="0E6A83D1"/>
    <w:rsid w:val="0E8F3F8C"/>
    <w:rsid w:val="0E965077"/>
    <w:rsid w:val="0EA0DB3C"/>
    <w:rsid w:val="0EA1D3AA"/>
    <w:rsid w:val="0EA20DAB"/>
    <w:rsid w:val="0EAE82DD"/>
    <w:rsid w:val="0EB05D38"/>
    <w:rsid w:val="0EB80E05"/>
    <w:rsid w:val="0ECD7138"/>
    <w:rsid w:val="0EEB9978"/>
    <w:rsid w:val="0EEC167D"/>
    <w:rsid w:val="0EF159F2"/>
    <w:rsid w:val="0EF4516B"/>
    <w:rsid w:val="0EF734B1"/>
    <w:rsid w:val="0F15BB32"/>
    <w:rsid w:val="0F21A869"/>
    <w:rsid w:val="0F2343F2"/>
    <w:rsid w:val="0F2B9029"/>
    <w:rsid w:val="0F2E18FC"/>
    <w:rsid w:val="0F33246D"/>
    <w:rsid w:val="0F352A98"/>
    <w:rsid w:val="0F5CE0A7"/>
    <w:rsid w:val="0F5EC2C7"/>
    <w:rsid w:val="0F7E4DA2"/>
    <w:rsid w:val="0F8129D0"/>
    <w:rsid w:val="0F81BDB8"/>
    <w:rsid w:val="0F8EF1C1"/>
    <w:rsid w:val="0F9835D9"/>
    <w:rsid w:val="0F9AE711"/>
    <w:rsid w:val="0FAB1373"/>
    <w:rsid w:val="0FB58822"/>
    <w:rsid w:val="0FBB6D1C"/>
    <w:rsid w:val="0FE2C23E"/>
    <w:rsid w:val="0FE30B07"/>
    <w:rsid w:val="0FF9010C"/>
    <w:rsid w:val="10181AD8"/>
    <w:rsid w:val="1029EC7E"/>
    <w:rsid w:val="1032B5D1"/>
    <w:rsid w:val="1036AD3D"/>
    <w:rsid w:val="1045018F"/>
    <w:rsid w:val="104C2853"/>
    <w:rsid w:val="1052125D"/>
    <w:rsid w:val="1061F131"/>
    <w:rsid w:val="10708A92"/>
    <w:rsid w:val="10728DFF"/>
    <w:rsid w:val="1081FEAF"/>
    <w:rsid w:val="1089DDAE"/>
    <w:rsid w:val="10A71D29"/>
    <w:rsid w:val="10BF4741"/>
    <w:rsid w:val="10D6E8B1"/>
    <w:rsid w:val="10D79D3B"/>
    <w:rsid w:val="10F51307"/>
    <w:rsid w:val="111DCCEF"/>
    <w:rsid w:val="112EE7A0"/>
    <w:rsid w:val="113036DF"/>
    <w:rsid w:val="115FC210"/>
    <w:rsid w:val="11732290"/>
    <w:rsid w:val="1178DA50"/>
    <w:rsid w:val="118085AE"/>
    <w:rsid w:val="118F13C4"/>
    <w:rsid w:val="119130D6"/>
    <w:rsid w:val="119391E6"/>
    <w:rsid w:val="11A9F61E"/>
    <w:rsid w:val="11B4F0A9"/>
    <w:rsid w:val="11B66613"/>
    <w:rsid w:val="11B67975"/>
    <w:rsid w:val="11BA5C39"/>
    <w:rsid w:val="11CB5116"/>
    <w:rsid w:val="11CE52D4"/>
    <w:rsid w:val="11DDE61D"/>
    <w:rsid w:val="11E0FE29"/>
    <w:rsid w:val="12111385"/>
    <w:rsid w:val="12144B23"/>
    <w:rsid w:val="121BD4DA"/>
    <w:rsid w:val="121E5938"/>
    <w:rsid w:val="122E5C66"/>
    <w:rsid w:val="12333D0C"/>
    <w:rsid w:val="123BA340"/>
    <w:rsid w:val="123F0E3A"/>
    <w:rsid w:val="12401A67"/>
    <w:rsid w:val="12427367"/>
    <w:rsid w:val="125A4053"/>
    <w:rsid w:val="1265B9BE"/>
    <w:rsid w:val="12708159"/>
    <w:rsid w:val="128AA0EA"/>
    <w:rsid w:val="12966B3B"/>
    <w:rsid w:val="1298F6F5"/>
    <w:rsid w:val="12A56203"/>
    <w:rsid w:val="12ADB7FC"/>
    <w:rsid w:val="12D1AA15"/>
    <w:rsid w:val="130380BD"/>
    <w:rsid w:val="130AC29A"/>
    <w:rsid w:val="130AEC4F"/>
    <w:rsid w:val="130CFB89"/>
    <w:rsid w:val="13167629"/>
    <w:rsid w:val="1318B24E"/>
    <w:rsid w:val="1334B3D8"/>
    <w:rsid w:val="133BAA82"/>
    <w:rsid w:val="133C1E0B"/>
    <w:rsid w:val="13455E74"/>
    <w:rsid w:val="134D2677"/>
    <w:rsid w:val="135F3377"/>
    <w:rsid w:val="1365A9C3"/>
    <w:rsid w:val="137451EF"/>
    <w:rsid w:val="1375B70A"/>
    <w:rsid w:val="13869250"/>
    <w:rsid w:val="138916EE"/>
    <w:rsid w:val="138D5C23"/>
    <w:rsid w:val="13957DFF"/>
    <w:rsid w:val="13A52D5C"/>
    <w:rsid w:val="13ACF9F5"/>
    <w:rsid w:val="13C743D2"/>
    <w:rsid w:val="13D3F2A6"/>
    <w:rsid w:val="13D9C43D"/>
    <w:rsid w:val="13EC634D"/>
    <w:rsid w:val="13F47485"/>
    <w:rsid w:val="1407E6BB"/>
    <w:rsid w:val="140C51BA"/>
    <w:rsid w:val="1417F714"/>
    <w:rsid w:val="1426D151"/>
    <w:rsid w:val="14279267"/>
    <w:rsid w:val="142973FC"/>
    <w:rsid w:val="142D64E8"/>
    <w:rsid w:val="143B64B8"/>
    <w:rsid w:val="1445C4D7"/>
    <w:rsid w:val="1450EF4A"/>
    <w:rsid w:val="145EC2BC"/>
    <w:rsid w:val="1469A6BD"/>
    <w:rsid w:val="146D50D4"/>
    <w:rsid w:val="147058C3"/>
    <w:rsid w:val="148E6A1F"/>
    <w:rsid w:val="1492D340"/>
    <w:rsid w:val="14A5667B"/>
    <w:rsid w:val="14A580CC"/>
    <w:rsid w:val="14A966FC"/>
    <w:rsid w:val="14BBE517"/>
    <w:rsid w:val="14C25CB1"/>
    <w:rsid w:val="14C3AF2C"/>
    <w:rsid w:val="14D3C43F"/>
    <w:rsid w:val="14D8973E"/>
    <w:rsid w:val="14DC902A"/>
    <w:rsid w:val="14DE94D3"/>
    <w:rsid w:val="14E13CAD"/>
    <w:rsid w:val="14EB5451"/>
    <w:rsid w:val="14F997E1"/>
    <w:rsid w:val="150F1EF2"/>
    <w:rsid w:val="1513F6CD"/>
    <w:rsid w:val="151DB893"/>
    <w:rsid w:val="15325041"/>
    <w:rsid w:val="153AB26D"/>
    <w:rsid w:val="155213EB"/>
    <w:rsid w:val="155550E5"/>
    <w:rsid w:val="155D7E5C"/>
    <w:rsid w:val="1563C103"/>
    <w:rsid w:val="15689FDC"/>
    <w:rsid w:val="1584ED54"/>
    <w:rsid w:val="1587379B"/>
    <w:rsid w:val="158F42BA"/>
    <w:rsid w:val="15AA1599"/>
    <w:rsid w:val="15BE3F6B"/>
    <w:rsid w:val="15F5A42B"/>
    <w:rsid w:val="1609BEDB"/>
    <w:rsid w:val="160D016E"/>
    <w:rsid w:val="1612B801"/>
    <w:rsid w:val="16172E48"/>
    <w:rsid w:val="1621C172"/>
    <w:rsid w:val="1623BA6B"/>
    <w:rsid w:val="1629F98F"/>
    <w:rsid w:val="162A6B6F"/>
    <w:rsid w:val="16581CED"/>
    <w:rsid w:val="165D9884"/>
    <w:rsid w:val="165E83C5"/>
    <w:rsid w:val="165F4CF5"/>
    <w:rsid w:val="166C659B"/>
    <w:rsid w:val="166E94E4"/>
    <w:rsid w:val="167782CC"/>
    <w:rsid w:val="167B4CE4"/>
    <w:rsid w:val="16818DB8"/>
    <w:rsid w:val="1682D865"/>
    <w:rsid w:val="168F17D5"/>
    <w:rsid w:val="169312EC"/>
    <w:rsid w:val="16A066CD"/>
    <w:rsid w:val="16B5A30B"/>
    <w:rsid w:val="16B60244"/>
    <w:rsid w:val="16B63B60"/>
    <w:rsid w:val="16BC0B55"/>
    <w:rsid w:val="16C34427"/>
    <w:rsid w:val="16C3E858"/>
    <w:rsid w:val="16D65259"/>
    <w:rsid w:val="170CB56E"/>
    <w:rsid w:val="1713C0E0"/>
    <w:rsid w:val="17175591"/>
    <w:rsid w:val="174BD553"/>
    <w:rsid w:val="175417FC"/>
    <w:rsid w:val="17611501"/>
    <w:rsid w:val="17822C29"/>
    <w:rsid w:val="178CCE4B"/>
    <w:rsid w:val="1795E7F4"/>
    <w:rsid w:val="17B1DBD2"/>
    <w:rsid w:val="17B29EB1"/>
    <w:rsid w:val="17B9057D"/>
    <w:rsid w:val="17C01358"/>
    <w:rsid w:val="17DC126A"/>
    <w:rsid w:val="17DF354E"/>
    <w:rsid w:val="17E02795"/>
    <w:rsid w:val="17E9B066"/>
    <w:rsid w:val="17FB6FC9"/>
    <w:rsid w:val="17FF1943"/>
    <w:rsid w:val="180658F3"/>
    <w:rsid w:val="1818CAC6"/>
    <w:rsid w:val="18231569"/>
    <w:rsid w:val="1825E53F"/>
    <w:rsid w:val="183B490D"/>
    <w:rsid w:val="183DB117"/>
    <w:rsid w:val="183E5BD0"/>
    <w:rsid w:val="1847E219"/>
    <w:rsid w:val="1854E995"/>
    <w:rsid w:val="18604B03"/>
    <w:rsid w:val="18832F84"/>
    <w:rsid w:val="1898A741"/>
    <w:rsid w:val="18ABB2AE"/>
    <w:rsid w:val="18BD546F"/>
    <w:rsid w:val="18C96690"/>
    <w:rsid w:val="18CB406A"/>
    <w:rsid w:val="18E4C58A"/>
    <w:rsid w:val="18F2CBF6"/>
    <w:rsid w:val="18FAF660"/>
    <w:rsid w:val="19062D45"/>
    <w:rsid w:val="190E3F08"/>
    <w:rsid w:val="19170190"/>
    <w:rsid w:val="19499BF1"/>
    <w:rsid w:val="19603047"/>
    <w:rsid w:val="19667251"/>
    <w:rsid w:val="196761F5"/>
    <w:rsid w:val="198F0941"/>
    <w:rsid w:val="199859DC"/>
    <w:rsid w:val="19AE5D13"/>
    <w:rsid w:val="19BDBDBB"/>
    <w:rsid w:val="19C98D28"/>
    <w:rsid w:val="19E15B39"/>
    <w:rsid w:val="19E23FC3"/>
    <w:rsid w:val="19EE5E73"/>
    <w:rsid w:val="19EFF579"/>
    <w:rsid w:val="19F14727"/>
    <w:rsid w:val="19F16C70"/>
    <w:rsid w:val="19FD2A86"/>
    <w:rsid w:val="1A1BAAC9"/>
    <w:rsid w:val="1A2128E4"/>
    <w:rsid w:val="1A2F3236"/>
    <w:rsid w:val="1A356D23"/>
    <w:rsid w:val="1A35C1FB"/>
    <w:rsid w:val="1A36149B"/>
    <w:rsid w:val="1A56C98E"/>
    <w:rsid w:val="1A5755C5"/>
    <w:rsid w:val="1A6BD72A"/>
    <w:rsid w:val="1A78B929"/>
    <w:rsid w:val="1A7C1E7E"/>
    <w:rsid w:val="1A857AA3"/>
    <w:rsid w:val="1A9F62D6"/>
    <w:rsid w:val="1AA175E3"/>
    <w:rsid w:val="1AA5C6E4"/>
    <w:rsid w:val="1AA9859E"/>
    <w:rsid w:val="1AA9AD53"/>
    <w:rsid w:val="1AADACC7"/>
    <w:rsid w:val="1AC36D39"/>
    <w:rsid w:val="1AC79608"/>
    <w:rsid w:val="1AC8B5B2"/>
    <w:rsid w:val="1ACD4790"/>
    <w:rsid w:val="1AD1CA02"/>
    <w:rsid w:val="1AD7DED0"/>
    <w:rsid w:val="1AE0A2EA"/>
    <w:rsid w:val="1AF39534"/>
    <w:rsid w:val="1AF3A40C"/>
    <w:rsid w:val="1AF5AAF1"/>
    <w:rsid w:val="1B01356B"/>
    <w:rsid w:val="1B3D305D"/>
    <w:rsid w:val="1B4173D4"/>
    <w:rsid w:val="1B42405D"/>
    <w:rsid w:val="1B8CDD6D"/>
    <w:rsid w:val="1B9D4878"/>
    <w:rsid w:val="1BABA6DC"/>
    <w:rsid w:val="1BB2AB0C"/>
    <w:rsid w:val="1BCF6E14"/>
    <w:rsid w:val="1BDE5385"/>
    <w:rsid w:val="1BFD024A"/>
    <w:rsid w:val="1BFDC530"/>
    <w:rsid w:val="1C03CC3A"/>
    <w:rsid w:val="1C14898A"/>
    <w:rsid w:val="1C237368"/>
    <w:rsid w:val="1C2DCE56"/>
    <w:rsid w:val="1C38B521"/>
    <w:rsid w:val="1C3AE6C3"/>
    <w:rsid w:val="1C508250"/>
    <w:rsid w:val="1C574FC7"/>
    <w:rsid w:val="1C5BD471"/>
    <w:rsid w:val="1C5D909C"/>
    <w:rsid w:val="1C65D5EF"/>
    <w:rsid w:val="1C72CB41"/>
    <w:rsid w:val="1C7351F2"/>
    <w:rsid w:val="1CB57F3A"/>
    <w:rsid w:val="1CC80C61"/>
    <w:rsid w:val="1CD7CD1C"/>
    <w:rsid w:val="1CFA555F"/>
    <w:rsid w:val="1CFB3DAD"/>
    <w:rsid w:val="1D1194FA"/>
    <w:rsid w:val="1D1C321F"/>
    <w:rsid w:val="1D1C91B3"/>
    <w:rsid w:val="1D20769F"/>
    <w:rsid w:val="1D4332B9"/>
    <w:rsid w:val="1D43CB68"/>
    <w:rsid w:val="1D440F3E"/>
    <w:rsid w:val="1D52A05E"/>
    <w:rsid w:val="1D54BDC7"/>
    <w:rsid w:val="1D58671B"/>
    <w:rsid w:val="1D84D13B"/>
    <w:rsid w:val="1D89F3A1"/>
    <w:rsid w:val="1D9D19DF"/>
    <w:rsid w:val="1D9F119F"/>
    <w:rsid w:val="1DAE7924"/>
    <w:rsid w:val="1DAF576A"/>
    <w:rsid w:val="1DBA9BF0"/>
    <w:rsid w:val="1DC1409E"/>
    <w:rsid w:val="1DC2DF5F"/>
    <w:rsid w:val="1DD38609"/>
    <w:rsid w:val="1DF288E8"/>
    <w:rsid w:val="1DF42A7C"/>
    <w:rsid w:val="1DF4FC3E"/>
    <w:rsid w:val="1DF714E7"/>
    <w:rsid w:val="1E0D5897"/>
    <w:rsid w:val="1E0DDFCF"/>
    <w:rsid w:val="1E229868"/>
    <w:rsid w:val="1E316B56"/>
    <w:rsid w:val="1E375BA8"/>
    <w:rsid w:val="1E3FD368"/>
    <w:rsid w:val="1E6EBBAA"/>
    <w:rsid w:val="1E79B988"/>
    <w:rsid w:val="1E8724CD"/>
    <w:rsid w:val="1E99EB7D"/>
    <w:rsid w:val="1E9FE995"/>
    <w:rsid w:val="1EBC1550"/>
    <w:rsid w:val="1EC36085"/>
    <w:rsid w:val="1EC7043F"/>
    <w:rsid w:val="1ED6773D"/>
    <w:rsid w:val="1ED88644"/>
    <w:rsid w:val="1EED907E"/>
    <w:rsid w:val="1EF7C5A1"/>
    <w:rsid w:val="1F0198E7"/>
    <w:rsid w:val="1F17CEA2"/>
    <w:rsid w:val="1F2AB60C"/>
    <w:rsid w:val="1F2B641C"/>
    <w:rsid w:val="1F35F6B8"/>
    <w:rsid w:val="1F376B17"/>
    <w:rsid w:val="1F3A7D6D"/>
    <w:rsid w:val="1F4E10C4"/>
    <w:rsid w:val="1F54C6A1"/>
    <w:rsid w:val="1F61FA63"/>
    <w:rsid w:val="1F66558C"/>
    <w:rsid w:val="1F6C373C"/>
    <w:rsid w:val="1F729023"/>
    <w:rsid w:val="1F72B335"/>
    <w:rsid w:val="1F96878E"/>
    <w:rsid w:val="1FB51038"/>
    <w:rsid w:val="1FBE36E7"/>
    <w:rsid w:val="1FCAFE4F"/>
    <w:rsid w:val="1FD215AB"/>
    <w:rsid w:val="1FE0281A"/>
    <w:rsid w:val="1FE70D02"/>
    <w:rsid w:val="1FF4B186"/>
    <w:rsid w:val="1FFAF5DB"/>
    <w:rsid w:val="2005E21A"/>
    <w:rsid w:val="202890FD"/>
    <w:rsid w:val="2031B67D"/>
    <w:rsid w:val="204AAC24"/>
    <w:rsid w:val="205D63D6"/>
    <w:rsid w:val="205DEF42"/>
    <w:rsid w:val="205F6A5B"/>
    <w:rsid w:val="2070095B"/>
    <w:rsid w:val="207DC4B5"/>
    <w:rsid w:val="2089B05C"/>
    <w:rsid w:val="2090FA7F"/>
    <w:rsid w:val="20A2E1E6"/>
    <w:rsid w:val="20B4200F"/>
    <w:rsid w:val="20C5CF10"/>
    <w:rsid w:val="20CE20E0"/>
    <w:rsid w:val="20D1EC71"/>
    <w:rsid w:val="20E0C6AF"/>
    <w:rsid w:val="20FE0A90"/>
    <w:rsid w:val="20FF32E5"/>
    <w:rsid w:val="21072159"/>
    <w:rsid w:val="21083711"/>
    <w:rsid w:val="210C7E19"/>
    <w:rsid w:val="2111CB32"/>
    <w:rsid w:val="2118346A"/>
    <w:rsid w:val="2119C1CF"/>
    <w:rsid w:val="211CBD7A"/>
    <w:rsid w:val="211DEB29"/>
    <w:rsid w:val="211FE149"/>
    <w:rsid w:val="21249570"/>
    <w:rsid w:val="212660B9"/>
    <w:rsid w:val="21281DCB"/>
    <w:rsid w:val="212B0C11"/>
    <w:rsid w:val="21316CB5"/>
    <w:rsid w:val="213DDF5A"/>
    <w:rsid w:val="2160E0B9"/>
    <w:rsid w:val="216DFD73"/>
    <w:rsid w:val="217E1E73"/>
    <w:rsid w:val="2181B114"/>
    <w:rsid w:val="2192CE6E"/>
    <w:rsid w:val="219D910F"/>
    <w:rsid w:val="21A74345"/>
    <w:rsid w:val="21AEEC19"/>
    <w:rsid w:val="21B2D197"/>
    <w:rsid w:val="21CA127D"/>
    <w:rsid w:val="21E8CB98"/>
    <w:rsid w:val="21EF8F4F"/>
    <w:rsid w:val="21F20C52"/>
    <w:rsid w:val="21F7E51D"/>
    <w:rsid w:val="21FAA33B"/>
    <w:rsid w:val="21FAB871"/>
    <w:rsid w:val="21FE4D68"/>
    <w:rsid w:val="21FF8F30"/>
    <w:rsid w:val="221E91B5"/>
    <w:rsid w:val="2241B63C"/>
    <w:rsid w:val="2241DDA6"/>
    <w:rsid w:val="224FE822"/>
    <w:rsid w:val="225A3EF3"/>
    <w:rsid w:val="2260E109"/>
    <w:rsid w:val="2268D919"/>
    <w:rsid w:val="226EFC43"/>
    <w:rsid w:val="22796D70"/>
    <w:rsid w:val="22837754"/>
    <w:rsid w:val="229BECEB"/>
    <w:rsid w:val="22C0CFEE"/>
    <w:rsid w:val="22C8C705"/>
    <w:rsid w:val="22CD472E"/>
    <w:rsid w:val="22E61348"/>
    <w:rsid w:val="22FD1EF0"/>
    <w:rsid w:val="2303B3AE"/>
    <w:rsid w:val="230DB8CC"/>
    <w:rsid w:val="2311C403"/>
    <w:rsid w:val="2318BE7B"/>
    <w:rsid w:val="23246B97"/>
    <w:rsid w:val="2326D03C"/>
    <w:rsid w:val="233B712E"/>
    <w:rsid w:val="2349F612"/>
    <w:rsid w:val="234EBA47"/>
    <w:rsid w:val="234FABE3"/>
    <w:rsid w:val="2361A02A"/>
    <w:rsid w:val="238086CD"/>
    <w:rsid w:val="2380C65A"/>
    <w:rsid w:val="238ACAB9"/>
    <w:rsid w:val="238BB3FD"/>
    <w:rsid w:val="2391D1E7"/>
    <w:rsid w:val="2399C66E"/>
    <w:rsid w:val="23AA6DA6"/>
    <w:rsid w:val="23B407D1"/>
    <w:rsid w:val="23BF8C74"/>
    <w:rsid w:val="23C948E4"/>
    <w:rsid w:val="23DFA885"/>
    <w:rsid w:val="23E2B608"/>
    <w:rsid w:val="23E5E911"/>
    <w:rsid w:val="23EA3A93"/>
    <w:rsid w:val="23EB4744"/>
    <w:rsid w:val="23F542E6"/>
    <w:rsid w:val="23FF25CA"/>
    <w:rsid w:val="23FF5468"/>
    <w:rsid w:val="23FF56B1"/>
    <w:rsid w:val="2400B2C3"/>
    <w:rsid w:val="2414E15E"/>
    <w:rsid w:val="2426A515"/>
    <w:rsid w:val="242C7A6D"/>
    <w:rsid w:val="24339D36"/>
    <w:rsid w:val="2444B95C"/>
    <w:rsid w:val="245C47AA"/>
    <w:rsid w:val="24664FD7"/>
    <w:rsid w:val="246B23AE"/>
    <w:rsid w:val="246FE2DB"/>
    <w:rsid w:val="247A952E"/>
    <w:rsid w:val="247BC2A3"/>
    <w:rsid w:val="247DAB7E"/>
    <w:rsid w:val="2496A25F"/>
    <w:rsid w:val="24B3F732"/>
    <w:rsid w:val="24BBBF58"/>
    <w:rsid w:val="24C440F0"/>
    <w:rsid w:val="24D0773F"/>
    <w:rsid w:val="24E65E23"/>
    <w:rsid w:val="24EAE7BF"/>
    <w:rsid w:val="24ED54EF"/>
    <w:rsid w:val="24F50A32"/>
    <w:rsid w:val="24FDF924"/>
    <w:rsid w:val="250BE8E5"/>
    <w:rsid w:val="251E90E6"/>
    <w:rsid w:val="25271F7C"/>
    <w:rsid w:val="25282BEB"/>
    <w:rsid w:val="2538BD11"/>
    <w:rsid w:val="253A3E96"/>
    <w:rsid w:val="253E01A6"/>
    <w:rsid w:val="253FFA1E"/>
    <w:rsid w:val="2546C417"/>
    <w:rsid w:val="25537EA2"/>
    <w:rsid w:val="255F8A64"/>
    <w:rsid w:val="25853C51"/>
    <w:rsid w:val="258CEFE7"/>
    <w:rsid w:val="258EE12D"/>
    <w:rsid w:val="258FAFDC"/>
    <w:rsid w:val="25A97E4E"/>
    <w:rsid w:val="25AB76BA"/>
    <w:rsid w:val="25BB6BD0"/>
    <w:rsid w:val="25BE1533"/>
    <w:rsid w:val="25C4D5BC"/>
    <w:rsid w:val="25DB273B"/>
    <w:rsid w:val="25DD1F8C"/>
    <w:rsid w:val="260C414E"/>
    <w:rsid w:val="260E2757"/>
    <w:rsid w:val="26325847"/>
    <w:rsid w:val="2637A0B5"/>
    <w:rsid w:val="2646CD01"/>
    <w:rsid w:val="264D8502"/>
    <w:rsid w:val="265159D6"/>
    <w:rsid w:val="26550991"/>
    <w:rsid w:val="26596A03"/>
    <w:rsid w:val="265C7B71"/>
    <w:rsid w:val="269AA0BA"/>
    <w:rsid w:val="26A1CFB9"/>
    <w:rsid w:val="26CD34DD"/>
    <w:rsid w:val="26CDE1B4"/>
    <w:rsid w:val="26D57E2B"/>
    <w:rsid w:val="26D5EADF"/>
    <w:rsid w:val="26D9A55B"/>
    <w:rsid w:val="26DE931C"/>
    <w:rsid w:val="26E3AF5C"/>
    <w:rsid w:val="26E44108"/>
    <w:rsid w:val="26F3AFC7"/>
    <w:rsid w:val="26FB8B85"/>
    <w:rsid w:val="270B8499"/>
    <w:rsid w:val="271110B7"/>
    <w:rsid w:val="27153582"/>
    <w:rsid w:val="2715F53F"/>
    <w:rsid w:val="2729DAED"/>
    <w:rsid w:val="273338A9"/>
    <w:rsid w:val="2738DFC1"/>
    <w:rsid w:val="2740D32C"/>
    <w:rsid w:val="2741F31C"/>
    <w:rsid w:val="2748D6FE"/>
    <w:rsid w:val="274B8B51"/>
    <w:rsid w:val="274D655F"/>
    <w:rsid w:val="277431A0"/>
    <w:rsid w:val="2785041D"/>
    <w:rsid w:val="2795EA68"/>
    <w:rsid w:val="27A21242"/>
    <w:rsid w:val="27A95584"/>
    <w:rsid w:val="27AC6B4C"/>
    <w:rsid w:val="27C7B5B6"/>
    <w:rsid w:val="27CF5C60"/>
    <w:rsid w:val="27EB2078"/>
    <w:rsid w:val="27F45098"/>
    <w:rsid w:val="2801D819"/>
    <w:rsid w:val="2807B07B"/>
    <w:rsid w:val="280C5C45"/>
    <w:rsid w:val="2812ED8F"/>
    <w:rsid w:val="281A67E0"/>
    <w:rsid w:val="281E6BEC"/>
    <w:rsid w:val="28222B6A"/>
    <w:rsid w:val="2823F3D8"/>
    <w:rsid w:val="282F1A78"/>
    <w:rsid w:val="283CF44B"/>
    <w:rsid w:val="28404B3C"/>
    <w:rsid w:val="284274E0"/>
    <w:rsid w:val="284D85B1"/>
    <w:rsid w:val="2864AD9F"/>
    <w:rsid w:val="2864BAE6"/>
    <w:rsid w:val="286D359C"/>
    <w:rsid w:val="2874A6A6"/>
    <w:rsid w:val="287D62D5"/>
    <w:rsid w:val="2882B352"/>
    <w:rsid w:val="28886A77"/>
    <w:rsid w:val="28977A91"/>
    <w:rsid w:val="289F6C1E"/>
    <w:rsid w:val="28AE3168"/>
    <w:rsid w:val="28B00F01"/>
    <w:rsid w:val="28B9D5DE"/>
    <w:rsid w:val="28D9FC15"/>
    <w:rsid w:val="28DA3FF6"/>
    <w:rsid w:val="28E1E949"/>
    <w:rsid w:val="29005C08"/>
    <w:rsid w:val="29164796"/>
    <w:rsid w:val="2937AAC0"/>
    <w:rsid w:val="293A7813"/>
    <w:rsid w:val="293B92F5"/>
    <w:rsid w:val="295145A6"/>
    <w:rsid w:val="296774B9"/>
    <w:rsid w:val="296ADB08"/>
    <w:rsid w:val="297EC973"/>
    <w:rsid w:val="298622B4"/>
    <w:rsid w:val="29869607"/>
    <w:rsid w:val="298FFD58"/>
    <w:rsid w:val="29A6A7E4"/>
    <w:rsid w:val="29A9A088"/>
    <w:rsid w:val="29ADC27E"/>
    <w:rsid w:val="29B5A0DC"/>
    <w:rsid w:val="29B740E1"/>
    <w:rsid w:val="29CA1C09"/>
    <w:rsid w:val="29CE97BF"/>
    <w:rsid w:val="29D20EE6"/>
    <w:rsid w:val="29D95764"/>
    <w:rsid w:val="29DD92B6"/>
    <w:rsid w:val="29EFE5E8"/>
    <w:rsid w:val="29F7613E"/>
    <w:rsid w:val="29FA5D16"/>
    <w:rsid w:val="2A0CD48C"/>
    <w:rsid w:val="2A150F99"/>
    <w:rsid w:val="2A17856D"/>
    <w:rsid w:val="2A1C12BE"/>
    <w:rsid w:val="2A1C3703"/>
    <w:rsid w:val="2A2123DB"/>
    <w:rsid w:val="2A2CB392"/>
    <w:rsid w:val="2A3126AB"/>
    <w:rsid w:val="2A4B0DA8"/>
    <w:rsid w:val="2A5218E9"/>
    <w:rsid w:val="2A6B4102"/>
    <w:rsid w:val="2A723A1F"/>
    <w:rsid w:val="2A7389D6"/>
    <w:rsid w:val="2A7C2B93"/>
    <w:rsid w:val="2A7FDCE0"/>
    <w:rsid w:val="2A8A8550"/>
    <w:rsid w:val="2AA779EA"/>
    <w:rsid w:val="2ABC60D5"/>
    <w:rsid w:val="2AC41107"/>
    <w:rsid w:val="2AC733F5"/>
    <w:rsid w:val="2AECB547"/>
    <w:rsid w:val="2AFD94D2"/>
    <w:rsid w:val="2B00E6C9"/>
    <w:rsid w:val="2B01D57A"/>
    <w:rsid w:val="2B0C2692"/>
    <w:rsid w:val="2B187164"/>
    <w:rsid w:val="2B20552B"/>
    <w:rsid w:val="2B394409"/>
    <w:rsid w:val="2B3C2288"/>
    <w:rsid w:val="2B3D008C"/>
    <w:rsid w:val="2B50DC0C"/>
    <w:rsid w:val="2B5E4481"/>
    <w:rsid w:val="2B7387C8"/>
    <w:rsid w:val="2B88C852"/>
    <w:rsid w:val="2B9033A5"/>
    <w:rsid w:val="2B9A6682"/>
    <w:rsid w:val="2BAE5F16"/>
    <w:rsid w:val="2BBBE171"/>
    <w:rsid w:val="2BE7270B"/>
    <w:rsid w:val="2C1B5938"/>
    <w:rsid w:val="2C45CB44"/>
    <w:rsid w:val="2C46115E"/>
    <w:rsid w:val="2C4AABFD"/>
    <w:rsid w:val="2C71D3EA"/>
    <w:rsid w:val="2C73C24E"/>
    <w:rsid w:val="2C7D1ED5"/>
    <w:rsid w:val="2C7DE670"/>
    <w:rsid w:val="2C8A8651"/>
    <w:rsid w:val="2CB2B978"/>
    <w:rsid w:val="2CBBDF2B"/>
    <w:rsid w:val="2D21475C"/>
    <w:rsid w:val="2D2B70FD"/>
    <w:rsid w:val="2D3450AA"/>
    <w:rsid w:val="2D5DA811"/>
    <w:rsid w:val="2D669CB0"/>
    <w:rsid w:val="2D6DDDF6"/>
    <w:rsid w:val="2D7F4DE7"/>
    <w:rsid w:val="2DA2B33C"/>
    <w:rsid w:val="2DAE5D48"/>
    <w:rsid w:val="2DBA4807"/>
    <w:rsid w:val="2DBEFFD9"/>
    <w:rsid w:val="2DC351B0"/>
    <w:rsid w:val="2DCDBFAE"/>
    <w:rsid w:val="2DD8C23D"/>
    <w:rsid w:val="2DE8CAEA"/>
    <w:rsid w:val="2DE982E2"/>
    <w:rsid w:val="2DF97C9C"/>
    <w:rsid w:val="2DFB6129"/>
    <w:rsid w:val="2DFE2CF1"/>
    <w:rsid w:val="2E094D9C"/>
    <w:rsid w:val="2E0F3160"/>
    <w:rsid w:val="2E1AE1E3"/>
    <w:rsid w:val="2E24D7BB"/>
    <w:rsid w:val="2E255E53"/>
    <w:rsid w:val="2E26225C"/>
    <w:rsid w:val="2E3E37AB"/>
    <w:rsid w:val="2E44C947"/>
    <w:rsid w:val="2E67DD28"/>
    <w:rsid w:val="2E85511A"/>
    <w:rsid w:val="2E8E2ADE"/>
    <w:rsid w:val="2EA5F10D"/>
    <w:rsid w:val="2EAA9918"/>
    <w:rsid w:val="2EAE60D8"/>
    <w:rsid w:val="2EB09AFB"/>
    <w:rsid w:val="2EB6C027"/>
    <w:rsid w:val="2EB82121"/>
    <w:rsid w:val="2EC0EBCB"/>
    <w:rsid w:val="2ED90CB6"/>
    <w:rsid w:val="2EF66FFC"/>
    <w:rsid w:val="2F1AD9B8"/>
    <w:rsid w:val="2F1DF7C4"/>
    <w:rsid w:val="2F576FF2"/>
    <w:rsid w:val="2F578E07"/>
    <w:rsid w:val="2F5A96EC"/>
    <w:rsid w:val="2F6CEE77"/>
    <w:rsid w:val="2F6DB286"/>
    <w:rsid w:val="2F6EBCEF"/>
    <w:rsid w:val="2F71A4C9"/>
    <w:rsid w:val="2F75B992"/>
    <w:rsid w:val="2F7F2DFF"/>
    <w:rsid w:val="2FBE69BB"/>
    <w:rsid w:val="2FC785A5"/>
    <w:rsid w:val="2FD29417"/>
    <w:rsid w:val="2FDDBBE6"/>
    <w:rsid w:val="2FDE57F9"/>
    <w:rsid w:val="301FF036"/>
    <w:rsid w:val="3026F3E6"/>
    <w:rsid w:val="30310FE0"/>
    <w:rsid w:val="305010CB"/>
    <w:rsid w:val="30503064"/>
    <w:rsid w:val="3063A46F"/>
    <w:rsid w:val="3063DD55"/>
    <w:rsid w:val="3066F7C9"/>
    <w:rsid w:val="306921C8"/>
    <w:rsid w:val="3081BFAB"/>
    <w:rsid w:val="308DC7FD"/>
    <w:rsid w:val="30914831"/>
    <w:rsid w:val="309A6CA6"/>
    <w:rsid w:val="309FF284"/>
    <w:rsid w:val="30BA9A97"/>
    <w:rsid w:val="30C88F27"/>
    <w:rsid w:val="30D677E3"/>
    <w:rsid w:val="30E41852"/>
    <w:rsid w:val="30E52CEA"/>
    <w:rsid w:val="30EFBDB5"/>
    <w:rsid w:val="30F01BE1"/>
    <w:rsid w:val="30FD57DD"/>
    <w:rsid w:val="3115C2BE"/>
    <w:rsid w:val="31173BD1"/>
    <w:rsid w:val="3129A1AD"/>
    <w:rsid w:val="31321FF0"/>
    <w:rsid w:val="3135B633"/>
    <w:rsid w:val="313BBCC5"/>
    <w:rsid w:val="3140EC6A"/>
    <w:rsid w:val="31427118"/>
    <w:rsid w:val="3145638E"/>
    <w:rsid w:val="315DCD52"/>
    <w:rsid w:val="31760365"/>
    <w:rsid w:val="317C0129"/>
    <w:rsid w:val="318CB957"/>
    <w:rsid w:val="319DCC66"/>
    <w:rsid w:val="31BC4458"/>
    <w:rsid w:val="31D0A7F6"/>
    <w:rsid w:val="31EEBE3D"/>
    <w:rsid w:val="31F8FC06"/>
    <w:rsid w:val="3201E36E"/>
    <w:rsid w:val="3217A40E"/>
    <w:rsid w:val="323813BA"/>
    <w:rsid w:val="324588CB"/>
    <w:rsid w:val="325CD046"/>
    <w:rsid w:val="325D3FAE"/>
    <w:rsid w:val="3268CB25"/>
    <w:rsid w:val="326E1DC8"/>
    <w:rsid w:val="328BF554"/>
    <w:rsid w:val="32946A73"/>
    <w:rsid w:val="329B10F0"/>
    <w:rsid w:val="329F11C2"/>
    <w:rsid w:val="32A108A7"/>
    <w:rsid w:val="32AB9F5E"/>
    <w:rsid w:val="32B14FDD"/>
    <w:rsid w:val="32B84DCC"/>
    <w:rsid w:val="32BBA8A5"/>
    <w:rsid w:val="32D3CA74"/>
    <w:rsid w:val="32DD887E"/>
    <w:rsid w:val="33062491"/>
    <w:rsid w:val="3309D00C"/>
    <w:rsid w:val="331DA446"/>
    <w:rsid w:val="333E0467"/>
    <w:rsid w:val="334454B4"/>
    <w:rsid w:val="336650F4"/>
    <w:rsid w:val="3375B4A7"/>
    <w:rsid w:val="33893748"/>
    <w:rsid w:val="339295B6"/>
    <w:rsid w:val="33AEC7E0"/>
    <w:rsid w:val="33BDD31E"/>
    <w:rsid w:val="33CEBDC7"/>
    <w:rsid w:val="33D568A2"/>
    <w:rsid w:val="33E6DA35"/>
    <w:rsid w:val="33F1DA56"/>
    <w:rsid w:val="33F7D5E0"/>
    <w:rsid w:val="33F7F750"/>
    <w:rsid w:val="3404E35C"/>
    <w:rsid w:val="34051CA6"/>
    <w:rsid w:val="3405C0F0"/>
    <w:rsid w:val="34089BFB"/>
    <w:rsid w:val="34123E8E"/>
    <w:rsid w:val="34173B90"/>
    <w:rsid w:val="341EF3F0"/>
    <w:rsid w:val="3421A322"/>
    <w:rsid w:val="34363CDE"/>
    <w:rsid w:val="343B4CFD"/>
    <w:rsid w:val="34447E77"/>
    <w:rsid w:val="346D2783"/>
    <w:rsid w:val="34700A9B"/>
    <w:rsid w:val="3471ED31"/>
    <w:rsid w:val="3472C525"/>
    <w:rsid w:val="347F9381"/>
    <w:rsid w:val="34961B00"/>
    <w:rsid w:val="349BBEF3"/>
    <w:rsid w:val="34A672DD"/>
    <w:rsid w:val="34A684F2"/>
    <w:rsid w:val="34BAB532"/>
    <w:rsid w:val="34BB12F3"/>
    <w:rsid w:val="34C4B708"/>
    <w:rsid w:val="34C4E53C"/>
    <w:rsid w:val="34D22DA8"/>
    <w:rsid w:val="34D33A55"/>
    <w:rsid w:val="34DEC5CD"/>
    <w:rsid w:val="34E3B2AC"/>
    <w:rsid w:val="34EF2309"/>
    <w:rsid w:val="350907B4"/>
    <w:rsid w:val="350CC2D7"/>
    <w:rsid w:val="351D5230"/>
    <w:rsid w:val="351D5AD5"/>
    <w:rsid w:val="352B335B"/>
    <w:rsid w:val="3530A75F"/>
    <w:rsid w:val="35361F53"/>
    <w:rsid w:val="353667B7"/>
    <w:rsid w:val="35415175"/>
    <w:rsid w:val="35430C0D"/>
    <w:rsid w:val="3573526E"/>
    <w:rsid w:val="35858F21"/>
    <w:rsid w:val="35A4C953"/>
    <w:rsid w:val="35A5C4B8"/>
    <w:rsid w:val="35C8B355"/>
    <w:rsid w:val="35CD8A6E"/>
    <w:rsid w:val="35D4CB87"/>
    <w:rsid w:val="35DA225A"/>
    <w:rsid w:val="35F27507"/>
    <w:rsid w:val="36029248"/>
    <w:rsid w:val="360B82F0"/>
    <w:rsid w:val="36159D1D"/>
    <w:rsid w:val="3637A27F"/>
    <w:rsid w:val="363E53B3"/>
    <w:rsid w:val="365A7B57"/>
    <w:rsid w:val="365B792A"/>
    <w:rsid w:val="366C9E20"/>
    <w:rsid w:val="3675AC8B"/>
    <w:rsid w:val="367A63E2"/>
    <w:rsid w:val="3681F42C"/>
    <w:rsid w:val="3686ABF5"/>
    <w:rsid w:val="368D2AB2"/>
    <w:rsid w:val="36A0F095"/>
    <w:rsid w:val="36A9BA2D"/>
    <w:rsid w:val="36D843D5"/>
    <w:rsid w:val="36EDE6E6"/>
    <w:rsid w:val="36EE3E35"/>
    <w:rsid w:val="3709A16C"/>
    <w:rsid w:val="370A2220"/>
    <w:rsid w:val="370DBA14"/>
    <w:rsid w:val="3718E59D"/>
    <w:rsid w:val="371AE008"/>
    <w:rsid w:val="3743FBDD"/>
    <w:rsid w:val="37495AB6"/>
    <w:rsid w:val="3749DC22"/>
    <w:rsid w:val="37545D9A"/>
    <w:rsid w:val="3761D98A"/>
    <w:rsid w:val="378576E0"/>
    <w:rsid w:val="378DFF27"/>
    <w:rsid w:val="37951D9B"/>
    <w:rsid w:val="379BC2DA"/>
    <w:rsid w:val="37A346D7"/>
    <w:rsid w:val="37AB35A8"/>
    <w:rsid w:val="37AB8385"/>
    <w:rsid w:val="37BE3AA4"/>
    <w:rsid w:val="37C15B66"/>
    <w:rsid w:val="37C8E893"/>
    <w:rsid w:val="37CA9B39"/>
    <w:rsid w:val="380FCE13"/>
    <w:rsid w:val="38262951"/>
    <w:rsid w:val="382AECFE"/>
    <w:rsid w:val="382E97AB"/>
    <w:rsid w:val="382F1471"/>
    <w:rsid w:val="383B17D8"/>
    <w:rsid w:val="3842AE3D"/>
    <w:rsid w:val="3855231D"/>
    <w:rsid w:val="38828F0D"/>
    <w:rsid w:val="38922528"/>
    <w:rsid w:val="3898EB47"/>
    <w:rsid w:val="38CACBE7"/>
    <w:rsid w:val="38DCD7F7"/>
    <w:rsid w:val="38E49146"/>
    <w:rsid w:val="38F40789"/>
    <w:rsid w:val="38F722CA"/>
    <w:rsid w:val="38FA6534"/>
    <w:rsid w:val="3912CD7A"/>
    <w:rsid w:val="3913EBA2"/>
    <w:rsid w:val="39179D0D"/>
    <w:rsid w:val="391AC1E4"/>
    <w:rsid w:val="39211779"/>
    <w:rsid w:val="39219BFE"/>
    <w:rsid w:val="3922C3DB"/>
    <w:rsid w:val="3926BC97"/>
    <w:rsid w:val="39517E1D"/>
    <w:rsid w:val="396EFC65"/>
    <w:rsid w:val="39727449"/>
    <w:rsid w:val="39743962"/>
    <w:rsid w:val="397C6A2F"/>
    <w:rsid w:val="397F1D86"/>
    <w:rsid w:val="398EE538"/>
    <w:rsid w:val="399061BB"/>
    <w:rsid w:val="39A5E11B"/>
    <w:rsid w:val="39A6E05F"/>
    <w:rsid w:val="39A74330"/>
    <w:rsid w:val="39A8EDE7"/>
    <w:rsid w:val="39B389CF"/>
    <w:rsid w:val="39C270AC"/>
    <w:rsid w:val="39C4D78D"/>
    <w:rsid w:val="39E7E56F"/>
    <w:rsid w:val="39EBC0EB"/>
    <w:rsid w:val="39FE23AA"/>
    <w:rsid w:val="3A1A2F02"/>
    <w:rsid w:val="3A271CF6"/>
    <w:rsid w:val="3A3CC519"/>
    <w:rsid w:val="3A485F10"/>
    <w:rsid w:val="3A50F18A"/>
    <w:rsid w:val="3A54B1A3"/>
    <w:rsid w:val="3A5A7B51"/>
    <w:rsid w:val="3A5BB5BD"/>
    <w:rsid w:val="3A6BDDB4"/>
    <w:rsid w:val="3A738E5F"/>
    <w:rsid w:val="3A7677E4"/>
    <w:rsid w:val="3A79A3D1"/>
    <w:rsid w:val="3A827A30"/>
    <w:rsid w:val="3A87C901"/>
    <w:rsid w:val="3ABEF268"/>
    <w:rsid w:val="3AC688D3"/>
    <w:rsid w:val="3AD76F31"/>
    <w:rsid w:val="3AE223ED"/>
    <w:rsid w:val="3B0A4BF0"/>
    <w:rsid w:val="3B1AC982"/>
    <w:rsid w:val="3B26EE36"/>
    <w:rsid w:val="3B2EC2C9"/>
    <w:rsid w:val="3B35B156"/>
    <w:rsid w:val="3B3678A5"/>
    <w:rsid w:val="3B4A0624"/>
    <w:rsid w:val="3B52C8BE"/>
    <w:rsid w:val="3B6A6066"/>
    <w:rsid w:val="3B80C881"/>
    <w:rsid w:val="3B88A8E6"/>
    <w:rsid w:val="3B8E7031"/>
    <w:rsid w:val="3BA249D4"/>
    <w:rsid w:val="3BAD8468"/>
    <w:rsid w:val="3BB1A030"/>
    <w:rsid w:val="3BB2B764"/>
    <w:rsid w:val="3BB58788"/>
    <w:rsid w:val="3BBD5641"/>
    <w:rsid w:val="3BC29333"/>
    <w:rsid w:val="3BC9F40E"/>
    <w:rsid w:val="3BD85101"/>
    <w:rsid w:val="3BE0226A"/>
    <w:rsid w:val="3BED1E82"/>
    <w:rsid w:val="3BF147C0"/>
    <w:rsid w:val="3BF63728"/>
    <w:rsid w:val="3BF698CB"/>
    <w:rsid w:val="3BF989FA"/>
    <w:rsid w:val="3C09278B"/>
    <w:rsid w:val="3C199AEC"/>
    <w:rsid w:val="3C4054A8"/>
    <w:rsid w:val="3C4A854C"/>
    <w:rsid w:val="3C5EC47B"/>
    <w:rsid w:val="3C66BA03"/>
    <w:rsid w:val="3C6F81AF"/>
    <w:rsid w:val="3C8601BA"/>
    <w:rsid w:val="3C999FF4"/>
    <w:rsid w:val="3C9A3C36"/>
    <w:rsid w:val="3CA9C3F7"/>
    <w:rsid w:val="3CAF6449"/>
    <w:rsid w:val="3CB28BB0"/>
    <w:rsid w:val="3CE0F448"/>
    <w:rsid w:val="3CE1528B"/>
    <w:rsid w:val="3CE376D9"/>
    <w:rsid w:val="3CEA4599"/>
    <w:rsid w:val="3D192A52"/>
    <w:rsid w:val="3D1E9D47"/>
    <w:rsid w:val="3D3913F5"/>
    <w:rsid w:val="3D3F30AD"/>
    <w:rsid w:val="3D42504F"/>
    <w:rsid w:val="3D44EF67"/>
    <w:rsid w:val="3D4E7814"/>
    <w:rsid w:val="3D5D2C03"/>
    <w:rsid w:val="3D661BB6"/>
    <w:rsid w:val="3D6E9397"/>
    <w:rsid w:val="3D70D0EF"/>
    <w:rsid w:val="3D716468"/>
    <w:rsid w:val="3D7A1377"/>
    <w:rsid w:val="3D7E5C5F"/>
    <w:rsid w:val="3D92B7E7"/>
    <w:rsid w:val="3DC7FD5F"/>
    <w:rsid w:val="3DD4EF0E"/>
    <w:rsid w:val="3DE5E1FA"/>
    <w:rsid w:val="3DF1D670"/>
    <w:rsid w:val="3DFAACCB"/>
    <w:rsid w:val="3DFD7638"/>
    <w:rsid w:val="3E0ED420"/>
    <w:rsid w:val="3E151DD4"/>
    <w:rsid w:val="3E1D401C"/>
    <w:rsid w:val="3E22AA73"/>
    <w:rsid w:val="3E2372D7"/>
    <w:rsid w:val="3E2AC2BF"/>
    <w:rsid w:val="3E3896A9"/>
    <w:rsid w:val="3E3DE08A"/>
    <w:rsid w:val="3E41BBB7"/>
    <w:rsid w:val="3E4B5C34"/>
    <w:rsid w:val="3E53DBA9"/>
    <w:rsid w:val="3E642E74"/>
    <w:rsid w:val="3E664404"/>
    <w:rsid w:val="3E698B16"/>
    <w:rsid w:val="3E796806"/>
    <w:rsid w:val="3EBC5064"/>
    <w:rsid w:val="3EC5D161"/>
    <w:rsid w:val="3EC61DF3"/>
    <w:rsid w:val="3ED20A52"/>
    <w:rsid w:val="3EF2314C"/>
    <w:rsid w:val="3EF91C3D"/>
    <w:rsid w:val="3F34B7F3"/>
    <w:rsid w:val="3F497529"/>
    <w:rsid w:val="3F4A96E3"/>
    <w:rsid w:val="3F5EA9BD"/>
    <w:rsid w:val="3F733795"/>
    <w:rsid w:val="3F774C9E"/>
    <w:rsid w:val="3F8A84DE"/>
    <w:rsid w:val="3F8C4076"/>
    <w:rsid w:val="3F953DC3"/>
    <w:rsid w:val="3FA2DE02"/>
    <w:rsid w:val="3FA3792C"/>
    <w:rsid w:val="3FA87CE4"/>
    <w:rsid w:val="3FAFFD6C"/>
    <w:rsid w:val="3FB01DA1"/>
    <w:rsid w:val="3FB3B215"/>
    <w:rsid w:val="3FB4F82D"/>
    <w:rsid w:val="3FC1100E"/>
    <w:rsid w:val="3FC41974"/>
    <w:rsid w:val="3FC9AA63"/>
    <w:rsid w:val="3FEC82E8"/>
    <w:rsid w:val="3FF32C9B"/>
    <w:rsid w:val="3FF89EDA"/>
    <w:rsid w:val="400B917E"/>
    <w:rsid w:val="4011474F"/>
    <w:rsid w:val="404A269A"/>
    <w:rsid w:val="40892EB4"/>
    <w:rsid w:val="4095806D"/>
    <w:rsid w:val="40AD3BD8"/>
    <w:rsid w:val="40AF5F5D"/>
    <w:rsid w:val="40C1AA76"/>
    <w:rsid w:val="40C1C595"/>
    <w:rsid w:val="40D7FD78"/>
    <w:rsid w:val="40DD3CE6"/>
    <w:rsid w:val="40E74EBC"/>
    <w:rsid w:val="40E91210"/>
    <w:rsid w:val="40EC171E"/>
    <w:rsid w:val="41008829"/>
    <w:rsid w:val="41010F79"/>
    <w:rsid w:val="41048DDD"/>
    <w:rsid w:val="4115957D"/>
    <w:rsid w:val="411DAB0C"/>
    <w:rsid w:val="41433E7C"/>
    <w:rsid w:val="4158013A"/>
    <w:rsid w:val="41594D27"/>
    <w:rsid w:val="415C5ECD"/>
    <w:rsid w:val="415F170A"/>
    <w:rsid w:val="41661495"/>
    <w:rsid w:val="418B898D"/>
    <w:rsid w:val="4193981E"/>
    <w:rsid w:val="41B3E8DF"/>
    <w:rsid w:val="41DA718F"/>
    <w:rsid w:val="41DF30CB"/>
    <w:rsid w:val="41FD3D4C"/>
    <w:rsid w:val="420014E7"/>
    <w:rsid w:val="42004F7B"/>
    <w:rsid w:val="422FCB2B"/>
    <w:rsid w:val="4242C823"/>
    <w:rsid w:val="4245D9AD"/>
    <w:rsid w:val="4246D27A"/>
    <w:rsid w:val="424B038C"/>
    <w:rsid w:val="4254CA91"/>
    <w:rsid w:val="42782DE9"/>
    <w:rsid w:val="427BCBD1"/>
    <w:rsid w:val="4288B3BC"/>
    <w:rsid w:val="42986250"/>
    <w:rsid w:val="42B6ED18"/>
    <w:rsid w:val="42CCC27D"/>
    <w:rsid w:val="42E072BE"/>
    <w:rsid w:val="42E0BA26"/>
    <w:rsid w:val="42F7F5B8"/>
    <w:rsid w:val="42FA6666"/>
    <w:rsid w:val="430131E7"/>
    <w:rsid w:val="430EB38D"/>
    <w:rsid w:val="431D5794"/>
    <w:rsid w:val="43315E90"/>
    <w:rsid w:val="43389EF3"/>
    <w:rsid w:val="43430AE9"/>
    <w:rsid w:val="434D5D2A"/>
    <w:rsid w:val="4351F226"/>
    <w:rsid w:val="4362DC3C"/>
    <w:rsid w:val="4366B1C6"/>
    <w:rsid w:val="437DB2CF"/>
    <w:rsid w:val="43ABB52A"/>
    <w:rsid w:val="43B4151D"/>
    <w:rsid w:val="43B8CE68"/>
    <w:rsid w:val="43C2A420"/>
    <w:rsid w:val="43CE2E2C"/>
    <w:rsid w:val="43E31273"/>
    <w:rsid w:val="43E767BE"/>
    <w:rsid w:val="43F82C14"/>
    <w:rsid w:val="4409E10F"/>
    <w:rsid w:val="442A092E"/>
    <w:rsid w:val="442AB736"/>
    <w:rsid w:val="442D72AC"/>
    <w:rsid w:val="44365387"/>
    <w:rsid w:val="4452773B"/>
    <w:rsid w:val="44590715"/>
    <w:rsid w:val="445C0A74"/>
    <w:rsid w:val="448472EC"/>
    <w:rsid w:val="4487C7F5"/>
    <w:rsid w:val="44A27081"/>
    <w:rsid w:val="44B3F1DF"/>
    <w:rsid w:val="44C089C2"/>
    <w:rsid w:val="44C1BCFD"/>
    <w:rsid w:val="44C950B1"/>
    <w:rsid w:val="44DD7C55"/>
    <w:rsid w:val="44E710C4"/>
    <w:rsid w:val="44FFA8F2"/>
    <w:rsid w:val="4514AE88"/>
    <w:rsid w:val="451BF514"/>
    <w:rsid w:val="451D2C68"/>
    <w:rsid w:val="4526A8D4"/>
    <w:rsid w:val="45301706"/>
    <w:rsid w:val="453499C3"/>
    <w:rsid w:val="45370402"/>
    <w:rsid w:val="4541931F"/>
    <w:rsid w:val="4549AA3F"/>
    <w:rsid w:val="454AD725"/>
    <w:rsid w:val="45571C8F"/>
    <w:rsid w:val="45689534"/>
    <w:rsid w:val="4577CB1D"/>
    <w:rsid w:val="457FB975"/>
    <w:rsid w:val="45A8D371"/>
    <w:rsid w:val="45B4A4E4"/>
    <w:rsid w:val="45CE4167"/>
    <w:rsid w:val="45DB8C75"/>
    <w:rsid w:val="45EAEC7B"/>
    <w:rsid w:val="45EDA5B7"/>
    <w:rsid w:val="460F9E70"/>
    <w:rsid w:val="461D5DDD"/>
    <w:rsid w:val="462A580F"/>
    <w:rsid w:val="462B3B9F"/>
    <w:rsid w:val="462FF022"/>
    <w:rsid w:val="46408E0C"/>
    <w:rsid w:val="4640B20D"/>
    <w:rsid w:val="464E77DE"/>
    <w:rsid w:val="465A815A"/>
    <w:rsid w:val="465EF1F3"/>
    <w:rsid w:val="467B0443"/>
    <w:rsid w:val="4687CA92"/>
    <w:rsid w:val="468D6BC9"/>
    <w:rsid w:val="4691A6C5"/>
    <w:rsid w:val="469FE2C5"/>
    <w:rsid w:val="46A63D4E"/>
    <w:rsid w:val="46BED6A5"/>
    <w:rsid w:val="46BFA1AB"/>
    <w:rsid w:val="46D0BB9A"/>
    <w:rsid w:val="46EB1A6B"/>
    <w:rsid w:val="46FBCF79"/>
    <w:rsid w:val="4706C592"/>
    <w:rsid w:val="471DCDE3"/>
    <w:rsid w:val="4720A8A3"/>
    <w:rsid w:val="472A6329"/>
    <w:rsid w:val="4737398E"/>
    <w:rsid w:val="475C2BDC"/>
    <w:rsid w:val="4777BD7A"/>
    <w:rsid w:val="47B610ED"/>
    <w:rsid w:val="47BB2204"/>
    <w:rsid w:val="47C0C024"/>
    <w:rsid w:val="47CF3F3E"/>
    <w:rsid w:val="47DB2EDA"/>
    <w:rsid w:val="47E0303F"/>
    <w:rsid w:val="47E0C2E6"/>
    <w:rsid w:val="47E4B6AA"/>
    <w:rsid w:val="47F3CF20"/>
    <w:rsid w:val="47FC43B3"/>
    <w:rsid w:val="4815EEA8"/>
    <w:rsid w:val="482110F2"/>
    <w:rsid w:val="482BBDC6"/>
    <w:rsid w:val="4849F1FD"/>
    <w:rsid w:val="484F77F1"/>
    <w:rsid w:val="48536052"/>
    <w:rsid w:val="4857C2EA"/>
    <w:rsid w:val="4859A0B6"/>
    <w:rsid w:val="48616F21"/>
    <w:rsid w:val="4870D4F5"/>
    <w:rsid w:val="487966F0"/>
    <w:rsid w:val="487F264D"/>
    <w:rsid w:val="4885095F"/>
    <w:rsid w:val="4887CE90"/>
    <w:rsid w:val="488B7903"/>
    <w:rsid w:val="488CC7FD"/>
    <w:rsid w:val="488D3611"/>
    <w:rsid w:val="48948516"/>
    <w:rsid w:val="4896F624"/>
    <w:rsid w:val="489C8CD6"/>
    <w:rsid w:val="489E869A"/>
    <w:rsid w:val="48B20252"/>
    <w:rsid w:val="48BD4044"/>
    <w:rsid w:val="48C2EC03"/>
    <w:rsid w:val="48C4CC3E"/>
    <w:rsid w:val="48CC20CE"/>
    <w:rsid w:val="48D74BFE"/>
    <w:rsid w:val="48DCC5A2"/>
    <w:rsid w:val="48E5F77B"/>
    <w:rsid w:val="48EB0ECE"/>
    <w:rsid w:val="48F8A134"/>
    <w:rsid w:val="491FA177"/>
    <w:rsid w:val="4921A9B3"/>
    <w:rsid w:val="492B6DEC"/>
    <w:rsid w:val="493698A4"/>
    <w:rsid w:val="49395600"/>
    <w:rsid w:val="4940D76C"/>
    <w:rsid w:val="49450C4B"/>
    <w:rsid w:val="4950BBCA"/>
    <w:rsid w:val="495C1CE6"/>
    <w:rsid w:val="495F4CBE"/>
    <w:rsid w:val="495FB337"/>
    <w:rsid w:val="4969588F"/>
    <w:rsid w:val="4996CD31"/>
    <w:rsid w:val="49970C3F"/>
    <w:rsid w:val="499AE283"/>
    <w:rsid w:val="499C0FCE"/>
    <w:rsid w:val="49A7C5FB"/>
    <w:rsid w:val="49A9A90A"/>
    <w:rsid w:val="49AFE8B9"/>
    <w:rsid w:val="49B5B298"/>
    <w:rsid w:val="49C1C125"/>
    <w:rsid w:val="49D7C753"/>
    <w:rsid w:val="49DB6CBC"/>
    <w:rsid w:val="49DE8010"/>
    <w:rsid w:val="49E3F8B3"/>
    <w:rsid w:val="49E5ADAC"/>
    <w:rsid w:val="49FA8634"/>
    <w:rsid w:val="49FCA0FF"/>
    <w:rsid w:val="4A05B222"/>
    <w:rsid w:val="4A1F32D9"/>
    <w:rsid w:val="4A2552A3"/>
    <w:rsid w:val="4A3C869B"/>
    <w:rsid w:val="4A464817"/>
    <w:rsid w:val="4A5EAEF3"/>
    <w:rsid w:val="4A6AEC1F"/>
    <w:rsid w:val="4A93148B"/>
    <w:rsid w:val="4A9995C2"/>
    <w:rsid w:val="4AC05E05"/>
    <w:rsid w:val="4ACA7E53"/>
    <w:rsid w:val="4AD26D1B"/>
    <w:rsid w:val="4AD3E3F0"/>
    <w:rsid w:val="4AD61EA1"/>
    <w:rsid w:val="4B007C11"/>
    <w:rsid w:val="4B06C050"/>
    <w:rsid w:val="4B0B76DF"/>
    <w:rsid w:val="4B0E198A"/>
    <w:rsid w:val="4B32104D"/>
    <w:rsid w:val="4B3A4B1C"/>
    <w:rsid w:val="4B46036C"/>
    <w:rsid w:val="4B462935"/>
    <w:rsid w:val="4B59ACBB"/>
    <w:rsid w:val="4B612823"/>
    <w:rsid w:val="4B771394"/>
    <w:rsid w:val="4B7CC076"/>
    <w:rsid w:val="4B8392EF"/>
    <w:rsid w:val="4B9BE6EF"/>
    <w:rsid w:val="4BA0FBFD"/>
    <w:rsid w:val="4BAB7C06"/>
    <w:rsid w:val="4BB8F140"/>
    <w:rsid w:val="4BBFD436"/>
    <w:rsid w:val="4BCBAF1C"/>
    <w:rsid w:val="4BDA5A68"/>
    <w:rsid w:val="4BF00061"/>
    <w:rsid w:val="4BF4BF45"/>
    <w:rsid w:val="4BF6E310"/>
    <w:rsid w:val="4BF87C1B"/>
    <w:rsid w:val="4BFA991F"/>
    <w:rsid w:val="4C09A7AF"/>
    <w:rsid w:val="4C14B06A"/>
    <w:rsid w:val="4C16B5D0"/>
    <w:rsid w:val="4C2BCBA1"/>
    <w:rsid w:val="4C3CCF58"/>
    <w:rsid w:val="4C40907C"/>
    <w:rsid w:val="4C42F9B2"/>
    <w:rsid w:val="4C4BECB6"/>
    <w:rsid w:val="4C553780"/>
    <w:rsid w:val="4C67A972"/>
    <w:rsid w:val="4C6F4783"/>
    <w:rsid w:val="4C7DB4B4"/>
    <w:rsid w:val="4C8D7AED"/>
    <w:rsid w:val="4C95006B"/>
    <w:rsid w:val="4C9A2AC0"/>
    <w:rsid w:val="4C9AA025"/>
    <w:rsid w:val="4CA04933"/>
    <w:rsid w:val="4CC3E1FC"/>
    <w:rsid w:val="4CE2540A"/>
    <w:rsid w:val="4CE921FC"/>
    <w:rsid w:val="4CF14E4C"/>
    <w:rsid w:val="4CFAF949"/>
    <w:rsid w:val="4D07C25F"/>
    <w:rsid w:val="4D1E5946"/>
    <w:rsid w:val="4D1E94FA"/>
    <w:rsid w:val="4D25B187"/>
    <w:rsid w:val="4D313D68"/>
    <w:rsid w:val="4D4301CA"/>
    <w:rsid w:val="4D4872F5"/>
    <w:rsid w:val="4D535942"/>
    <w:rsid w:val="4D684584"/>
    <w:rsid w:val="4D6FFE32"/>
    <w:rsid w:val="4D71E28C"/>
    <w:rsid w:val="4D73FB80"/>
    <w:rsid w:val="4D7601B0"/>
    <w:rsid w:val="4D8509E9"/>
    <w:rsid w:val="4D87EEC6"/>
    <w:rsid w:val="4D8A02F9"/>
    <w:rsid w:val="4DE36DDB"/>
    <w:rsid w:val="4E03952B"/>
    <w:rsid w:val="4E10D908"/>
    <w:rsid w:val="4E2C1B8E"/>
    <w:rsid w:val="4E3EE63A"/>
    <w:rsid w:val="4E44D50B"/>
    <w:rsid w:val="4E49F996"/>
    <w:rsid w:val="4E5E579B"/>
    <w:rsid w:val="4E5FD991"/>
    <w:rsid w:val="4E6D4735"/>
    <w:rsid w:val="4E6EC870"/>
    <w:rsid w:val="4E8025CF"/>
    <w:rsid w:val="4E8804BB"/>
    <w:rsid w:val="4E8C671D"/>
    <w:rsid w:val="4E9F2938"/>
    <w:rsid w:val="4EA5B3E8"/>
    <w:rsid w:val="4EA74AB2"/>
    <w:rsid w:val="4EB71774"/>
    <w:rsid w:val="4EB84AF9"/>
    <w:rsid w:val="4EC45B7F"/>
    <w:rsid w:val="4EEC78D3"/>
    <w:rsid w:val="4EF49621"/>
    <w:rsid w:val="4F05652C"/>
    <w:rsid w:val="4F5F8C7C"/>
    <w:rsid w:val="4F5FCDA3"/>
    <w:rsid w:val="4F607A2F"/>
    <w:rsid w:val="4F61D511"/>
    <w:rsid w:val="4F71C898"/>
    <w:rsid w:val="4F728C72"/>
    <w:rsid w:val="4F73EAE8"/>
    <w:rsid w:val="4F74CDF9"/>
    <w:rsid w:val="4F75656C"/>
    <w:rsid w:val="4FB8EA73"/>
    <w:rsid w:val="4FC041DF"/>
    <w:rsid w:val="4FC6E0E6"/>
    <w:rsid w:val="4FD2F097"/>
    <w:rsid w:val="4FF117E3"/>
    <w:rsid w:val="4FF6B95A"/>
    <w:rsid w:val="5011C1BC"/>
    <w:rsid w:val="501352E5"/>
    <w:rsid w:val="501754A5"/>
    <w:rsid w:val="50363BA6"/>
    <w:rsid w:val="503F6D0D"/>
    <w:rsid w:val="50485922"/>
    <w:rsid w:val="505640F9"/>
    <w:rsid w:val="506875A4"/>
    <w:rsid w:val="506E61EE"/>
    <w:rsid w:val="508321EB"/>
    <w:rsid w:val="509B1C1D"/>
    <w:rsid w:val="509B62D0"/>
    <w:rsid w:val="50A31A6C"/>
    <w:rsid w:val="50A3B6AF"/>
    <w:rsid w:val="50B46562"/>
    <w:rsid w:val="50BA2D96"/>
    <w:rsid w:val="50C5E93A"/>
    <w:rsid w:val="50C8030D"/>
    <w:rsid w:val="50D861F6"/>
    <w:rsid w:val="50DD18D2"/>
    <w:rsid w:val="50DFD5C1"/>
    <w:rsid w:val="50F1F42A"/>
    <w:rsid w:val="511DF2BA"/>
    <w:rsid w:val="511FB7D0"/>
    <w:rsid w:val="51256DDD"/>
    <w:rsid w:val="512BC814"/>
    <w:rsid w:val="512D82F7"/>
    <w:rsid w:val="5144ED55"/>
    <w:rsid w:val="51486BB2"/>
    <w:rsid w:val="51627065"/>
    <w:rsid w:val="5165E3A8"/>
    <w:rsid w:val="517C6942"/>
    <w:rsid w:val="518FEE10"/>
    <w:rsid w:val="519D5B86"/>
    <w:rsid w:val="51B0D1CB"/>
    <w:rsid w:val="51B5DA11"/>
    <w:rsid w:val="51B87E8B"/>
    <w:rsid w:val="51B93C02"/>
    <w:rsid w:val="51BEB5E7"/>
    <w:rsid w:val="51D10966"/>
    <w:rsid w:val="51D52C53"/>
    <w:rsid w:val="51DDB413"/>
    <w:rsid w:val="51E90912"/>
    <w:rsid w:val="51FC2EB6"/>
    <w:rsid w:val="5219BB49"/>
    <w:rsid w:val="521BFD37"/>
    <w:rsid w:val="521CBD69"/>
    <w:rsid w:val="521EC705"/>
    <w:rsid w:val="5220D718"/>
    <w:rsid w:val="522D117B"/>
    <w:rsid w:val="5238249B"/>
    <w:rsid w:val="524639A5"/>
    <w:rsid w:val="5255D963"/>
    <w:rsid w:val="526A32B1"/>
    <w:rsid w:val="526AA90D"/>
    <w:rsid w:val="528D97AE"/>
    <w:rsid w:val="52A13CF4"/>
    <w:rsid w:val="52BB0F15"/>
    <w:rsid w:val="52BF5805"/>
    <w:rsid w:val="52C8A55C"/>
    <w:rsid w:val="52CB41F3"/>
    <w:rsid w:val="52CC14BD"/>
    <w:rsid w:val="52CD8669"/>
    <w:rsid w:val="52E2B4AF"/>
    <w:rsid w:val="52ED4504"/>
    <w:rsid w:val="52F9C8B8"/>
    <w:rsid w:val="53048C2E"/>
    <w:rsid w:val="530C0CE5"/>
    <w:rsid w:val="531F04A7"/>
    <w:rsid w:val="532485E2"/>
    <w:rsid w:val="5336EF53"/>
    <w:rsid w:val="533A02FD"/>
    <w:rsid w:val="535B311F"/>
    <w:rsid w:val="535DBDB8"/>
    <w:rsid w:val="53607C26"/>
    <w:rsid w:val="5366C7F4"/>
    <w:rsid w:val="5368F596"/>
    <w:rsid w:val="536BCC7A"/>
    <w:rsid w:val="53834B51"/>
    <w:rsid w:val="538664FE"/>
    <w:rsid w:val="538684C8"/>
    <w:rsid w:val="5391537F"/>
    <w:rsid w:val="5397582C"/>
    <w:rsid w:val="539AC9D9"/>
    <w:rsid w:val="539F5B65"/>
    <w:rsid w:val="53B6EC2C"/>
    <w:rsid w:val="53C1888A"/>
    <w:rsid w:val="53D1A9F6"/>
    <w:rsid w:val="53D5E592"/>
    <w:rsid w:val="53DACBE8"/>
    <w:rsid w:val="53E3D755"/>
    <w:rsid w:val="53E74C13"/>
    <w:rsid w:val="53FB27F7"/>
    <w:rsid w:val="54079008"/>
    <w:rsid w:val="54447A2F"/>
    <w:rsid w:val="544E6227"/>
    <w:rsid w:val="546ABDA1"/>
    <w:rsid w:val="547A9B1A"/>
    <w:rsid w:val="547F07CA"/>
    <w:rsid w:val="549BF942"/>
    <w:rsid w:val="54A89038"/>
    <w:rsid w:val="54B3E31E"/>
    <w:rsid w:val="54D1E843"/>
    <w:rsid w:val="54D9143F"/>
    <w:rsid w:val="5508B533"/>
    <w:rsid w:val="55098115"/>
    <w:rsid w:val="551A7BFA"/>
    <w:rsid w:val="551F181D"/>
    <w:rsid w:val="551FD088"/>
    <w:rsid w:val="55290C8E"/>
    <w:rsid w:val="5534FEF8"/>
    <w:rsid w:val="5535D84F"/>
    <w:rsid w:val="55390C4D"/>
    <w:rsid w:val="5541E8D5"/>
    <w:rsid w:val="554C6397"/>
    <w:rsid w:val="556F2C00"/>
    <w:rsid w:val="5570DB0E"/>
    <w:rsid w:val="55751147"/>
    <w:rsid w:val="557AB52E"/>
    <w:rsid w:val="5586EB53"/>
    <w:rsid w:val="558AB44D"/>
    <w:rsid w:val="558AC3D5"/>
    <w:rsid w:val="5599D91D"/>
    <w:rsid w:val="559B58DC"/>
    <w:rsid w:val="559BD8DA"/>
    <w:rsid w:val="559F01C3"/>
    <w:rsid w:val="55DA7F67"/>
    <w:rsid w:val="55E69C95"/>
    <w:rsid w:val="55F058F6"/>
    <w:rsid w:val="55F8C882"/>
    <w:rsid w:val="560A1AA9"/>
    <w:rsid w:val="562A0CF0"/>
    <w:rsid w:val="5632DC58"/>
    <w:rsid w:val="56370094"/>
    <w:rsid w:val="56506EFB"/>
    <w:rsid w:val="566A137B"/>
    <w:rsid w:val="566E5639"/>
    <w:rsid w:val="567AA826"/>
    <w:rsid w:val="567D2446"/>
    <w:rsid w:val="56829887"/>
    <w:rsid w:val="56833B3F"/>
    <w:rsid w:val="5686FE1F"/>
    <w:rsid w:val="568C9D2C"/>
    <w:rsid w:val="5691087D"/>
    <w:rsid w:val="56966A08"/>
    <w:rsid w:val="56B484A0"/>
    <w:rsid w:val="56D67A09"/>
    <w:rsid w:val="56DFA584"/>
    <w:rsid w:val="56E237C9"/>
    <w:rsid w:val="56F88A12"/>
    <w:rsid w:val="56FDD9EA"/>
    <w:rsid w:val="5706ADB9"/>
    <w:rsid w:val="570B0248"/>
    <w:rsid w:val="572EF55B"/>
    <w:rsid w:val="5738B026"/>
    <w:rsid w:val="573C3A7C"/>
    <w:rsid w:val="57447B28"/>
    <w:rsid w:val="5753DC52"/>
    <w:rsid w:val="576CD727"/>
    <w:rsid w:val="57764D50"/>
    <w:rsid w:val="57889182"/>
    <w:rsid w:val="57890B32"/>
    <w:rsid w:val="578BAF9B"/>
    <w:rsid w:val="578DDE9B"/>
    <w:rsid w:val="57921A13"/>
    <w:rsid w:val="57AE2E0B"/>
    <w:rsid w:val="57E8EEF0"/>
    <w:rsid w:val="58053647"/>
    <w:rsid w:val="580DC5FD"/>
    <w:rsid w:val="580F30CF"/>
    <w:rsid w:val="5821E3CD"/>
    <w:rsid w:val="5828CD11"/>
    <w:rsid w:val="582DC532"/>
    <w:rsid w:val="583E64AC"/>
    <w:rsid w:val="5843E9C3"/>
    <w:rsid w:val="584DA642"/>
    <w:rsid w:val="5853BD6A"/>
    <w:rsid w:val="5856B0EF"/>
    <w:rsid w:val="5863241F"/>
    <w:rsid w:val="586395AD"/>
    <w:rsid w:val="586BBE3D"/>
    <w:rsid w:val="588C9430"/>
    <w:rsid w:val="58966AE4"/>
    <w:rsid w:val="58A282B1"/>
    <w:rsid w:val="58B5A245"/>
    <w:rsid w:val="58C3F895"/>
    <w:rsid w:val="58C803D2"/>
    <w:rsid w:val="58E1CC35"/>
    <w:rsid w:val="58E62C49"/>
    <w:rsid w:val="58F77E6F"/>
    <w:rsid w:val="59143975"/>
    <w:rsid w:val="5915DC57"/>
    <w:rsid w:val="59397475"/>
    <w:rsid w:val="595FC4A3"/>
    <w:rsid w:val="596AC0ED"/>
    <w:rsid w:val="5975E905"/>
    <w:rsid w:val="5992CCDE"/>
    <w:rsid w:val="599A0862"/>
    <w:rsid w:val="599E4942"/>
    <w:rsid w:val="59A01A3B"/>
    <w:rsid w:val="59A7F790"/>
    <w:rsid w:val="59C324C7"/>
    <w:rsid w:val="59C67011"/>
    <w:rsid w:val="59C6AB31"/>
    <w:rsid w:val="59E1EFEA"/>
    <w:rsid w:val="59E3731A"/>
    <w:rsid w:val="59EF87D0"/>
    <w:rsid w:val="59F3B09D"/>
    <w:rsid w:val="59F69463"/>
    <w:rsid w:val="5A002597"/>
    <w:rsid w:val="5A01BFDA"/>
    <w:rsid w:val="5A09E152"/>
    <w:rsid w:val="5A0F67F9"/>
    <w:rsid w:val="5A0FC130"/>
    <w:rsid w:val="5A27258D"/>
    <w:rsid w:val="5A3D40D1"/>
    <w:rsid w:val="5A423EA8"/>
    <w:rsid w:val="5A563F04"/>
    <w:rsid w:val="5A5F1325"/>
    <w:rsid w:val="5A8061E8"/>
    <w:rsid w:val="5AA0FAA9"/>
    <w:rsid w:val="5ACED818"/>
    <w:rsid w:val="5AD08041"/>
    <w:rsid w:val="5AECC479"/>
    <w:rsid w:val="5AF5D19D"/>
    <w:rsid w:val="5AFA8252"/>
    <w:rsid w:val="5B0B0D5F"/>
    <w:rsid w:val="5B20A987"/>
    <w:rsid w:val="5B22DE62"/>
    <w:rsid w:val="5B302879"/>
    <w:rsid w:val="5B683CFD"/>
    <w:rsid w:val="5B694CC5"/>
    <w:rsid w:val="5B731459"/>
    <w:rsid w:val="5B95A248"/>
    <w:rsid w:val="5B9DDE1A"/>
    <w:rsid w:val="5B9EB028"/>
    <w:rsid w:val="5BBE6BD4"/>
    <w:rsid w:val="5BD084CA"/>
    <w:rsid w:val="5BD5BB24"/>
    <w:rsid w:val="5BDF05A1"/>
    <w:rsid w:val="5BED2222"/>
    <w:rsid w:val="5BF11347"/>
    <w:rsid w:val="5BF6EA66"/>
    <w:rsid w:val="5BFD109A"/>
    <w:rsid w:val="5C035C67"/>
    <w:rsid w:val="5C148179"/>
    <w:rsid w:val="5C24E7C9"/>
    <w:rsid w:val="5C277B9A"/>
    <w:rsid w:val="5C335288"/>
    <w:rsid w:val="5C41B4E1"/>
    <w:rsid w:val="5C4396C1"/>
    <w:rsid w:val="5C48D5AF"/>
    <w:rsid w:val="5C4D66C3"/>
    <w:rsid w:val="5C613F2A"/>
    <w:rsid w:val="5C6687FE"/>
    <w:rsid w:val="5C66F16D"/>
    <w:rsid w:val="5C69895A"/>
    <w:rsid w:val="5C700B68"/>
    <w:rsid w:val="5C703294"/>
    <w:rsid w:val="5C734EEC"/>
    <w:rsid w:val="5C7B65D7"/>
    <w:rsid w:val="5C7FE34A"/>
    <w:rsid w:val="5C821E28"/>
    <w:rsid w:val="5C86D0B8"/>
    <w:rsid w:val="5C8FABA4"/>
    <w:rsid w:val="5C9D8631"/>
    <w:rsid w:val="5CA3604C"/>
    <w:rsid w:val="5CA6DD14"/>
    <w:rsid w:val="5CA9649E"/>
    <w:rsid w:val="5CAA9ECE"/>
    <w:rsid w:val="5CDC8424"/>
    <w:rsid w:val="5CDE5C55"/>
    <w:rsid w:val="5CE0FBF5"/>
    <w:rsid w:val="5CE167EF"/>
    <w:rsid w:val="5CE56B0C"/>
    <w:rsid w:val="5CED4C86"/>
    <w:rsid w:val="5CFBD947"/>
    <w:rsid w:val="5D012C7B"/>
    <w:rsid w:val="5D04A656"/>
    <w:rsid w:val="5D450132"/>
    <w:rsid w:val="5D487A1D"/>
    <w:rsid w:val="5D4B6327"/>
    <w:rsid w:val="5D6FE03C"/>
    <w:rsid w:val="5D719FBA"/>
    <w:rsid w:val="5D7FDD2E"/>
    <w:rsid w:val="5D825A4B"/>
    <w:rsid w:val="5D9F1048"/>
    <w:rsid w:val="5DAB5418"/>
    <w:rsid w:val="5DB3ADBF"/>
    <w:rsid w:val="5DB8EB45"/>
    <w:rsid w:val="5DBD8A77"/>
    <w:rsid w:val="5DCB7D04"/>
    <w:rsid w:val="5DCB7DBB"/>
    <w:rsid w:val="5DE0EDF2"/>
    <w:rsid w:val="5DEC209A"/>
    <w:rsid w:val="5DED3A12"/>
    <w:rsid w:val="5E02A0E4"/>
    <w:rsid w:val="5E1906E9"/>
    <w:rsid w:val="5E295223"/>
    <w:rsid w:val="5E37C7DC"/>
    <w:rsid w:val="5E398621"/>
    <w:rsid w:val="5E4B843F"/>
    <w:rsid w:val="5E4FE083"/>
    <w:rsid w:val="5E51E3FB"/>
    <w:rsid w:val="5E52EA0A"/>
    <w:rsid w:val="5E5959DB"/>
    <w:rsid w:val="5E59F2AE"/>
    <w:rsid w:val="5E5A7041"/>
    <w:rsid w:val="5E64FCDD"/>
    <w:rsid w:val="5E777D36"/>
    <w:rsid w:val="5E78EED7"/>
    <w:rsid w:val="5E8125EC"/>
    <w:rsid w:val="5E820C9C"/>
    <w:rsid w:val="5E83EAAC"/>
    <w:rsid w:val="5E861E9F"/>
    <w:rsid w:val="5EA90D73"/>
    <w:rsid w:val="5EB62261"/>
    <w:rsid w:val="5EC09BB9"/>
    <w:rsid w:val="5ECE2336"/>
    <w:rsid w:val="5EDA0D84"/>
    <w:rsid w:val="5EDA712C"/>
    <w:rsid w:val="5EDEEF44"/>
    <w:rsid w:val="5EF12352"/>
    <w:rsid w:val="5EFBCD37"/>
    <w:rsid w:val="5EFCD672"/>
    <w:rsid w:val="5F013198"/>
    <w:rsid w:val="5F04967B"/>
    <w:rsid w:val="5F06BED2"/>
    <w:rsid w:val="5F0E0695"/>
    <w:rsid w:val="5F1CB50B"/>
    <w:rsid w:val="5F21F979"/>
    <w:rsid w:val="5F24A1D9"/>
    <w:rsid w:val="5F32AA64"/>
    <w:rsid w:val="5F3E310D"/>
    <w:rsid w:val="5F5037A0"/>
    <w:rsid w:val="5F74A58C"/>
    <w:rsid w:val="5F77A034"/>
    <w:rsid w:val="5F7F795E"/>
    <w:rsid w:val="5F89E6A9"/>
    <w:rsid w:val="5F8FD7ED"/>
    <w:rsid w:val="5FA3F5A6"/>
    <w:rsid w:val="5FA784B2"/>
    <w:rsid w:val="5FC4623E"/>
    <w:rsid w:val="5FCE4A63"/>
    <w:rsid w:val="60308109"/>
    <w:rsid w:val="603212E1"/>
    <w:rsid w:val="6042B8C5"/>
    <w:rsid w:val="60470AE9"/>
    <w:rsid w:val="605A15CB"/>
    <w:rsid w:val="6063AD01"/>
    <w:rsid w:val="606454AD"/>
    <w:rsid w:val="606DF692"/>
    <w:rsid w:val="6092BC59"/>
    <w:rsid w:val="609BACB0"/>
    <w:rsid w:val="609C8AB0"/>
    <w:rsid w:val="60A4B609"/>
    <w:rsid w:val="60AD0654"/>
    <w:rsid w:val="60B0B1C1"/>
    <w:rsid w:val="60C58D23"/>
    <w:rsid w:val="60CAD242"/>
    <w:rsid w:val="60E0BCA6"/>
    <w:rsid w:val="60E64A32"/>
    <w:rsid w:val="60F751AB"/>
    <w:rsid w:val="61109166"/>
    <w:rsid w:val="6118B5D3"/>
    <w:rsid w:val="6120EC2D"/>
    <w:rsid w:val="612241C9"/>
    <w:rsid w:val="612B4769"/>
    <w:rsid w:val="6136D01A"/>
    <w:rsid w:val="614C9D6C"/>
    <w:rsid w:val="6167864D"/>
    <w:rsid w:val="616B14F9"/>
    <w:rsid w:val="617087C8"/>
    <w:rsid w:val="6180225D"/>
    <w:rsid w:val="619F2B3C"/>
    <w:rsid w:val="61A7077D"/>
    <w:rsid w:val="61B14558"/>
    <w:rsid w:val="61C828AC"/>
    <w:rsid w:val="61C92C7A"/>
    <w:rsid w:val="61CA6913"/>
    <w:rsid w:val="61D91B8C"/>
    <w:rsid w:val="61F9C9EF"/>
    <w:rsid w:val="620CE1A7"/>
    <w:rsid w:val="62121E10"/>
    <w:rsid w:val="6213CE95"/>
    <w:rsid w:val="623BCABC"/>
    <w:rsid w:val="62404CAE"/>
    <w:rsid w:val="624DB193"/>
    <w:rsid w:val="624EDCC0"/>
    <w:rsid w:val="6259DDA1"/>
    <w:rsid w:val="625C752D"/>
    <w:rsid w:val="6276B776"/>
    <w:rsid w:val="6287775B"/>
    <w:rsid w:val="62887536"/>
    <w:rsid w:val="628E990E"/>
    <w:rsid w:val="62A21D43"/>
    <w:rsid w:val="62A68A38"/>
    <w:rsid w:val="62AD9446"/>
    <w:rsid w:val="62B6E0E2"/>
    <w:rsid w:val="62C2474F"/>
    <w:rsid w:val="6316C6F3"/>
    <w:rsid w:val="633615BA"/>
    <w:rsid w:val="634545BE"/>
    <w:rsid w:val="6348F5FA"/>
    <w:rsid w:val="6368EC32"/>
    <w:rsid w:val="63B0273B"/>
    <w:rsid w:val="63BF9AA1"/>
    <w:rsid w:val="63C1A3D1"/>
    <w:rsid w:val="63C7895C"/>
    <w:rsid w:val="63CA16FB"/>
    <w:rsid w:val="63D89987"/>
    <w:rsid w:val="63DFD32D"/>
    <w:rsid w:val="63E16342"/>
    <w:rsid w:val="63E17CD5"/>
    <w:rsid w:val="63E423AE"/>
    <w:rsid w:val="63F0B7F1"/>
    <w:rsid w:val="64034F12"/>
    <w:rsid w:val="6404B4C8"/>
    <w:rsid w:val="6413AE3A"/>
    <w:rsid w:val="641B10AE"/>
    <w:rsid w:val="642359F4"/>
    <w:rsid w:val="642ED6E4"/>
    <w:rsid w:val="6431C29B"/>
    <w:rsid w:val="643752FE"/>
    <w:rsid w:val="6445AEC1"/>
    <w:rsid w:val="6454B42A"/>
    <w:rsid w:val="64558997"/>
    <w:rsid w:val="6470E79F"/>
    <w:rsid w:val="64997CE8"/>
    <w:rsid w:val="64A0AFD6"/>
    <w:rsid w:val="64C8F04D"/>
    <w:rsid w:val="64D6F3BF"/>
    <w:rsid w:val="64E5C312"/>
    <w:rsid w:val="64E63F98"/>
    <w:rsid w:val="64E6556F"/>
    <w:rsid w:val="6517F50E"/>
    <w:rsid w:val="651D9A8F"/>
    <w:rsid w:val="651F0300"/>
    <w:rsid w:val="6526F298"/>
    <w:rsid w:val="65311794"/>
    <w:rsid w:val="653FD067"/>
    <w:rsid w:val="654E1257"/>
    <w:rsid w:val="655712AC"/>
    <w:rsid w:val="655715F6"/>
    <w:rsid w:val="655A697B"/>
    <w:rsid w:val="655D0314"/>
    <w:rsid w:val="655DC4D7"/>
    <w:rsid w:val="657AE418"/>
    <w:rsid w:val="657D2D60"/>
    <w:rsid w:val="658662E1"/>
    <w:rsid w:val="658CC35F"/>
    <w:rsid w:val="659329ED"/>
    <w:rsid w:val="65AA7042"/>
    <w:rsid w:val="65B42856"/>
    <w:rsid w:val="65BC3923"/>
    <w:rsid w:val="65C19CBF"/>
    <w:rsid w:val="65DE322C"/>
    <w:rsid w:val="661018FD"/>
    <w:rsid w:val="6616AA7E"/>
    <w:rsid w:val="66354D49"/>
    <w:rsid w:val="663EEA5E"/>
    <w:rsid w:val="6642CE13"/>
    <w:rsid w:val="6643AF9E"/>
    <w:rsid w:val="664A2C2A"/>
    <w:rsid w:val="664ECDC2"/>
    <w:rsid w:val="665B6B8D"/>
    <w:rsid w:val="6669407E"/>
    <w:rsid w:val="666A56B8"/>
    <w:rsid w:val="667F3DB8"/>
    <w:rsid w:val="66888FB6"/>
    <w:rsid w:val="6689E7DA"/>
    <w:rsid w:val="668C65E4"/>
    <w:rsid w:val="668E3573"/>
    <w:rsid w:val="66953168"/>
    <w:rsid w:val="6698683D"/>
    <w:rsid w:val="66A0307D"/>
    <w:rsid w:val="66DF2BFF"/>
    <w:rsid w:val="66E4F0DE"/>
    <w:rsid w:val="66F6274B"/>
    <w:rsid w:val="67141096"/>
    <w:rsid w:val="67269941"/>
    <w:rsid w:val="674B38AB"/>
    <w:rsid w:val="674C65EB"/>
    <w:rsid w:val="6750D4BD"/>
    <w:rsid w:val="67611CCE"/>
    <w:rsid w:val="676899A2"/>
    <w:rsid w:val="676FFF5F"/>
    <w:rsid w:val="678163C8"/>
    <w:rsid w:val="67C00249"/>
    <w:rsid w:val="67C726B7"/>
    <w:rsid w:val="67CEA35C"/>
    <w:rsid w:val="67D6D6B9"/>
    <w:rsid w:val="67E6A53D"/>
    <w:rsid w:val="67FC01DC"/>
    <w:rsid w:val="67FEA0FF"/>
    <w:rsid w:val="680AEAD2"/>
    <w:rsid w:val="6818F03B"/>
    <w:rsid w:val="6827AE1D"/>
    <w:rsid w:val="68381C1E"/>
    <w:rsid w:val="68416DAA"/>
    <w:rsid w:val="6843C85B"/>
    <w:rsid w:val="6867D051"/>
    <w:rsid w:val="686A89A7"/>
    <w:rsid w:val="686FA2C0"/>
    <w:rsid w:val="68712321"/>
    <w:rsid w:val="687F10D9"/>
    <w:rsid w:val="6887B2C2"/>
    <w:rsid w:val="68977E08"/>
    <w:rsid w:val="68B6A645"/>
    <w:rsid w:val="68C2CE83"/>
    <w:rsid w:val="68C3C487"/>
    <w:rsid w:val="68C44E22"/>
    <w:rsid w:val="68D05762"/>
    <w:rsid w:val="68EB9CB9"/>
    <w:rsid w:val="68F25D32"/>
    <w:rsid w:val="68F41B7F"/>
    <w:rsid w:val="68F82556"/>
    <w:rsid w:val="6913D320"/>
    <w:rsid w:val="692AAA8C"/>
    <w:rsid w:val="6932CC56"/>
    <w:rsid w:val="693401C3"/>
    <w:rsid w:val="69383408"/>
    <w:rsid w:val="694B46CD"/>
    <w:rsid w:val="696D2740"/>
    <w:rsid w:val="698462F9"/>
    <w:rsid w:val="699F2602"/>
    <w:rsid w:val="69B1C7D0"/>
    <w:rsid w:val="69B4CFEE"/>
    <w:rsid w:val="69B9197F"/>
    <w:rsid w:val="69BC9533"/>
    <w:rsid w:val="69C7D59B"/>
    <w:rsid w:val="69CBC408"/>
    <w:rsid w:val="69D0932D"/>
    <w:rsid w:val="69D0EBBF"/>
    <w:rsid w:val="69D209DA"/>
    <w:rsid w:val="69D83604"/>
    <w:rsid w:val="69E2B831"/>
    <w:rsid w:val="69E4A0F0"/>
    <w:rsid w:val="69E81E2C"/>
    <w:rsid w:val="69EA37B5"/>
    <w:rsid w:val="69FB3D61"/>
    <w:rsid w:val="69FF552C"/>
    <w:rsid w:val="6A016E06"/>
    <w:rsid w:val="6A03D435"/>
    <w:rsid w:val="6A0AF22A"/>
    <w:rsid w:val="6A0B8CBF"/>
    <w:rsid w:val="6A1F0402"/>
    <w:rsid w:val="6A25ED63"/>
    <w:rsid w:val="6A375477"/>
    <w:rsid w:val="6A56BDC2"/>
    <w:rsid w:val="6A687115"/>
    <w:rsid w:val="6A7A62DA"/>
    <w:rsid w:val="6A82B18E"/>
    <w:rsid w:val="6A86AFF2"/>
    <w:rsid w:val="6A89967F"/>
    <w:rsid w:val="6A8BBE59"/>
    <w:rsid w:val="6A93D618"/>
    <w:rsid w:val="6A9B8B3B"/>
    <w:rsid w:val="6AD6DF42"/>
    <w:rsid w:val="6AD990C3"/>
    <w:rsid w:val="6ADDA7A1"/>
    <w:rsid w:val="6AE05C05"/>
    <w:rsid w:val="6AE4EF69"/>
    <w:rsid w:val="6AE8DD62"/>
    <w:rsid w:val="6AE94D28"/>
    <w:rsid w:val="6AF0F0ED"/>
    <w:rsid w:val="6AF13C7E"/>
    <w:rsid w:val="6AFEB216"/>
    <w:rsid w:val="6AFFBD38"/>
    <w:rsid w:val="6B0891A3"/>
    <w:rsid w:val="6B2365E4"/>
    <w:rsid w:val="6B6EC082"/>
    <w:rsid w:val="6B805E7E"/>
    <w:rsid w:val="6B866D3A"/>
    <w:rsid w:val="6B8F7711"/>
    <w:rsid w:val="6BA1037A"/>
    <w:rsid w:val="6BA4E2DC"/>
    <w:rsid w:val="6BA6052A"/>
    <w:rsid w:val="6BAEA8EC"/>
    <w:rsid w:val="6BDA6B40"/>
    <w:rsid w:val="6BDA795A"/>
    <w:rsid w:val="6BDDFB27"/>
    <w:rsid w:val="6BF427E8"/>
    <w:rsid w:val="6C05DF6B"/>
    <w:rsid w:val="6C0FEE5E"/>
    <w:rsid w:val="6C170FBF"/>
    <w:rsid w:val="6C1A1B50"/>
    <w:rsid w:val="6C26AFC2"/>
    <w:rsid w:val="6C2A4CDF"/>
    <w:rsid w:val="6C2B5C5C"/>
    <w:rsid w:val="6C38EC75"/>
    <w:rsid w:val="6C510C93"/>
    <w:rsid w:val="6C616447"/>
    <w:rsid w:val="6C696415"/>
    <w:rsid w:val="6C69EA4A"/>
    <w:rsid w:val="6C73501B"/>
    <w:rsid w:val="6C7F9E87"/>
    <w:rsid w:val="6C8F69B6"/>
    <w:rsid w:val="6C90BCB5"/>
    <w:rsid w:val="6C937902"/>
    <w:rsid w:val="6C964A44"/>
    <w:rsid w:val="6CA11B4A"/>
    <w:rsid w:val="6CAB993F"/>
    <w:rsid w:val="6CABE412"/>
    <w:rsid w:val="6CBD0C25"/>
    <w:rsid w:val="6CC1BD4C"/>
    <w:rsid w:val="6CC4883B"/>
    <w:rsid w:val="6CC87E27"/>
    <w:rsid w:val="6CD5A9A0"/>
    <w:rsid w:val="6CFA2F0A"/>
    <w:rsid w:val="6CFDEFDB"/>
    <w:rsid w:val="6D039438"/>
    <w:rsid w:val="6D16A0CF"/>
    <w:rsid w:val="6D1E6686"/>
    <w:rsid w:val="6D215E9F"/>
    <w:rsid w:val="6D26CED0"/>
    <w:rsid w:val="6D2CA035"/>
    <w:rsid w:val="6D32EB88"/>
    <w:rsid w:val="6D3522F6"/>
    <w:rsid w:val="6D4CBE16"/>
    <w:rsid w:val="6D68B390"/>
    <w:rsid w:val="6D6F4C43"/>
    <w:rsid w:val="6D747072"/>
    <w:rsid w:val="6D780DB0"/>
    <w:rsid w:val="6D7E5A6B"/>
    <w:rsid w:val="6D8501BF"/>
    <w:rsid w:val="6D9500C8"/>
    <w:rsid w:val="6D9695D9"/>
    <w:rsid w:val="6DA73937"/>
    <w:rsid w:val="6DA9B262"/>
    <w:rsid w:val="6DF52CF7"/>
    <w:rsid w:val="6DF73F44"/>
    <w:rsid w:val="6E0E2C23"/>
    <w:rsid w:val="6E1E53FA"/>
    <w:rsid w:val="6E265348"/>
    <w:rsid w:val="6E32BF25"/>
    <w:rsid w:val="6E3618E9"/>
    <w:rsid w:val="6E3D9DA8"/>
    <w:rsid w:val="6E431F59"/>
    <w:rsid w:val="6E45D5EF"/>
    <w:rsid w:val="6E464905"/>
    <w:rsid w:val="6E5A7D68"/>
    <w:rsid w:val="6E710356"/>
    <w:rsid w:val="6E74D75D"/>
    <w:rsid w:val="6E7C3291"/>
    <w:rsid w:val="6E9C01C8"/>
    <w:rsid w:val="6E9CE22F"/>
    <w:rsid w:val="6EA4C013"/>
    <w:rsid w:val="6EA67D4F"/>
    <w:rsid w:val="6EA6C149"/>
    <w:rsid w:val="6EA86877"/>
    <w:rsid w:val="6EAF3BD5"/>
    <w:rsid w:val="6EBDCB63"/>
    <w:rsid w:val="6EC0558C"/>
    <w:rsid w:val="6ED00192"/>
    <w:rsid w:val="6ED6A41E"/>
    <w:rsid w:val="6ED87A20"/>
    <w:rsid w:val="6EF0FF0A"/>
    <w:rsid w:val="6EF6D64D"/>
    <w:rsid w:val="6EF8B94F"/>
    <w:rsid w:val="6EF97133"/>
    <w:rsid w:val="6EFC1673"/>
    <w:rsid w:val="6F08183E"/>
    <w:rsid w:val="6F109375"/>
    <w:rsid w:val="6F1AAB14"/>
    <w:rsid w:val="6F1F8FC2"/>
    <w:rsid w:val="6F2B6136"/>
    <w:rsid w:val="6F3C6F4E"/>
    <w:rsid w:val="6F3F9C40"/>
    <w:rsid w:val="6F42F7B7"/>
    <w:rsid w:val="6F6399B8"/>
    <w:rsid w:val="6F6DD728"/>
    <w:rsid w:val="6F77D615"/>
    <w:rsid w:val="6F7A304C"/>
    <w:rsid w:val="6F84C02D"/>
    <w:rsid w:val="6F89446B"/>
    <w:rsid w:val="6F8BD215"/>
    <w:rsid w:val="6F9A3A76"/>
    <w:rsid w:val="6FA84884"/>
    <w:rsid w:val="6FC0390E"/>
    <w:rsid w:val="6FC98438"/>
    <w:rsid w:val="6FCA0E8C"/>
    <w:rsid w:val="6FE50F82"/>
    <w:rsid w:val="6FE78A4E"/>
    <w:rsid w:val="6FEC1BD6"/>
    <w:rsid w:val="6FF6D12F"/>
    <w:rsid w:val="70023B94"/>
    <w:rsid w:val="7002545D"/>
    <w:rsid w:val="70134AA3"/>
    <w:rsid w:val="703C4D2C"/>
    <w:rsid w:val="703F473D"/>
    <w:rsid w:val="7040621B"/>
    <w:rsid w:val="704301F6"/>
    <w:rsid w:val="706259B3"/>
    <w:rsid w:val="706831E0"/>
    <w:rsid w:val="7074B2FE"/>
    <w:rsid w:val="707BFD00"/>
    <w:rsid w:val="7098C401"/>
    <w:rsid w:val="709EAB33"/>
    <w:rsid w:val="70A005F6"/>
    <w:rsid w:val="70A195B4"/>
    <w:rsid w:val="70AA70A0"/>
    <w:rsid w:val="70BC5337"/>
    <w:rsid w:val="70DB4589"/>
    <w:rsid w:val="70F1178E"/>
    <w:rsid w:val="71073956"/>
    <w:rsid w:val="71092C88"/>
    <w:rsid w:val="710A2B40"/>
    <w:rsid w:val="7115D68A"/>
    <w:rsid w:val="7116AAC1"/>
    <w:rsid w:val="71208B75"/>
    <w:rsid w:val="7131CB82"/>
    <w:rsid w:val="71354E8A"/>
    <w:rsid w:val="713A5FE7"/>
    <w:rsid w:val="714CF212"/>
    <w:rsid w:val="715068B4"/>
    <w:rsid w:val="7155A994"/>
    <w:rsid w:val="71563D70"/>
    <w:rsid w:val="71572443"/>
    <w:rsid w:val="715C32CA"/>
    <w:rsid w:val="71621F59"/>
    <w:rsid w:val="71641EB1"/>
    <w:rsid w:val="71674AB1"/>
    <w:rsid w:val="71718031"/>
    <w:rsid w:val="71721347"/>
    <w:rsid w:val="7183F580"/>
    <w:rsid w:val="718A331E"/>
    <w:rsid w:val="7199EB39"/>
    <w:rsid w:val="71A2F6D5"/>
    <w:rsid w:val="71B0F62A"/>
    <w:rsid w:val="71B93530"/>
    <w:rsid w:val="71BAE0AD"/>
    <w:rsid w:val="71BD90B2"/>
    <w:rsid w:val="71CBDC6D"/>
    <w:rsid w:val="71D68C61"/>
    <w:rsid w:val="71DB9516"/>
    <w:rsid w:val="71DDBEAE"/>
    <w:rsid w:val="71E30109"/>
    <w:rsid w:val="71F283F2"/>
    <w:rsid w:val="7213C9DB"/>
    <w:rsid w:val="722A7C27"/>
    <w:rsid w:val="722F936F"/>
    <w:rsid w:val="7233C441"/>
    <w:rsid w:val="7255D639"/>
    <w:rsid w:val="726837DA"/>
    <w:rsid w:val="726DE426"/>
    <w:rsid w:val="727D1088"/>
    <w:rsid w:val="728539AC"/>
    <w:rsid w:val="72976C86"/>
    <w:rsid w:val="72A2C570"/>
    <w:rsid w:val="72B2EC12"/>
    <w:rsid w:val="72B5BDEE"/>
    <w:rsid w:val="72C1EED1"/>
    <w:rsid w:val="72C99C9D"/>
    <w:rsid w:val="72CB9D01"/>
    <w:rsid w:val="72CBF901"/>
    <w:rsid w:val="72CCB386"/>
    <w:rsid w:val="72CF4379"/>
    <w:rsid w:val="72E63ACF"/>
    <w:rsid w:val="72EC2128"/>
    <w:rsid w:val="72F005D8"/>
    <w:rsid w:val="72F68FCF"/>
    <w:rsid w:val="72FDC5E7"/>
    <w:rsid w:val="730729EC"/>
    <w:rsid w:val="731A6223"/>
    <w:rsid w:val="731D4830"/>
    <w:rsid w:val="7322BE36"/>
    <w:rsid w:val="73246CE1"/>
    <w:rsid w:val="7326CD70"/>
    <w:rsid w:val="7329D3C0"/>
    <w:rsid w:val="732A10FB"/>
    <w:rsid w:val="7339BE7F"/>
    <w:rsid w:val="7340A31E"/>
    <w:rsid w:val="734F0290"/>
    <w:rsid w:val="7355833F"/>
    <w:rsid w:val="73616D33"/>
    <w:rsid w:val="73706560"/>
    <w:rsid w:val="7374EFBC"/>
    <w:rsid w:val="737FE35C"/>
    <w:rsid w:val="738A019F"/>
    <w:rsid w:val="739B3EC0"/>
    <w:rsid w:val="739BBADB"/>
    <w:rsid w:val="73A0DE51"/>
    <w:rsid w:val="73A19022"/>
    <w:rsid w:val="73A78E70"/>
    <w:rsid w:val="73D9942A"/>
    <w:rsid w:val="73DACE7C"/>
    <w:rsid w:val="742104EC"/>
    <w:rsid w:val="743A2F9C"/>
    <w:rsid w:val="744995A0"/>
    <w:rsid w:val="744DEC3E"/>
    <w:rsid w:val="74629A6C"/>
    <w:rsid w:val="747CC1C8"/>
    <w:rsid w:val="74A459D6"/>
    <w:rsid w:val="74CAEC4F"/>
    <w:rsid w:val="74DF8797"/>
    <w:rsid w:val="74E641F5"/>
    <w:rsid w:val="74E90310"/>
    <w:rsid w:val="751F133E"/>
    <w:rsid w:val="753C9D08"/>
    <w:rsid w:val="75407A82"/>
    <w:rsid w:val="7567A013"/>
    <w:rsid w:val="756E0650"/>
    <w:rsid w:val="7579A543"/>
    <w:rsid w:val="758FBDEF"/>
    <w:rsid w:val="75A5C1B5"/>
    <w:rsid w:val="75A79409"/>
    <w:rsid w:val="75B0F764"/>
    <w:rsid w:val="75B6855D"/>
    <w:rsid w:val="75C221BF"/>
    <w:rsid w:val="75D33248"/>
    <w:rsid w:val="75E4C333"/>
    <w:rsid w:val="760BFCB4"/>
    <w:rsid w:val="7627A69A"/>
    <w:rsid w:val="76290D7C"/>
    <w:rsid w:val="76322269"/>
    <w:rsid w:val="7635FF47"/>
    <w:rsid w:val="7639CC1D"/>
    <w:rsid w:val="7645FBFD"/>
    <w:rsid w:val="76460FCD"/>
    <w:rsid w:val="76562836"/>
    <w:rsid w:val="766C18AD"/>
    <w:rsid w:val="766EA90B"/>
    <w:rsid w:val="768F8416"/>
    <w:rsid w:val="76A75A51"/>
    <w:rsid w:val="76AFDF5F"/>
    <w:rsid w:val="76B206F0"/>
    <w:rsid w:val="76B70F69"/>
    <w:rsid w:val="76BEC50F"/>
    <w:rsid w:val="76DAA614"/>
    <w:rsid w:val="76DBF919"/>
    <w:rsid w:val="76F447CF"/>
    <w:rsid w:val="76FFB8FC"/>
    <w:rsid w:val="77080D6D"/>
    <w:rsid w:val="770B042E"/>
    <w:rsid w:val="77175F77"/>
    <w:rsid w:val="771813E7"/>
    <w:rsid w:val="7740C0F5"/>
    <w:rsid w:val="774E623F"/>
    <w:rsid w:val="7757C034"/>
    <w:rsid w:val="776F9F89"/>
    <w:rsid w:val="777031DE"/>
    <w:rsid w:val="777714D2"/>
    <w:rsid w:val="7792EFA7"/>
    <w:rsid w:val="779EA78C"/>
    <w:rsid w:val="77A28E6C"/>
    <w:rsid w:val="77A64E82"/>
    <w:rsid w:val="77B226AB"/>
    <w:rsid w:val="77CD7FC1"/>
    <w:rsid w:val="77D549CC"/>
    <w:rsid w:val="77D8351F"/>
    <w:rsid w:val="77E18536"/>
    <w:rsid w:val="77EA6469"/>
    <w:rsid w:val="78020D25"/>
    <w:rsid w:val="780B9764"/>
    <w:rsid w:val="7827FEB5"/>
    <w:rsid w:val="782A69A7"/>
    <w:rsid w:val="7846466D"/>
    <w:rsid w:val="784BEA56"/>
    <w:rsid w:val="785B2A06"/>
    <w:rsid w:val="7866483B"/>
    <w:rsid w:val="7869FD2D"/>
    <w:rsid w:val="78764FBD"/>
    <w:rsid w:val="788B1899"/>
    <w:rsid w:val="789586CA"/>
    <w:rsid w:val="7898F911"/>
    <w:rsid w:val="78A09906"/>
    <w:rsid w:val="78AC4677"/>
    <w:rsid w:val="78AE47E0"/>
    <w:rsid w:val="78B2E188"/>
    <w:rsid w:val="78C0D132"/>
    <w:rsid w:val="78E38CB9"/>
    <w:rsid w:val="78E804C5"/>
    <w:rsid w:val="78F01957"/>
    <w:rsid w:val="790D7380"/>
    <w:rsid w:val="790F8D46"/>
    <w:rsid w:val="7917D6EF"/>
    <w:rsid w:val="791DF489"/>
    <w:rsid w:val="792AD8F0"/>
    <w:rsid w:val="79346848"/>
    <w:rsid w:val="793E34A7"/>
    <w:rsid w:val="7948F9A9"/>
    <w:rsid w:val="7948FF6B"/>
    <w:rsid w:val="795ADE08"/>
    <w:rsid w:val="795ECB18"/>
    <w:rsid w:val="798E419F"/>
    <w:rsid w:val="79924096"/>
    <w:rsid w:val="79B237BC"/>
    <w:rsid w:val="79B766D1"/>
    <w:rsid w:val="79B86CC8"/>
    <w:rsid w:val="79BD3CF2"/>
    <w:rsid w:val="79BE1A6C"/>
    <w:rsid w:val="79C5367D"/>
    <w:rsid w:val="79D20616"/>
    <w:rsid w:val="79D6D59E"/>
    <w:rsid w:val="79D9901F"/>
    <w:rsid w:val="79E2CC78"/>
    <w:rsid w:val="79EA6967"/>
    <w:rsid w:val="7A16797C"/>
    <w:rsid w:val="7A16A49B"/>
    <w:rsid w:val="7A2BE891"/>
    <w:rsid w:val="7A3BFB04"/>
    <w:rsid w:val="7A4E3FB2"/>
    <w:rsid w:val="7A5358A0"/>
    <w:rsid w:val="7A845F2F"/>
    <w:rsid w:val="7A8E3DAA"/>
    <w:rsid w:val="7A92FD6A"/>
    <w:rsid w:val="7AA7CA92"/>
    <w:rsid w:val="7AACAE10"/>
    <w:rsid w:val="7AB08C68"/>
    <w:rsid w:val="7AB86C84"/>
    <w:rsid w:val="7ABCEEBB"/>
    <w:rsid w:val="7AC4500A"/>
    <w:rsid w:val="7AD0E057"/>
    <w:rsid w:val="7AD16DCA"/>
    <w:rsid w:val="7AD23C77"/>
    <w:rsid w:val="7AE75458"/>
    <w:rsid w:val="7B05CC0D"/>
    <w:rsid w:val="7B2DCD1B"/>
    <w:rsid w:val="7B305979"/>
    <w:rsid w:val="7B342824"/>
    <w:rsid w:val="7B39E0A4"/>
    <w:rsid w:val="7B550446"/>
    <w:rsid w:val="7B6BFA5B"/>
    <w:rsid w:val="7B8EAF51"/>
    <w:rsid w:val="7BA6370F"/>
    <w:rsid w:val="7BABED41"/>
    <w:rsid w:val="7BBD77AA"/>
    <w:rsid w:val="7BC59308"/>
    <w:rsid w:val="7BC6E87E"/>
    <w:rsid w:val="7BDCCE74"/>
    <w:rsid w:val="7BF3D000"/>
    <w:rsid w:val="7BF9932A"/>
    <w:rsid w:val="7C0964B8"/>
    <w:rsid w:val="7C225604"/>
    <w:rsid w:val="7C28AC2B"/>
    <w:rsid w:val="7C318D36"/>
    <w:rsid w:val="7C3B5E2D"/>
    <w:rsid w:val="7C3D3ACF"/>
    <w:rsid w:val="7C444929"/>
    <w:rsid w:val="7C484F37"/>
    <w:rsid w:val="7C506CDB"/>
    <w:rsid w:val="7C54C23A"/>
    <w:rsid w:val="7C55781E"/>
    <w:rsid w:val="7C6A8A4A"/>
    <w:rsid w:val="7C6AF93D"/>
    <w:rsid w:val="7CA26DB8"/>
    <w:rsid w:val="7CC26F3C"/>
    <w:rsid w:val="7CE196DA"/>
    <w:rsid w:val="7CEA9458"/>
    <w:rsid w:val="7CF6B7C8"/>
    <w:rsid w:val="7D086413"/>
    <w:rsid w:val="7D15AB94"/>
    <w:rsid w:val="7D180F7A"/>
    <w:rsid w:val="7D44EB72"/>
    <w:rsid w:val="7D4DA4DD"/>
    <w:rsid w:val="7D50B388"/>
    <w:rsid w:val="7D59AEEB"/>
    <w:rsid w:val="7D71954D"/>
    <w:rsid w:val="7D80DF49"/>
    <w:rsid w:val="7D9025CE"/>
    <w:rsid w:val="7D97C420"/>
    <w:rsid w:val="7DA84439"/>
    <w:rsid w:val="7DAEE9AA"/>
    <w:rsid w:val="7DC833CF"/>
    <w:rsid w:val="7DCC328E"/>
    <w:rsid w:val="7DE6A408"/>
    <w:rsid w:val="7DF60553"/>
    <w:rsid w:val="7DF8048F"/>
    <w:rsid w:val="7DF98311"/>
    <w:rsid w:val="7DFB05E7"/>
    <w:rsid w:val="7E0C45D6"/>
    <w:rsid w:val="7E0C6AB5"/>
    <w:rsid w:val="7E158CB3"/>
    <w:rsid w:val="7E2CA3AA"/>
    <w:rsid w:val="7E3CA81A"/>
    <w:rsid w:val="7E439947"/>
    <w:rsid w:val="7E498026"/>
    <w:rsid w:val="7E532E7B"/>
    <w:rsid w:val="7E6A3F8F"/>
    <w:rsid w:val="7E80225E"/>
    <w:rsid w:val="7E9E577E"/>
    <w:rsid w:val="7EA7062E"/>
    <w:rsid w:val="7EB26C1E"/>
    <w:rsid w:val="7EC395E0"/>
    <w:rsid w:val="7ED40875"/>
    <w:rsid w:val="7EE3BBB3"/>
    <w:rsid w:val="7EE9311A"/>
    <w:rsid w:val="7EEDF0EF"/>
    <w:rsid w:val="7F0175AD"/>
    <w:rsid w:val="7F170FEB"/>
    <w:rsid w:val="7F1D0329"/>
    <w:rsid w:val="7F35DD09"/>
    <w:rsid w:val="7F4031AB"/>
    <w:rsid w:val="7F53D932"/>
    <w:rsid w:val="7F784111"/>
    <w:rsid w:val="7F7C08EC"/>
    <w:rsid w:val="7F8524DC"/>
    <w:rsid w:val="7F94AB93"/>
    <w:rsid w:val="7FAF1A41"/>
    <w:rsid w:val="7FB52667"/>
    <w:rsid w:val="7FB576BE"/>
    <w:rsid w:val="7FBD69B9"/>
    <w:rsid w:val="7FCEF001"/>
    <w:rsid w:val="7FD702B3"/>
    <w:rsid w:val="7FE0C479"/>
    <w:rsid w:val="7FE27DE0"/>
    <w:rsid w:val="7FFFA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8D600A"/>
  <w15:chartTrackingRefBased/>
  <w15:docId w15:val="{59828068-FED7-459E-884C-13851C99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7213C9DB"/>
    <w:rPr>
      <w:lang w:val="en-US"/>
    </w:rPr>
  </w:style>
  <w:style w:type="paragraph" w:styleId="Heading1">
    <w:name w:val="heading 1"/>
    <w:basedOn w:val="Normal"/>
    <w:next w:val="Normal"/>
    <w:uiPriority w:val="9"/>
    <w:qFormat/>
    <w:rsid w:val="7213C9D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7213C9D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7213C9D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rsid w:val="7213C9DB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7213C9D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7213C9D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7213C9D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7213C9D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7213C9D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8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DefaultParagraphFont"/>
    <w:rsid w:val="00B934EE"/>
  </w:style>
  <w:style w:type="character" w:styleId="eop" w:customStyle="1">
    <w:name w:val="eop"/>
    <w:basedOn w:val="DefaultParagraphFont"/>
    <w:rsid w:val="00B934EE"/>
  </w:style>
  <w:style w:type="character" w:styleId="scxw12577590" w:customStyle="1">
    <w:name w:val="scxw12577590"/>
    <w:basedOn w:val="DefaultParagraphFont"/>
    <w:rsid w:val="00B934EE"/>
  </w:style>
  <w:style w:type="character" w:styleId="wacimagecontainer" w:customStyle="1">
    <w:name w:val="wacimagecontainer"/>
    <w:basedOn w:val="DefaultParagraphFont"/>
    <w:rsid w:val="00B934EE"/>
  </w:style>
  <w:style w:type="character" w:styleId="scxw112582066" w:customStyle="1">
    <w:name w:val="scxw112582066"/>
    <w:basedOn w:val="DefaultParagraphFont"/>
    <w:rsid w:val="00B934EE"/>
  </w:style>
  <w:style w:type="paragraph" w:styleId="msonormal0" w:customStyle="1">
    <w:name w:val="msonormal"/>
    <w:basedOn w:val="Normal"/>
    <w:uiPriority w:val="1"/>
    <w:rsid w:val="7213C9DB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paragraph" w:customStyle="1">
    <w:name w:val="paragraph"/>
    <w:basedOn w:val="Normal"/>
    <w:uiPriority w:val="1"/>
    <w:rsid w:val="7213C9DB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character" w:styleId="textrun" w:customStyle="1">
    <w:name w:val="textrun"/>
    <w:basedOn w:val="DefaultParagraphFont"/>
    <w:rsid w:val="00246EFC"/>
  </w:style>
  <w:style w:type="character" w:styleId="scxw112186790" w:customStyle="1">
    <w:name w:val="scxw112186790"/>
    <w:basedOn w:val="DefaultParagraphFont"/>
    <w:rsid w:val="00246EFC"/>
  </w:style>
  <w:style w:type="character" w:styleId="wacimageborder" w:customStyle="1">
    <w:name w:val="wacimageborder"/>
    <w:basedOn w:val="DefaultParagraphFont"/>
    <w:rsid w:val="00246EFC"/>
  </w:style>
  <w:style w:type="character" w:styleId="linebreakblob" w:customStyle="1">
    <w:name w:val="linebreakblob"/>
    <w:basedOn w:val="DefaultParagraphFont"/>
    <w:rsid w:val="00246EFC"/>
  </w:style>
  <w:style w:type="paragraph" w:styleId="outlineelement" w:customStyle="1">
    <w:name w:val="outlineelement"/>
    <w:basedOn w:val="Normal"/>
    <w:uiPriority w:val="1"/>
    <w:rsid w:val="7213C9DB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character" w:styleId="scxw255889344" w:customStyle="1">
    <w:name w:val="scxw255889344"/>
    <w:basedOn w:val="DefaultParagraphFont"/>
    <w:rsid w:val="003B235A"/>
  </w:style>
  <w:style w:type="character" w:styleId="scxw254656759" w:customStyle="1">
    <w:name w:val="scxw254656759"/>
    <w:basedOn w:val="DefaultParagraphFont"/>
    <w:rsid w:val="00DA1ED0"/>
  </w:style>
  <w:style w:type="character" w:styleId="scxw141970125" w:customStyle="1">
    <w:name w:val="scxw141970125"/>
    <w:basedOn w:val="DefaultParagraphFont"/>
    <w:rsid w:val="00DA1ED0"/>
  </w:style>
  <w:style w:type="character" w:styleId="scxw141728662" w:customStyle="1">
    <w:name w:val="scxw141728662"/>
    <w:basedOn w:val="DefaultParagraphFont"/>
    <w:rsid w:val="005B6F6B"/>
  </w:style>
  <w:style w:type="character" w:styleId="scxw242373259" w:customStyle="1">
    <w:name w:val="scxw242373259"/>
    <w:basedOn w:val="DefaultParagraphFont"/>
    <w:rsid w:val="0048361F"/>
  </w:style>
  <w:style w:type="character" w:styleId="scxw161890737" w:customStyle="1">
    <w:name w:val="scxw161890737"/>
    <w:basedOn w:val="DefaultParagraphFont"/>
    <w:rsid w:val="0048361F"/>
  </w:style>
  <w:style w:type="character" w:styleId="scxw110588363" w:customStyle="1">
    <w:name w:val="scxw110588363"/>
    <w:basedOn w:val="DefaultParagraphFont"/>
    <w:rsid w:val="00A55BFE"/>
  </w:style>
  <w:style w:type="character" w:styleId="scxw25949433" w:customStyle="1">
    <w:name w:val="scxw25949433"/>
    <w:basedOn w:val="DefaultParagraphFont"/>
    <w:rsid w:val="00A55BFE"/>
  </w:style>
  <w:style w:type="character" w:styleId="scxw56614199" w:customStyle="1">
    <w:name w:val="scxw56614199"/>
    <w:basedOn w:val="DefaultParagraphFont"/>
    <w:rsid w:val="007D6A5A"/>
  </w:style>
  <w:style w:type="paragraph" w:styleId="ListParagraph">
    <w:name w:val="List Paragraph"/>
    <w:basedOn w:val="Normal"/>
    <w:uiPriority w:val="34"/>
    <w:qFormat/>
    <w:rsid w:val="7213C9DB"/>
    <w:pPr>
      <w:ind w:left="720"/>
      <w:contextualSpacing/>
    </w:pPr>
  </w:style>
  <w:style w:type="character" w:styleId="scxw138684821" w:customStyle="1">
    <w:name w:val="scxw138684821"/>
    <w:basedOn w:val="DefaultParagraphFont"/>
    <w:rsid w:val="003C6D2F"/>
  </w:style>
  <w:style w:type="character" w:styleId="scxw168468553" w:customStyle="1">
    <w:name w:val="scxw168468553"/>
    <w:basedOn w:val="DefaultParagraphFont"/>
    <w:rsid w:val="005B06C2"/>
  </w:style>
  <w:style w:type="character" w:styleId="scxw208960056" w:customStyle="1">
    <w:name w:val="scxw208960056"/>
    <w:basedOn w:val="DefaultParagraphFont"/>
    <w:rsid w:val="0082435C"/>
  </w:style>
  <w:style w:type="character" w:styleId="scxw71561832" w:customStyle="1">
    <w:name w:val="scxw71561832"/>
    <w:basedOn w:val="DefaultParagraphFont"/>
    <w:rsid w:val="00677E67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uiPriority w:val="10"/>
    <w:qFormat/>
    <w:rsid w:val="7213C9DB"/>
    <w:pPr>
      <w:spacing w:after="0" w:line="240" w:lineRule="auto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7213C9DB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7213C9D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7213C9DB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7213C9DB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213C9DB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213C9DB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213C9DB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213C9DB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213C9DB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213C9DB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213C9DB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213C9DB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7213C9DB"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7213C9DB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uiPriority w:val="99"/>
    <w:semiHidden/>
    <w:unhideWhenUsed/>
    <w:rsid w:val="7213C9DB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7213C9DB"/>
    <w:pPr>
      <w:tabs>
        <w:tab w:val="center" w:pos="4680"/>
        <w:tab w:val="right" w:pos="9360"/>
      </w:tabs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80668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D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578D6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86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8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7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3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4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8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33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9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5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15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9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5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6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8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9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8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2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9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4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4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5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7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6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0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2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2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86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9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2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9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96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0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0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3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7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1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6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6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64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3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7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50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4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9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1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4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0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7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1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4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25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8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2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8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1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0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4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6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5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3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3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1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8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6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2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28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6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1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5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86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4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5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5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9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72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8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4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4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5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4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4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16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9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69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3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8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9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3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5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91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1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9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56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0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6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1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7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8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3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4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1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1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8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1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7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4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6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8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0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1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4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2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5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7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8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1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0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4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5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0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6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5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05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6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7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7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5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6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5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5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3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9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1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6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9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1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94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3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2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7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6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1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1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1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1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4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7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6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5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1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8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2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3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1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4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1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6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7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2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9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4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1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9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34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4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86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5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3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0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3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7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3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7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31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3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5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9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63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4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4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72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0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1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8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7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7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6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6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7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2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0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8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7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6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4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9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3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0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27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4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0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1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5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5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7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3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1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2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0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0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3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24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2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4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4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7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0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15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2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5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6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2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9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86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2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3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86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3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76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3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8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5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44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8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04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0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5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3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0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8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0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9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9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01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8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1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6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3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3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5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5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8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4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4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6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1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7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3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5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2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1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1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92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9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3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4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8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0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4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9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9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2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7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7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8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1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93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0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2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5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9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8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6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1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0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9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64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1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8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1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9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2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7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76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6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1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3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6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0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3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6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3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2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8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9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5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0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4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3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7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8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2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0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8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99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9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9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2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2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3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9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36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9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18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2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6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01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0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0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3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1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16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8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3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1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6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7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2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4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6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2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2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92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0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1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8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69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9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23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0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8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8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7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9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8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4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5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6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6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3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7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8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5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4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41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3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5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0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1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9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3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1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0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3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8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39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7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8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5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0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7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8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7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0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9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81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8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5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6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28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4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9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7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3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4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1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1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0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3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8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6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8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96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0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2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5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2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5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48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0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5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4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0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42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9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6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6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0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3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3.csv?d=wafc95aab49dd477d8f87d52120d14004&amp;csf=1&amp;web=1&amp;e=ehvJeq" TargetMode="External" Id="rId117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Id42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1.csv?d=w2f4610778fbd4a93a3bc2fa1826d7ab0&amp;csf=1&amp;web=1&amp;e=l6IkWp" TargetMode="External" Id="rId63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1.csv?d=w3a3aea5d9b9343ba846a3df577db3852&amp;csf=1&amp;web=1&amp;e=zj2B74" TargetMode="External" Id="rId84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3.csv?d=w5c21e77f92e240dd879cc0066fcdd3c0&amp;csf=1&amp;web=1&amp;e=O6ZKnv" TargetMode="External" Id="rId138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4.csv?d=w8eb11c0ab8c7410d927e141ed6fcf940&amp;csf=1&amp;web=1&amp;e=7nR2Tc" TargetMode="External" Id="rId159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4.csv?d=w137f1d92acf848ef806753ce2c88561e&amp;csf=1&amp;web=1&amp;e=zR40Fl" TargetMode="External" Id="rId170" /><Relationship Type="http://schemas.openxmlformats.org/officeDocument/2006/relationships/fontTable" Target="fontTable.xml" Id="rId191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3.csv?d=wafc95aab49dd477d8f87d52120d14004&amp;csf=1&amp;web=1&amp;e=ehvJeq" TargetMode="External" Id="rId107" /><Relationship Type="http://schemas.microsoft.com/office/2018/08/relationships/commentsExtensible" Target="commentsExtensible.xml" Id="rId11" /><Relationship Type="http://schemas.openxmlformats.org/officeDocument/2006/relationships/image" Target="media/image10.png" Id="rId32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1.csv?d=w2f4610778fbd4a93a3bc2fa1826d7ab0&amp;csf=1&amp;web=1&amp;e=l6IkWp" TargetMode="External" Id="rId53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1.csv?d=w3a3aea5d9b9343ba846a3df577db3852&amp;csf=1&amp;web=1&amp;e=zj2B74" TargetMode="External" Id="rId74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3.csv?d=w5c21e77f92e240dd879cc0066fcdd3c0&amp;csf=1&amp;web=1&amp;e=O6ZKnv" TargetMode="External" Id="rId128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1.csv?d=w2f4610778fbd4a93a3bc2fa1826d7ab0&amp;csf=1&amp;web=1&amp;e=l6IkWp" TargetMode="External" Id="rId149" /><Relationship Type="http://schemas.openxmlformats.org/officeDocument/2006/relationships/styles" Target="styles.xml" Id="rId5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2.csv?d=w59cf9b4777884079a73ef5e33b47b6e5&amp;csf=1&amp;web=1&amp;e=pQ9SiD" TargetMode="External" Id="rId95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4.csv?d=w137f1d92acf848ef806753ce2c88561e&amp;csf=1&amp;web=1&amp;e=zR40Fl" TargetMode="External" Id="rId160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Id181" /><Relationship Type="http://schemas.openxmlformats.org/officeDocument/2006/relationships/image" Target="media/image5.png" Id="rId22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Id43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1.csv?d=w3a3aea5d9b9343ba846a3df577db3852&amp;csf=1&amp;web=1&amp;e=zj2B74" TargetMode="External" Id="rId64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3.csv?d=w5c21e77f92e240dd879cc0066fcdd3c0&amp;csf=1&amp;web=1&amp;e=O6ZKnv" TargetMode="External" Id="rId118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4.csv?d=w8eb11c0ab8c7410d927e141ed6fcf940&amp;csf=1&amp;web=1&amp;e=7nR2Tc" TargetMode="External" Id="rId139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2.csv?d=w59cf9b4777884079a73ef5e33b47b6e5&amp;csf=1&amp;web=1&amp;e=pQ9SiD" TargetMode="External" Id="rId85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1.csv?d=w3a3aea5d9b9343ba846a3df577db3852&amp;csf=1&amp;web=1&amp;e=zj2B74" TargetMode="External" Id="rId150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Id171" /><Relationship Type="http://schemas.microsoft.com/office/2011/relationships/people" Target="people.xml" Id="rId192" /><Relationship Type="http://schemas.openxmlformats.org/officeDocument/2006/relationships/hyperlink" Target="https://help.sabacloud.com/sabacloud/help-learning/topics/help-assessment-question-types-supported-by-tests.html" TargetMode="External" Id="rId12" /><Relationship Type="http://schemas.openxmlformats.org/officeDocument/2006/relationships/hyperlink" Target="https://worldbankgroup.sharepoint.com/:i:/r/teams/DevelopmentDataPartnershipCommunity-WBGroup/Shared%20Documents/Projects/Data%20Lab/Certifications/data_science_skills/images_olc/n24_0.png?csf=1&amp;web=1&amp;e=4RrJOn" TargetMode="External" Id="rId33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3.csv?d=w5c21e77f92e240dd879cc0066fcdd3c0&amp;csf=1&amp;web=1&amp;e=O6ZKnv" TargetMode="External" Id="rId108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4.csv?d=w8eb11c0ab8c7410d927e141ed6fcf940&amp;csf=1&amp;web=1&amp;e=7nR2Tc" TargetMode="External" Id="rId129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1.csv?d=w3a3aea5d9b9343ba846a3df577db3852&amp;csf=1&amp;web=1&amp;e=zj2B74" TargetMode="External" Id="rId54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2.csv?d=w59cf9b4777884079a73ef5e33b47b6e5&amp;csf=1&amp;web=1&amp;e=pQ9SiD" TargetMode="External" Id="rId75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2.csv?d=wd4b699f804ad4aa3adf5604517ec904e&amp;csf=1&amp;web=1&amp;e=tMGGNb" TargetMode="External" Id="rId96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4.csv?d=w137f1d92acf848ef806753ce2c88561e&amp;csf=1&amp;web=1&amp;e=zR40Fl" TargetMode="External" Id="rId140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Id161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Id182" /><Relationship Type="http://schemas.openxmlformats.org/officeDocument/2006/relationships/settings" Target="settings.xml" Id="rId6" /><Relationship Type="http://schemas.openxmlformats.org/officeDocument/2006/relationships/hyperlink" Target="https://worldbankgroup.sharepoint.com/:i:/r/teams/DevelopmentDataPartnershipCommunity-WBGroup/Shared%20Documents/Projects/Data%20Lab/Certifications/data_science_skills/images_olc/n20_0.png?csf=1&amp;web=1&amp;e=p05cf3" TargetMode="External" Id="rId23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4.csv?d=w8eb11c0ab8c7410d927e141ed6fcf940&amp;csf=1&amp;web=1&amp;e=7nR2Tc" TargetMode="External" Id="rId119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1.csv?d=w2f4610778fbd4a93a3bc2fa1826d7ab0&amp;csf=1&amp;web=1&amp;e=B1yHyI" TargetMode="External" Id="rId44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2.csv?d=w59cf9b4777884079a73ef5e33b47b6e5&amp;csf=1&amp;web=1&amp;e=pQ9SiD" TargetMode="External" Id="rId65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2.csv?d=wd4b699f804ad4aa3adf5604517ec904e&amp;csf=1&amp;web=1&amp;e=tMGGNb" TargetMode="External" Id="rId86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4.csv?d=w137f1d92acf848ef806753ce2c88561e&amp;csf=1&amp;web=1&amp;e=zR40Fl" TargetMode="External" Id="rId130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Id151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Id172" /><Relationship Type="http://schemas.openxmlformats.org/officeDocument/2006/relationships/theme" Target="theme/theme1.xml" Id="rId193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4.csv?d=w8eb11c0ab8c7410d927e141ed6fcf940&amp;csf=1&amp;web=1&amp;e=7nR2Tc" TargetMode="External" Id="rId109" /><Relationship Type="http://schemas.openxmlformats.org/officeDocument/2006/relationships/image" Target="media/image11.png" Id="rId34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4.csv?d=w8eb11c0ab8c7410d927e141ed6fcf940&amp;csf=1&amp;web=1&amp;e=Yk3LwD" TargetMode="External" Id="rId50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2.csv?d=w59cf9b4777884079a73ef5e33b47b6e5&amp;csf=1&amp;web=1&amp;e=pQ9SiD" TargetMode="External" Id="rId55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2.csv?d=wd4b699f804ad4aa3adf5604517ec904e&amp;csf=1&amp;web=1&amp;e=tMGGNb" TargetMode="External" Id="rId76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3.csv?d=wafc95aab49dd477d8f87d52120d14004&amp;csf=1&amp;web=1&amp;e=ehvJeq" TargetMode="External" Id="rId97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1.csv?d=w3a3aea5d9b9343ba846a3df577db3852&amp;csf=1&amp;web=1&amp;e=zj2B74" TargetMode="External" Id="rId104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4.csv?d=w137f1d92acf848ef806753ce2c88561e&amp;csf=1&amp;web=1&amp;e=zR40Fl" TargetMode="External" Id="rId120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2.csv?d=w59cf9b4777884079a73ef5e33b47b6e5&amp;csf=1&amp;web=1&amp;e=pQ9SiD" TargetMode="External" Id="rId125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Id141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1.csv?d=w3a3aea5d9b9343ba846a3df577db3852&amp;csf=1&amp;web=1&amp;e=zj2B74" TargetMode="External" Id="rId146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3.csv?d=wafc95aab49dd477d8f87d52120d14004&amp;csf=1&amp;web=1&amp;e=ehvJeq" TargetMode="External" Id="rId167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3.csv?d=w5c21e77f92e240dd879cc0066fcdd3c0&amp;csf=1&amp;web=1&amp;e=O6ZKnv" TargetMode="External" Id="rId188" /><Relationship Type="http://schemas.openxmlformats.org/officeDocument/2006/relationships/webSettings" Target="webSettings.xml" Id="rId7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Id71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Id92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Id162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1.csv?d=w2f4610778fbd4a93a3bc2fa1826d7ab0&amp;csf=1&amp;web=1&amp;e=l6IkWp" TargetMode="External" Id="rId183" /><Relationship Type="http://schemas.openxmlformats.org/officeDocument/2006/relationships/customXml" Target="../customXml/item2.xml" Id="rId2" /><Relationship Type="http://schemas.openxmlformats.org/officeDocument/2006/relationships/hyperlink" Target="https://worldbankgroup.sharepoint.com/:i:/r/teams/DevelopmentDataPartnershipCommunity-WBGroup/Shared%20Documents/Projects/Data%20Lab/Certifications/data_science_skills/images_olc/n20_3.png?csf=1&amp;web=1&amp;e=eIKtZJ" TargetMode="External" Id="rId29" /><Relationship Type="http://schemas.openxmlformats.org/officeDocument/2006/relationships/image" Target="media/image6.png" Id="rId24" /><Relationship Type="http://schemas.openxmlformats.org/officeDocument/2006/relationships/image" Target="media/image14.png" Id="rId40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1.csv?d=w3a3aea5d9b9343ba846a3df577db3852&amp;csf=1&amp;web=1&amp;e=5wxfnq" TargetMode="External" Id="rId45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2.csv?d=wd4b699f804ad4aa3adf5604517ec904e&amp;csf=1&amp;web=1&amp;e=tMGGNb" TargetMode="External" Id="rId66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3.csv?d=wafc95aab49dd477d8f87d52120d14004&amp;csf=1&amp;web=1&amp;e=ehvJeq" TargetMode="External" Id="rId87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4.csv?d=w137f1d92acf848ef806753ce2c88561e&amp;csf=1&amp;web=1&amp;e=zR40Fl" TargetMode="External" Id="rId110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2.csv?d=w59cf9b4777884079a73ef5e33b47b6e5&amp;csf=1&amp;web=1&amp;e=pQ9SiD" TargetMode="External" Id="rId115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Id131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2.csv?d=wd4b699f804ad4aa3adf5604517ec904e&amp;csf=1&amp;web=1&amp;e=tMGGNb" TargetMode="External" Id="rId136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3.csv?d=wafc95aab49dd477d8f87d52120d14004&amp;csf=1&amp;web=1&amp;e=ehvJeq" TargetMode="External" Id="rId157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3.csv?d=w5c21e77f92e240dd879cc0066fcdd3c0&amp;csf=1&amp;web=1&amp;e=O6ZKnv" TargetMode="External" Id="rId178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Id61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Id82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Id152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1.csv?d=w2f4610778fbd4a93a3bc2fa1826d7ab0&amp;csf=1&amp;web=1&amp;e=l6IkWp" TargetMode="External" Id="rId173" /><Relationship Type="http://schemas.microsoft.com/office/2020/10/relationships/intelligence" Target="intelligence2.xml" Id="rId194" /><Relationship Type="http://schemas.openxmlformats.org/officeDocument/2006/relationships/image" Target="media/image9.png" Id="rId30" /><Relationship Type="http://schemas.openxmlformats.org/officeDocument/2006/relationships/hyperlink" Target="https://worldbankgroup.sharepoint.com/:i:/r/teams/DevelopmentDataPartnershipCommunity-WBGroup/Shared%20Documents/Projects/Data%20Lab/Certifications/data_science_skills/images_olc/n24_1.png?csf=1&amp;web=1&amp;e=qe8x3y" TargetMode="External" Id="rId35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2.csv?d=wd4b699f804ad4aa3adf5604517ec904e&amp;csf=1&amp;web=1&amp;e=tMGGNb" TargetMode="External" Id="rId56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3.csv?d=wafc95aab49dd477d8f87d52120d14004&amp;csf=1&amp;web=1&amp;e=ehvJeq" TargetMode="External" Id="rId77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4.csv?d=w137f1d92acf848ef806753ce2c88561e&amp;csf=1&amp;web=1&amp;e=zR40Fl" TargetMode="External" Id="rId100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2.csv?d=w59cf9b4777884079a73ef5e33b47b6e5&amp;csf=1&amp;web=1&amp;e=pQ9SiD" TargetMode="External" Id="rId105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2.csv?d=wd4b699f804ad4aa3adf5604517ec904e&amp;csf=1&amp;web=1&amp;e=tMGGNb" TargetMode="External" Id="rId126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1.csv?d=w2f4610778fbd4a93a3bc2fa1826d7ab0&amp;csf=1&amp;web=1&amp;e=l6IkWp" TargetMode="External" Id="rId147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3.csv?d=w5c21e77f92e240dd879cc0066fcdd3c0&amp;csf=1&amp;web=1&amp;e=O6ZKnv" TargetMode="External" Id="rId168" /><Relationship Type="http://schemas.openxmlformats.org/officeDocument/2006/relationships/comments" Target="comments.xml" Id="rId8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4.csv?d=w137f1d92acf848ef806753ce2c88561e&amp;csf=1&amp;web=1&amp;e=KMXqjz" TargetMode="External" Id="rId51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Id72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1.csv?d=w2f4610778fbd4a93a3bc2fa1826d7ab0&amp;csf=1&amp;web=1&amp;e=l6IkWp" TargetMode="External" Id="rId93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3.csv?d=w5c21e77f92e240dd879cc0066fcdd3c0&amp;csf=1&amp;web=1&amp;e=O6ZKnv" TargetMode="External" Id="rId98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Id121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Id142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1.csv?d=w2f4610778fbd4a93a3bc2fa1826d7ab0&amp;csf=1&amp;web=1&amp;e=l6IkWp" TargetMode="External" Id="rId163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1.csv?d=w3a3aea5d9b9343ba846a3df577db3852&amp;csf=1&amp;web=1&amp;e=zj2B74" TargetMode="External" Id="rId184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4.csv?d=w8eb11c0ab8c7410d927e141ed6fcf940&amp;csf=1&amp;web=1&amp;e=7nR2Tc" TargetMode="External" Id="rId189" /><Relationship Type="http://schemas.openxmlformats.org/officeDocument/2006/relationships/customXml" Target="../customXml/item3.xml" Id="rId3" /><Relationship Type="http://schemas.openxmlformats.org/officeDocument/2006/relationships/hyperlink" Target="https://worldbankgroup.sharepoint.com/:i:/r/teams/DevelopmentDataPartnershipCommunity-WBGroup/Shared%20Documents/Projects/Data%20Lab/Certifications/data_science_skills/images_olc/n20_1.png?csf=1&amp;web=1&amp;e=4lrIle" TargetMode="External" Id="rId25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2.csv?d=w59cf9b4777884079a73ef5e33b47b6e5&amp;csf=1&amp;web=1&amp;e=gJYJPX" TargetMode="External" Id="rId46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3.csv?d=wafc95aab49dd477d8f87d52120d14004&amp;csf=1&amp;web=1&amp;e=ehvJeq" TargetMode="External" Id="rId67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2.csv?d=wd4b699f804ad4aa3adf5604517ec904e&amp;csf=1&amp;web=1&amp;e=tMGGNb" TargetMode="External" Id="rId116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3.csv?d=wafc95aab49dd477d8f87d52120d14004&amp;csf=1&amp;web=1&amp;e=ehvJeq" TargetMode="External" Id="rId137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3.csv?d=w5c21e77f92e240dd879cc0066fcdd3c0&amp;csf=1&amp;web=1&amp;e=O6ZKnv" TargetMode="External" Id="rId158" /><Relationship Type="http://schemas.openxmlformats.org/officeDocument/2006/relationships/hyperlink" Target="https://worldbankgroup.sharepoint.com/:i:/r/teams/DevelopmentDataPartnershipCommunity-WBGroup/Shared%20Documents/Projects/Data%20Lab/Certifications/data_science_skills/images_olc/n24_4.png?csf=1&amp;web=1&amp;e=ojuaOa" TargetMode="External" Id="rId41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Id62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1.csv?d=w2f4610778fbd4a93a3bc2fa1826d7ab0&amp;csf=1&amp;web=1&amp;e=l6IkWp" TargetMode="External" Id="rId83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3.csv?d=w5c21e77f92e240dd879cc0066fcdd3c0&amp;csf=1&amp;web=1&amp;e=O6ZKnv" TargetMode="External" Id="rId88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Id111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Id132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1.csv?d=w2f4610778fbd4a93a3bc2fa1826d7ab0&amp;csf=1&amp;web=1&amp;e=l6IkWp" TargetMode="External" Id="rId153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1.csv?d=w3a3aea5d9b9343ba846a3df577db3852&amp;csf=1&amp;web=1&amp;e=zj2B74" TargetMode="External" Id="rId174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4.csv?d=w8eb11c0ab8c7410d927e141ed6fcf940&amp;csf=1&amp;web=1&amp;e=7nR2Tc" TargetMode="External" Id="rId179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4.csv?d=w137f1d92acf848ef806753ce2c88561e&amp;csf=1&amp;web=1&amp;e=zR40Fl" TargetMode="External" Id="rId190" /><Relationship Type="http://schemas.openxmlformats.org/officeDocument/2006/relationships/image" Target="media/image12.png" Id="rId36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3.csv?d=wafc95aab49dd477d8f87d52120d14004&amp;csf=1&amp;web=1&amp;e=ehvJeq" TargetMode="External" Id="rId57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2.csv?d=wd4b699f804ad4aa3adf5604517ec904e&amp;csf=1&amp;web=1&amp;e=tMGGNb" TargetMode="External" Id="rId106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3.csv?d=wafc95aab49dd477d8f87d52120d14004&amp;csf=1&amp;web=1&amp;e=ehvJeq" TargetMode="External" Id="rId127" /><Relationship Type="http://schemas.microsoft.com/office/2016/09/relationships/commentsIds" Target="commentsIds.xml" Id="rId10" /><Relationship Type="http://schemas.openxmlformats.org/officeDocument/2006/relationships/hyperlink" Target="https://worldbankgroup.sharepoint.com/:i:/r/teams/DevelopmentDataPartnershipCommunity-WBGroup/Shared%20Documents/Projects/Data%20Lab/Certifications/data_science_skills/images_olc/n20_4.png?csf=1&amp;web=1&amp;e=NbL0un" TargetMode="External" Id="rId31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Id52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1.csv?d=w2f4610778fbd4a93a3bc2fa1826d7ab0&amp;csf=1&amp;web=1&amp;e=l6IkWp" TargetMode="External" Id="rId73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3.csv?d=w5c21e77f92e240dd879cc0066fcdd3c0&amp;csf=1&amp;web=1&amp;e=O6ZKnv" TargetMode="External" Id="rId78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1.csv?d=w3a3aea5d9b9343ba846a3df577db3852&amp;csf=1&amp;web=1&amp;e=zj2B74" TargetMode="External" Id="rId94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4.csv?d=w8eb11c0ab8c7410d927e141ed6fcf940&amp;csf=1&amp;web=1&amp;e=7nR2Tc" TargetMode="External" Id="rId99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Id101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Id122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1.csv?d=w2f4610778fbd4a93a3bc2fa1826d7ab0&amp;csf=1&amp;web=1&amp;e=l6IkWp" TargetMode="External" Id="rId143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1.csv?d=w3a3aea5d9b9343ba846a3df577db3852&amp;csf=1&amp;web=1&amp;e=zj2B74" TargetMode="External" Id="rId148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1.csv?d=w3a3aea5d9b9343ba846a3df577db3852&amp;csf=1&amp;web=1&amp;e=zj2B74" TargetMode="External" Id="rId164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4.csv?d=w8eb11c0ab8c7410d927e141ed6fcf940&amp;csf=1&amp;web=1&amp;e=7nR2Tc" TargetMode="External" Id="rId169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2.csv?d=w59cf9b4777884079a73ef5e33b47b6e5&amp;csf=1&amp;web=1&amp;e=pQ9SiD" TargetMode="External" Id="rId185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4.csv?d=w137f1d92acf848ef806753ce2c88561e&amp;csf=1&amp;web=1&amp;e=zR40Fl" TargetMode="External" Id="rId180" /><Relationship Type="http://schemas.openxmlformats.org/officeDocument/2006/relationships/image" Target="media/image7.png" Id="rId26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2.csv?d=wd4b699f804ad4aa3adf5604517ec904e&amp;csf=1&amp;web=1&amp;e=Qu0mnG" TargetMode="External" Id="rId47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3.csv?d=w5c21e77f92e240dd879cc0066fcdd3c0&amp;csf=1&amp;web=1&amp;e=O6ZKnv" TargetMode="External" Id="rId68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4.csv?d=w8eb11c0ab8c7410d927e141ed6fcf940&amp;csf=1&amp;web=1&amp;e=7nR2Tc" TargetMode="External" Id="rId89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Id112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1.csv?d=w2f4610778fbd4a93a3bc2fa1826d7ab0&amp;csf=1&amp;web=1&amp;e=l6IkWp" TargetMode="External" Id="rId133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1.csv?d=w3a3aea5d9b9343ba846a3df577db3852&amp;csf=1&amp;web=1&amp;e=zj2B74" TargetMode="External" Id="rId154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2.csv?d=w59cf9b4777884079a73ef5e33b47b6e5&amp;csf=1&amp;web=1&amp;e=pQ9SiD" TargetMode="External" Id="rId175" /><Relationship Type="http://schemas.openxmlformats.org/officeDocument/2006/relationships/hyperlink" Target="https://worldbankgroup.sharepoint.com/:i:/r/teams/DevelopmentDataPartnershipCommunity-WBGroup/Shared%20Documents/Projects/Data%20Lab/Certifications/data_science_skills/images_olc/n24_2.png?csf=1&amp;web=1&amp;e=aucgTG" TargetMode="External" Id="rId37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3.csv?d=w5c21e77f92e240dd879cc0066fcdd3c0&amp;csf=1&amp;web=1&amp;e=O6ZKnv" TargetMode="External" Id="rId58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4.csv?d=w8eb11c0ab8c7410d927e141ed6fcf940&amp;csf=1&amp;web=1&amp;e=7nR2Tc" TargetMode="External" Id="rId79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Id102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1.csv?d=w2f4610778fbd4a93a3bc2fa1826d7ab0&amp;csf=1&amp;web=1&amp;e=l6IkWp" TargetMode="External" Id="rId123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1.csv?d=w3a3aea5d9b9343ba846a3df577db3852&amp;csf=1&amp;web=1&amp;e=zj2B74" TargetMode="External" Id="rId144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4.csv?d=w137f1d92acf848ef806753ce2c88561e&amp;csf=1&amp;web=1&amp;e=zR40Fl" TargetMode="External" Id="rId90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2.csv?d=w59cf9b4777884079a73ef5e33b47b6e5&amp;csf=1&amp;web=1&amp;e=pQ9SiD" TargetMode="External" Id="rId165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2.csv?d=wd4b699f804ad4aa3adf5604517ec904e&amp;csf=1&amp;web=1&amp;e=tMGGNb" TargetMode="External" Id="rId186" /><Relationship Type="http://schemas.openxmlformats.org/officeDocument/2006/relationships/hyperlink" Target="https://worldbankgroup.sharepoint.com/:i:/r/teams/DevelopmentDataPartnershipCommunity-WBGroup/Shared%20Documents/Projects/Data%20Lab/Certifications/data_science_skills/images_olc/n20_2.png?csf=1&amp;web=1&amp;e=u03Dgv" TargetMode="External" Id="rId27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3.csv?d=wafc95aab49dd477d8f87d52120d14004&amp;csf=1&amp;web=1&amp;e=0rxzPY" TargetMode="External" Id="rId48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4.csv?d=w8eb11c0ab8c7410d927e141ed6fcf940&amp;csf=1&amp;web=1&amp;e=7nR2Tc" TargetMode="External" Id="rId69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1.csv?d=w2f4610778fbd4a93a3bc2fa1826d7ab0&amp;csf=1&amp;web=1&amp;e=l6IkWp" TargetMode="External" Id="rId113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1.csv?d=w3a3aea5d9b9343ba846a3df577db3852&amp;csf=1&amp;web=1&amp;e=zj2B74" TargetMode="External" Id="rId134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4.csv?d=w137f1d92acf848ef806753ce2c88561e&amp;csf=1&amp;web=1&amp;e=zR40Fl" TargetMode="External" Id="rId80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2.csv?d=w59cf9b4777884079a73ef5e33b47b6e5&amp;csf=1&amp;web=1&amp;e=pQ9SiD" TargetMode="External" Id="rId155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2.csv?d=wd4b699f804ad4aa3adf5604517ec904e&amp;csf=1&amp;web=1&amp;e=tMGGNb" TargetMode="External" Id="rId176" /><Relationship Type="http://schemas.openxmlformats.org/officeDocument/2006/relationships/image" Target="media/image13.png" Id="rId38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4.csv?d=w8eb11c0ab8c7410d927e141ed6fcf940&amp;csf=1&amp;web=1&amp;e=7nR2Tc" TargetMode="External" Id="rId59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1.csv?d=w2f4610778fbd4a93a3bc2fa1826d7ab0&amp;csf=1&amp;web=1&amp;e=l6IkWp" TargetMode="External" Id="rId103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1.csv?d=w3a3aea5d9b9343ba846a3df577db3852&amp;csf=1&amp;web=1&amp;e=zj2B74" TargetMode="External" Id="rId124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4.csv?d=w137f1d92acf848ef806753ce2c88561e&amp;csf=1&amp;web=1&amp;e=zR40Fl" TargetMode="External" Id="rId70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Id91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1.csv?d=w2f4610778fbd4a93a3bc2fa1826d7ab0&amp;csf=1&amp;web=1&amp;e=l6IkWp" TargetMode="External" Id="rId145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2.csv?d=wd4b699f804ad4aa3adf5604517ec904e&amp;csf=1&amp;web=1&amp;e=tMGGNb" TargetMode="External" Id="rId166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3.csv?d=wafc95aab49dd477d8f87d52120d14004&amp;csf=1&amp;web=1&amp;e=ehvJeq" TargetMode="External" Id="rId187" /><Relationship Type="http://schemas.openxmlformats.org/officeDocument/2006/relationships/customXml" Target="../customXml/item1.xml" Id="rId1" /><Relationship Type="http://schemas.openxmlformats.org/officeDocument/2006/relationships/image" Target="media/image8.png" Id="rId28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3.csv?d=w5c21e77f92e240dd879cc0066fcdd3c0&amp;csf=1&amp;web=1&amp;e=4zaxVv" TargetMode="External" Id="rId49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1.csv?d=w3a3aea5d9b9343ba846a3df577db3852&amp;csf=1&amp;web=1&amp;e=zj2B74" TargetMode="External" Id="rId114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4.csv?d=w137f1d92acf848ef806753ce2c88561e&amp;csf=1&amp;web=1&amp;e=zR40Fl" TargetMode="External" Id="rId60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Id81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2.csv?d=w59cf9b4777884079a73ef5e33b47b6e5&amp;csf=1&amp;web=1&amp;e=pQ9SiD" TargetMode="External" Id="rId135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2.csv?d=wd4b699f804ad4aa3adf5604517ec904e&amp;csf=1&amp;web=1&amp;e=tMGGNb" TargetMode="External" Id="rId156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3.csv?d=wafc95aab49dd477d8f87d52120d14004&amp;csf=1&amp;web=1&amp;e=ehvJeq" TargetMode="External" Id="rId177" /><Relationship Type="http://schemas.openxmlformats.org/officeDocument/2006/relationships/hyperlink" Target="https://worldbankgroup.sharepoint.com/:i:/r/teams/DevelopmentDataPartnershipCommunity-WBGroup/Shared%20Documents/Projects/Data%20Lab/Certifications/data_science_skills/images_olc/n24_3.png?csf=1&amp;web=1&amp;e=2PEayu" TargetMode="External" Id="rId3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49d7565e-b98d-438e-a0f6-8f8c339c941d" xsi:nil="true"/>
    <lcf76f155ced4ddcb4097134ff3c332f xmlns="49d7565e-b98d-438e-a0f6-8f8c339c941d">
      <Terms xmlns="http://schemas.microsoft.com/office/infopath/2007/PartnerControls"/>
    </lcf76f155ced4ddcb4097134ff3c332f>
    <_ip_UnifiedCompliancePolicyProperties xmlns="http://schemas.microsoft.com/sharepoint/v3" xsi:nil="true"/>
    <TaxCatchAll xmlns="3e02667f-0271-471b-bd6e-11a2e16def1d" xsi:nil="true"/>
    <SharedWithUsers xmlns="3c8f2328-f5a5-4a68-9096-e242066d509a">
      <UserInfo>
        <DisplayName>Aivin Vicquierra Solatorio</DisplayName>
        <AccountId>50</AccountId>
        <AccountType/>
      </UserInfo>
      <UserInfo>
        <DisplayName>Han Wang</DisplayName>
        <AccountId>351</AccountId>
        <AccountType/>
      </UserInfo>
      <UserInfo>
        <DisplayName>Dunstan Matekenya</DisplayName>
        <AccountId>34</AccountId>
        <AccountType/>
      </UserInfo>
      <UserInfo>
        <DisplayName>Robert Andrew Marty</DisplayName>
        <AccountId>177</AccountId>
        <AccountType/>
      </UserInfo>
      <UserInfo>
        <DisplayName>Gabriel Stefanini Vicente</DisplayName>
        <AccountId>12</AccountId>
        <AccountType/>
      </UserInfo>
      <UserInfo>
        <DisplayName>Vivek Kulbhushan Sharma</DisplayName>
        <AccountId>73</AccountId>
        <AccountType/>
      </UserInfo>
      <UserInfo>
        <DisplayName>Pradeep Madaiah</DisplayName>
        <AccountId>1789</AccountId>
        <AccountType/>
      </UserInfo>
      <UserInfo>
        <DisplayName>Mohit Kathail</DisplayName>
        <AccountId>1790</AccountId>
        <AccountType/>
      </UserInfo>
      <UserInfo>
        <DisplayName>Andres Chamorro</DisplayName>
        <AccountId>184</AccountId>
        <AccountType/>
      </UserInfo>
      <UserInfo>
        <DisplayName>Robert Mansour Harrison</DisplayName>
        <AccountId>407</AccountId>
        <AccountType/>
      </UserInfo>
      <UserInfo>
        <DisplayName>Edward Charles Anderson</DisplayName>
        <AccountId>835</AccountId>
        <AccountType/>
      </UserInfo>
      <UserInfo>
        <DisplayName>Heather G. Moylan</DisplayName>
        <AccountId>1791</AccountId>
        <AccountType/>
      </UserInfo>
      <UserInfo>
        <DisplayName>Roshni Khincha</DisplayName>
        <AccountId>1792</AccountId>
        <AccountType/>
      </UserInfo>
      <UserInfo>
        <DisplayName>Judy Yang</DisplayName>
        <AccountId>1794</AccountId>
        <AccountType/>
      </UserInfo>
      <UserInfo>
        <DisplayName>Minh Cong Nguyen</DisplayName>
        <AccountId>1793</AccountId>
        <AccountType/>
      </UserInfo>
      <UserInfo>
        <DisplayName>Divyanshi Wadhwa</DisplayName>
        <AccountId>628</AccountId>
        <AccountType/>
      </UserInfo>
      <UserInfo>
        <DisplayName>Shirley Skorbiansky</DisplayName>
        <AccountId>1795</AccountId>
        <AccountType/>
      </UserInfo>
      <UserInfo>
        <DisplayName>Alexander Wilder Quispe Rojas</DisplayName>
        <AccountId>1435</AccountId>
        <AccountType/>
      </UserInfo>
      <UserInfo>
        <DisplayName>Javier Parada</DisplayName>
        <AccountId>1507</AccountId>
        <AccountType/>
      </UserInfo>
      <UserInfo>
        <DisplayName>Maria Sol Tadeo</DisplayName>
        <AccountId>1708</AccountId>
        <AccountType/>
      </UserInfo>
      <UserInfo>
        <DisplayName>Claudia Calderon Machicado</DisplayName>
        <AccountId>13</AccountId>
        <AccountType/>
      </UserInfo>
      <UserInfo>
        <DisplayName>Katie Bannon</DisplayName>
        <AccountId>1648</AccountId>
        <AccountType/>
      </UserInfo>
      <UserInfo>
        <DisplayName>Holly Krambeck</DisplayName>
        <AccountId>17</AccountId>
        <AccountType/>
      </UserInfo>
      <UserInfo>
        <DisplayName>Kwok Kin Lee</DisplayName>
        <AccountId>1150</AccountId>
        <AccountType/>
      </UserInfo>
      <UserInfo>
        <DisplayName>Samuel Edwin Taylor</DisplayName>
        <AccountId>1925</AccountId>
        <AccountType/>
      </UserInfo>
      <UserInfo>
        <DisplayName>Richard Alan Housler</DisplayName>
        <AccountId>1926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AC5512A56CF45999A0963EA833649" ma:contentTypeVersion="21" ma:contentTypeDescription="Create a new document." ma:contentTypeScope="" ma:versionID="55553b9abc63aa75e1baacc18afc3c6c">
  <xsd:schema xmlns:xsd="http://www.w3.org/2001/XMLSchema" xmlns:xs="http://www.w3.org/2001/XMLSchema" xmlns:p="http://schemas.microsoft.com/office/2006/metadata/properties" xmlns:ns1="http://schemas.microsoft.com/sharepoint/v3" xmlns:ns2="49d7565e-b98d-438e-a0f6-8f8c339c941d" xmlns:ns3="3c8f2328-f5a5-4a68-9096-e242066d509a" xmlns:ns4="3e02667f-0271-471b-bd6e-11a2e16def1d" targetNamespace="http://schemas.microsoft.com/office/2006/metadata/properties" ma:root="true" ma:fieldsID="792cda8092bea1d2ae704bdff00b3450" ns1:_="" ns2:_="" ns3:_="" ns4:_="">
    <xsd:import namespace="http://schemas.microsoft.com/sharepoint/v3"/>
    <xsd:import namespace="49d7565e-b98d-438e-a0f6-8f8c339c941d"/>
    <xsd:import namespace="3c8f2328-f5a5-4a68-9096-e242066d509a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7565e-b98d-438e-a0f6-8f8c339c94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f2328-f5a5-4a68-9096-e242066d50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dac55d7-6269-49cf-a84f-18bf6d296132}" ma:internalName="TaxCatchAll" ma:showField="CatchAllData" ma:web="3c8f2328-f5a5-4a68-9096-e242066d5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04710-9495-41D4-B5F4-7DB4700C8DC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9d7565e-b98d-438e-a0f6-8f8c339c941d"/>
    <ds:schemaRef ds:uri="3e02667f-0271-471b-bd6e-11a2e16def1d"/>
    <ds:schemaRef ds:uri="3c8f2328-f5a5-4a68-9096-e242066d509a"/>
  </ds:schemaRefs>
</ds:datastoreItem>
</file>

<file path=customXml/itemProps2.xml><?xml version="1.0" encoding="utf-8"?>
<ds:datastoreItem xmlns:ds="http://schemas.openxmlformats.org/officeDocument/2006/customXml" ds:itemID="{47053489-6CA7-4C6F-90B5-7D1DAF65FE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15A76B-AC93-407C-A5C1-2C012F3FC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9d7565e-b98d-438e-a0f6-8f8c339c941d"/>
    <ds:schemaRef ds:uri="3c8f2328-f5a5-4a68-9096-e242066d509a"/>
    <ds:schemaRef ds:uri="3e02667f-0271-471b-bd6e-11a2e16def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Sol Tadeo</dc:creator>
  <keywords/>
  <dc:description/>
  <lastModifiedBy>Alexander Wilder Quispe Rojas</lastModifiedBy>
  <revision>143</revision>
  <dcterms:created xsi:type="dcterms:W3CDTF">2024-05-20T15:13:00.0000000Z</dcterms:created>
  <dcterms:modified xsi:type="dcterms:W3CDTF">2024-09-29T23:50:50.7488110Z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0x01010009FAC5512A56CF45999A0963EA833649</vt:lpwstr>
  </property>
  <property fmtid="{D5CDD505-2E9C-101B-9397-08002B2CF9AE}" pid="3" name="MSIP_Label_c09fea3f-9826-418e-976a-6af19317c136_Enabled">
    <vt:lpwstr>True</vt:lpwstr>
  </property>
  <property fmtid="{D5CDD505-2E9C-101B-9397-08002B2CF9AE}" pid="4" name="MSIP_Label_c09fea3f-9826-418e-976a-6af19317c136_SiteId">
    <vt:lpwstr>31a2fec0-266b-4c67-b56e-2796d8f59c36</vt:lpwstr>
  </property>
  <property fmtid="{D5CDD505-2E9C-101B-9397-08002B2CF9AE}" pid="5" name="MSIP_Label_c09fea3f-9826-418e-976a-6af19317c136_SetDate">
    <vt:lpwstr>2024-05-20T19:38:22Z</vt:lpwstr>
  </property>
  <property fmtid="{D5CDD505-2E9C-101B-9397-08002B2CF9AE}" pid="6" name="MSIP_Label_c09fea3f-9826-418e-976a-6af19317c136_Name">
    <vt:lpwstr>-Official Use Only \ Encrypt and Do Not Forward</vt:lpwstr>
  </property>
  <property fmtid="{D5CDD505-2E9C-101B-9397-08002B2CF9AE}" pid="7" name="MSIP_Label_c09fea3f-9826-418e-976a-6af19317c136_ActionId">
    <vt:lpwstr>68fdfc9e-5e72-4ce0-8f33-b26955ca8dea</vt:lpwstr>
  </property>
  <property fmtid="{D5CDD505-2E9C-101B-9397-08002B2CF9AE}" pid="8" name="MSIP_Label_c09fea3f-9826-418e-976a-6af19317c136_Removed">
    <vt:lpwstr>False</vt:lpwstr>
  </property>
  <property fmtid="{D5CDD505-2E9C-101B-9397-08002B2CF9AE}" pid="9" name="MSIP_Label_c09fea3f-9826-418e-976a-6af19317c136_Parent">
    <vt:lpwstr>0c142cc5-893a-4d5d-b319-31ef0a74c2d3</vt:lpwstr>
  </property>
  <property fmtid="{D5CDD505-2E9C-101B-9397-08002B2CF9AE}" pid="10" name="MSIP_Label_c09fea3f-9826-418e-976a-6af19317c136_Extended_MSFT_Method">
    <vt:lpwstr>Standard</vt:lpwstr>
  </property>
  <property fmtid="{D5CDD505-2E9C-101B-9397-08002B2CF9AE}" pid="11" name="MSIP_Label_0c142cc5-893a-4d5d-b319-31ef0a74c2d3_Enabled">
    <vt:lpwstr>True</vt:lpwstr>
  </property>
  <property fmtid="{D5CDD505-2E9C-101B-9397-08002B2CF9AE}" pid="12" name="MSIP_Label_0c142cc5-893a-4d5d-b319-31ef0a74c2d3_SiteId">
    <vt:lpwstr>31a2fec0-266b-4c67-b56e-2796d8f59c36</vt:lpwstr>
  </property>
  <property fmtid="{D5CDD505-2E9C-101B-9397-08002B2CF9AE}" pid="13" name="MSIP_Label_0c142cc5-893a-4d5d-b319-31ef0a74c2d3_SetDate">
    <vt:lpwstr>2024-05-20T19:38:22Z</vt:lpwstr>
  </property>
  <property fmtid="{D5CDD505-2E9C-101B-9397-08002B2CF9AE}" pid="14" name="MSIP_Label_0c142cc5-893a-4d5d-b319-31ef0a74c2d3_Name">
    <vt:lpwstr>-Official Use Only</vt:lpwstr>
  </property>
  <property fmtid="{D5CDD505-2E9C-101B-9397-08002B2CF9AE}" pid="15" name="MSIP_Label_0c142cc5-893a-4d5d-b319-31ef0a74c2d3_ActionId">
    <vt:lpwstr>cbdd4cb5-d978-48ca-82ee-6b8aa51b1f02</vt:lpwstr>
  </property>
  <property fmtid="{D5CDD505-2E9C-101B-9397-08002B2CF9AE}" pid="16" name="MSIP_Label_0c142cc5-893a-4d5d-b319-31ef0a74c2d3_Extended_MSFT_Method">
    <vt:lpwstr>Standard</vt:lpwstr>
  </property>
  <property fmtid="{D5CDD505-2E9C-101B-9397-08002B2CF9AE}" pid="17" name="Sensitivity">
    <vt:lpwstr>-Official Use Only \ Encrypt and Do Not Forward -Official Use Only</vt:lpwstr>
  </property>
  <property fmtid="{D5CDD505-2E9C-101B-9397-08002B2CF9AE}" pid="18" name="MediaServiceImageTags">
    <vt:lpwstr/>
  </property>
  <property fmtid="{D5CDD505-2E9C-101B-9397-08002B2CF9AE}" pid="19" name="GrammarlyDocumentId">
    <vt:lpwstr>a2c82048261fa15554f0c9566027792e3e4e3dd342a4c05cc670aa5e07df2129</vt:lpwstr>
  </property>
</Properties>
</file>