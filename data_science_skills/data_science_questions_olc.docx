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tbl>
      <w:tblPr>
        <w:tblStyle w:val="Tablaconcuadrcula"/>
        <w:tblW w:w="31025" w:type="dxa"/>
        <w:tblLook w:val="04A0" w:firstRow="1" w:lastRow="0" w:firstColumn="1" w:lastColumn="0" w:noHBand="0" w:noVBand="1"/>
      </w:tblPr>
      <w:tblGrid>
        <w:gridCol w:w="1428"/>
        <w:gridCol w:w="480"/>
        <w:gridCol w:w="954"/>
        <w:gridCol w:w="2811"/>
        <w:gridCol w:w="921"/>
        <w:gridCol w:w="744"/>
        <w:gridCol w:w="905"/>
        <w:gridCol w:w="835"/>
        <w:gridCol w:w="2812"/>
        <w:gridCol w:w="921"/>
        <w:gridCol w:w="1125"/>
        <w:gridCol w:w="798"/>
        <w:gridCol w:w="2812"/>
        <w:gridCol w:w="898"/>
        <w:gridCol w:w="761"/>
        <w:gridCol w:w="798"/>
        <w:gridCol w:w="2812"/>
        <w:gridCol w:w="906"/>
        <w:gridCol w:w="830"/>
        <w:gridCol w:w="798"/>
        <w:gridCol w:w="2822"/>
        <w:gridCol w:w="931"/>
        <w:gridCol w:w="1125"/>
        <w:gridCol w:w="798"/>
      </w:tblGrid>
      <w:tr w:rsidR="633615BA" w:rsidTr="0AAAD340" w14:paraId="4ADBDA75" w14:textId="77777777">
        <w:trPr>
          <w:trHeight w:val="300"/>
        </w:trPr>
        <w:tc>
          <w:tcPr>
            <w:tcW w:w="30326" w:type="dxa"/>
            <w:gridSpan w:val="23"/>
            <w:shd w:val="clear" w:color="auto" w:fill="D0CECE" w:themeFill="background2" w:themeFillShade="E6"/>
            <w:tcMar/>
          </w:tcPr>
          <w:p w:rsidR="0029666B" w:rsidP="0AAAD340" w:rsidRDefault="26E3AF5C" w14:paraId="2418823F" w14:textId="5B24E489">
            <w:pPr>
              <w:rPr>
                <w:rStyle w:val="normaltextrun"/>
                <w:rFonts w:eastAsia="游明朝" w:eastAsiaTheme="minorEastAsia"/>
                <w:sz w:val="12"/>
                <w:szCs w:val="12"/>
              </w:rPr>
            </w:pPr>
            <w:r w:rsidRPr="0AAAD340" w:rsidR="26E3AF5C">
              <w:rPr>
                <w:rStyle w:val="normaltextrun"/>
                <w:rFonts w:eastAsia="游明朝" w:eastAsiaTheme="minorEastAsia"/>
                <w:sz w:val="12"/>
                <w:szCs w:val="12"/>
              </w:rPr>
              <w:t>Exams are approved when answering 85% of the questions correctly</w:t>
            </w:r>
            <w:r w:rsidRPr="0AAAD340" w:rsidR="79BE1A6C">
              <w:rPr>
                <w:rStyle w:val="normaltextrun"/>
                <w:rFonts w:eastAsia="游明朝" w:eastAsiaTheme="minorEastAsia"/>
                <w:sz w:val="12"/>
                <w:szCs w:val="12"/>
              </w:rPr>
              <w:t xml:space="preserve">, conditional on the approval of the </w:t>
            </w:r>
            <w:r w:rsidRPr="0AAAD340" w:rsidR="79BE1A6C">
              <w:rPr>
                <w:rStyle w:val="normaltextrun"/>
                <w:rFonts w:eastAsia="游明朝" w:eastAsiaTheme="minorEastAsia"/>
                <w:sz w:val="12"/>
                <w:szCs w:val="12"/>
              </w:rPr>
              <w:t>evalutor</w:t>
            </w:r>
            <w:r w:rsidRPr="0AAAD340" w:rsidR="79BE1A6C">
              <w:rPr>
                <w:rStyle w:val="normaltextrun"/>
                <w:rFonts w:eastAsia="游明朝" w:eastAsiaTheme="minorEastAsia"/>
                <w:sz w:val="12"/>
                <w:szCs w:val="12"/>
              </w:rPr>
              <w:t>.</w:t>
            </w:r>
          </w:p>
        </w:tc>
        <w:tc>
          <w:tcPr>
            <w:tcW w:w="699" w:type="dxa"/>
            <w:tcMar/>
          </w:tcPr>
          <w:p w:rsidR="7AD16DCA" w:rsidP="7AD16DCA" w:rsidRDefault="7AD16DCA" w14:paraId="204D3FF2" w14:textId="11237E29">
            <w:pPr>
              <w:rPr>
                <w:rFonts w:ascii="Aptos" w:hAnsi="Aptos" w:cs="Arial"/>
                <w:b/>
                <w:bCs/>
                <w:color w:val="FF0000"/>
                <w:sz w:val="20"/>
                <w:szCs w:val="20"/>
              </w:rPr>
            </w:pPr>
          </w:p>
        </w:tc>
      </w:tr>
      <w:tr w:rsidRPr="00D33AAF" w:rsidR="007A2E34" w:rsidTr="0AAAD340" w14:paraId="1D1B4BF0" w14:textId="328DBA9D">
        <w:trPr>
          <w:trHeight w:val="300"/>
        </w:trPr>
        <w:tc>
          <w:tcPr>
            <w:tcW w:w="345" w:type="dxa"/>
            <w:tcMar/>
          </w:tcPr>
          <w:p w:rsidRPr="00D33AAF" w:rsidR="00D57500" w:rsidP="7D44EB72" w:rsidRDefault="19AE5D13" w14:paraId="5D9922E9" w14:textId="4536C411">
            <w:pPr>
              <w:rPr>
                <w:rFonts w:ascii="Aptos" w:hAnsi="Aptos" w:cs="Arial"/>
                <w:sz w:val="12"/>
                <w:szCs w:val="12"/>
              </w:rPr>
            </w:pPr>
            <w:r w:rsidRPr="7213C9DB">
              <w:rPr>
                <w:rFonts w:ascii="Aptos" w:hAnsi="Aptos" w:cs="Arial"/>
                <w:sz w:val="12"/>
                <w:szCs w:val="12"/>
              </w:rPr>
              <w:t>#</w:t>
            </w:r>
          </w:p>
        </w:tc>
        <w:tc>
          <w:tcPr>
            <w:tcW w:w="562" w:type="dxa"/>
            <w:tcMar/>
          </w:tcPr>
          <w:p w:rsidRPr="00D33AAF" w:rsidR="00D57500" w:rsidP="7D44EB72" w:rsidRDefault="19AE5D13" w14:paraId="56DD2DB1" w14:textId="1A968FB3">
            <w:pPr>
              <w:rPr>
                <w:rFonts w:ascii="Aptos" w:hAnsi="Aptos" w:cs="Arial"/>
                <w:sz w:val="12"/>
                <w:szCs w:val="12"/>
              </w:rPr>
            </w:pPr>
            <w:r w:rsidRPr="7213C9DB">
              <w:rPr>
                <w:rFonts w:ascii="Aptos" w:hAnsi="Aptos" w:cs="Arial"/>
                <w:sz w:val="12"/>
                <w:szCs w:val="12"/>
              </w:rPr>
              <w:t>Skill code</w:t>
            </w:r>
          </w:p>
        </w:tc>
        <w:tc>
          <w:tcPr>
            <w:tcW w:w="723" w:type="dxa"/>
            <w:tcMar/>
          </w:tcPr>
          <w:p w:rsidRPr="00D33AAF" w:rsidR="00D57500" w:rsidP="7D44EB72" w:rsidRDefault="6A89967F" w14:paraId="7E2ED276" w14:textId="0D02D96A">
            <w:pPr>
              <w:rPr>
                <w:rFonts w:ascii="Aptos" w:hAnsi="Aptos" w:cs="Arial"/>
                <w:sz w:val="12"/>
                <w:szCs w:val="12"/>
              </w:rPr>
            </w:pPr>
            <w:r w:rsidRPr="7213C9DB">
              <w:rPr>
                <w:rFonts w:ascii="Aptos" w:hAnsi="Aptos" w:cs="Arial"/>
                <w:sz w:val="12"/>
                <w:szCs w:val="12"/>
              </w:rPr>
              <w:t>Question type</w:t>
            </w:r>
            <w:r w:rsidRPr="7213C9DB" w:rsidR="72CBF901">
              <w:rPr>
                <w:rFonts w:ascii="Aptos" w:hAnsi="Aptos" w:cs="Arial"/>
                <w:sz w:val="12"/>
                <w:szCs w:val="12"/>
              </w:rPr>
              <w:t xml:space="preserve"> (for available q-types refer to this </w:t>
            </w:r>
            <w:hyperlink r:id="rId12">
              <w:r w:rsidRPr="7213C9DB" w:rsidR="72CBF901">
                <w:rPr>
                  <w:rStyle w:val="Hipervnculo"/>
                  <w:rFonts w:ascii="Aptos" w:hAnsi="Aptos" w:cs="Arial"/>
                  <w:sz w:val="12"/>
                  <w:szCs w:val="12"/>
                </w:rPr>
                <w:t>link</w:t>
              </w:r>
            </w:hyperlink>
            <w:r w:rsidRPr="7213C9DB" w:rsidR="72CBF901">
              <w:rPr>
                <w:rFonts w:ascii="Aptos" w:hAnsi="Aptos" w:cs="Arial"/>
                <w:sz w:val="12"/>
                <w:szCs w:val="12"/>
              </w:rPr>
              <w:t>)</w:t>
            </w:r>
          </w:p>
        </w:tc>
        <w:tc>
          <w:tcPr>
            <w:tcW w:w="2820" w:type="dxa"/>
            <w:tcMar/>
          </w:tcPr>
          <w:p w:rsidRPr="00D33AAF" w:rsidR="00D57500" w:rsidP="7D44EB72" w:rsidRDefault="19AE5D13" w14:paraId="654D0009" w14:textId="73FE9DE1">
            <w:pPr>
              <w:rPr>
                <w:rFonts w:ascii="Aptos" w:hAnsi="Aptos" w:cs="Arial"/>
                <w:sz w:val="12"/>
                <w:szCs w:val="12"/>
              </w:rPr>
            </w:pPr>
            <w:r w:rsidRPr="7213C9DB">
              <w:rPr>
                <w:rFonts w:ascii="Aptos" w:hAnsi="Aptos" w:cs="Arial"/>
                <w:sz w:val="12"/>
                <w:szCs w:val="12"/>
              </w:rPr>
              <w:t>Question</w:t>
            </w:r>
          </w:p>
        </w:tc>
        <w:tc>
          <w:tcPr>
            <w:tcW w:w="1110" w:type="dxa"/>
            <w:tcMar/>
          </w:tcPr>
          <w:p w:rsidRPr="00D33AAF" w:rsidR="00D57500" w:rsidP="7D44EB72" w:rsidRDefault="19AE5D13" w14:paraId="56074D2F" w14:textId="5DDFFF5D">
            <w:pPr>
              <w:rPr>
                <w:rFonts w:ascii="Aptos" w:hAnsi="Aptos" w:cs="Arial"/>
                <w:sz w:val="12"/>
                <w:szCs w:val="12"/>
              </w:rPr>
            </w:pPr>
            <w:r w:rsidRPr="7213C9DB">
              <w:rPr>
                <w:rFonts w:ascii="Aptos" w:hAnsi="Aptos" w:cs="Arial"/>
                <w:sz w:val="12"/>
                <w:szCs w:val="12"/>
              </w:rPr>
              <w:t>Question choices (if applicable)</w:t>
            </w:r>
          </w:p>
        </w:tc>
        <w:tc>
          <w:tcPr>
            <w:tcW w:w="998" w:type="dxa"/>
            <w:tcMar/>
          </w:tcPr>
          <w:p w:rsidRPr="00D33AAF" w:rsidR="00D57500" w:rsidP="7D44EB72" w:rsidRDefault="19AE5D13" w14:paraId="7128DDD6" w14:textId="7FA2BE61">
            <w:pPr>
              <w:rPr>
                <w:rFonts w:ascii="Aptos" w:hAnsi="Aptos" w:cs="Arial"/>
                <w:sz w:val="12"/>
                <w:szCs w:val="12"/>
              </w:rPr>
            </w:pPr>
            <w:r w:rsidRPr="7213C9DB">
              <w:rPr>
                <w:rFonts w:ascii="Aptos" w:hAnsi="Aptos" w:cs="Arial"/>
                <w:sz w:val="12"/>
                <w:szCs w:val="12"/>
              </w:rPr>
              <w:t>Correct answer</w:t>
            </w:r>
          </w:p>
        </w:tc>
        <w:tc>
          <w:tcPr>
            <w:tcW w:w="643" w:type="dxa"/>
            <w:tcMar/>
          </w:tcPr>
          <w:p w:rsidR="42782DE9" w:rsidP="633615BA" w:rsidRDefault="2864BAE6" w14:paraId="3B0A046D" w14:textId="68940E78">
            <w:pPr>
              <w:rPr>
                <w:rFonts w:ascii="Aptos" w:hAnsi="Aptos" w:cs="Arial"/>
                <w:sz w:val="12"/>
                <w:szCs w:val="12"/>
              </w:rPr>
            </w:pPr>
            <w:r w:rsidRPr="1C38B521">
              <w:rPr>
                <w:rFonts w:ascii="Aptos" w:hAnsi="Aptos" w:cs="Arial"/>
                <w:sz w:val="12"/>
                <w:szCs w:val="12"/>
              </w:rPr>
              <w:t xml:space="preserve">Link to </w:t>
            </w:r>
            <w:r w:rsidRPr="1C38B521" w:rsidR="4EB84AF9">
              <w:rPr>
                <w:rFonts w:ascii="Aptos" w:hAnsi="Aptos" w:cs="Arial"/>
                <w:sz w:val="12"/>
                <w:szCs w:val="12"/>
              </w:rPr>
              <w:t>image</w:t>
            </w:r>
          </w:p>
        </w:tc>
        <w:tc>
          <w:tcPr>
            <w:tcW w:w="1473" w:type="dxa"/>
            <w:shd w:val="clear" w:color="auto" w:fill="FFC000" w:themeFill="accent4"/>
            <w:tcMar/>
          </w:tcPr>
          <w:p w:rsidRPr="00D33AAF" w:rsidR="00D57500" w:rsidP="1C38B521" w:rsidRDefault="2F1AD9B8" w14:paraId="47D34BCF" w14:textId="3737764C">
            <w:pPr>
              <w:spacing w:line="259" w:lineRule="auto"/>
            </w:pPr>
            <w:r w:rsidRPr="1C38B521">
              <w:rPr>
                <w:rFonts w:ascii="Aptos" w:hAnsi="Aptos" w:cs="Arial"/>
                <w:sz w:val="12"/>
                <w:szCs w:val="12"/>
              </w:rPr>
              <w:t>Comments from OLC</w:t>
            </w:r>
          </w:p>
        </w:tc>
        <w:tc>
          <w:tcPr>
            <w:tcW w:w="2820" w:type="dxa"/>
            <w:tcMar/>
          </w:tcPr>
          <w:p w:rsidRPr="00D33AAF" w:rsidR="00D57500" w:rsidP="7D44EB72" w:rsidRDefault="19AE5D13" w14:paraId="101021CA" w14:textId="1E26C2E7">
            <w:pPr>
              <w:rPr>
                <w:rFonts w:ascii="Aptos" w:hAnsi="Aptos" w:cs="Arial"/>
                <w:sz w:val="12"/>
                <w:szCs w:val="12"/>
              </w:rPr>
            </w:pPr>
            <w:r w:rsidRPr="7213C9DB">
              <w:rPr>
                <w:rFonts w:ascii="Aptos" w:hAnsi="Aptos" w:cs="Arial"/>
                <w:sz w:val="12"/>
                <w:szCs w:val="12"/>
              </w:rPr>
              <w:t>Question – Iteration 1</w:t>
            </w:r>
          </w:p>
        </w:tc>
        <w:tc>
          <w:tcPr>
            <w:tcW w:w="1110" w:type="dxa"/>
            <w:tcMar/>
          </w:tcPr>
          <w:p w:rsidRPr="00D33AAF" w:rsidR="00D57500" w:rsidP="7D44EB72" w:rsidRDefault="19AE5D13" w14:paraId="55ECF0D6" w14:textId="5990B4BF">
            <w:pPr>
              <w:rPr>
                <w:rFonts w:ascii="Aptos" w:hAnsi="Aptos" w:cs="Arial"/>
                <w:sz w:val="12"/>
                <w:szCs w:val="12"/>
              </w:rPr>
            </w:pPr>
            <w:r w:rsidRPr="7213C9DB">
              <w:rPr>
                <w:rFonts w:ascii="Aptos" w:hAnsi="Aptos" w:cs="Arial"/>
                <w:sz w:val="12"/>
                <w:szCs w:val="12"/>
              </w:rPr>
              <w:t>Question choices (if applicable) – Iteration 1</w:t>
            </w:r>
          </w:p>
        </w:tc>
        <w:tc>
          <w:tcPr>
            <w:tcW w:w="991" w:type="dxa"/>
            <w:tcMar/>
          </w:tcPr>
          <w:p w:rsidRPr="00D33AAF" w:rsidR="00D57500" w:rsidP="7D44EB72" w:rsidRDefault="726837DA" w14:paraId="7DE03341" w14:textId="43226F9C">
            <w:pPr>
              <w:rPr>
                <w:rFonts w:ascii="Aptos" w:hAnsi="Aptos" w:cs="Arial"/>
                <w:sz w:val="12"/>
                <w:szCs w:val="12"/>
              </w:rPr>
            </w:pPr>
            <w:r w:rsidRPr="7213C9DB">
              <w:rPr>
                <w:rFonts w:ascii="Aptos" w:hAnsi="Aptos" w:cs="Arial"/>
                <w:sz w:val="12"/>
                <w:szCs w:val="12"/>
              </w:rPr>
              <w:t>Correct answer – Iteratio</w:t>
            </w:r>
            <w:r w:rsidRPr="7213C9DB" w:rsidR="6C7F9E87">
              <w:rPr>
                <w:rFonts w:ascii="Aptos" w:hAnsi="Aptos" w:cs="Arial"/>
                <w:sz w:val="12"/>
                <w:szCs w:val="12"/>
              </w:rPr>
              <w:t>n 1</w:t>
            </w:r>
          </w:p>
        </w:tc>
        <w:tc>
          <w:tcPr>
            <w:tcW w:w="653" w:type="dxa"/>
            <w:tcMar/>
          </w:tcPr>
          <w:p w:rsidR="36A9BA2D" w:rsidP="7AD16DCA" w:rsidRDefault="2318BE7B" w14:paraId="6883006B" w14:textId="420374E9">
            <w:pPr>
              <w:rPr>
                <w:rFonts w:ascii="Aptos" w:hAnsi="Aptos" w:cs="Arial"/>
                <w:sz w:val="12"/>
                <w:szCs w:val="12"/>
              </w:rPr>
            </w:pPr>
            <w:r w:rsidRPr="7213C9DB">
              <w:rPr>
                <w:rFonts w:ascii="Aptos" w:hAnsi="Aptos" w:cs="Arial"/>
                <w:sz w:val="12"/>
                <w:szCs w:val="12"/>
              </w:rPr>
              <w:t>Link to dataset (if applicable)</w:t>
            </w:r>
          </w:p>
        </w:tc>
        <w:tc>
          <w:tcPr>
            <w:tcW w:w="2820" w:type="dxa"/>
            <w:tcMar/>
          </w:tcPr>
          <w:p w:rsidRPr="00D33AAF" w:rsidR="00D57500" w:rsidP="7D44EB72" w:rsidRDefault="19AE5D13" w14:paraId="023CECE2" w14:textId="614DFD71">
            <w:pPr>
              <w:rPr>
                <w:rFonts w:ascii="Aptos" w:hAnsi="Aptos" w:cs="Arial"/>
                <w:sz w:val="12"/>
                <w:szCs w:val="12"/>
              </w:rPr>
            </w:pPr>
            <w:r w:rsidRPr="7213C9DB">
              <w:rPr>
                <w:rFonts w:ascii="Aptos" w:hAnsi="Aptos" w:cs="Arial"/>
                <w:sz w:val="12"/>
                <w:szCs w:val="12"/>
              </w:rPr>
              <w:t>Question – Iteration 2</w:t>
            </w:r>
          </w:p>
        </w:tc>
        <w:tc>
          <w:tcPr>
            <w:tcW w:w="1080" w:type="dxa"/>
            <w:tcMar/>
          </w:tcPr>
          <w:p w:rsidRPr="00D33AAF" w:rsidR="00D57500" w:rsidP="7D44EB72" w:rsidRDefault="19AE5D13" w14:paraId="76585764" w14:textId="5606E20A">
            <w:pPr>
              <w:rPr>
                <w:rFonts w:ascii="Aptos" w:hAnsi="Aptos" w:cs="Arial"/>
                <w:sz w:val="12"/>
                <w:szCs w:val="12"/>
              </w:rPr>
            </w:pPr>
            <w:r w:rsidRPr="7213C9DB">
              <w:rPr>
                <w:rFonts w:ascii="Aptos" w:hAnsi="Aptos" w:cs="Arial"/>
                <w:sz w:val="12"/>
                <w:szCs w:val="12"/>
              </w:rPr>
              <w:t>Question choices (if applicable) – Iteration 2</w:t>
            </w:r>
          </w:p>
        </w:tc>
        <w:tc>
          <w:tcPr>
            <w:tcW w:w="984" w:type="dxa"/>
            <w:tcMar/>
          </w:tcPr>
          <w:p w:rsidRPr="00D33AAF" w:rsidR="00D57500" w:rsidP="7D44EB72" w:rsidRDefault="19AE5D13" w14:paraId="361D8780" w14:textId="0FC34CB5">
            <w:pPr>
              <w:rPr>
                <w:rFonts w:ascii="Aptos" w:hAnsi="Aptos" w:cs="Arial"/>
                <w:sz w:val="12"/>
                <w:szCs w:val="12"/>
              </w:rPr>
            </w:pPr>
            <w:r w:rsidRPr="7213C9DB">
              <w:rPr>
                <w:rFonts w:ascii="Aptos" w:hAnsi="Aptos" w:cs="Arial"/>
                <w:sz w:val="12"/>
                <w:szCs w:val="12"/>
              </w:rPr>
              <w:t>Correct answer – Iteration 2</w:t>
            </w:r>
          </w:p>
        </w:tc>
        <w:tc>
          <w:tcPr>
            <w:tcW w:w="667" w:type="dxa"/>
            <w:tcMar/>
          </w:tcPr>
          <w:p w:rsidR="47C0C024" w:rsidP="7AD16DCA" w:rsidRDefault="3EF2314C" w14:paraId="7812BDD6" w14:textId="201F3508">
            <w:pPr>
              <w:rPr>
                <w:rFonts w:ascii="Aptos" w:hAnsi="Aptos" w:cs="Arial"/>
                <w:sz w:val="12"/>
                <w:szCs w:val="12"/>
              </w:rPr>
            </w:pPr>
            <w:r w:rsidRPr="7213C9DB">
              <w:rPr>
                <w:rFonts w:ascii="Aptos" w:hAnsi="Aptos" w:cs="Arial"/>
                <w:sz w:val="12"/>
                <w:szCs w:val="12"/>
              </w:rPr>
              <w:t>Link to dataset (if applicable)</w:t>
            </w:r>
          </w:p>
        </w:tc>
        <w:tc>
          <w:tcPr>
            <w:tcW w:w="2820" w:type="dxa"/>
            <w:tcMar/>
          </w:tcPr>
          <w:p w:rsidRPr="00D33AAF" w:rsidR="00D57500" w:rsidP="7D44EB72" w:rsidRDefault="19AE5D13" w14:paraId="25E400C2" w14:textId="2CB3E711">
            <w:pPr>
              <w:rPr>
                <w:rFonts w:ascii="Aptos" w:hAnsi="Aptos" w:cs="Arial"/>
                <w:sz w:val="12"/>
                <w:szCs w:val="12"/>
              </w:rPr>
            </w:pPr>
            <w:r w:rsidRPr="7213C9DB">
              <w:rPr>
                <w:rFonts w:ascii="Aptos" w:hAnsi="Aptos" w:cs="Arial"/>
                <w:sz w:val="12"/>
                <w:szCs w:val="12"/>
              </w:rPr>
              <w:t>Question – Iteration 3</w:t>
            </w:r>
          </w:p>
        </w:tc>
        <w:tc>
          <w:tcPr>
            <w:tcW w:w="1110" w:type="dxa"/>
            <w:tcMar/>
          </w:tcPr>
          <w:p w:rsidRPr="00D33AAF" w:rsidR="00D57500" w:rsidP="7D44EB72" w:rsidRDefault="19AE5D13" w14:paraId="36FDE25A" w14:textId="5017C4EF">
            <w:pPr>
              <w:rPr>
                <w:rFonts w:ascii="Aptos" w:hAnsi="Aptos" w:cs="Arial"/>
                <w:sz w:val="12"/>
                <w:szCs w:val="12"/>
              </w:rPr>
            </w:pPr>
            <w:r w:rsidRPr="7213C9DB">
              <w:rPr>
                <w:rFonts w:ascii="Aptos" w:hAnsi="Aptos" w:cs="Arial"/>
                <w:sz w:val="12"/>
                <w:szCs w:val="12"/>
              </w:rPr>
              <w:t>Question choices (if applicable) – Iteration 3</w:t>
            </w:r>
          </w:p>
        </w:tc>
        <w:tc>
          <w:tcPr>
            <w:tcW w:w="991" w:type="dxa"/>
            <w:tcMar/>
          </w:tcPr>
          <w:p w:rsidRPr="00D33AAF" w:rsidR="00D57500" w:rsidP="7D44EB72" w:rsidRDefault="19AE5D13" w14:paraId="44E1624C" w14:textId="08719EA4">
            <w:pPr>
              <w:rPr>
                <w:rFonts w:ascii="Aptos" w:hAnsi="Aptos" w:cs="Arial"/>
                <w:sz w:val="12"/>
                <w:szCs w:val="12"/>
              </w:rPr>
            </w:pPr>
            <w:r w:rsidRPr="7213C9DB">
              <w:rPr>
                <w:rFonts w:ascii="Aptos" w:hAnsi="Aptos" w:cs="Arial"/>
                <w:sz w:val="12"/>
                <w:szCs w:val="12"/>
              </w:rPr>
              <w:t>Correct answer – Iteration 3</w:t>
            </w:r>
          </w:p>
        </w:tc>
        <w:tc>
          <w:tcPr>
            <w:tcW w:w="683" w:type="dxa"/>
            <w:tcMar/>
          </w:tcPr>
          <w:p w:rsidR="7A16797C" w:rsidP="7AD16DCA" w:rsidRDefault="33F7D5E0" w14:paraId="24A514D6" w14:textId="311C21A7">
            <w:pPr>
              <w:rPr>
                <w:rFonts w:ascii="Aptos" w:hAnsi="Aptos" w:cs="Arial"/>
                <w:sz w:val="12"/>
                <w:szCs w:val="12"/>
              </w:rPr>
            </w:pPr>
            <w:r w:rsidRPr="7213C9DB">
              <w:rPr>
                <w:rFonts w:ascii="Aptos" w:hAnsi="Aptos" w:cs="Arial"/>
                <w:sz w:val="12"/>
                <w:szCs w:val="12"/>
              </w:rPr>
              <w:t>Link to dataset (if applicable)</w:t>
            </w:r>
          </w:p>
        </w:tc>
        <w:tc>
          <w:tcPr>
            <w:tcW w:w="2822" w:type="dxa"/>
            <w:tcMar/>
          </w:tcPr>
          <w:p w:rsidRPr="00D33AAF" w:rsidR="00D57500" w:rsidP="7D44EB72" w:rsidRDefault="19AE5D13" w14:paraId="1584E204" w14:textId="0FA3A989">
            <w:pPr>
              <w:rPr>
                <w:rFonts w:ascii="Aptos" w:hAnsi="Aptos" w:cs="Arial"/>
                <w:sz w:val="12"/>
                <w:szCs w:val="12"/>
              </w:rPr>
            </w:pPr>
            <w:r w:rsidRPr="7213C9DB">
              <w:rPr>
                <w:rFonts w:ascii="Aptos" w:hAnsi="Aptos" w:cs="Arial"/>
                <w:sz w:val="12"/>
                <w:szCs w:val="12"/>
              </w:rPr>
              <w:t>Question – Iteration 4</w:t>
            </w:r>
          </w:p>
        </w:tc>
        <w:tc>
          <w:tcPr>
            <w:tcW w:w="1110" w:type="dxa"/>
            <w:tcMar/>
          </w:tcPr>
          <w:p w:rsidRPr="00D33AAF" w:rsidR="00D57500" w:rsidP="7D44EB72" w:rsidRDefault="19AE5D13" w14:paraId="25DF7637" w14:textId="1C7C0D09">
            <w:pPr>
              <w:rPr>
                <w:rFonts w:ascii="Aptos" w:hAnsi="Aptos" w:cs="Arial"/>
                <w:sz w:val="12"/>
                <w:szCs w:val="12"/>
              </w:rPr>
            </w:pPr>
            <w:r w:rsidRPr="7213C9DB">
              <w:rPr>
                <w:rFonts w:ascii="Aptos" w:hAnsi="Aptos" w:cs="Arial"/>
                <w:sz w:val="12"/>
                <w:szCs w:val="12"/>
              </w:rPr>
              <w:t>Question choices (if applicable) – Iteration 4</w:t>
            </w:r>
          </w:p>
        </w:tc>
        <w:tc>
          <w:tcPr>
            <w:tcW w:w="991" w:type="dxa"/>
            <w:tcMar/>
          </w:tcPr>
          <w:p w:rsidRPr="00D33AAF" w:rsidR="00D57500" w:rsidP="7D44EB72" w:rsidRDefault="19AE5D13" w14:paraId="08C6EFC1" w14:textId="7454DA35">
            <w:pPr>
              <w:rPr>
                <w:rFonts w:ascii="Aptos" w:hAnsi="Aptos" w:cs="Arial"/>
                <w:sz w:val="12"/>
                <w:szCs w:val="12"/>
              </w:rPr>
            </w:pPr>
            <w:r w:rsidRPr="7213C9DB">
              <w:rPr>
                <w:rFonts w:ascii="Aptos" w:hAnsi="Aptos" w:cs="Arial"/>
                <w:sz w:val="12"/>
                <w:szCs w:val="12"/>
              </w:rPr>
              <w:t>Correct answer – Iteration 4</w:t>
            </w:r>
          </w:p>
        </w:tc>
        <w:tc>
          <w:tcPr>
            <w:tcW w:w="699" w:type="dxa"/>
            <w:tcMar/>
          </w:tcPr>
          <w:p w:rsidR="6A016E06" w:rsidP="7AD16DCA" w:rsidRDefault="4F71C898" w14:paraId="2D8ADD30" w14:textId="6B6A9CD8">
            <w:pPr>
              <w:rPr>
                <w:rFonts w:ascii="Aptos" w:hAnsi="Aptos" w:cs="Arial"/>
                <w:sz w:val="12"/>
                <w:szCs w:val="12"/>
              </w:rPr>
            </w:pPr>
            <w:r w:rsidRPr="7213C9DB">
              <w:rPr>
                <w:rFonts w:ascii="Aptos" w:hAnsi="Aptos" w:cs="Arial"/>
                <w:sz w:val="12"/>
                <w:szCs w:val="12"/>
              </w:rPr>
              <w:t>Link to dataset (if applicable)</w:t>
            </w:r>
          </w:p>
        </w:tc>
      </w:tr>
      <w:tr w:rsidR="45A8D371" w:rsidTr="0AAAD340" w14:paraId="00FDDD2E" w14:textId="77777777">
        <w:trPr>
          <w:trHeight w:val="300"/>
        </w:trPr>
        <w:tc>
          <w:tcPr>
            <w:tcW w:w="31025" w:type="dxa"/>
            <w:gridSpan w:val="24"/>
            <w:shd w:val="clear" w:color="auto" w:fill="D0CECE" w:themeFill="background2" w:themeFillShade="E6"/>
            <w:tcMar/>
          </w:tcPr>
          <w:p w:rsidRPr="007E4203" w:rsidR="45A8D371" w:rsidP="1C38B521" w:rsidRDefault="7E2CA3AA" w14:paraId="62DD1A56" w14:textId="3FB6C444">
            <w:pPr>
              <w:rPr>
                <w:rStyle w:val="normaltextrun"/>
                <w:rFonts w:ascii="Aptos" w:hAnsi="Aptos" w:cs="Segoe UI"/>
                <w:sz w:val="12"/>
                <w:szCs w:val="12"/>
              </w:rPr>
            </w:pPr>
            <w:r w:rsidRPr="007E4203">
              <w:rPr>
                <w:rStyle w:val="normaltextrun"/>
                <w:rFonts w:ascii="Aptos" w:hAnsi="Aptos" w:cs="Segoe UI"/>
                <w:sz w:val="12"/>
                <w:szCs w:val="12"/>
              </w:rPr>
              <w:t>Part 1 – Questions</w:t>
            </w:r>
          </w:p>
          <w:p w:rsidRPr="007E4203" w:rsidR="45A8D371" w:rsidP="1C38B521" w:rsidRDefault="7E2CA3AA" w14:paraId="341C6017" w14:textId="4CE4949F">
            <w:pPr>
              <w:rPr>
                <w:rStyle w:val="normaltextrun"/>
                <w:rFonts w:ascii="Aptos" w:hAnsi="Aptos" w:cs="Segoe UI"/>
                <w:sz w:val="12"/>
                <w:szCs w:val="12"/>
              </w:rPr>
            </w:pPr>
            <w:r w:rsidRPr="007E4203">
              <w:rPr>
                <w:rStyle w:val="normaltextrun"/>
                <w:rFonts w:ascii="Aptos" w:hAnsi="Aptos" w:cs="Segoe UI"/>
                <w:sz w:val="12"/>
                <w:szCs w:val="12"/>
              </w:rPr>
              <w:t>Duration 10 minutes</w:t>
            </w:r>
          </w:p>
          <w:p w:rsidRPr="007E4203" w:rsidR="45A8D371" w:rsidP="45A8D371" w:rsidRDefault="7E2CA3AA" w14:paraId="5B679F26" w14:textId="52434943">
            <w:pPr>
              <w:rPr>
                <w:rStyle w:val="normaltextrun"/>
                <w:rFonts w:ascii="Aptos" w:hAnsi="Aptos" w:cs="Segoe UI"/>
                <w:sz w:val="12"/>
                <w:szCs w:val="12"/>
              </w:rPr>
            </w:pPr>
            <w:r w:rsidRPr="007E4203">
              <w:rPr>
                <w:rStyle w:val="normaltextrun"/>
                <w:rFonts w:ascii="Aptos" w:hAnsi="Aptos" w:cs="Segoe UI"/>
                <w:sz w:val="12"/>
                <w:szCs w:val="12"/>
              </w:rPr>
              <w:t>Cannot navigate backwards</w:t>
            </w:r>
          </w:p>
        </w:tc>
      </w:tr>
      <w:tr w:rsidR="45A8D371" w:rsidTr="0AAAD340" w14:paraId="6EB90090" w14:textId="77777777">
        <w:trPr>
          <w:trHeight w:val="300"/>
        </w:trPr>
        <w:tc>
          <w:tcPr>
            <w:tcW w:w="345" w:type="dxa"/>
            <w:tcMar/>
          </w:tcPr>
          <w:p w:rsidR="1C38B521" w:rsidP="1C38B521" w:rsidRDefault="1C38B521" w14:paraId="71068334" w14:textId="644D2299">
            <w:pPr>
              <w:rPr>
                <w:rFonts w:ascii="Aptos" w:hAnsi="Aptos" w:eastAsia="Aptos" w:cs="Aptos"/>
                <w:color w:val="000000" w:themeColor="text1"/>
                <w:sz w:val="12"/>
                <w:szCs w:val="12"/>
              </w:rPr>
            </w:pPr>
            <w:r w:rsidRPr="1C38B521">
              <w:rPr>
                <w:rFonts w:ascii="Aptos" w:hAnsi="Aptos" w:eastAsia="Aptos" w:cs="Aptos"/>
                <w:color w:val="000000" w:themeColor="text1"/>
                <w:sz w:val="12"/>
                <w:szCs w:val="12"/>
              </w:rPr>
              <w:t>8</w:t>
            </w:r>
          </w:p>
        </w:tc>
        <w:tc>
          <w:tcPr>
            <w:tcW w:w="562" w:type="dxa"/>
            <w:tcMar/>
          </w:tcPr>
          <w:p w:rsidR="1C38B521" w:rsidP="1C38B521" w:rsidRDefault="1C38B521" w14:paraId="027E1682" w14:textId="27AAA059">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DS1-1 </w:t>
            </w:r>
          </w:p>
        </w:tc>
        <w:tc>
          <w:tcPr>
            <w:tcW w:w="723" w:type="dxa"/>
            <w:tcMar/>
          </w:tcPr>
          <w:p w:rsidR="1C38B521" w:rsidP="1C38B521" w:rsidRDefault="1C38B521" w14:paraId="4317E9F2" w14:textId="2C5BC2F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Multiple choice</w:t>
            </w:r>
          </w:p>
        </w:tc>
        <w:tc>
          <w:tcPr>
            <w:tcW w:w="2820" w:type="dxa"/>
            <w:tcMar/>
          </w:tcPr>
          <w:p w:rsidR="1C38B521" w:rsidP="1C38B521" w:rsidRDefault="00E80D2E" w14:paraId="2AC61950" w14:textId="2F641094">
            <w:pPr>
              <w:spacing w:line="259" w:lineRule="auto"/>
            </w:pPr>
            <w:r w:rsidRPr="00E80D2E">
              <w:rPr>
                <w:rStyle w:val="normaltextrun"/>
                <w:rFonts w:ascii="Aptos" w:hAnsi="Aptos" w:eastAsia="Aptos" w:cs="Aptos"/>
                <w:b/>
                <w:bCs/>
                <w:color w:val="FF0000"/>
                <w:sz w:val="12"/>
                <w:szCs w:val="12"/>
              </w:rPr>
              <w:t>Q1</w:t>
            </w:r>
            <w:r>
              <w:rPr>
                <w:rStyle w:val="normaltextrun"/>
                <w:rFonts w:ascii="Aptos" w:hAnsi="Aptos" w:eastAsia="Aptos" w:cs="Apto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Which variable from below most likely comes from a normal distribution? </w:t>
            </w:r>
          </w:p>
          <w:p w:rsidR="2646CD01" w:rsidP="1C38B521" w:rsidRDefault="2646CD01" w14:paraId="510535BE" w14:textId="4E839336">
            <w:pPr>
              <w:spacing w:line="259" w:lineRule="auto"/>
            </w:pPr>
            <w:r>
              <w:rPr>
                <w:noProof/>
                <w:color w:val="2B579A"/>
                <w:shd w:val="clear" w:color="auto" w:fill="E6E6E6"/>
              </w:rPr>
              <w:drawing>
                <wp:inline distT="0" distB="0" distL="0" distR="0" wp14:anchorId="370B31AD" wp14:editId="637366CC">
                  <wp:extent cx="1647825" cy="638175"/>
                  <wp:effectExtent l="0" t="0" r="0" b="0"/>
                  <wp:docPr id="1028316792" name="Picture 1028316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47825" cy="638175"/>
                          </a:xfrm>
                          <a:prstGeom prst="rect">
                            <a:avLst/>
                          </a:prstGeom>
                        </pic:spPr>
                      </pic:pic>
                    </a:graphicData>
                  </a:graphic>
                </wp:inline>
              </w:drawing>
            </w:r>
            <w:hyperlink r:id="rId14">
              <w:r w:rsidRPr="1C38B521" w:rsidR="404A269A">
                <w:rPr>
                  <w:rStyle w:val="Hipervnculo"/>
                  <w:rFonts w:ascii="Aptos" w:hAnsi="Aptos" w:eastAsia="Aptos" w:cs="Aptos"/>
                  <w:sz w:val="12"/>
                  <w:szCs w:val="12"/>
                </w:rPr>
                <w:t>Link to png image </w:t>
              </w:r>
            </w:hyperlink>
          </w:p>
        </w:tc>
        <w:tc>
          <w:tcPr>
            <w:tcW w:w="1110" w:type="dxa"/>
            <w:tcMar/>
          </w:tcPr>
          <w:p w:rsidR="1C38B521" w:rsidP="1C38B521" w:rsidRDefault="1C38B521" w14:paraId="3AA5A806" w14:textId="686704D6">
            <w:pPr>
              <w:spacing w:line="259" w:lineRule="auto"/>
              <w:rPr>
                <w:rStyle w:val="normaltextrun"/>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w:t>
            </w:r>
            <w:r w:rsidRPr="1C38B521" w:rsidR="0E8F3F8C">
              <w:rPr>
                <w:rStyle w:val="normaltextrun"/>
                <w:rFonts w:ascii="Aptos" w:hAnsi="Aptos" w:eastAsia="Aptos" w:cs="Aptos"/>
                <w:color w:val="000000" w:themeColor="text1"/>
                <w:sz w:val="12"/>
                <w:szCs w:val="12"/>
              </w:rPr>
              <w:t xml:space="preserve">A) </w:t>
            </w:r>
            <w:r w:rsidRPr="1C38B521">
              <w:rPr>
                <w:rStyle w:val="normaltextrun"/>
                <w:rFonts w:ascii="Aptos" w:hAnsi="Aptos" w:eastAsia="Aptos" w:cs="Aptos"/>
                <w:color w:val="000000" w:themeColor="text1"/>
                <w:sz w:val="12"/>
                <w:szCs w:val="12"/>
              </w:rPr>
              <w:t>x </w:t>
            </w:r>
            <w:r>
              <w:br/>
            </w:r>
            <w:r w:rsidRPr="1C38B521" w:rsidR="48616F21">
              <w:rPr>
                <w:rStyle w:val="normaltextrun"/>
                <w:rFonts w:ascii="Aptos" w:hAnsi="Aptos" w:eastAsia="Aptos" w:cs="Aptos"/>
                <w:color w:val="000000" w:themeColor="text1"/>
                <w:sz w:val="12"/>
                <w:szCs w:val="12"/>
              </w:rPr>
              <w:t xml:space="preserve">B) </w:t>
            </w:r>
            <w:r w:rsidRPr="1C38B521">
              <w:rPr>
                <w:rStyle w:val="normaltextrun"/>
                <w:rFonts w:ascii="Aptos" w:hAnsi="Aptos" w:eastAsia="Aptos" w:cs="Aptos"/>
                <w:color w:val="000000" w:themeColor="text1"/>
                <w:sz w:val="12"/>
                <w:szCs w:val="12"/>
              </w:rPr>
              <w:t>y </w:t>
            </w:r>
            <w:r>
              <w:br/>
            </w:r>
            <w:r w:rsidRPr="1C38B521" w:rsidR="30310FE0">
              <w:rPr>
                <w:rStyle w:val="normaltextrun"/>
                <w:rFonts w:ascii="Aptos" w:hAnsi="Aptos" w:eastAsia="Aptos" w:cs="Aptos"/>
                <w:color w:val="000000" w:themeColor="text1"/>
                <w:sz w:val="12"/>
                <w:szCs w:val="12"/>
              </w:rPr>
              <w:t xml:space="preserve">C) </w:t>
            </w:r>
            <w:r w:rsidRPr="1C38B521">
              <w:rPr>
                <w:rStyle w:val="normaltextrun"/>
                <w:rFonts w:ascii="Aptos" w:hAnsi="Aptos" w:eastAsia="Aptos" w:cs="Aptos"/>
                <w:color w:val="000000" w:themeColor="text1"/>
                <w:sz w:val="12"/>
                <w:szCs w:val="12"/>
              </w:rPr>
              <w:t>z </w:t>
            </w:r>
          </w:p>
        </w:tc>
        <w:tc>
          <w:tcPr>
            <w:tcW w:w="998" w:type="dxa"/>
            <w:tcMar/>
          </w:tcPr>
          <w:p w:rsidR="30310FE0" w:rsidP="1C38B521" w:rsidRDefault="30310FE0" w14:paraId="6929AD9A" w14:textId="3E8BF5B2">
            <w:pPr>
              <w:spacing w:line="259" w:lineRule="auto"/>
            </w:pPr>
            <w:r w:rsidRPr="1C38B521">
              <w:rPr>
                <w:rStyle w:val="normaltextrun"/>
                <w:rFonts w:ascii="Aptos" w:hAnsi="Aptos" w:eastAsia="Aptos" w:cs="Aptos"/>
                <w:color w:val="000000" w:themeColor="text1"/>
                <w:sz w:val="12"/>
                <w:szCs w:val="12"/>
              </w:rPr>
              <w:t>A</w:t>
            </w:r>
          </w:p>
        </w:tc>
        <w:tc>
          <w:tcPr>
            <w:tcW w:w="643" w:type="dxa"/>
            <w:tcMar/>
          </w:tcPr>
          <w:p w:rsidR="1C38B521" w:rsidP="1C38B521" w:rsidRDefault="1C38B521" w14:paraId="172AB87A" w14:textId="2AF3B700">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11BBECB7" w14:textId="49DA96DE">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1A7CD28F" w14:textId="3DACA24D">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Which variable from below most likely comes from a uniform distribution? </w:t>
            </w:r>
            <w:r>
              <w:br/>
            </w:r>
            <w:r w:rsidR="1CB57F3A">
              <w:rPr>
                <w:noProof/>
                <w:color w:val="2B579A"/>
                <w:shd w:val="clear" w:color="auto" w:fill="E6E6E6"/>
              </w:rPr>
              <w:drawing>
                <wp:inline distT="0" distB="0" distL="0" distR="0" wp14:anchorId="3C15BEE4" wp14:editId="304A822F">
                  <wp:extent cx="1647825" cy="628650"/>
                  <wp:effectExtent l="0" t="0" r="0" b="0"/>
                  <wp:docPr id="1386103904" name="Picture 1386103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7825" cy="628650"/>
                          </a:xfrm>
                          <a:prstGeom prst="rect">
                            <a:avLst/>
                          </a:prstGeom>
                        </pic:spPr>
                      </pic:pic>
                    </a:graphicData>
                  </a:graphic>
                </wp:inline>
              </w:drawing>
            </w:r>
            <w:hyperlink r:id="rId16">
              <w:r w:rsidRPr="1C38B521" w:rsidR="5F7F795E">
                <w:rPr>
                  <w:rStyle w:val="Hipervnculo"/>
                  <w:rFonts w:ascii="Aptos" w:hAnsi="Aptos" w:eastAsia="Aptos" w:cs="Aptos"/>
                  <w:sz w:val="12"/>
                  <w:szCs w:val="12"/>
                </w:rPr>
                <w:t>Link to png image </w:t>
              </w:r>
              <w:r w:rsidRPr="1C38B521">
                <w:rPr>
                  <w:rStyle w:val="Hipervnculo"/>
                  <w:rFonts w:ascii="Aptos" w:hAnsi="Aptos" w:eastAsia="Aptos" w:cs="Aptos"/>
                  <w:sz w:val="12"/>
                  <w:szCs w:val="12"/>
                </w:rPr>
                <w:t> </w:t>
              </w:r>
            </w:hyperlink>
          </w:p>
          <w:p w:rsidR="1C38B521" w:rsidP="1C38B521" w:rsidRDefault="1C38B521" w14:paraId="6F0A00C3" w14:textId="5CD75CBC">
            <w:pPr>
              <w:spacing w:line="259" w:lineRule="auto"/>
              <w:rPr>
                <w:rFonts w:ascii="Aptos" w:hAnsi="Aptos" w:eastAsia="Aptos" w:cs="Aptos"/>
                <w:color w:val="000000" w:themeColor="text1"/>
                <w:sz w:val="12"/>
                <w:szCs w:val="12"/>
              </w:rPr>
            </w:pPr>
          </w:p>
        </w:tc>
        <w:tc>
          <w:tcPr>
            <w:tcW w:w="1110" w:type="dxa"/>
            <w:tcMar/>
          </w:tcPr>
          <w:p w:rsidR="44B3F1DF" w:rsidP="1C38B521" w:rsidRDefault="44B3F1DF" w14:paraId="6EC54DBE" w14:textId="0124C518">
            <w:pPr>
              <w:spacing w:line="259" w:lineRule="auto"/>
              <w:rPr>
                <w:rStyle w:val="normaltextrun"/>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x </w:t>
            </w:r>
            <w:r>
              <w:br/>
            </w:r>
            <w:r w:rsidRPr="1C38B521">
              <w:rPr>
                <w:rStyle w:val="normaltextrun"/>
                <w:rFonts w:ascii="Aptos" w:hAnsi="Aptos" w:eastAsia="Aptos" w:cs="Aptos"/>
                <w:color w:val="000000" w:themeColor="text1"/>
                <w:sz w:val="12"/>
                <w:szCs w:val="12"/>
              </w:rPr>
              <w:t>B) y </w:t>
            </w:r>
            <w:r>
              <w:br/>
            </w:r>
            <w:r w:rsidRPr="1C38B521">
              <w:rPr>
                <w:rStyle w:val="normaltextrun"/>
                <w:rFonts w:ascii="Aptos" w:hAnsi="Aptos" w:eastAsia="Aptos" w:cs="Aptos"/>
                <w:color w:val="000000" w:themeColor="text1"/>
                <w:sz w:val="12"/>
                <w:szCs w:val="12"/>
              </w:rPr>
              <w:t>C) z </w:t>
            </w:r>
          </w:p>
        </w:tc>
        <w:tc>
          <w:tcPr>
            <w:tcW w:w="991" w:type="dxa"/>
            <w:tcMar/>
          </w:tcPr>
          <w:p w:rsidR="44B3F1DF" w:rsidP="1C38B521" w:rsidRDefault="44B3F1DF" w14:paraId="4713C85E" w14:textId="625C96C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w:t>
            </w:r>
          </w:p>
        </w:tc>
        <w:tc>
          <w:tcPr>
            <w:tcW w:w="653" w:type="dxa"/>
            <w:tcMar/>
          </w:tcPr>
          <w:p w:rsidR="1C38B521" w:rsidP="1C38B521" w:rsidRDefault="1C38B521" w14:paraId="5A01E918" w14:textId="7BC73209">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131D6FD0" w14:textId="49DF1CE2">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Which variable from below most likely comes from a lognormal distribution? </w:t>
            </w:r>
          </w:p>
          <w:p w:rsidR="02888466" w:rsidP="1C38B521" w:rsidRDefault="02888466" w14:paraId="317BCF3F" w14:textId="338473DE">
            <w:pPr>
              <w:spacing w:line="259" w:lineRule="auto"/>
              <w:rPr>
                <w:rFonts w:ascii="Aptos" w:hAnsi="Aptos" w:eastAsia="Aptos" w:cs="Aptos"/>
                <w:color w:val="000000" w:themeColor="text1"/>
                <w:sz w:val="12"/>
                <w:szCs w:val="12"/>
              </w:rPr>
            </w:pPr>
            <w:r>
              <w:rPr>
                <w:noProof/>
                <w:color w:val="2B579A"/>
                <w:shd w:val="clear" w:color="auto" w:fill="E6E6E6"/>
              </w:rPr>
              <w:drawing>
                <wp:inline distT="0" distB="0" distL="0" distR="0" wp14:anchorId="23B1897E" wp14:editId="60336F87">
                  <wp:extent cx="1647825" cy="628650"/>
                  <wp:effectExtent l="0" t="0" r="0" b="0"/>
                  <wp:docPr id="1968654636" name="Picture 1968654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7825" cy="628650"/>
                          </a:xfrm>
                          <a:prstGeom prst="rect">
                            <a:avLst/>
                          </a:prstGeom>
                        </pic:spPr>
                      </pic:pic>
                    </a:graphicData>
                  </a:graphic>
                </wp:inline>
              </w:drawing>
            </w:r>
            <w:hyperlink r:id="rId17">
              <w:r w:rsidRPr="1C38B521" w:rsidR="770B042E">
                <w:rPr>
                  <w:rStyle w:val="Hipervnculo"/>
                  <w:rFonts w:ascii="Aptos" w:hAnsi="Aptos" w:eastAsia="Aptos" w:cs="Aptos"/>
                  <w:sz w:val="12"/>
                  <w:szCs w:val="12"/>
                </w:rPr>
                <w:t>Link to png image</w:t>
              </w:r>
            </w:hyperlink>
            <w:r w:rsidRPr="1C38B521" w:rsidR="770B042E">
              <w:rPr>
                <w:rStyle w:val="normaltextrun"/>
                <w:rFonts w:ascii="Aptos" w:hAnsi="Aptos" w:eastAsia="Aptos" w:cs="Aptos"/>
                <w:color w:val="000000" w:themeColor="text1"/>
                <w:sz w:val="12"/>
                <w:szCs w:val="12"/>
              </w:rPr>
              <w:t> </w:t>
            </w:r>
            <w:r w:rsidRPr="1C38B521" w:rsidR="1C38B521">
              <w:rPr>
                <w:rStyle w:val="normaltextrun"/>
                <w:rFonts w:ascii="Aptos" w:hAnsi="Aptos" w:eastAsia="Aptos" w:cs="Aptos"/>
                <w:color w:val="000000" w:themeColor="text1"/>
                <w:sz w:val="12"/>
                <w:szCs w:val="12"/>
              </w:rPr>
              <w:t> </w:t>
            </w:r>
          </w:p>
          <w:p w:rsidR="1C38B521" w:rsidP="1C38B521" w:rsidRDefault="1C38B521" w14:paraId="32AAA845" w14:textId="4F625121">
            <w:pPr>
              <w:spacing w:line="259" w:lineRule="auto"/>
              <w:rPr>
                <w:rFonts w:ascii="Aptos" w:hAnsi="Aptos" w:eastAsia="Aptos" w:cs="Aptos"/>
                <w:color w:val="000000" w:themeColor="text1"/>
                <w:sz w:val="12"/>
                <w:szCs w:val="12"/>
              </w:rPr>
            </w:pPr>
          </w:p>
        </w:tc>
        <w:tc>
          <w:tcPr>
            <w:tcW w:w="1080" w:type="dxa"/>
            <w:tcMar/>
          </w:tcPr>
          <w:p w:rsidR="659329ED" w:rsidP="1C38B521" w:rsidRDefault="659329ED" w14:paraId="7506F335" w14:textId="2CF36CC4">
            <w:pPr>
              <w:spacing w:line="259" w:lineRule="auto"/>
              <w:rPr>
                <w:rStyle w:val="normaltextrun"/>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x </w:t>
            </w:r>
            <w:r>
              <w:br/>
            </w:r>
            <w:r w:rsidRPr="1C38B521">
              <w:rPr>
                <w:rStyle w:val="normaltextrun"/>
                <w:rFonts w:ascii="Aptos" w:hAnsi="Aptos" w:eastAsia="Aptos" w:cs="Aptos"/>
                <w:color w:val="000000" w:themeColor="text1"/>
                <w:sz w:val="12"/>
                <w:szCs w:val="12"/>
              </w:rPr>
              <w:t>B) y </w:t>
            </w:r>
            <w:r>
              <w:br/>
            </w:r>
            <w:r w:rsidRPr="1C38B521">
              <w:rPr>
                <w:rStyle w:val="normaltextrun"/>
                <w:rFonts w:ascii="Aptos" w:hAnsi="Aptos" w:eastAsia="Aptos" w:cs="Aptos"/>
                <w:color w:val="000000" w:themeColor="text1"/>
                <w:sz w:val="12"/>
                <w:szCs w:val="12"/>
              </w:rPr>
              <w:t>C) z </w:t>
            </w:r>
          </w:p>
          <w:p w:rsidR="1C38B521" w:rsidP="1C38B521" w:rsidRDefault="1C38B521" w14:paraId="379223B0" w14:textId="7A88BCE2">
            <w:pPr>
              <w:spacing w:line="259" w:lineRule="auto"/>
              <w:rPr>
                <w:rFonts w:ascii="Aptos" w:hAnsi="Aptos" w:eastAsia="Aptos" w:cs="Aptos"/>
                <w:color w:val="000000" w:themeColor="text1"/>
                <w:sz w:val="12"/>
                <w:szCs w:val="12"/>
              </w:rPr>
            </w:pPr>
          </w:p>
        </w:tc>
        <w:tc>
          <w:tcPr>
            <w:tcW w:w="984" w:type="dxa"/>
            <w:tcMar/>
          </w:tcPr>
          <w:p w:rsidR="659329ED" w:rsidP="1C38B521" w:rsidRDefault="659329ED" w14:paraId="6ADC49EF" w14:textId="0D9D299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w:t>
            </w:r>
          </w:p>
        </w:tc>
        <w:tc>
          <w:tcPr>
            <w:tcW w:w="667" w:type="dxa"/>
            <w:tcMar/>
          </w:tcPr>
          <w:p w:rsidR="1C38B521" w:rsidP="1C38B521" w:rsidRDefault="1C38B521" w14:paraId="2BA46269" w14:textId="5687702D">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21885A03" w14:textId="5A571BA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Which variable from below most likely comes from a left-skewed distribution? </w:t>
            </w:r>
          </w:p>
          <w:p w:rsidR="06F57869" w:rsidP="1C38B521" w:rsidRDefault="06F57869" w14:paraId="0F35FBAF" w14:textId="5685681A">
            <w:pPr>
              <w:spacing w:line="259" w:lineRule="auto"/>
            </w:pPr>
            <w:r>
              <w:rPr>
                <w:noProof/>
                <w:color w:val="2B579A"/>
                <w:shd w:val="clear" w:color="auto" w:fill="E6E6E6"/>
              </w:rPr>
              <w:drawing>
                <wp:inline distT="0" distB="0" distL="0" distR="0" wp14:anchorId="7B97012A" wp14:editId="73FA469A">
                  <wp:extent cx="1647825" cy="638175"/>
                  <wp:effectExtent l="0" t="0" r="0" b="0"/>
                  <wp:docPr id="187962392" name="Picture 187962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47825" cy="638175"/>
                          </a:xfrm>
                          <a:prstGeom prst="rect">
                            <a:avLst/>
                          </a:prstGeom>
                        </pic:spPr>
                      </pic:pic>
                    </a:graphicData>
                  </a:graphic>
                </wp:inline>
              </w:drawing>
            </w:r>
            <w:hyperlink r:id="rId19">
              <w:r w:rsidRPr="1C38B521" w:rsidR="2B0C2692">
                <w:rPr>
                  <w:rStyle w:val="Hipervnculo"/>
                  <w:rFonts w:ascii="Aptos" w:hAnsi="Aptos" w:eastAsia="Aptos" w:cs="Aptos"/>
                  <w:sz w:val="12"/>
                  <w:szCs w:val="12"/>
                </w:rPr>
                <w:t>Link to png image</w:t>
              </w:r>
            </w:hyperlink>
            <w:r w:rsidRPr="1C38B521" w:rsidR="2B0C2692">
              <w:rPr>
                <w:rStyle w:val="normaltextrun"/>
                <w:rFonts w:ascii="Aptos" w:hAnsi="Aptos" w:eastAsia="Aptos" w:cs="Aptos"/>
                <w:color w:val="000000" w:themeColor="text1"/>
                <w:sz w:val="12"/>
                <w:szCs w:val="12"/>
              </w:rPr>
              <w:t> </w:t>
            </w:r>
          </w:p>
        </w:tc>
        <w:tc>
          <w:tcPr>
            <w:tcW w:w="1110" w:type="dxa"/>
            <w:tcMar/>
          </w:tcPr>
          <w:p w:rsidR="6D9500C8" w:rsidP="1C38B521" w:rsidRDefault="6D9500C8" w14:paraId="3EEA9B69" w14:textId="7486744B">
            <w:pPr>
              <w:spacing w:line="259" w:lineRule="auto"/>
              <w:rPr>
                <w:rStyle w:val="normaltextrun"/>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x </w:t>
            </w:r>
            <w:r>
              <w:br/>
            </w:r>
            <w:r w:rsidRPr="1C38B521">
              <w:rPr>
                <w:rStyle w:val="normaltextrun"/>
                <w:rFonts w:ascii="Aptos" w:hAnsi="Aptos" w:eastAsia="Aptos" w:cs="Aptos"/>
                <w:color w:val="000000" w:themeColor="text1"/>
                <w:sz w:val="12"/>
                <w:szCs w:val="12"/>
              </w:rPr>
              <w:t>B) y </w:t>
            </w:r>
            <w:r>
              <w:br/>
            </w:r>
            <w:r w:rsidRPr="1C38B521">
              <w:rPr>
                <w:rStyle w:val="normaltextrun"/>
                <w:rFonts w:ascii="Aptos" w:hAnsi="Aptos" w:eastAsia="Aptos" w:cs="Aptos"/>
                <w:color w:val="000000" w:themeColor="text1"/>
                <w:sz w:val="12"/>
                <w:szCs w:val="12"/>
              </w:rPr>
              <w:t>C) z </w:t>
            </w:r>
          </w:p>
          <w:p w:rsidR="1C38B521" w:rsidP="1C38B521" w:rsidRDefault="1C38B521" w14:paraId="268FD466" w14:textId="2C40EC51">
            <w:pPr>
              <w:spacing w:line="259" w:lineRule="auto"/>
              <w:rPr>
                <w:rFonts w:ascii="Aptos" w:hAnsi="Aptos" w:eastAsia="Aptos" w:cs="Aptos"/>
                <w:color w:val="000000" w:themeColor="text1"/>
                <w:sz w:val="12"/>
                <w:szCs w:val="12"/>
              </w:rPr>
            </w:pPr>
          </w:p>
        </w:tc>
        <w:tc>
          <w:tcPr>
            <w:tcW w:w="991" w:type="dxa"/>
            <w:tcMar/>
          </w:tcPr>
          <w:p w:rsidR="6D9500C8" w:rsidP="1C38B521" w:rsidRDefault="6D9500C8" w14:paraId="148536EA" w14:textId="464F189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w:t>
            </w:r>
          </w:p>
        </w:tc>
        <w:tc>
          <w:tcPr>
            <w:tcW w:w="683" w:type="dxa"/>
            <w:tcMar/>
          </w:tcPr>
          <w:p w:rsidR="1C38B521" w:rsidP="1C38B521" w:rsidRDefault="1C38B521" w14:paraId="5645BC63" w14:textId="46259A9F">
            <w:pPr>
              <w:spacing w:line="259" w:lineRule="auto"/>
              <w:rPr>
                <w:rFonts w:ascii="Aptos" w:hAnsi="Aptos" w:eastAsia="Aptos" w:cs="Aptos"/>
                <w:color w:val="000000" w:themeColor="text1"/>
                <w:sz w:val="12"/>
                <w:szCs w:val="12"/>
              </w:rPr>
            </w:pPr>
          </w:p>
        </w:tc>
        <w:tc>
          <w:tcPr>
            <w:tcW w:w="2822" w:type="dxa"/>
            <w:tcMar/>
          </w:tcPr>
          <w:p w:rsidR="1C38B521" w:rsidP="1C38B521" w:rsidRDefault="1C38B521" w14:paraId="34B7DA85" w14:textId="065D2B0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Which variable from below most likely comes from a bimodal distribution? </w:t>
            </w:r>
          </w:p>
          <w:p w:rsidR="69FF552C" w:rsidP="1C38B521" w:rsidRDefault="69FF552C" w14:paraId="5AE5C79C" w14:textId="4F1A90FE">
            <w:pPr>
              <w:spacing w:line="259" w:lineRule="auto"/>
            </w:pPr>
            <w:r>
              <w:rPr>
                <w:noProof/>
                <w:color w:val="2B579A"/>
                <w:shd w:val="clear" w:color="auto" w:fill="E6E6E6"/>
              </w:rPr>
              <w:drawing>
                <wp:inline distT="0" distB="0" distL="0" distR="0" wp14:anchorId="6D64EDC3" wp14:editId="6A86B0A2">
                  <wp:extent cx="1655064" cy="640978"/>
                  <wp:effectExtent l="0" t="0" r="0" b="0"/>
                  <wp:docPr id="273605595" name="Picture 273605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55064" cy="640978"/>
                          </a:xfrm>
                          <a:prstGeom prst="rect">
                            <a:avLst/>
                          </a:prstGeom>
                        </pic:spPr>
                      </pic:pic>
                    </a:graphicData>
                  </a:graphic>
                </wp:inline>
              </w:drawing>
            </w:r>
            <w:hyperlink r:id="rId21">
              <w:r w:rsidRPr="1C38B521" w:rsidR="1DF4FC3E">
                <w:rPr>
                  <w:rStyle w:val="Hipervnculo"/>
                  <w:rFonts w:ascii="Aptos" w:hAnsi="Aptos" w:eastAsia="Aptos" w:cs="Aptos"/>
                  <w:sz w:val="12"/>
                  <w:szCs w:val="12"/>
                </w:rPr>
                <w:t>Link to png image </w:t>
              </w:r>
            </w:hyperlink>
          </w:p>
        </w:tc>
        <w:tc>
          <w:tcPr>
            <w:tcW w:w="1110" w:type="dxa"/>
            <w:tcMar/>
          </w:tcPr>
          <w:p w:rsidR="3ED20A52" w:rsidP="1C38B521" w:rsidRDefault="3ED20A52" w14:paraId="399BD0FF" w14:textId="317790F3">
            <w:pPr>
              <w:spacing w:line="259" w:lineRule="auto"/>
              <w:rPr>
                <w:rStyle w:val="normaltextrun"/>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x </w:t>
            </w:r>
            <w:r>
              <w:br/>
            </w:r>
            <w:r w:rsidRPr="1C38B521">
              <w:rPr>
                <w:rStyle w:val="normaltextrun"/>
                <w:rFonts w:ascii="Aptos" w:hAnsi="Aptos" w:eastAsia="Aptos" w:cs="Aptos"/>
                <w:color w:val="000000" w:themeColor="text1"/>
                <w:sz w:val="12"/>
                <w:szCs w:val="12"/>
              </w:rPr>
              <w:t>B) y </w:t>
            </w:r>
            <w:r>
              <w:br/>
            </w:r>
            <w:r w:rsidRPr="1C38B521">
              <w:rPr>
                <w:rStyle w:val="normaltextrun"/>
                <w:rFonts w:ascii="Aptos" w:hAnsi="Aptos" w:eastAsia="Aptos" w:cs="Aptos"/>
                <w:color w:val="000000" w:themeColor="text1"/>
                <w:sz w:val="12"/>
                <w:szCs w:val="12"/>
              </w:rPr>
              <w:t>C) z </w:t>
            </w:r>
          </w:p>
          <w:p w:rsidR="1C38B521" w:rsidP="1C38B521" w:rsidRDefault="1C38B521" w14:paraId="133D2EA0" w14:textId="2DBB4052">
            <w:pPr>
              <w:spacing w:line="259" w:lineRule="auto"/>
              <w:rPr>
                <w:rFonts w:ascii="Aptos" w:hAnsi="Aptos" w:eastAsia="Aptos" w:cs="Aptos"/>
                <w:color w:val="000000" w:themeColor="text1"/>
                <w:sz w:val="12"/>
                <w:szCs w:val="12"/>
              </w:rPr>
            </w:pPr>
          </w:p>
        </w:tc>
        <w:tc>
          <w:tcPr>
            <w:tcW w:w="991" w:type="dxa"/>
            <w:tcMar/>
          </w:tcPr>
          <w:p w:rsidR="3ED20A52" w:rsidP="1C38B521" w:rsidRDefault="3ED20A52" w14:paraId="0D5D2EF0" w14:textId="19549962">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w:t>
            </w:r>
          </w:p>
        </w:tc>
        <w:tc>
          <w:tcPr>
            <w:tcW w:w="699" w:type="dxa"/>
            <w:tcMar/>
          </w:tcPr>
          <w:p w:rsidR="1C38B521" w:rsidP="1C38B521" w:rsidRDefault="1C38B521" w14:paraId="31A5A61B" w14:textId="5D87EFD0">
            <w:pPr>
              <w:spacing w:line="259" w:lineRule="auto"/>
              <w:rPr>
                <w:rFonts w:ascii="Aptos" w:hAnsi="Aptos" w:eastAsia="Aptos" w:cs="Aptos"/>
                <w:color w:val="000000" w:themeColor="text1"/>
                <w:sz w:val="12"/>
                <w:szCs w:val="12"/>
              </w:rPr>
            </w:pPr>
          </w:p>
        </w:tc>
      </w:tr>
      <w:tr w:rsidR="45A8D371" w:rsidTr="0AAAD340" w14:paraId="2512DA1B" w14:textId="77777777">
        <w:trPr>
          <w:trHeight w:val="300"/>
        </w:trPr>
        <w:tc>
          <w:tcPr>
            <w:tcW w:w="345" w:type="dxa"/>
            <w:tcMar/>
          </w:tcPr>
          <w:p w:rsidR="1C38B521" w:rsidP="1C38B521" w:rsidRDefault="1C38B521" w14:paraId="23C6583E" w14:textId="5D610C69">
            <w:pPr>
              <w:spacing w:line="259" w:lineRule="auto"/>
              <w:rPr>
                <w:rFonts w:ascii="Aptos" w:hAnsi="Aptos" w:eastAsia="Aptos" w:cs="Aptos"/>
                <w:color w:val="000000" w:themeColor="text1"/>
                <w:sz w:val="12"/>
                <w:szCs w:val="12"/>
              </w:rPr>
            </w:pPr>
            <w:r w:rsidRPr="1C38B521">
              <w:rPr>
                <w:rStyle w:val="eop"/>
                <w:rFonts w:ascii="Aptos" w:hAnsi="Aptos" w:eastAsia="Aptos" w:cs="Aptos"/>
                <w:color w:val="000000" w:themeColor="text1"/>
                <w:sz w:val="12"/>
                <w:szCs w:val="12"/>
              </w:rPr>
              <w:t>16 </w:t>
            </w:r>
          </w:p>
        </w:tc>
        <w:tc>
          <w:tcPr>
            <w:tcW w:w="562" w:type="dxa"/>
            <w:tcMar/>
          </w:tcPr>
          <w:p w:rsidR="1C38B521" w:rsidP="1C38B521" w:rsidRDefault="1C38B521" w14:paraId="6BC0F587" w14:textId="503C8EE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DS1-4 </w:t>
            </w:r>
          </w:p>
        </w:tc>
        <w:tc>
          <w:tcPr>
            <w:tcW w:w="723" w:type="dxa"/>
            <w:tcMar/>
          </w:tcPr>
          <w:p w:rsidR="1C38B521" w:rsidP="1C38B521" w:rsidRDefault="1C38B521" w14:paraId="2A472EB7" w14:textId="4973B703">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Multiple choice</w:t>
            </w:r>
          </w:p>
          <w:p w:rsidR="1C38B521" w:rsidP="1C38B521" w:rsidRDefault="1C38B521" w14:paraId="2DAF592E" w14:textId="5EFB3D29">
            <w:pPr>
              <w:spacing w:line="259" w:lineRule="auto"/>
              <w:rPr>
                <w:rFonts w:ascii="Aptos" w:hAnsi="Aptos" w:eastAsia="Aptos" w:cs="Aptos"/>
                <w:color w:val="000000" w:themeColor="text1"/>
                <w:sz w:val="12"/>
                <w:szCs w:val="12"/>
              </w:rPr>
            </w:pPr>
          </w:p>
        </w:tc>
        <w:tc>
          <w:tcPr>
            <w:tcW w:w="2820" w:type="dxa"/>
            <w:tcMar/>
          </w:tcPr>
          <w:p w:rsidR="1C38B521" w:rsidP="1C38B521" w:rsidRDefault="00E80D2E" w14:paraId="24BE71BA" w14:textId="0E3C4DF1">
            <w:pPr>
              <w:spacing w:line="259" w:lineRule="auto"/>
              <w:rPr>
                <w:rFonts w:ascii="Aptos" w:hAnsi="Aptos" w:eastAsia="Aptos" w:cs="Aptos"/>
                <w:color w:val="000000" w:themeColor="text1"/>
                <w:sz w:val="12"/>
                <w:szCs w:val="12"/>
              </w:rPr>
            </w:pPr>
            <w:r w:rsidRPr="00120D0F">
              <w:rPr>
                <w:rStyle w:val="normaltextrun"/>
                <w:rFonts w:ascii="Aptos" w:hAnsi="Aptos" w:eastAsia="Aptos" w:cs="Aptos"/>
                <w:b/>
                <w:bCs/>
                <w:color w:val="FF0000"/>
                <w:sz w:val="12"/>
                <w:szCs w:val="12"/>
              </w:rPr>
              <w:t>Q2</w:t>
            </w:r>
            <w:r>
              <w:rPr>
                <w:rStyle w:val="normaltextrun"/>
                <w:rFonts w:ascii="Aptos" w:hAnsi="Aptos" w:eastAsia="Aptos" w:cs="Apto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What is the output of the following Python code? </w:t>
            </w:r>
            <w:r w:rsidR="1C38B521">
              <w:br/>
            </w:r>
            <w:r w:rsidRPr="1C38B521" w:rsidR="1C38B521">
              <w:rPr>
                <w:rStyle w:val="normaltextrun"/>
                <w:rFonts w:ascii="Aptos" w:hAnsi="Aptos" w:eastAsia="Aptos" w:cs="Aptos"/>
                <w:color w:val="000000" w:themeColor="text1"/>
                <w:sz w:val="12"/>
                <w:szCs w:val="12"/>
              </w:rPr>
              <w:t>x = [6, 28, 5, 26, 49] </w:t>
            </w:r>
            <w:r w:rsidR="1C38B521">
              <w:br/>
            </w:r>
            <w:r w:rsidRPr="1C38B521" w:rsidR="1C38B521">
              <w:rPr>
                <w:rStyle w:val="normaltextrun"/>
                <w:rFonts w:ascii="Aptos" w:hAnsi="Aptos" w:eastAsia="Aptos" w:cs="Aptos"/>
                <w:color w:val="000000" w:themeColor="text1"/>
                <w:sz w:val="12"/>
                <w:szCs w:val="12"/>
              </w:rPr>
              <w:t>print(x[1:-1]) </w:t>
            </w:r>
          </w:p>
        </w:tc>
        <w:tc>
          <w:tcPr>
            <w:tcW w:w="1110" w:type="dxa"/>
            <w:tcMar/>
          </w:tcPr>
          <w:p w:rsidR="04F5C945" w:rsidP="1C38B521" w:rsidRDefault="04F5C945" w14:paraId="6357CDC1" w14:textId="00B55EA3">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w:t>
            </w:r>
            <w:r w:rsidRPr="1C38B521" w:rsidR="1C38B521">
              <w:rPr>
                <w:rStyle w:val="normaltextrun"/>
                <w:rFonts w:ascii="Aptos" w:hAnsi="Aptos" w:eastAsia="Aptos" w:cs="Aptos"/>
                <w:color w:val="000000" w:themeColor="text1"/>
                <w:sz w:val="12"/>
                <w:szCs w:val="12"/>
              </w:rPr>
              <w:t xml:space="preserve"> [6, 28, 5, 26, 49] </w:t>
            </w:r>
            <w:r>
              <w:br/>
            </w:r>
            <w:r w:rsidRPr="1C38B521" w:rsidR="2740D32C">
              <w:rPr>
                <w:rStyle w:val="normaltextrun"/>
                <w:rFonts w:ascii="Aptos" w:hAnsi="Aptos" w:eastAsia="Aptos" w:cs="Aptos"/>
                <w:color w:val="000000" w:themeColor="text1"/>
                <w:sz w:val="12"/>
                <w:szCs w:val="12"/>
              </w:rPr>
              <w:t>B</w:t>
            </w:r>
            <w:r w:rsidRPr="1C38B521" w:rsidR="57447B28">
              <w:rPr>
                <w:rStyle w:val="normaltextrun"/>
                <w:rFonts w:ascii="Aptos" w:hAnsi="Aptos" w:eastAsia="Aptos" w:cs="Aptos"/>
                <w:color w:val="000000" w:themeColor="text1"/>
                <w:sz w:val="12"/>
                <w:szCs w:val="12"/>
              </w:rPr>
              <w:t>)</w:t>
            </w:r>
            <w:r w:rsidRPr="1C38B521" w:rsidR="1C38B521">
              <w:rPr>
                <w:rStyle w:val="normaltextrun"/>
                <w:rFonts w:ascii="Aptos" w:hAnsi="Aptos" w:eastAsia="Aptos" w:cs="Aptos"/>
                <w:color w:val="000000" w:themeColor="text1"/>
                <w:sz w:val="12"/>
                <w:szCs w:val="12"/>
              </w:rPr>
              <w:t xml:space="preserve"> [28, 5, 26, 49] </w:t>
            </w:r>
            <w:r>
              <w:br/>
            </w:r>
            <w:r w:rsidRPr="1C38B521" w:rsidR="71BAE0AD">
              <w:rPr>
                <w:rStyle w:val="normaltextrun"/>
                <w:rFonts w:ascii="Aptos" w:hAnsi="Aptos" w:eastAsia="Aptos" w:cs="Aptos"/>
                <w:color w:val="000000" w:themeColor="text1"/>
                <w:sz w:val="12"/>
                <w:szCs w:val="12"/>
              </w:rPr>
              <w:t>C</w:t>
            </w:r>
            <w:r w:rsidRPr="1C38B521" w:rsidR="77080D6D">
              <w:rPr>
                <w:rStyle w:val="normaltextrun"/>
                <w:rFonts w:ascii="Aptos" w:hAnsi="Aptos" w:eastAsia="Aptos" w:cs="Aptos"/>
                <w:color w:val="000000" w:themeColor="text1"/>
                <w:sz w:val="12"/>
                <w:szCs w:val="12"/>
              </w:rPr>
              <w:t>)</w:t>
            </w:r>
            <w:r w:rsidRPr="1C38B521" w:rsidR="1C38B521">
              <w:rPr>
                <w:rStyle w:val="normaltextrun"/>
                <w:rFonts w:ascii="Aptos" w:hAnsi="Aptos" w:eastAsia="Aptos" w:cs="Aptos"/>
                <w:color w:val="000000" w:themeColor="text1"/>
                <w:sz w:val="12"/>
                <w:szCs w:val="12"/>
              </w:rPr>
              <w:t xml:space="preserve"> [28, 5, 26] </w:t>
            </w:r>
            <w:r>
              <w:br/>
            </w:r>
            <w:r w:rsidRPr="1C38B521" w:rsidR="5F06BED2">
              <w:rPr>
                <w:rStyle w:val="normaltextrun"/>
                <w:rFonts w:ascii="Aptos" w:hAnsi="Aptos" w:eastAsia="Aptos" w:cs="Aptos"/>
                <w:color w:val="000000" w:themeColor="text1"/>
                <w:sz w:val="12"/>
                <w:szCs w:val="12"/>
              </w:rPr>
              <w:t>D</w:t>
            </w:r>
            <w:r w:rsidRPr="1C38B521" w:rsidR="71721347">
              <w:rPr>
                <w:rStyle w:val="normaltextrun"/>
                <w:rFonts w:ascii="Aptos" w:hAnsi="Aptos" w:eastAsia="Aptos" w:cs="Aptos"/>
                <w:color w:val="000000" w:themeColor="text1"/>
                <w:sz w:val="12"/>
                <w:szCs w:val="12"/>
              </w:rPr>
              <w:t>)</w:t>
            </w:r>
            <w:r w:rsidRPr="1C38B521" w:rsidR="1C38B521">
              <w:rPr>
                <w:rStyle w:val="normaltextrun"/>
                <w:rFonts w:ascii="Aptos" w:hAnsi="Aptos" w:eastAsia="Aptos" w:cs="Aptos"/>
                <w:color w:val="000000" w:themeColor="text1"/>
                <w:sz w:val="12"/>
                <w:szCs w:val="12"/>
              </w:rPr>
              <w:t xml:space="preserve"> [6, 28, 5, 26] </w:t>
            </w:r>
          </w:p>
        </w:tc>
        <w:tc>
          <w:tcPr>
            <w:tcW w:w="998" w:type="dxa"/>
            <w:tcMar/>
          </w:tcPr>
          <w:p w:rsidR="4B0B76DF" w:rsidP="1C38B521" w:rsidRDefault="4B0B76DF" w14:paraId="312DFA4C" w14:textId="0BAF0A4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w:t>
            </w:r>
            <w:r w:rsidRPr="1C38B521" w:rsidR="1C38B521">
              <w:rPr>
                <w:rStyle w:val="normaltextrun"/>
                <w:rFonts w:ascii="Aptos" w:hAnsi="Aptos" w:eastAsia="Aptos" w:cs="Aptos"/>
                <w:color w:val="000000" w:themeColor="text1"/>
                <w:sz w:val="12"/>
                <w:szCs w:val="12"/>
              </w:rPr>
              <w:t> </w:t>
            </w:r>
          </w:p>
        </w:tc>
        <w:tc>
          <w:tcPr>
            <w:tcW w:w="643" w:type="dxa"/>
            <w:tcMar/>
          </w:tcPr>
          <w:p w:rsidR="1C38B521" w:rsidP="1C38B521" w:rsidRDefault="1C38B521" w14:paraId="49758CC1" w14:textId="50BD5055">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3F269086" w14:textId="3C0B217A">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5400296F" w14:textId="5CAF378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What is the output of the following Python code?  </w:t>
            </w:r>
          </w:p>
          <w:p w:rsidR="1C38B521" w:rsidP="1C38B521" w:rsidRDefault="1C38B521" w14:paraId="7C9FDE4F" w14:textId="08EC456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x = [8, 9, 6, 10, 12, 14]  </w:t>
            </w:r>
          </w:p>
          <w:p w:rsidR="1C38B521" w:rsidP="1C38B521" w:rsidRDefault="1C38B521" w14:paraId="14995E15" w14:textId="7E6FEB3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print(x[2:4]) </w:t>
            </w:r>
          </w:p>
        </w:tc>
        <w:tc>
          <w:tcPr>
            <w:tcW w:w="1110" w:type="dxa"/>
            <w:tcMar/>
          </w:tcPr>
          <w:p w:rsidR="7827FEB5" w:rsidP="1C38B521" w:rsidRDefault="7827FEB5" w14:paraId="1A01571B" w14:textId="56C6AE20">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xml:space="preserve">A) </w:t>
            </w:r>
            <w:r w:rsidRPr="1C38B521" w:rsidR="1C38B521">
              <w:rPr>
                <w:rFonts w:ascii="Aptos" w:hAnsi="Aptos" w:eastAsia="Aptos" w:cs="Aptos"/>
                <w:color w:val="000000" w:themeColor="text1"/>
                <w:sz w:val="12"/>
                <w:szCs w:val="12"/>
              </w:rPr>
              <w:t>[9,  6, 10]</w:t>
            </w:r>
          </w:p>
          <w:p w:rsidR="747CC1C8" w:rsidP="1C38B521" w:rsidRDefault="747CC1C8" w14:paraId="6E887DDB" w14:textId="3EACE3EE">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w:t>
            </w:r>
            <w:r w:rsidRPr="1C38B521" w:rsidR="02326E8A">
              <w:rPr>
                <w:rStyle w:val="normaltextrun"/>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[6, 10]</w:t>
            </w:r>
          </w:p>
          <w:p w:rsidR="3BC9F40E" w:rsidP="1C38B521" w:rsidRDefault="3BC9F40E" w14:paraId="4D9F24FF" w14:textId="6A2CFC3C">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w:t>
            </w:r>
            <w:r w:rsidRPr="1C38B521" w:rsidR="7FE0C479">
              <w:rPr>
                <w:rStyle w:val="normaltextrun"/>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[6, 10, 12]</w:t>
            </w:r>
          </w:p>
          <w:p w:rsidR="3129A1AD" w:rsidP="1C38B521" w:rsidRDefault="3129A1AD" w14:paraId="7C0381B6" w14:textId="354ED649">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w:t>
            </w:r>
            <w:r w:rsidRPr="1C38B521" w:rsidR="482BBDC6">
              <w:rPr>
                <w:rStyle w:val="normaltextrun"/>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[9, 6]</w:t>
            </w:r>
          </w:p>
        </w:tc>
        <w:tc>
          <w:tcPr>
            <w:tcW w:w="991" w:type="dxa"/>
            <w:tcMar/>
          </w:tcPr>
          <w:p w:rsidR="111DCCEF" w:rsidP="1C38B521" w:rsidRDefault="111DCCEF" w14:paraId="0585F06C" w14:textId="518B9FA5">
            <w:pPr>
              <w:spacing w:line="259" w:lineRule="auto"/>
            </w:pPr>
            <w:r w:rsidRPr="1C38B521">
              <w:rPr>
                <w:rFonts w:ascii="Aptos" w:hAnsi="Aptos" w:eastAsia="Aptos" w:cs="Aptos"/>
                <w:color w:val="000000" w:themeColor="text1"/>
                <w:sz w:val="12"/>
                <w:szCs w:val="12"/>
              </w:rPr>
              <w:t>B</w:t>
            </w:r>
          </w:p>
          <w:p w:rsidR="1C38B521" w:rsidP="1C38B521" w:rsidRDefault="1C38B521" w14:paraId="02B933FF" w14:textId="7740D462">
            <w:pPr>
              <w:spacing w:line="259" w:lineRule="auto"/>
              <w:rPr>
                <w:rFonts w:ascii="Aptos" w:hAnsi="Aptos" w:eastAsia="Aptos" w:cs="Aptos"/>
                <w:color w:val="000000" w:themeColor="text1"/>
                <w:sz w:val="12"/>
                <w:szCs w:val="12"/>
              </w:rPr>
            </w:pPr>
          </w:p>
        </w:tc>
        <w:tc>
          <w:tcPr>
            <w:tcW w:w="653" w:type="dxa"/>
            <w:tcMar/>
          </w:tcPr>
          <w:p w:rsidR="1C38B521" w:rsidP="1C38B521" w:rsidRDefault="1C38B521" w14:paraId="54662EC6" w14:textId="55EDAAEE">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6FFFEE5D" w14:textId="7E2A2FF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What is the output of the following Python code?  </w:t>
            </w:r>
          </w:p>
          <w:p w:rsidR="1C38B521" w:rsidP="1C38B521" w:rsidRDefault="1C38B521" w14:paraId="28B6F3D4" w14:textId="3E958B70">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x = [8, 9, 12, 14]  </w:t>
            </w:r>
          </w:p>
          <w:p w:rsidR="1C38B521" w:rsidP="1C38B521" w:rsidRDefault="1C38B521" w14:paraId="4F3910ED" w14:textId="48FA350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print(x[3:]) </w:t>
            </w:r>
          </w:p>
          <w:p w:rsidR="1C38B521" w:rsidP="1C38B521" w:rsidRDefault="1C38B521" w14:paraId="6560A12C" w14:textId="179E46D8">
            <w:pPr>
              <w:spacing w:line="259" w:lineRule="auto"/>
              <w:rPr>
                <w:rFonts w:ascii="Aptos" w:hAnsi="Aptos" w:eastAsia="Aptos" w:cs="Aptos"/>
                <w:color w:val="000000" w:themeColor="text1"/>
                <w:sz w:val="12"/>
                <w:szCs w:val="12"/>
              </w:rPr>
            </w:pPr>
          </w:p>
        </w:tc>
        <w:tc>
          <w:tcPr>
            <w:tcW w:w="1080" w:type="dxa"/>
            <w:tcMar/>
          </w:tcPr>
          <w:p w:rsidR="2FDDBBE6" w:rsidP="1C38B521" w:rsidRDefault="2FDDBBE6" w14:paraId="2F97455E" w14:textId="3DB022D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w:t>
            </w:r>
            <w:r w:rsidRPr="1C38B521" w:rsidR="1C38B521">
              <w:rPr>
                <w:rFonts w:ascii="Aptos" w:hAnsi="Aptos" w:eastAsia="Aptos" w:cs="Aptos"/>
                <w:color w:val="000000" w:themeColor="text1"/>
                <w:sz w:val="12"/>
                <w:szCs w:val="12"/>
              </w:rPr>
              <w:t>[14]</w:t>
            </w:r>
          </w:p>
          <w:p w:rsidR="1C65D5EF" w:rsidP="1C38B521" w:rsidRDefault="1C65D5EF" w14:paraId="5319DACE" w14:textId="415FD0EF">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xml:space="preserve">B) </w:t>
            </w:r>
            <w:r w:rsidRPr="1C38B521" w:rsidR="1C38B521">
              <w:rPr>
                <w:rFonts w:ascii="Aptos" w:hAnsi="Aptos" w:eastAsia="Aptos" w:cs="Aptos"/>
                <w:color w:val="000000" w:themeColor="text1"/>
                <w:sz w:val="12"/>
                <w:szCs w:val="12"/>
              </w:rPr>
              <w:t>[12, 14]</w:t>
            </w:r>
          </w:p>
          <w:p w:rsidR="066F66A9" w:rsidP="1C38B521" w:rsidRDefault="066F66A9" w14:paraId="22B1FBE8" w14:textId="5E037F1D">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xml:space="preserve">C) </w:t>
            </w:r>
            <w:r w:rsidRPr="1C38B521" w:rsidR="1C38B521">
              <w:rPr>
                <w:rFonts w:ascii="Aptos" w:hAnsi="Aptos" w:eastAsia="Aptos" w:cs="Aptos"/>
                <w:color w:val="000000" w:themeColor="text1"/>
                <w:sz w:val="12"/>
                <w:szCs w:val="12"/>
              </w:rPr>
              <w:t>[]</w:t>
            </w:r>
          </w:p>
        </w:tc>
        <w:tc>
          <w:tcPr>
            <w:tcW w:w="984" w:type="dxa"/>
            <w:tcMar/>
          </w:tcPr>
          <w:p w:rsidR="74CAEC4F" w:rsidP="1C38B521" w:rsidRDefault="74CAEC4F" w14:paraId="6C3675E4" w14:textId="4A48457B">
            <w:pPr>
              <w:spacing w:line="259" w:lineRule="auto"/>
            </w:pPr>
            <w:r w:rsidRPr="1C38B521">
              <w:rPr>
                <w:rFonts w:ascii="Aptos" w:hAnsi="Aptos" w:eastAsia="Aptos" w:cs="Aptos"/>
                <w:color w:val="000000" w:themeColor="text1"/>
                <w:sz w:val="12"/>
                <w:szCs w:val="12"/>
              </w:rPr>
              <w:t>A</w:t>
            </w:r>
          </w:p>
        </w:tc>
        <w:tc>
          <w:tcPr>
            <w:tcW w:w="667" w:type="dxa"/>
            <w:tcMar/>
          </w:tcPr>
          <w:p w:rsidR="1C38B521" w:rsidP="1C38B521" w:rsidRDefault="1C38B521" w14:paraId="7B9F844E" w14:textId="44528F3C">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337B085D" w14:textId="39F653D2">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What is the output of the following Python code?  </w:t>
            </w:r>
          </w:p>
          <w:p w:rsidR="1C38B521" w:rsidP="1C38B521" w:rsidRDefault="1C38B521" w14:paraId="5DFDAC39" w14:textId="3632C0F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x = [4, 7, 29, 30, 18, 29]  </w:t>
            </w:r>
          </w:p>
          <w:p w:rsidR="1C38B521" w:rsidP="1C38B521" w:rsidRDefault="1C38B521" w14:paraId="69AB88B0" w14:textId="7529F68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print(x[3:-1]) </w:t>
            </w:r>
          </w:p>
          <w:p w:rsidR="1C38B521" w:rsidP="1C38B521" w:rsidRDefault="1C38B521" w14:paraId="48A94E51" w14:textId="5C2AFD1D">
            <w:pPr>
              <w:spacing w:line="259" w:lineRule="auto"/>
              <w:rPr>
                <w:rFonts w:ascii="Aptos" w:hAnsi="Aptos" w:eastAsia="Aptos" w:cs="Aptos"/>
                <w:color w:val="000000" w:themeColor="text1"/>
                <w:sz w:val="12"/>
                <w:szCs w:val="12"/>
              </w:rPr>
            </w:pPr>
          </w:p>
        </w:tc>
        <w:tc>
          <w:tcPr>
            <w:tcW w:w="1110" w:type="dxa"/>
            <w:tcMar/>
          </w:tcPr>
          <w:p w:rsidR="3217A40E" w:rsidP="1C38B521" w:rsidRDefault="3217A40E" w14:paraId="66D677CB" w14:textId="04CE2D4D">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xml:space="preserve">A) </w:t>
            </w:r>
            <w:r w:rsidRPr="1C38B521" w:rsidR="1C38B521">
              <w:rPr>
                <w:rFonts w:ascii="Aptos" w:hAnsi="Aptos" w:eastAsia="Aptos" w:cs="Aptos"/>
                <w:color w:val="000000" w:themeColor="text1"/>
                <w:sz w:val="12"/>
                <w:szCs w:val="12"/>
              </w:rPr>
              <w:t>[30,18]</w:t>
            </w:r>
          </w:p>
          <w:p w:rsidR="3DFAACCB" w:rsidP="1C38B521" w:rsidRDefault="3DFAACCB" w14:paraId="42598154" w14:textId="69219A0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w:t>
            </w:r>
            <w:r w:rsidRPr="1C38B521" w:rsidR="255F8A64">
              <w:rPr>
                <w:rStyle w:val="normaltextrun"/>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[29, 30, 18]</w:t>
            </w:r>
          </w:p>
          <w:p w:rsidR="6D747072" w:rsidP="1C38B521" w:rsidRDefault="6D747072" w14:paraId="57F0472A" w14:textId="298136F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w:t>
            </w:r>
            <w:r w:rsidRPr="1C38B521" w:rsidR="3E151DD4">
              <w:rPr>
                <w:rStyle w:val="normaltextrun"/>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[29, 30, 18, 29]</w:t>
            </w:r>
          </w:p>
          <w:p w:rsidR="5508B533" w:rsidP="1C38B521" w:rsidRDefault="5508B533" w14:paraId="0F13A066" w14:textId="1D9B28B6">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w:t>
            </w:r>
            <w:r w:rsidRPr="1C38B521" w:rsidR="743A2F9C">
              <w:rPr>
                <w:rStyle w:val="normaltextrun"/>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[30, 18, 29]</w:t>
            </w:r>
          </w:p>
        </w:tc>
        <w:tc>
          <w:tcPr>
            <w:tcW w:w="991" w:type="dxa"/>
            <w:tcMar/>
          </w:tcPr>
          <w:p w:rsidR="4815EEA8" w:rsidP="1C38B521" w:rsidRDefault="4815EEA8" w14:paraId="5A43727A" w14:textId="2F52FB36">
            <w:pPr>
              <w:spacing w:line="259" w:lineRule="auto"/>
            </w:pPr>
            <w:r w:rsidRPr="1C38B521">
              <w:rPr>
                <w:rFonts w:ascii="Aptos" w:hAnsi="Aptos" w:eastAsia="Aptos" w:cs="Aptos"/>
                <w:color w:val="000000" w:themeColor="text1"/>
                <w:sz w:val="12"/>
                <w:szCs w:val="12"/>
              </w:rPr>
              <w:t>A</w:t>
            </w:r>
          </w:p>
        </w:tc>
        <w:tc>
          <w:tcPr>
            <w:tcW w:w="683" w:type="dxa"/>
            <w:tcMar/>
          </w:tcPr>
          <w:p w:rsidR="1C38B521" w:rsidP="1C38B521" w:rsidRDefault="1C38B521" w14:paraId="0397E694" w14:textId="67651652">
            <w:pPr>
              <w:spacing w:line="259" w:lineRule="auto"/>
              <w:rPr>
                <w:rFonts w:ascii="Aptos" w:hAnsi="Aptos" w:eastAsia="Aptos" w:cs="Aptos"/>
                <w:color w:val="000000" w:themeColor="text1"/>
                <w:sz w:val="12"/>
                <w:szCs w:val="12"/>
              </w:rPr>
            </w:pPr>
          </w:p>
        </w:tc>
        <w:tc>
          <w:tcPr>
            <w:tcW w:w="2822" w:type="dxa"/>
            <w:tcMar/>
          </w:tcPr>
          <w:p w:rsidR="1C38B521" w:rsidP="1C38B521" w:rsidRDefault="1C38B521" w14:paraId="0C8D1B2D" w14:textId="50976E0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What is the output of the following Python code?  </w:t>
            </w:r>
          </w:p>
          <w:p w:rsidR="1C38B521" w:rsidP="1C38B521" w:rsidRDefault="1C38B521" w14:paraId="155CAC55" w14:textId="0C815C0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x = [4, 7, 2, 3, 60, 18, 29]  </w:t>
            </w:r>
          </w:p>
          <w:p w:rsidR="1C38B521" w:rsidP="1C38B521" w:rsidRDefault="1C38B521" w14:paraId="321E8D19" w14:textId="0BDE8D33">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print(x[:-1]) </w:t>
            </w:r>
          </w:p>
          <w:p w:rsidR="1C38B521" w:rsidP="1C38B521" w:rsidRDefault="1C38B521" w14:paraId="3DE83B2C" w14:textId="1A2E8E8F">
            <w:pPr>
              <w:spacing w:line="259" w:lineRule="auto"/>
              <w:rPr>
                <w:rFonts w:ascii="Aptos" w:hAnsi="Aptos" w:eastAsia="Aptos" w:cs="Aptos"/>
                <w:color w:val="000000" w:themeColor="text1"/>
                <w:sz w:val="12"/>
                <w:szCs w:val="12"/>
              </w:rPr>
            </w:pPr>
          </w:p>
        </w:tc>
        <w:tc>
          <w:tcPr>
            <w:tcW w:w="1110" w:type="dxa"/>
            <w:tcMar/>
          </w:tcPr>
          <w:p w:rsidR="1F729023" w:rsidP="1C38B521" w:rsidRDefault="1F729023" w14:paraId="6050E7D6" w14:textId="4B5203C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xml:space="preserve">A) </w:t>
            </w:r>
            <w:r w:rsidRPr="1C38B521" w:rsidR="1C38B521">
              <w:rPr>
                <w:rFonts w:ascii="Aptos" w:hAnsi="Aptos" w:eastAsia="Aptos" w:cs="Aptos"/>
                <w:color w:val="000000" w:themeColor="text1"/>
                <w:sz w:val="12"/>
                <w:szCs w:val="12"/>
              </w:rPr>
              <w:t>[4, 7, 2, 3, 60, 18]</w:t>
            </w:r>
          </w:p>
          <w:p w:rsidR="664A2C2A" w:rsidP="1C38B521" w:rsidRDefault="664A2C2A" w14:paraId="65FECE2B" w14:textId="42F6CA7A">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w:t>
            </w:r>
            <w:r w:rsidRPr="1C38B521" w:rsidR="36EDE6E6">
              <w:rPr>
                <w:rStyle w:val="normaltextrun"/>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[4, 7, 2, 3, 60, 18, 29]</w:t>
            </w:r>
          </w:p>
          <w:p w:rsidR="20C5CF10" w:rsidP="1C38B521" w:rsidRDefault="20C5CF10" w14:paraId="3B3279C1" w14:textId="40759FE8">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w:t>
            </w:r>
            <w:r w:rsidRPr="1C38B521" w:rsidR="01E021A0">
              <w:rPr>
                <w:rStyle w:val="normaltextrun"/>
                <w:rFonts w:ascii="Aptos" w:hAnsi="Aptos" w:eastAsia="Aptos" w:cs="Aptos"/>
                <w:color w:val="000000" w:themeColor="text1"/>
                <w:sz w:val="12"/>
                <w:szCs w:val="12"/>
              </w:rPr>
              <w:t>)</w:t>
            </w:r>
            <w:r w:rsidRPr="1C38B521" w:rsidR="1C38B521">
              <w:rPr>
                <w:rStyle w:val="normaltextrun"/>
                <w:rFonts w:ascii="Aptos" w:hAnsi="Aptos" w:eastAsia="Aptos" w:cs="Aptos"/>
                <w:color w:val="000000" w:themeColor="text1"/>
                <w:sz w:val="12"/>
                <w:szCs w:val="12"/>
              </w:rPr>
              <w:t xml:space="preserve"> [4, 7, 2, 3, 60]</w:t>
            </w:r>
          </w:p>
          <w:p w:rsidR="1C38B521" w:rsidP="1C38B521" w:rsidRDefault="1C38B521" w14:paraId="5A3BAC39" w14:textId="3387B5B5">
            <w:pPr>
              <w:spacing w:line="259" w:lineRule="auto"/>
              <w:rPr>
                <w:rFonts w:ascii="Aptos" w:hAnsi="Aptos" w:eastAsia="Aptos" w:cs="Aptos"/>
                <w:color w:val="000000" w:themeColor="text1"/>
                <w:sz w:val="12"/>
                <w:szCs w:val="12"/>
              </w:rPr>
            </w:pPr>
          </w:p>
          <w:p w:rsidR="1C38B521" w:rsidP="1C38B521" w:rsidRDefault="1C38B521" w14:paraId="4F0FDB24" w14:textId="53EF4391">
            <w:pPr>
              <w:spacing w:line="259" w:lineRule="auto"/>
              <w:rPr>
                <w:rFonts w:ascii="Aptos" w:hAnsi="Aptos" w:eastAsia="Aptos" w:cs="Aptos"/>
                <w:color w:val="000000" w:themeColor="text1"/>
                <w:sz w:val="12"/>
                <w:szCs w:val="12"/>
              </w:rPr>
            </w:pPr>
          </w:p>
          <w:p w:rsidR="1C38B521" w:rsidP="1C38B521" w:rsidRDefault="1C38B521" w14:paraId="69EF71A6" w14:textId="06AE0F42">
            <w:pPr>
              <w:spacing w:line="259" w:lineRule="auto"/>
              <w:rPr>
                <w:rFonts w:ascii="Aptos" w:hAnsi="Aptos" w:eastAsia="Aptos" w:cs="Aptos"/>
                <w:color w:val="000000" w:themeColor="text1"/>
                <w:sz w:val="12"/>
                <w:szCs w:val="12"/>
              </w:rPr>
            </w:pPr>
          </w:p>
        </w:tc>
        <w:tc>
          <w:tcPr>
            <w:tcW w:w="991" w:type="dxa"/>
            <w:tcMar/>
          </w:tcPr>
          <w:p w:rsidR="1BCF6E14" w:rsidP="1C38B521" w:rsidRDefault="1BCF6E14" w14:paraId="5568220C" w14:textId="76006F55">
            <w:pPr>
              <w:spacing w:line="259" w:lineRule="auto"/>
            </w:pPr>
            <w:r w:rsidRPr="1C38B521">
              <w:rPr>
                <w:rFonts w:ascii="Aptos" w:hAnsi="Aptos" w:eastAsia="Aptos" w:cs="Aptos"/>
                <w:color w:val="000000" w:themeColor="text1"/>
                <w:sz w:val="12"/>
                <w:szCs w:val="12"/>
              </w:rPr>
              <w:t>A</w:t>
            </w:r>
          </w:p>
        </w:tc>
        <w:tc>
          <w:tcPr>
            <w:tcW w:w="699" w:type="dxa"/>
            <w:tcMar/>
          </w:tcPr>
          <w:p w:rsidR="1C38B521" w:rsidP="1C38B521" w:rsidRDefault="1C38B521" w14:paraId="6AF3D349" w14:textId="1AC8E0BF">
            <w:pPr>
              <w:spacing w:line="259" w:lineRule="auto"/>
              <w:rPr>
                <w:rFonts w:ascii="Aptos" w:hAnsi="Aptos" w:eastAsia="Aptos" w:cs="Aptos"/>
                <w:color w:val="000000" w:themeColor="text1"/>
                <w:sz w:val="12"/>
                <w:szCs w:val="12"/>
              </w:rPr>
            </w:pPr>
          </w:p>
        </w:tc>
      </w:tr>
      <w:tr w:rsidR="45A8D371" w:rsidTr="0AAAD340" w14:paraId="03FB2A3A" w14:textId="77777777">
        <w:trPr>
          <w:trHeight w:val="300"/>
        </w:trPr>
        <w:tc>
          <w:tcPr>
            <w:tcW w:w="345" w:type="dxa"/>
            <w:tcMar/>
          </w:tcPr>
          <w:p w:rsidR="1C38B521" w:rsidP="1C38B521" w:rsidRDefault="1C38B521" w14:paraId="03408A0E" w14:textId="1FD54DDA">
            <w:pPr>
              <w:spacing w:line="259" w:lineRule="auto"/>
              <w:rPr>
                <w:rFonts w:ascii="Aptos" w:hAnsi="Aptos" w:eastAsia="Aptos" w:cs="Aptos"/>
                <w:color w:val="000000" w:themeColor="text1"/>
                <w:sz w:val="12"/>
                <w:szCs w:val="12"/>
              </w:rPr>
            </w:pPr>
            <w:r w:rsidRPr="1C38B521">
              <w:rPr>
                <w:rStyle w:val="eop"/>
                <w:rFonts w:ascii="Aptos" w:hAnsi="Aptos" w:eastAsia="Aptos" w:cs="Aptos"/>
                <w:color w:val="000000" w:themeColor="text1"/>
                <w:sz w:val="12"/>
                <w:szCs w:val="12"/>
              </w:rPr>
              <w:t>18 </w:t>
            </w:r>
          </w:p>
        </w:tc>
        <w:tc>
          <w:tcPr>
            <w:tcW w:w="562" w:type="dxa"/>
            <w:tcMar/>
          </w:tcPr>
          <w:p w:rsidR="1C38B521" w:rsidP="1C38B521" w:rsidRDefault="1C38B521" w14:paraId="4C5945CB" w14:textId="6DD6F9A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DS1-4 </w:t>
            </w:r>
          </w:p>
        </w:tc>
        <w:tc>
          <w:tcPr>
            <w:tcW w:w="723" w:type="dxa"/>
            <w:tcMar/>
          </w:tcPr>
          <w:p w:rsidR="1C38B521" w:rsidP="1C38B521" w:rsidRDefault="1C38B521" w14:paraId="3B764F50" w14:textId="7F5FE0DA">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All that apply</w:t>
            </w:r>
          </w:p>
        </w:tc>
        <w:tc>
          <w:tcPr>
            <w:tcW w:w="2820" w:type="dxa"/>
            <w:tcMar/>
          </w:tcPr>
          <w:p w:rsidR="1C38B521" w:rsidP="1C38B521" w:rsidRDefault="00E80D2E" w14:paraId="47A3F3FA" w14:textId="1C2CA311">
            <w:pPr>
              <w:spacing w:line="259" w:lineRule="auto"/>
              <w:rPr>
                <w:rFonts w:ascii="Aptos" w:hAnsi="Aptos" w:eastAsia="Aptos" w:cs="Aptos"/>
                <w:color w:val="000000" w:themeColor="text1"/>
                <w:sz w:val="12"/>
                <w:szCs w:val="12"/>
              </w:rPr>
            </w:pPr>
            <w:r w:rsidRPr="00120D0F">
              <w:rPr>
                <w:rStyle w:val="normaltextrun"/>
                <w:rFonts w:ascii="Aptos" w:hAnsi="Aptos" w:eastAsia="Aptos" w:cs="Aptos"/>
                <w:b/>
                <w:bCs/>
                <w:color w:val="FF0000"/>
                <w:sz w:val="12"/>
                <w:szCs w:val="12"/>
              </w:rPr>
              <w:t>Q3</w:t>
            </w:r>
            <w:r>
              <w:rPr>
                <w:rStyle w:val="normaltextrun"/>
                <w:rFonts w:ascii="Aptos" w:hAnsi="Aptos" w:eastAsia="Aptos" w:cs="Apto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Suppose you have defined the following list in your Python environment: </w:t>
            </w:r>
            <w:r w:rsidR="1C38B521">
              <w:br/>
            </w:r>
            <w:r w:rsidRPr="1C38B521" w:rsidR="1C38B521">
              <w:rPr>
                <w:rStyle w:val="normaltextrun"/>
                <w:rFonts w:ascii="Aptos" w:hAnsi="Aptos" w:eastAsia="Aptos" w:cs="Aptos"/>
                <w:color w:val="000000" w:themeColor="text1"/>
                <w:sz w:val="12"/>
                <w:szCs w:val="12"/>
              </w:rPr>
              <w:t>x = ['a', 'b', 'c'] </w:t>
            </w:r>
            <w:r w:rsidR="1C38B521">
              <w:br/>
            </w:r>
            <w:r w:rsidRPr="1C38B521" w:rsidR="1C38B521">
              <w:rPr>
                <w:rStyle w:val="normaltextrun"/>
                <w:rFonts w:ascii="Aptos" w:hAnsi="Aptos" w:eastAsia="Aptos" w:cs="Aptos"/>
                <w:color w:val="000000" w:themeColor="text1"/>
                <w:sz w:val="12"/>
                <w:szCs w:val="12"/>
              </w:rPr>
              <w:t>Which of the following syntaxes would make x equal to: </w:t>
            </w:r>
            <w:r w:rsidR="1C38B521">
              <w:br/>
            </w:r>
            <w:r w:rsidRPr="1C38B521" w:rsidR="1C38B521">
              <w:rPr>
                <w:rStyle w:val="normaltextrun"/>
                <w:rFonts w:ascii="Aptos" w:hAnsi="Aptos" w:eastAsia="Aptos" w:cs="Aptos"/>
                <w:color w:val="000000" w:themeColor="text1"/>
                <w:sz w:val="12"/>
                <w:szCs w:val="12"/>
              </w:rPr>
              <w:t>['a', 'b', 'c', 'd'] </w:t>
            </w:r>
          </w:p>
        </w:tc>
        <w:tc>
          <w:tcPr>
            <w:tcW w:w="1110" w:type="dxa"/>
            <w:tcMar/>
          </w:tcPr>
          <w:p w:rsidR="3BB1A030" w:rsidP="1C38B521" w:rsidRDefault="3BB1A030" w14:paraId="24FD4EB3" w14:textId="5482EB1A">
            <w:pPr>
              <w:spacing w:line="259" w:lineRule="auto"/>
              <w:rPr>
                <w:rFonts w:ascii="Aptos" w:hAnsi="Aptos" w:eastAsia="Aptos" w:cs="Aptos"/>
                <w:color w:val="000000" w:themeColor="text1"/>
                <w:sz w:val="12"/>
                <w:szCs w:val="12"/>
                <w:lang w:val="fr-FR"/>
              </w:rPr>
            </w:pPr>
            <w:r w:rsidRPr="1C38B521">
              <w:rPr>
                <w:rStyle w:val="normaltextrun"/>
                <w:rFonts w:ascii="Aptos" w:hAnsi="Aptos" w:eastAsia="Aptos" w:cs="Aptos"/>
                <w:color w:val="000000" w:themeColor="text1"/>
                <w:sz w:val="12"/>
                <w:szCs w:val="12"/>
                <w:lang w:val="fr-FR"/>
              </w:rPr>
              <w:t>A</w:t>
            </w:r>
            <w:r w:rsidRPr="1C38B521" w:rsidR="1C38B521">
              <w:rPr>
                <w:rStyle w:val="normaltextrun"/>
                <w:rFonts w:ascii="Aptos" w:hAnsi="Aptos" w:eastAsia="Aptos" w:cs="Aptos"/>
                <w:color w:val="000000" w:themeColor="text1"/>
                <w:sz w:val="12"/>
                <w:szCs w:val="12"/>
                <w:lang w:val="fr-FR"/>
              </w:rPr>
              <w:t>) x.append('d') </w:t>
            </w:r>
            <w:r>
              <w:br/>
            </w:r>
            <w:r w:rsidRPr="1C38B521" w:rsidR="1ED88644">
              <w:rPr>
                <w:rStyle w:val="normaltextrun"/>
                <w:rFonts w:ascii="Aptos" w:hAnsi="Aptos" w:eastAsia="Aptos" w:cs="Aptos"/>
                <w:color w:val="000000" w:themeColor="text1"/>
                <w:sz w:val="12"/>
                <w:szCs w:val="12"/>
                <w:lang w:val="fr-FR"/>
              </w:rPr>
              <w:t>B</w:t>
            </w:r>
            <w:r w:rsidRPr="1C38B521" w:rsidR="1C38B521">
              <w:rPr>
                <w:rStyle w:val="normaltextrun"/>
                <w:rFonts w:ascii="Aptos" w:hAnsi="Aptos" w:eastAsia="Aptos" w:cs="Aptos"/>
                <w:color w:val="000000" w:themeColor="text1"/>
                <w:sz w:val="12"/>
                <w:szCs w:val="12"/>
                <w:lang w:val="fr-FR"/>
              </w:rPr>
              <w:t>) x += ['d'] </w:t>
            </w:r>
            <w:r>
              <w:br/>
            </w:r>
            <w:r w:rsidRPr="1C38B521" w:rsidR="5E777D36">
              <w:rPr>
                <w:rStyle w:val="normaltextrun"/>
                <w:rFonts w:ascii="Aptos" w:hAnsi="Aptos" w:eastAsia="Aptos" w:cs="Aptos"/>
                <w:color w:val="000000" w:themeColor="text1"/>
                <w:sz w:val="12"/>
                <w:szCs w:val="12"/>
                <w:lang w:val="fr-FR"/>
              </w:rPr>
              <w:t>C</w:t>
            </w:r>
            <w:r w:rsidRPr="1C38B521" w:rsidR="1C38B521">
              <w:rPr>
                <w:rStyle w:val="normaltextrun"/>
                <w:rFonts w:ascii="Aptos" w:hAnsi="Aptos" w:eastAsia="Aptos" w:cs="Aptos"/>
                <w:color w:val="000000" w:themeColor="text1"/>
                <w:sz w:val="12"/>
                <w:szCs w:val="12"/>
                <w:lang w:val="fr-FR"/>
              </w:rPr>
              <w:t>) x = x.append('d') </w:t>
            </w:r>
            <w:r>
              <w:br/>
            </w:r>
            <w:r w:rsidRPr="1C38B521" w:rsidR="1D43CB68">
              <w:rPr>
                <w:rStyle w:val="normaltextrun"/>
                <w:rFonts w:ascii="Aptos" w:hAnsi="Aptos" w:eastAsia="Aptos" w:cs="Aptos"/>
                <w:color w:val="000000" w:themeColor="text1"/>
                <w:sz w:val="12"/>
                <w:szCs w:val="12"/>
                <w:lang w:val="fr-FR"/>
              </w:rPr>
              <w:t>D</w:t>
            </w:r>
            <w:r w:rsidRPr="1C38B521" w:rsidR="1C38B521">
              <w:rPr>
                <w:rStyle w:val="normaltextrun"/>
                <w:rFonts w:ascii="Aptos" w:hAnsi="Aptos" w:eastAsia="Aptos" w:cs="Aptos"/>
                <w:color w:val="000000" w:themeColor="text1"/>
                <w:sz w:val="12"/>
                <w:szCs w:val="12"/>
                <w:lang w:val="fr-FR"/>
              </w:rPr>
              <w:t>) x = ['d'] </w:t>
            </w:r>
          </w:p>
        </w:tc>
        <w:tc>
          <w:tcPr>
            <w:tcW w:w="998" w:type="dxa"/>
            <w:tcMar/>
          </w:tcPr>
          <w:p w:rsidR="14F997E1" w:rsidP="1C38B521" w:rsidRDefault="14F997E1" w14:paraId="2551E654" w14:textId="7F7ACD4E">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B</w:t>
            </w:r>
            <w:r w:rsidRPr="1C38B521" w:rsidR="1C38B521">
              <w:rPr>
                <w:rStyle w:val="normaltextrun"/>
                <w:rFonts w:ascii="Aptos" w:hAnsi="Aptos" w:eastAsia="Aptos" w:cs="Aptos"/>
                <w:color w:val="000000" w:themeColor="text1"/>
                <w:sz w:val="12"/>
                <w:szCs w:val="12"/>
              </w:rPr>
              <w:t> </w:t>
            </w:r>
          </w:p>
        </w:tc>
        <w:tc>
          <w:tcPr>
            <w:tcW w:w="643" w:type="dxa"/>
            <w:tcMar/>
          </w:tcPr>
          <w:p w:rsidR="1C38B521" w:rsidP="1C38B521" w:rsidRDefault="1C38B521" w14:paraId="49CD86C3" w14:textId="6E243352">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02D52E2C" w14:textId="0FF6930F">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19A23A98" w14:textId="1821DD1E">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Suppose you have defined the following list in your Python environment: </w:t>
            </w:r>
            <w:r>
              <w:br/>
            </w:r>
            <w:r w:rsidRPr="1C38B521">
              <w:rPr>
                <w:rStyle w:val="normaltextrun"/>
                <w:rFonts w:ascii="Aptos" w:hAnsi="Aptos" w:eastAsia="Aptos" w:cs="Aptos"/>
                <w:color w:val="000000" w:themeColor="text1"/>
                <w:sz w:val="12"/>
                <w:szCs w:val="12"/>
              </w:rPr>
              <w:t>x = [2, 3, 4] </w:t>
            </w:r>
            <w:r>
              <w:br/>
            </w:r>
            <w:r w:rsidRPr="1C38B521">
              <w:rPr>
                <w:rStyle w:val="normaltextrun"/>
                <w:rFonts w:ascii="Aptos" w:hAnsi="Aptos" w:eastAsia="Aptos" w:cs="Aptos"/>
                <w:color w:val="000000" w:themeColor="text1"/>
                <w:sz w:val="12"/>
                <w:szCs w:val="12"/>
              </w:rPr>
              <w:t>Which of the following syntaxes would make x equal to: </w:t>
            </w:r>
            <w:r>
              <w:br/>
            </w:r>
            <w:r w:rsidRPr="1C38B521">
              <w:rPr>
                <w:rStyle w:val="normaltextrun"/>
                <w:rFonts w:ascii="Aptos" w:hAnsi="Aptos" w:eastAsia="Aptos" w:cs="Aptos"/>
                <w:color w:val="000000" w:themeColor="text1"/>
                <w:sz w:val="12"/>
                <w:szCs w:val="12"/>
              </w:rPr>
              <w:t>[2, 3, 4, 5] </w:t>
            </w:r>
          </w:p>
          <w:p w:rsidR="1C38B521" w:rsidP="1C38B521" w:rsidRDefault="1C38B521" w14:paraId="7624DA23" w14:textId="2E59AA4C">
            <w:pPr>
              <w:spacing w:line="259" w:lineRule="auto"/>
              <w:rPr>
                <w:rFonts w:ascii="Aptos" w:hAnsi="Aptos" w:eastAsia="Aptos" w:cs="Aptos"/>
                <w:color w:val="000000" w:themeColor="text1"/>
                <w:sz w:val="12"/>
                <w:szCs w:val="12"/>
              </w:rPr>
            </w:pPr>
          </w:p>
        </w:tc>
        <w:tc>
          <w:tcPr>
            <w:tcW w:w="1110" w:type="dxa"/>
            <w:tcMar/>
          </w:tcPr>
          <w:p w:rsidR="155D7E5C" w:rsidP="1C38B521" w:rsidRDefault="155D7E5C" w14:paraId="28A585E0" w14:textId="70BD32B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w:t>
            </w:r>
            <w:r w:rsidRPr="1C38B521" w:rsidR="1C38B521">
              <w:rPr>
                <w:rFonts w:ascii="Aptos" w:hAnsi="Aptos" w:eastAsia="Aptos" w:cs="Aptos"/>
                <w:color w:val="000000" w:themeColor="text1"/>
                <w:sz w:val="12"/>
                <w:szCs w:val="12"/>
              </w:rPr>
              <w:t xml:space="preserve"> x.append(5)  </w:t>
            </w:r>
          </w:p>
          <w:p w:rsidR="61D91B8C" w:rsidP="1C38B521" w:rsidRDefault="61D91B8C" w14:paraId="66DE922C" w14:textId="5FE5343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w:t>
            </w:r>
            <w:r w:rsidRPr="1C38B521" w:rsidR="1C38B521">
              <w:rPr>
                <w:rFonts w:ascii="Aptos" w:hAnsi="Aptos" w:eastAsia="Aptos" w:cs="Aptos"/>
                <w:color w:val="000000" w:themeColor="text1"/>
                <w:sz w:val="12"/>
                <w:szCs w:val="12"/>
              </w:rPr>
              <w:t xml:space="preserve"> x += 5</w:t>
            </w:r>
          </w:p>
          <w:p w:rsidR="6A25ED63" w:rsidP="1C38B521" w:rsidRDefault="6A25ED63" w14:paraId="003B927D" w14:textId="1B667E1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w:t>
            </w:r>
            <w:r w:rsidRPr="1C38B521" w:rsidR="1C38B521">
              <w:rPr>
                <w:rFonts w:ascii="Aptos" w:hAnsi="Aptos" w:eastAsia="Aptos" w:cs="Aptos"/>
                <w:color w:val="000000" w:themeColor="text1"/>
                <w:sz w:val="12"/>
                <w:szCs w:val="12"/>
              </w:rPr>
              <w:t xml:space="preserve"> x = x.append('d')  </w:t>
            </w:r>
          </w:p>
          <w:p w:rsidR="0AF7092E" w:rsidP="1C38B521" w:rsidRDefault="0AF7092E" w14:paraId="4FF3CCC2" w14:textId="068E589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w:t>
            </w:r>
            <w:r w:rsidRPr="1C38B521" w:rsidR="1C38B521">
              <w:rPr>
                <w:rFonts w:ascii="Aptos" w:hAnsi="Aptos" w:eastAsia="Aptos" w:cs="Aptos"/>
                <w:color w:val="000000" w:themeColor="text1"/>
                <w:sz w:val="12"/>
                <w:szCs w:val="12"/>
              </w:rPr>
              <w:t xml:space="preserve"> x += [5] </w:t>
            </w:r>
          </w:p>
        </w:tc>
        <w:tc>
          <w:tcPr>
            <w:tcW w:w="991" w:type="dxa"/>
            <w:tcMar/>
          </w:tcPr>
          <w:p w:rsidR="4D8509E9" w:rsidP="1C38B521" w:rsidRDefault="4D8509E9" w14:paraId="2BF9B3F0" w14:textId="3D4874ED">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 D</w:t>
            </w:r>
          </w:p>
        </w:tc>
        <w:tc>
          <w:tcPr>
            <w:tcW w:w="653" w:type="dxa"/>
            <w:tcMar/>
          </w:tcPr>
          <w:p w:rsidR="1C38B521" w:rsidP="1C38B521" w:rsidRDefault="1C38B521" w14:paraId="5C99D2C3" w14:textId="21D578DE">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333104D4" w14:textId="16968F89">
            <w:pPr>
              <w:spacing w:line="259" w:lineRule="auto"/>
              <w:rPr>
                <w:rFonts w:ascii="Aptos" w:hAnsi="Aptos" w:eastAsia="Aptos" w:cs="Aptos"/>
                <w:color w:val="000000" w:themeColor="text1"/>
                <w:sz w:val="12"/>
                <w:szCs w:val="12"/>
              </w:rPr>
            </w:pPr>
            <w:r w:rsidRPr="008B4A02">
              <w:rPr>
                <w:rFonts w:ascii="Aptos" w:hAnsi="Aptos" w:eastAsia="Aptos" w:cs="Aptos"/>
                <w:color w:val="000000" w:themeColor="text1"/>
                <w:sz w:val="12"/>
                <w:szCs w:val="12"/>
              </w:rPr>
              <w:t>Suppose you have defined the following list in your Python environment</w:t>
            </w:r>
            <w:r w:rsidRPr="1C38B521">
              <w:rPr>
                <w:rFonts w:ascii="Aptos" w:hAnsi="Aptos" w:eastAsia="Aptos" w:cs="Aptos"/>
                <w:color w:val="000000" w:themeColor="text1"/>
                <w:sz w:val="12"/>
                <w:szCs w:val="12"/>
              </w:rPr>
              <w:t xml:space="preserve">:  </w:t>
            </w:r>
          </w:p>
          <w:p w:rsidR="1C38B521" w:rsidP="1C38B521" w:rsidRDefault="1C38B521" w14:paraId="0F0D751F" w14:textId="23ECF98C">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x = [2, 3, 4]  </w:t>
            </w:r>
          </w:p>
          <w:p w:rsidR="1C38B521" w:rsidP="1C38B521" w:rsidRDefault="1C38B521" w14:paraId="619130A2" w14:textId="67A46DF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Which of the following syntaxes would make x equal to:  </w:t>
            </w:r>
          </w:p>
          <w:p w:rsidR="1C38B521" w:rsidP="1C38B521" w:rsidRDefault="1C38B521" w14:paraId="260B26B5" w14:textId="74362A8E">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 2, 3, 4] </w:t>
            </w:r>
          </w:p>
        </w:tc>
        <w:tc>
          <w:tcPr>
            <w:tcW w:w="1080" w:type="dxa"/>
            <w:tcMar/>
          </w:tcPr>
          <w:p w:rsidR="013E2EA0" w:rsidP="1C38B521" w:rsidRDefault="013E2EA0" w14:paraId="38966BB6" w14:textId="6969A60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A) </w:t>
            </w:r>
            <w:r w:rsidRPr="1C38B521" w:rsidR="1C38B521">
              <w:rPr>
                <w:rFonts w:ascii="Aptos" w:hAnsi="Aptos" w:eastAsia="Aptos" w:cs="Aptos"/>
                <w:color w:val="000000" w:themeColor="text1"/>
                <w:sz w:val="12"/>
                <w:szCs w:val="12"/>
              </w:rPr>
              <w:t>x.insert(0, 1)</w:t>
            </w:r>
          </w:p>
          <w:p w:rsidR="183B490D" w:rsidP="1C38B521" w:rsidRDefault="183B490D" w14:paraId="39AAFE15" w14:textId="0DB2660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w:t>
            </w:r>
            <w:r w:rsidRPr="1C38B521" w:rsidR="08C24E9D">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x.append(1, 0)</w:t>
            </w:r>
          </w:p>
          <w:p w:rsidR="4362DC3C" w:rsidP="1C38B521" w:rsidRDefault="4362DC3C" w14:paraId="5207B6D4" w14:textId="36EE01C0">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w:t>
            </w:r>
            <w:r w:rsidRPr="1C38B521" w:rsidR="509B62D0">
              <w:rPr>
                <w:rFonts w:ascii="Aptos" w:hAnsi="Aptos" w:eastAsia="Aptos" w:cs="Aptos"/>
                <w:color w:val="000000" w:themeColor="text1"/>
                <w:sz w:val="12"/>
                <w:szCs w:val="12"/>
              </w:rPr>
              <w:t>)</w:t>
            </w:r>
            <w:r w:rsidRPr="1C38B521" w:rsidR="1C38B521">
              <w:rPr>
                <w:rFonts w:ascii="Aptos" w:hAnsi="Aptos" w:eastAsia="Aptos" w:cs="Aptos"/>
                <w:color w:val="000000" w:themeColor="text1"/>
                <w:sz w:val="12"/>
                <w:szCs w:val="12"/>
              </w:rPr>
              <w:t xml:space="preserve"> x = [1] + x</w:t>
            </w:r>
          </w:p>
          <w:p w:rsidR="21FF8F30" w:rsidP="1C38B521" w:rsidRDefault="21FF8F30" w14:paraId="1B74E5EA" w14:textId="484BFEC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w:t>
            </w:r>
            <w:r w:rsidRPr="1C38B521" w:rsidR="11DDE61D">
              <w:rPr>
                <w:rFonts w:ascii="Aptos" w:hAnsi="Aptos" w:eastAsia="Aptos" w:cs="Aptos"/>
                <w:color w:val="000000" w:themeColor="text1"/>
                <w:sz w:val="12"/>
                <w:szCs w:val="12"/>
              </w:rPr>
              <w:t>)</w:t>
            </w:r>
            <w:r w:rsidRPr="1C38B521" w:rsidR="1C38B521">
              <w:rPr>
                <w:rFonts w:ascii="Aptos" w:hAnsi="Aptos" w:eastAsia="Aptos" w:cs="Aptos"/>
                <w:color w:val="000000" w:themeColor="text1"/>
                <w:sz w:val="12"/>
                <w:szCs w:val="12"/>
              </w:rPr>
              <w:t xml:space="preserve"> x = 1 + x</w:t>
            </w:r>
          </w:p>
          <w:p w:rsidR="1C38B521" w:rsidP="1C38B521" w:rsidRDefault="1C38B521" w14:paraId="11204F02" w14:textId="7F8C1B5A">
            <w:pPr>
              <w:spacing w:line="259" w:lineRule="auto"/>
              <w:rPr>
                <w:rFonts w:ascii="Aptos" w:hAnsi="Aptos" w:eastAsia="Aptos" w:cs="Aptos"/>
                <w:color w:val="000000" w:themeColor="text1"/>
                <w:sz w:val="12"/>
                <w:szCs w:val="12"/>
              </w:rPr>
            </w:pPr>
          </w:p>
          <w:p w:rsidR="1C38B521" w:rsidP="1C38B521" w:rsidRDefault="1C38B521" w14:paraId="7D406D6C" w14:textId="18412E44">
            <w:pPr>
              <w:spacing w:line="259" w:lineRule="auto"/>
              <w:rPr>
                <w:rFonts w:ascii="Aptos" w:hAnsi="Aptos" w:eastAsia="Aptos" w:cs="Aptos"/>
                <w:color w:val="000000" w:themeColor="text1"/>
                <w:sz w:val="12"/>
                <w:szCs w:val="12"/>
              </w:rPr>
            </w:pPr>
          </w:p>
        </w:tc>
        <w:tc>
          <w:tcPr>
            <w:tcW w:w="984" w:type="dxa"/>
            <w:tcMar/>
          </w:tcPr>
          <w:p w:rsidR="616B14F9" w:rsidP="1C38B521" w:rsidRDefault="616B14F9" w14:paraId="02B0B573" w14:textId="0E50A7A2">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 C</w:t>
            </w:r>
          </w:p>
        </w:tc>
        <w:tc>
          <w:tcPr>
            <w:tcW w:w="667" w:type="dxa"/>
            <w:tcMar/>
          </w:tcPr>
          <w:p w:rsidR="1C38B521" w:rsidP="1C38B521" w:rsidRDefault="1C38B521" w14:paraId="55B41DED" w14:textId="27EC36F3">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3FEFFB1F" w14:textId="175F396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Suppose you have defined the following list in your Python environment:  </w:t>
            </w:r>
          </w:p>
          <w:p w:rsidR="1C38B521" w:rsidP="1C38B521" w:rsidRDefault="1C38B521" w14:paraId="45E926B5" w14:textId="78832DE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x = [2, 3, 4]  </w:t>
            </w:r>
          </w:p>
          <w:p w:rsidRPr="00FD403C" w:rsidR="1C38B521" w:rsidP="1C38B521" w:rsidRDefault="1C38B521" w14:paraId="090CF8F4" w14:textId="3851BEE2">
            <w:pPr>
              <w:spacing w:line="259" w:lineRule="auto"/>
              <w:rPr>
                <w:rFonts w:ascii="Aptos" w:hAnsi="Aptos" w:eastAsia="Aptos" w:cs="Aptos"/>
                <w:color w:val="000000" w:themeColor="text1"/>
                <w:sz w:val="12"/>
                <w:szCs w:val="12"/>
              </w:rPr>
            </w:pPr>
            <w:r w:rsidRPr="00FD403C">
              <w:rPr>
                <w:rFonts w:ascii="Aptos" w:hAnsi="Aptos" w:eastAsia="Aptos" w:cs="Aptos"/>
                <w:color w:val="000000" w:themeColor="text1"/>
                <w:sz w:val="12"/>
                <w:szCs w:val="12"/>
              </w:rPr>
              <w:t xml:space="preserve">Which of the following syntaxes would make x equal to:  </w:t>
            </w:r>
          </w:p>
          <w:p w:rsidR="1C38B521" w:rsidP="1C38B521" w:rsidRDefault="1C38B521" w14:paraId="39C67A97" w14:textId="187CB6A0">
            <w:pPr>
              <w:spacing w:line="259" w:lineRule="auto"/>
              <w:rPr>
                <w:rFonts w:ascii="Aptos" w:hAnsi="Aptos" w:eastAsia="Aptos" w:cs="Aptos"/>
                <w:color w:val="000000" w:themeColor="text1"/>
                <w:sz w:val="12"/>
                <w:szCs w:val="12"/>
              </w:rPr>
            </w:pPr>
            <w:r w:rsidRPr="00FD403C">
              <w:rPr>
                <w:rFonts w:ascii="Aptos" w:hAnsi="Aptos" w:eastAsia="Aptos" w:cs="Aptos"/>
                <w:color w:val="000000" w:themeColor="text1"/>
                <w:sz w:val="12"/>
                <w:szCs w:val="12"/>
              </w:rPr>
              <w:t>[2, 3, 4, ‘a‘]</w:t>
            </w:r>
            <w:r w:rsidRPr="1C38B521">
              <w:rPr>
                <w:rFonts w:ascii="Aptos" w:hAnsi="Aptos" w:eastAsia="Aptos" w:cs="Aptos"/>
                <w:color w:val="000000" w:themeColor="text1"/>
                <w:sz w:val="12"/>
                <w:szCs w:val="12"/>
              </w:rPr>
              <w:t> </w:t>
            </w:r>
          </w:p>
          <w:p w:rsidR="1C38B521" w:rsidP="1C38B521" w:rsidRDefault="1C38B521" w14:paraId="74555DDE" w14:textId="0E2B2150">
            <w:pPr>
              <w:spacing w:line="259" w:lineRule="auto"/>
              <w:rPr>
                <w:rFonts w:ascii="Aptos" w:hAnsi="Aptos" w:eastAsia="Aptos" w:cs="Aptos"/>
                <w:color w:val="000000" w:themeColor="text1"/>
                <w:sz w:val="12"/>
                <w:szCs w:val="12"/>
              </w:rPr>
            </w:pPr>
          </w:p>
        </w:tc>
        <w:tc>
          <w:tcPr>
            <w:tcW w:w="1110" w:type="dxa"/>
            <w:tcMar/>
          </w:tcPr>
          <w:p w:rsidR="7EE9311A" w:rsidP="1C38B521" w:rsidRDefault="7EE9311A" w14:paraId="29E03793" w14:textId="7C51E8FD">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A) </w:t>
            </w:r>
            <w:r w:rsidRPr="1C38B521" w:rsidR="1C38B521">
              <w:rPr>
                <w:rFonts w:ascii="Aptos" w:hAnsi="Aptos" w:eastAsia="Aptos" w:cs="Aptos"/>
                <w:color w:val="000000" w:themeColor="text1"/>
                <w:sz w:val="12"/>
                <w:szCs w:val="12"/>
              </w:rPr>
              <w:t>It is impossible, you cannot add a string to a list of integers</w:t>
            </w:r>
          </w:p>
          <w:p w:rsidR="72C99C9D" w:rsidP="1C38B521" w:rsidRDefault="72C99C9D" w14:paraId="5A2AB6BC" w14:textId="14CB2A3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w:t>
            </w:r>
            <w:r w:rsidRPr="1C38B521" w:rsidR="4885095F">
              <w:rPr>
                <w:rFonts w:ascii="Aptos" w:hAnsi="Aptos" w:eastAsia="Aptos" w:cs="Aptos"/>
                <w:color w:val="000000" w:themeColor="text1"/>
                <w:sz w:val="12"/>
                <w:szCs w:val="12"/>
              </w:rPr>
              <w:t>)</w:t>
            </w:r>
            <w:r w:rsidRPr="1C38B521" w:rsidR="1C38B521">
              <w:rPr>
                <w:rFonts w:ascii="Aptos" w:hAnsi="Aptos" w:eastAsia="Aptos" w:cs="Aptos"/>
                <w:color w:val="000000" w:themeColor="text1"/>
                <w:sz w:val="12"/>
                <w:szCs w:val="12"/>
              </w:rPr>
              <w:t xml:space="preserve"> x.append(‘a’)</w:t>
            </w:r>
          </w:p>
          <w:p w:rsidR="7339BE7F" w:rsidP="1C38B521" w:rsidRDefault="7339BE7F" w14:paraId="5538E4C3" w14:textId="72BD925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w:t>
            </w:r>
            <w:r w:rsidRPr="1C38B521" w:rsidR="4D4301CA">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x = x + [‘a’]</w:t>
            </w:r>
          </w:p>
          <w:p w:rsidR="538664FE" w:rsidP="1C38B521" w:rsidRDefault="538664FE" w14:paraId="63F48B27" w14:textId="36A29400">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w:t>
            </w:r>
            <w:r w:rsidRPr="1C38B521" w:rsidR="4B771394">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x+= ‘a’</w:t>
            </w:r>
          </w:p>
        </w:tc>
        <w:tc>
          <w:tcPr>
            <w:tcW w:w="991" w:type="dxa"/>
            <w:tcMar/>
          </w:tcPr>
          <w:p w:rsidR="1C38B521" w:rsidP="1C38B521" w:rsidRDefault="1C38B521" w14:paraId="70C9574D" w14:textId="0748A89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B, </w:t>
            </w:r>
            <w:r w:rsidRPr="1C38B521" w:rsidR="6F1F8FC2">
              <w:rPr>
                <w:rFonts w:ascii="Aptos" w:hAnsi="Aptos" w:eastAsia="Aptos" w:cs="Aptos"/>
                <w:color w:val="000000" w:themeColor="text1"/>
                <w:sz w:val="12"/>
                <w:szCs w:val="12"/>
              </w:rPr>
              <w:t>C</w:t>
            </w:r>
            <w:r w:rsidRPr="1C38B521">
              <w:rPr>
                <w:rFonts w:ascii="Aptos" w:hAnsi="Aptos" w:eastAsia="Aptos" w:cs="Aptos"/>
                <w:color w:val="000000" w:themeColor="text1"/>
                <w:sz w:val="12"/>
                <w:szCs w:val="12"/>
              </w:rPr>
              <w:t xml:space="preserve">, </w:t>
            </w:r>
            <w:r w:rsidRPr="1C38B521" w:rsidR="74629A6C">
              <w:rPr>
                <w:rFonts w:ascii="Aptos" w:hAnsi="Aptos" w:eastAsia="Aptos" w:cs="Aptos"/>
                <w:color w:val="000000" w:themeColor="text1"/>
                <w:sz w:val="12"/>
                <w:szCs w:val="12"/>
              </w:rPr>
              <w:t>D</w:t>
            </w:r>
          </w:p>
        </w:tc>
        <w:tc>
          <w:tcPr>
            <w:tcW w:w="683" w:type="dxa"/>
            <w:tcMar/>
          </w:tcPr>
          <w:p w:rsidR="1C38B521" w:rsidP="1C38B521" w:rsidRDefault="1C38B521" w14:paraId="4982C66F" w14:textId="0DD4E225">
            <w:pPr>
              <w:spacing w:line="259" w:lineRule="auto"/>
              <w:rPr>
                <w:rFonts w:ascii="Aptos" w:hAnsi="Aptos" w:eastAsia="Aptos" w:cs="Aptos"/>
                <w:color w:val="000000" w:themeColor="text1"/>
                <w:sz w:val="12"/>
                <w:szCs w:val="12"/>
              </w:rPr>
            </w:pPr>
          </w:p>
        </w:tc>
        <w:tc>
          <w:tcPr>
            <w:tcW w:w="2822" w:type="dxa"/>
            <w:tcMar/>
          </w:tcPr>
          <w:p w:rsidR="1C38B521" w:rsidP="1C38B521" w:rsidRDefault="1C38B521" w14:paraId="0B7B770F" w14:textId="354A964C">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Suppose you have defined the following list in your Python environment: </w:t>
            </w:r>
            <w:r>
              <w:br/>
            </w:r>
            <w:r w:rsidRPr="00256BE9">
              <w:rPr>
                <w:rStyle w:val="normaltextrun"/>
                <w:rFonts w:ascii="Aptos" w:hAnsi="Aptos" w:eastAsia="Aptos" w:cs="Aptos"/>
                <w:color w:val="000000" w:themeColor="text1"/>
                <w:sz w:val="12"/>
                <w:szCs w:val="12"/>
              </w:rPr>
              <w:t>x = [1, 2, 3, 4] </w:t>
            </w:r>
            <w:r w:rsidRPr="00256BE9">
              <w:br/>
            </w:r>
            <w:r w:rsidRPr="00256BE9">
              <w:rPr>
                <w:rStyle w:val="normaltextrun"/>
                <w:rFonts w:ascii="Aptos" w:hAnsi="Aptos" w:eastAsia="Aptos" w:cs="Aptos"/>
                <w:color w:val="000000" w:themeColor="text1"/>
                <w:sz w:val="12"/>
                <w:szCs w:val="12"/>
              </w:rPr>
              <w:t>Which of the following syntaxes would make x equal to: </w:t>
            </w:r>
            <w:r w:rsidRPr="00256BE9">
              <w:br/>
            </w:r>
            <w:r w:rsidRPr="00256BE9">
              <w:rPr>
                <w:rStyle w:val="normaltextrun"/>
                <w:rFonts w:ascii="Aptos" w:hAnsi="Aptos" w:eastAsia="Aptos" w:cs="Aptos"/>
                <w:color w:val="000000" w:themeColor="text1"/>
                <w:sz w:val="12"/>
                <w:szCs w:val="12"/>
              </w:rPr>
              <w:t>[1, 2, 3]</w:t>
            </w:r>
            <w:r w:rsidRPr="1C38B521">
              <w:rPr>
                <w:rStyle w:val="normaltextrun"/>
                <w:rFonts w:ascii="Aptos" w:hAnsi="Aptos" w:eastAsia="Aptos" w:cs="Aptos"/>
                <w:color w:val="000000" w:themeColor="text1"/>
                <w:sz w:val="12"/>
                <w:szCs w:val="12"/>
              </w:rPr>
              <w:t> </w:t>
            </w:r>
          </w:p>
          <w:p w:rsidRPr="00404777" w:rsidR="1C38B521" w:rsidP="1C38B521" w:rsidRDefault="1C38B521" w14:paraId="3E6578EB" w14:textId="56EA76A9">
            <w:pPr>
              <w:spacing w:line="259" w:lineRule="auto"/>
              <w:rPr>
                <w:rFonts w:ascii="Aptos" w:hAnsi="Aptos" w:eastAsia="Aptos" w:cs="Aptos"/>
                <w:color w:val="000000" w:themeColor="text1"/>
                <w:sz w:val="12"/>
                <w:szCs w:val="12"/>
              </w:rPr>
            </w:pPr>
          </w:p>
          <w:p w:rsidRPr="00404777" w:rsidR="1C38B521" w:rsidP="1C38B521" w:rsidRDefault="1C38B521" w14:paraId="58BF2577" w14:textId="0CAED470">
            <w:pPr>
              <w:spacing w:line="259" w:lineRule="auto"/>
              <w:rPr>
                <w:rFonts w:ascii="Aptos" w:hAnsi="Aptos" w:eastAsia="Aptos" w:cs="Aptos"/>
                <w:color w:val="000000" w:themeColor="text1"/>
                <w:sz w:val="12"/>
                <w:szCs w:val="12"/>
              </w:rPr>
            </w:pPr>
          </w:p>
        </w:tc>
        <w:tc>
          <w:tcPr>
            <w:tcW w:w="1110" w:type="dxa"/>
            <w:tcMar/>
          </w:tcPr>
          <w:p w:rsidR="1C38B521" w:rsidP="1C38B521" w:rsidRDefault="1C38B521" w14:paraId="2634236E" w14:textId="41559030">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lang w:val="fr-FR"/>
              </w:rPr>
              <w:t>A) x -= 1</w:t>
            </w:r>
            <w:r>
              <w:br/>
            </w:r>
            <w:r w:rsidRPr="1C38B521">
              <w:rPr>
                <w:rStyle w:val="normaltextrun"/>
                <w:rFonts w:ascii="Aptos" w:hAnsi="Aptos" w:eastAsia="Aptos" w:cs="Aptos"/>
                <w:color w:val="000000" w:themeColor="text1"/>
                <w:sz w:val="12"/>
                <w:szCs w:val="12"/>
                <w:lang w:val="fr-FR"/>
              </w:rPr>
              <w:t>B) x -= [4] </w:t>
            </w:r>
            <w:r>
              <w:br/>
            </w:r>
            <w:r w:rsidRPr="1C38B521">
              <w:rPr>
                <w:rStyle w:val="normaltextrun"/>
                <w:rFonts w:ascii="Aptos" w:hAnsi="Aptos" w:eastAsia="Aptos" w:cs="Aptos"/>
                <w:color w:val="000000" w:themeColor="text1"/>
                <w:sz w:val="12"/>
                <w:szCs w:val="12"/>
                <w:lang w:val="fr-FR"/>
              </w:rPr>
              <w:t>C) x = x[:-1] </w:t>
            </w:r>
            <w:r>
              <w:br/>
            </w:r>
            <w:r w:rsidRPr="1C38B521">
              <w:rPr>
                <w:rStyle w:val="normaltextrun"/>
                <w:rFonts w:ascii="Aptos" w:hAnsi="Aptos" w:eastAsia="Aptos" w:cs="Aptos"/>
                <w:color w:val="000000" w:themeColor="text1"/>
                <w:sz w:val="12"/>
                <w:szCs w:val="12"/>
                <w:lang w:val="fr-FR"/>
              </w:rPr>
              <w:t>D) x = x[0:-1]</w:t>
            </w:r>
          </w:p>
          <w:p w:rsidR="1C38B521" w:rsidP="1C38B521" w:rsidRDefault="1C38B521" w14:paraId="0A3E6D5E" w14:textId="37B4D262">
            <w:pPr>
              <w:spacing w:line="259" w:lineRule="auto"/>
              <w:rPr>
                <w:rFonts w:ascii="Aptos" w:hAnsi="Aptos" w:eastAsia="Aptos" w:cs="Aptos"/>
                <w:color w:val="000000" w:themeColor="text1"/>
                <w:sz w:val="12"/>
                <w:szCs w:val="12"/>
                <w:lang w:val="es-ES"/>
              </w:rPr>
            </w:pPr>
          </w:p>
        </w:tc>
        <w:tc>
          <w:tcPr>
            <w:tcW w:w="991" w:type="dxa"/>
            <w:tcMar/>
          </w:tcPr>
          <w:p w:rsidR="1C38B521" w:rsidP="1C38B521" w:rsidRDefault="1C38B521" w14:paraId="7DD2D33D" w14:textId="56645D30">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D</w:t>
            </w:r>
          </w:p>
        </w:tc>
        <w:tc>
          <w:tcPr>
            <w:tcW w:w="699" w:type="dxa"/>
            <w:tcMar/>
          </w:tcPr>
          <w:p w:rsidR="1C38B521" w:rsidP="1C38B521" w:rsidRDefault="1C38B521" w14:paraId="004F6958" w14:textId="1F5A8CEA">
            <w:pPr>
              <w:spacing w:line="259" w:lineRule="auto"/>
              <w:rPr>
                <w:rFonts w:ascii="Aptos" w:hAnsi="Aptos" w:eastAsia="Aptos" w:cs="Aptos"/>
                <w:color w:val="000000" w:themeColor="text1"/>
                <w:sz w:val="12"/>
                <w:szCs w:val="12"/>
              </w:rPr>
            </w:pPr>
          </w:p>
        </w:tc>
      </w:tr>
      <w:tr w:rsidR="45A8D371" w:rsidTr="0AAAD340" w14:paraId="2B93379E" w14:textId="77777777">
        <w:trPr>
          <w:trHeight w:val="300"/>
        </w:trPr>
        <w:tc>
          <w:tcPr>
            <w:tcW w:w="345" w:type="dxa"/>
            <w:tcMar/>
          </w:tcPr>
          <w:p w:rsidR="1C38B521" w:rsidP="1C38B521" w:rsidRDefault="1C38B521" w14:paraId="2EE6D4BF" w14:textId="3EE9E577">
            <w:pPr>
              <w:spacing w:line="259" w:lineRule="auto"/>
              <w:rPr>
                <w:rFonts w:ascii="Aptos" w:hAnsi="Aptos" w:eastAsia="Aptos" w:cs="Aptos"/>
                <w:color w:val="000000" w:themeColor="text1"/>
                <w:sz w:val="12"/>
                <w:szCs w:val="12"/>
              </w:rPr>
            </w:pPr>
            <w:r w:rsidRPr="1C38B521">
              <w:rPr>
                <w:rStyle w:val="eop"/>
                <w:rFonts w:ascii="Aptos" w:hAnsi="Aptos" w:eastAsia="Aptos" w:cs="Aptos"/>
                <w:color w:val="000000" w:themeColor="text1"/>
                <w:sz w:val="12"/>
                <w:szCs w:val="12"/>
              </w:rPr>
              <w:t>20 </w:t>
            </w:r>
          </w:p>
        </w:tc>
        <w:tc>
          <w:tcPr>
            <w:tcW w:w="562" w:type="dxa"/>
            <w:tcMar/>
          </w:tcPr>
          <w:p w:rsidR="1C38B521" w:rsidP="1C38B521" w:rsidRDefault="1C38B521" w14:paraId="7BF72D43" w14:textId="69D3981C">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DS1-4 </w:t>
            </w:r>
          </w:p>
        </w:tc>
        <w:tc>
          <w:tcPr>
            <w:tcW w:w="723" w:type="dxa"/>
            <w:tcMar/>
          </w:tcPr>
          <w:p w:rsidR="1C38B521" w:rsidP="1C38B521" w:rsidRDefault="1C38B521" w14:paraId="25CE3336" w14:textId="01744B2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Multiple choice</w:t>
            </w:r>
          </w:p>
          <w:p w:rsidR="1C38B521" w:rsidP="1C38B521" w:rsidRDefault="1C38B521" w14:paraId="6BB805E5" w14:textId="21C74AA2">
            <w:pPr>
              <w:spacing w:line="259" w:lineRule="auto"/>
              <w:rPr>
                <w:rFonts w:ascii="Aptos" w:hAnsi="Aptos" w:eastAsia="Aptos" w:cs="Aptos"/>
                <w:color w:val="000000" w:themeColor="text1"/>
                <w:sz w:val="12"/>
                <w:szCs w:val="12"/>
              </w:rPr>
            </w:pPr>
          </w:p>
        </w:tc>
        <w:tc>
          <w:tcPr>
            <w:tcW w:w="2820" w:type="dxa"/>
            <w:tcMar/>
          </w:tcPr>
          <w:p w:rsidR="1C38B521" w:rsidP="1C38B521" w:rsidRDefault="00E80D2E" w14:paraId="6B274EE2" w14:textId="59CCC669">
            <w:r w:rsidRPr="00120D0F">
              <w:rPr>
                <w:rStyle w:val="normaltextrun"/>
                <w:rFonts w:ascii="Aptos" w:hAnsi="Aptos" w:eastAsia="Aptos" w:cs="Aptos"/>
                <w:b/>
                <w:bCs/>
                <w:color w:val="FF0000"/>
                <w:sz w:val="12"/>
                <w:szCs w:val="12"/>
              </w:rPr>
              <w:t>Q4</w:t>
            </w:r>
            <w:r>
              <w:rPr>
                <w:rStyle w:val="normaltextrun"/>
                <w:rFonts w:ascii="Aptos" w:hAnsi="Aptos" w:eastAsia="Aptos" w:cs="Apto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What is the output of the following Python c</w:t>
            </w:r>
            <w:r w:rsidR="007E4203">
              <w:rPr>
                <w:noProof/>
                <w:color w:val="2B579A"/>
                <w:shd w:val="clear" w:color="auto" w:fill="E6E6E6"/>
              </w:rPr>
              <w:drawing>
                <wp:inline distT="0" distB="0" distL="0" distR="0" wp14:anchorId="624A52D6" wp14:editId="5858BFD8">
                  <wp:extent cx="1647825" cy="1190625"/>
                  <wp:effectExtent l="0" t="0" r="0" b="0"/>
                  <wp:docPr id="920455946" name="Picture 920455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647825" cy="1190625"/>
                          </a:xfrm>
                          <a:prstGeom prst="rect">
                            <a:avLst/>
                          </a:prstGeom>
                        </pic:spPr>
                      </pic:pic>
                    </a:graphicData>
                  </a:graphic>
                </wp:inline>
              </w:drawing>
            </w:r>
            <w:r w:rsidRPr="1C38B521" w:rsidR="1C38B521">
              <w:rPr>
                <w:rStyle w:val="normaltextrun"/>
                <w:rFonts w:ascii="Aptos" w:hAnsi="Aptos" w:eastAsia="Aptos" w:cs="Aptos"/>
                <w:color w:val="000000" w:themeColor="text1"/>
                <w:sz w:val="12"/>
                <w:szCs w:val="12"/>
              </w:rPr>
              <w:t>ode? </w:t>
            </w:r>
            <w:r w:rsidRPr="1C38B521" w:rsidR="1C38B521">
              <w:rPr>
                <w:rStyle w:val="eop"/>
                <w:rFonts w:ascii="Aptos" w:hAnsi="Aptos" w:eastAsia="Aptos" w:cs="Aptos"/>
                <w:color w:val="000000" w:themeColor="text1"/>
                <w:sz w:val="12"/>
                <w:szCs w:val="12"/>
              </w:rPr>
              <w:t> </w:t>
            </w:r>
            <w:r w:rsidR="007E4203">
              <w:t xml:space="preserve"> </w:t>
            </w:r>
            <w:hyperlink r:id="rId23">
              <w:r w:rsidRPr="1C38B521" w:rsidR="495FB337">
                <w:rPr>
                  <w:rStyle w:val="Hipervnculo"/>
                  <w:rFonts w:ascii="Aptos" w:hAnsi="Aptos" w:eastAsia="Aptos" w:cs="Aptos"/>
                  <w:sz w:val="12"/>
                  <w:szCs w:val="12"/>
                </w:rPr>
                <w:t>Link to png image </w:t>
              </w:r>
            </w:hyperlink>
          </w:p>
        </w:tc>
        <w:tc>
          <w:tcPr>
            <w:tcW w:w="1110" w:type="dxa"/>
            <w:tcMar/>
          </w:tcPr>
          <w:p w:rsidR="1C38B521" w:rsidP="1C38B521" w:rsidRDefault="1C38B521" w14:paraId="0A851992" w14:textId="5EC86FE0">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[True, True, False] </w:t>
            </w:r>
            <w:r>
              <w:br/>
            </w:r>
            <w:r w:rsidRPr="1C38B521">
              <w:rPr>
                <w:rStyle w:val="normaltextrun"/>
                <w:rFonts w:ascii="Aptos" w:hAnsi="Aptos" w:eastAsia="Aptos" w:cs="Aptos"/>
                <w:color w:val="000000" w:themeColor="text1"/>
                <w:sz w:val="12"/>
                <w:szCs w:val="12"/>
              </w:rPr>
              <w:t>B) True </w:t>
            </w:r>
            <w:r>
              <w:br/>
            </w:r>
            <w:r w:rsidRPr="1C38B521">
              <w:rPr>
                <w:rStyle w:val="normaltextrun"/>
                <w:rFonts w:ascii="Aptos" w:hAnsi="Aptos" w:eastAsia="Aptos" w:cs="Aptos"/>
                <w:color w:val="000000" w:themeColor="text1"/>
                <w:sz w:val="12"/>
                <w:szCs w:val="12"/>
              </w:rPr>
              <w:t>C) [False, False, True] </w:t>
            </w:r>
            <w:r>
              <w:br/>
            </w:r>
            <w:r w:rsidRPr="1C38B521">
              <w:rPr>
                <w:rStyle w:val="normaltextrun"/>
                <w:rFonts w:ascii="Aptos" w:hAnsi="Aptos" w:eastAsia="Aptos" w:cs="Aptos"/>
                <w:color w:val="000000" w:themeColor="text1"/>
                <w:sz w:val="12"/>
                <w:szCs w:val="12"/>
              </w:rPr>
              <w:t>D) [False, False, True, True] </w:t>
            </w:r>
            <w:r>
              <w:br/>
            </w:r>
            <w:r w:rsidRPr="1C38B521">
              <w:rPr>
                <w:rStyle w:val="normaltextrun"/>
                <w:rFonts w:ascii="Aptos" w:hAnsi="Aptos" w:eastAsia="Aptos" w:cs="Aptos"/>
                <w:color w:val="000000" w:themeColor="text1"/>
                <w:sz w:val="12"/>
                <w:szCs w:val="12"/>
              </w:rPr>
              <w:t>E) [False, False, True, False] </w:t>
            </w:r>
            <w:r>
              <w:br/>
            </w:r>
            <w:r w:rsidRPr="1C38B521">
              <w:rPr>
                <w:rStyle w:val="normaltextrun"/>
                <w:rFonts w:ascii="Aptos" w:hAnsi="Aptos" w:eastAsia="Aptos" w:cs="Aptos"/>
                <w:color w:val="000000" w:themeColor="text1"/>
                <w:sz w:val="12"/>
                <w:szCs w:val="12"/>
              </w:rPr>
              <w:t>F) [True, True] </w:t>
            </w:r>
          </w:p>
        </w:tc>
        <w:tc>
          <w:tcPr>
            <w:tcW w:w="998" w:type="dxa"/>
            <w:tcMar/>
          </w:tcPr>
          <w:p w:rsidR="1C38B521" w:rsidP="1C38B521" w:rsidRDefault="1C38B521" w14:paraId="7328A693" w14:textId="50E46FB4">
            <w:pPr>
              <w:spacing w:line="259" w:lineRule="auto"/>
              <w:rPr>
                <w:rFonts w:ascii="Aptos" w:hAnsi="Aptos" w:eastAsia="Aptos" w:cs="Aptos"/>
                <w:color w:val="000000" w:themeColor="text1"/>
                <w:sz w:val="12"/>
                <w:szCs w:val="12"/>
                <w:lang w:val="es-ES"/>
              </w:rPr>
            </w:pPr>
            <w:r w:rsidRPr="1C38B521">
              <w:rPr>
                <w:rStyle w:val="normaltextrun"/>
                <w:rFonts w:ascii="Aptos" w:hAnsi="Aptos" w:eastAsia="Aptos" w:cs="Aptos"/>
                <w:color w:val="000000" w:themeColor="text1"/>
                <w:sz w:val="12"/>
                <w:szCs w:val="12"/>
              </w:rPr>
              <w:t>B</w:t>
            </w:r>
          </w:p>
        </w:tc>
        <w:tc>
          <w:tcPr>
            <w:tcW w:w="643" w:type="dxa"/>
            <w:tcMar/>
          </w:tcPr>
          <w:p w:rsidR="1C38B521" w:rsidP="1C38B521" w:rsidRDefault="1C38B521" w14:paraId="26EECDFC" w14:textId="6E74E6B5">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662B22F5" w14:textId="3E7A5410">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34656268" w14:textId="33F62226">
            <w:pPr>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What is the output of the following Python code? </w:t>
            </w:r>
          </w:p>
          <w:p w:rsidR="146D50D4" w:rsidP="1C38B521" w:rsidRDefault="146D50D4" w14:paraId="37C378B3" w14:textId="1B78E172">
            <w:pPr>
              <w:spacing w:line="259" w:lineRule="auto"/>
            </w:pPr>
            <w:r>
              <w:rPr>
                <w:noProof/>
                <w:color w:val="2B579A"/>
                <w:shd w:val="clear" w:color="auto" w:fill="E6E6E6"/>
              </w:rPr>
              <w:drawing>
                <wp:inline distT="0" distB="0" distL="0" distR="0" wp14:anchorId="18DAF6EC" wp14:editId="3ADFB758">
                  <wp:extent cx="1647825" cy="1190625"/>
                  <wp:effectExtent l="0" t="0" r="0" b="0"/>
                  <wp:docPr id="332197297" name="Picture 332197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647825" cy="1190625"/>
                          </a:xfrm>
                          <a:prstGeom prst="rect">
                            <a:avLst/>
                          </a:prstGeom>
                        </pic:spPr>
                      </pic:pic>
                    </a:graphicData>
                  </a:graphic>
                </wp:inline>
              </w:drawing>
            </w:r>
            <w:hyperlink r:id="rId25">
              <w:r w:rsidRPr="1C38B521" w:rsidR="462A580F">
                <w:rPr>
                  <w:rStyle w:val="Hipervnculo"/>
                  <w:rFonts w:ascii="Aptos" w:hAnsi="Aptos" w:eastAsia="Aptos" w:cs="Aptos"/>
                  <w:sz w:val="12"/>
                  <w:szCs w:val="12"/>
                </w:rPr>
                <w:t>Link to png image </w:t>
              </w:r>
            </w:hyperlink>
          </w:p>
        </w:tc>
        <w:tc>
          <w:tcPr>
            <w:tcW w:w="1110" w:type="dxa"/>
            <w:tcMar/>
          </w:tcPr>
          <w:p w:rsidR="1C38B521" w:rsidP="1C38B521" w:rsidRDefault="1C38B521" w14:paraId="0BE58784" w14:textId="53C3901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A)[‘a’, True, 1, 1.0]</w:t>
            </w:r>
          </w:p>
          <w:p w:rsidR="1C38B521" w:rsidP="1C38B521" w:rsidRDefault="1C38B521" w14:paraId="48C7AA2E" w14:textId="472173B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a</w:t>
            </w:r>
          </w:p>
          <w:p w:rsidR="1C38B521" w:rsidP="1C38B521" w:rsidRDefault="1C38B521" w14:paraId="5D1DE412" w14:textId="5BBE618E">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[False, True, False, False</w:t>
            </w:r>
          </w:p>
        </w:tc>
        <w:tc>
          <w:tcPr>
            <w:tcW w:w="991" w:type="dxa"/>
            <w:tcMar/>
          </w:tcPr>
          <w:p w:rsidR="247BC2A3" w:rsidP="1C38B521" w:rsidRDefault="247BC2A3" w14:paraId="18ADD0D5" w14:textId="64F0E066">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w:t>
            </w:r>
          </w:p>
        </w:tc>
        <w:tc>
          <w:tcPr>
            <w:tcW w:w="653" w:type="dxa"/>
            <w:tcMar/>
          </w:tcPr>
          <w:p w:rsidR="1C38B521" w:rsidP="1C38B521" w:rsidRDefault="1C38B521" w14:paraId="513E6BC3" w14:textId="0725C0D8">
            <w:pPr>
              <w:spacing w:beforeAutospacing="1" w:afterAutospacing="1"/>
              <w:rPr>
                <w:rFonts w:ascii="Aptos" w:hAnsi="Aptos" w:eastAsia="Aptos" w:cs="Aptos"/>
                <w:color w:val="000000" w:themeColor="text1"/>
                <w:sz w:val="12"/>
                <w:szCs w:val="12"/>
              </w:rPr>
            </w:pPr>
          </w:p>
        </w:tc>
        <w:tc>
          <w:tcPr>
            <w:tcW w:w="2820" w:type="dxa"/>
            <w:tcMar/>
          </w:tcPr>
          <w:p w:rsidR="1C38B521" w:rsidP="1C38B521" w:rsidRDefault="1C38B521" w14:paraId="41A83C7A" w14:textId="2F63413B">
            <w:pPr>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What is the output of the following Python code? </w:t>
            </w:r>
          </w:p>
          <w:p w:rsidR="3E22AA73" w:rsidP="1C38B521" w:rsidRDefault="3E22AA73" w14:paraId="5A365835" w14:textId="48D39EE0">
            <w:pPr>
              <w:spacing w:line="259" w:lineRule="auto"/>
            </w:pPr>
            <w:r>
              <w:rPr>
                <w:noProof/>
                <w:color w:val="2B579A"/>
                <w:shd w:val="clear" w:color="auto" w:fill="E6E6E6"/>
              </w:rPr>
              <w:drawing>
                <wp:inline distT="0" distB="0" distL="0" distR="0" wp14:anchorId="1FC4E1AF" wp14:editId="465AEAF7">
                  <wp:extent cx="1647825" cy="1314450"/>
                  <wp:effectExtent l="0" t="0" r="0" b="0"/>
                  <wp:docPr id="1474343627" name="Picture 147434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647825" cy="1314450"/>
                          </a:xfrm>
                          <a:prstGeom prst="rect">
                            <a:avLst/>
                          </a:prstGeom>
                        </pic:spPr>
                      </pic:pic>
                    </a:graphicData>
                  </a:graphic>
                </wp:inline>
              </w:drawing>
            </w:r>
            <w:hyperlink r:id="rId27">
              <w:r w:rsidRPr="1C38B521" w:rsidR="343B4CFD">
                <w:rPr>
                  <w:rStyle w:val="Hipervnculo"/>
                  <w:rFonts w:ascii="Aptos" w:hAnsi="Aptos" w:eastAsia="Aptos" w:cs="Aptos"/>
                  <w:sz w:val="12"/>
                  <w:szCs w:val="12"/>
                </w:rPr>
                <w:t>Link to png image </w:t>
              </w:r>
            </w:hyperlink>
          </w:p>
        </w:tc>
        <w:tc>
          <w:tcPr>
            <w:tcW w:w="1080" w:type="dxa"/>
            <w:tcMar/>
          </w:tcPr>
          <w:p w:rsidR="1C38B521" w:rsidP="1C38B521" w:rsidRDefault="1C38B521" w14:paraId="5B0918C0" w14:textId="5A14C773">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 [2,3,4]</w:t>
            </w:r>
          </w:p>
          <w:p w:rsidR="1C38B521" w:rsidP="1C38B521" w:rsidRDefault="1C38B521" w14:paraId="6E46C71D" w14:textId="2663D65C">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[2, 3, 4, 1]</w:t>
            </w:r>
          </w:p>
          <w:p w:rsidR="1C38B521" w:rsidP="1C38B521" w:rsidRDefault="1C38B521" w14:paraId="5942DE9E" w14:textId="5942AC5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None</w:t>
            </w:r>
          </w:p>
          <w:p w:rsidR="1C38B521" w:rsidP="1C38B521" w:rsidRDefault="1C38B521" w14:paraId="7C278536" w14:textId="7CBFE252">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 [3, 4, 5]</w:t>
            </w:r>
          </w:p>
          <w:p w:rsidR="1C38B521" w:rsidP="1C38B521" w:rsidRDefault="1C38B521" w14:paraId="78FCA52A" w14:textId="3F3D9DD6">
            <w:pPr>
              <w:spacing w:line="259" w:lineRule="auto"/>
              <w:rPr>
                <w:rFonts w:ascii="Aptos" w:hAnsi="Aptos" w:eastAsia="Aptos" w:cs="Aptos"/>
                <w:color w:val="000000" w:themeColor="text1"/>
                <w:sz w:val="12"/>
                <w:szCs w:val="12"/>
              </w:rPr>
            </w:pPr>
          </w:p>
        </w:tc>
        <w:tc>
          <w:tcPr>
            <w:tcW w:w="984" w:type="dxa"/>
            <w:tcMar/>
          </w:tcPr>
          <w:p w:rsidR="1C38B521" w:rsidP="1C38B521" w:rsidRDefault="1C38B521" w14:paraId="71BE214A" w14:textId="6FA5920C">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B</w:t>
            </w:r>
          </w:p>
        </w:tc>
        <w:tc>
          <w:tcPr>
            <w:tcW w:w="667" w:type="dxa"/>
            <w:tcMar/>
          </w:tcPr>
          <w:p w:rsidR="1C38B521" w:rsidP="1C38B521" w:rsidRDefault="1C38B521" w14:paraId="38D8CCD3" w14:textId="2306CB6F">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3C6DA306" w14:textId="7D07438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What is the output of the following Python code?</w:t>
            </w:r>
          </w:p>
          <w:p w:rsidR="6D9695D9" w:rsidP="1C38B521" w:rsidRDefault="6D9695D9" w14:paraId="5BA5ABFB" w14:textId="4E398778">
            <w:pPr>
              <w:spacing w:line="259" w:lineRule="auto"/>
            </w:pPr>
            <w:r>
              <w:rPr>
                <w:noProof/>
                <w:color w:val="2B579A"/>
                <w:shd w:val="clear" w:color="auto" w:fill="E6E6E6"/>
              </w:rPr>
              <w:drawing>
                <wp:inline distT="0" distB="0" distL="0" distR="0" wp14:anchorId="7A148237" wp14:editId="771F0237">
                  <wp:extent cx="1647825" cy="914400"/>
                  <wp:effectExtent l="0" t="0" r="0" b="0"/>
                  <wp:docPr id="1144284968" name="Picture 1144284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647825" cy="914400"/>
                          </a:xfrm>
                          <a:prstGeom prst="rect">
                            <a:avLst/>
                          </a:prstGeom>
                        </pic:spPr>
                      </pic:pic>
                    </a:graphicData>
                  </a:graphic>
                </wp:inline>
              </w:drawing>
            </w:r>
            <w:hyperlink r:id="rId29">
              <w:r w:rsidRPr="1C38B521" w:rsidR="5CA6DD14">
                <w:rPr>
                  <w:rStyle w:val="Hipervnculo"/>
                  <w:rFonts w:ascii="Aptos" w:hAnsi="Aptos" w:eastAsia="Aptos" w:cs="Aptos"/>
                  <w:sz w:val="12"/>
                  <w:szCs w:val="12"/>
                </w:rPr>
                <w:t>Link to png image </w:t>
              </w:r>
            </w:hyperlink>
          </w:p>
        </w:tc>
        <w:tc>
          <w:tcPr>
            <w:tcW w:w="1110" w:type="dxa"/>
            <w:tcMar/>
          </w:tcPr>
          <w:p w:rsidR="1C38B521" w:rsidP="1C38B521" w:rsidRDefault="1C38B521" w14:paraId="45D70562" w14:textId="38E36DA2">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 (2, True)</w:t>
            </w:r>
          </w:p>
          <w:p w:rsidR="1C38B521" w:rsidP="1C38B521" w:rsidRDefault="1C38B521" w14:paraId="726E2950" w14:textId="0F6C1429">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(1, True)</w:t>
            </w:r>
          </w:p>
          <w:p w:rsidR="1C38B521" w:rsidP="1C38B521" w:rsidRDefault="1C38B521" w14:paraId="324D7268" w14:textId="43E99973">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C) [False, (2, True), (3, True), False] </w:t>
            </w:r>
          </w:p>
        </w:tc>
        <w:tc>
          <w:tcPr>
            <w:tcW w:w="991" w:type="dxa"/>
            <w:tcMar/>
          </w:tcPr>
          <w:p w:rsidR="1C38B521" w:rsidP="1C38B521" w:rsidRDefault="1C38B521" w14:paraId="2195AA23" w14:textId="0A6C4134">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A</w:t>
            </w:r>
          </w:p>
        </w:tc>
        <w:tc>
          <w:tcPr>
            <w:tcW w:w="683" w:type="dxa"/>
            <w:tcMar/>
          </w:tcPr>
          <w:p w:rsidR="1C38B521" w:rsidP="1C38B521" w:rsidRDefault="1C38B521" w14:paraId="74E8A8FF" w14:textId="007CAA42">
            <w:pPr>
              <w:spacing w:line="259" w:lineRule="auto"/>
              <w:rPr>
                <w:rFonts w:ascii="Aptos" w:hAnsi="Aptos" w:eastAsia="Aptos" w:cs="Aptos"/>
                <w:color w:val="000000" w:themeColor="text1"/>
                <w:sz w:val="12"/>
                <w:szCs w:val="12"/>
              </w:rPr>
            </w:pPr>
          </w:p>
        </w:tc>
        <w:tc>
          <w:tcPr>
            <w:tcW w:w="2822" w:type="dxa"/>
            <w:tcMar/>
          </w:tcPr>
          <w:p w:rsidR="1C38B521" w:rsidP="1C38B521" w:rsidRDefault="1C38B521" w14:paraId="548020FE" w14:textId="035F29EF">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What is the output of the following Python code?</w:t>
            </w:r>
          </w:p>
          <w:p w:rsidR="586BBE3D" w:rsidP="1C38B521" w:rsidRDefault="586BBE3D" w14:paraId="26391AF9" w14:textId="72717ADC">
            <w:pPr>
              <w:spacing w:line="259" w:lineRule="auto"/>
            </w:pPr>
            <w:r>
              <w:rPr>
                <w:noProof/>
                <w:color w:val="2B579A"/>
                <w:shd w:val="clear" w:color="auto" w:fill="E6E6E6"/>
              </w:rPr>
              <w:drawing>
                <wp:inline distT="0" distB="0" distL="0" distR="0" wp14:anchorId="06A5327C" wp14:editId="06207746">
                  <wp:extent cx="1647825" cy="885825"/>
                  <wp:effectExtent l="0" t="0" r="0" b="0"/>
                  <wp:docPr id="965425589" name="Picture 965425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1647825" cy="885825"/>
                          </a:xfrm>
                          <a:prstGeom prst="rect">
                            <a:avLst/>
                          </a:prstGeom>
                        </pic:spPr>
                      </pic:pic>
                    </a:graphicData>
                  </a:graphic>
                </wp:inline>
              </w:drawing>
            </w:r>
            <w:hyperlink r:id="rId31">
              <w:r w:rsidRPr="1C38B521" w:rsidR="7A4E3FB2">
                <w:rPr>
                  <w:rStyle w:val="Hipervnculo"/>
                  <w:rFonts w:ascii="Aptos" w:hAnsi="Aptos" w:eastAsia="Aptos" w:cs="Aptos"/>
                  <w:sz w:val="12"/>
                  <w:szCs w:val="12"/>
                </w:rPr>
                <w:t>Link to png image</w:t>
              </w:r>
            </w:hyperlink>
            <w:r w:rsidRPr="1C38B521" w:rsidR="7A4E3FB2">
              <w:rPr>
                <w:rFonts w:ascii="Aptos" w:hAnsi="Aptos" w:eastAsia="Aptos" w:cs="Aptos"/>
                <w:sz w:val="12"/>
                <w:szCs w:val="12"/>
              </w:rPr>
              <w:t> </w:t>
            </w:r>
          </w:p>
        </w:tc>
        <w:tc>
          <w:tcPr>
            <w:tcW w:w="1110" w:type="dxa"/>
            <w:tcMar/>
          </w:tcPr>
          <w:p w:rsidR="1C38B521" w:rsidP="1C38B521" w:rsidRDefault="1C38B521" w14:paraId="56A7BEFD" w14:textId="0785C51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 None</w:t>
            </w:r>
          </w:p>
          <w:p w:rsidR="1C38B521" w:rsidP="1C38B521" w:rsidRDefault="1C38B521" w14:paraId="47B97164" w14:textId="2F99869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{1: 2, 2: 'a', 3: 'a', 4: 2}</w:t>
            </w:r>
          </w:p>
          <w:p w:rsidR="1C38B521" w:rsidP="1C38B521" w:rsidRDefault="1C38B521" w14:paraId="51714ABB" w14:textId="4B57FCAD">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{'a':2, 2:1, 3:1, 4:2}</w:t>
            </w:r>
          </w:p>
        </w:tc>
        <w:tc>
          <w:tcPr>
            <w:tcW w:w="991" w:type="dxa"/>
            <w:tcMar/>
          </w:tcPr>
          <w:p w:rsidR="1C38B521" w:rsidP="1C38B521" w:rsidRDefault="1C38B521" w14:paraId="6F717360" w14:textId="4AED6481">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B</w:t>
            </w:r>
          </w:p>
          <w:p w:rsidR="1C38B521" w:rsidP="1C38B521" w:rsidRDefault="1C38B521" w14:paraId="09F32DCD" w14:textId="1CBA1967">
            <w:pPr>
              <w:spacing w:line="259" w:lineRule="auto"/>
              <w:rPr>
                <w:rFonts w:ascii="Aptos" w:hAnsi="Aptos" w:eastAsia="Aptos" w:cs="Aptos"/>
                <w:color w:val="000000" w:themeColor="text1"/>
                <w:sz w:val="12"/>
                <w:szCs w:val="12"/>
              </w:rPr>
            </w:pPr>
          </w:p>
        </w:tc>
        <w:tc>
          <w:tcPr>
            <w:tcW w:w="699" w:type="dxa"/>
            <w:tcMar/>
          </w:tcPr>
          <w:p w:rsidR="1C38B521" w:rsidP="1C38B521" w:rsidRDefault="1C38B521" w14:paraId="15F88CB6" w14:textId="44966F14">
            <w:pPr>
              <w:spacing w:line="259" w:lineRule="auto"/>
              <w:rPr>
                <w:rFonts w:ascii="Aptos" w:hAnsi="Aptos" w:eastAsia="Aptos" w:cs="Aptos"/>
                <w:color w:val="000000" w:themeColor="text1"/>
                <w:sz w:val="12"/>
                <w:szCs w:val="12"/>
              </w:rPr>
            </w:pPr>
          </w:p>
        </w:tc>
      </w:tr>
      <w:tr w:rsidR="45A8D371" w:rsidTr="0AAAD340" w14:paraId="3483CE84" w14:textId="77777777">
        <w:trPr>
          <w:trHeight w:val="300"/>
        </w:trPr>
        <w:tc>
          <w:tcPr>
            <w:tcW w:w="345" w:type="dxa"/>
            <w:tcMar/>
          </w:tcPr>
          <w:p w:rsidR="1C38B521" w:rsidP="1C38B521" w:rsidRDefault="1C38B521" w14:paraId="75486782" w14:textId="06EA42A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24</w:t>
            </w:r>
          </w:p>
        </w:tc>
        <w:tc>
          <w:tcPr>
            <w:tcW w:w="562" w:type="dxa"/>
            <w:tcMar/>
          </w:tcPr>
          <w:p w:rsidR="1C38B521" w:rsidP="1C38B521" w:rsidRDefault="1C38B521" w14:paraId="4B6AE3EB" w14:textId="31C231AF">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DS1-5</w:t>
            </w:r>
          </w:p>
        </w:tc>
        <w:tc>
          <w:tcPr>
            <w:tcW w:w="723" w:type="dxa"/>
            <w:tcMar/>
          </w:tcPr>
          <w:p w:rsidR="1C38B521" w:rsidP="1C38B521" w:rsidRDefault="1C38B521" w14:paraId="350DD584" w14:textId="20692E90">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Multiple choice</w:t>
            </w:r>
          </w:p>
          <w:p w:rsidR="1C38B521" w:rsidP="1C38B521" w:rsidRDefault="1C38B521" w14:paraId="00FCEA4B" w14:textId="3FAC1E88">
            <w:pPr>
              <w:spacing w:line="259" w:lineRule="auto"/>
              <w:rPr>
                <w:rFonts w:ascii="Aptos" w:hAnsi="Aptos" w:eastAsia="Aptos" w:cs="Aptos"/>
                <w:color w:val="000000" w:themeColor="text1"/>
                <w:sz w:val="12"/>
                <w:szCs w:val="12"/>
              </w:rPr>
            </w:pPr>
          </w:p>
        </w:tc>
        <w:tc>
          <w:tcPr>
            <w:tcW w:w="2820" w:type="dxa"/>
            <w:tcMar/>
          </w:tcPr>
          <w:p w:rsidR="19E15B39" w:rsidP="36159D1D" w:rsidRDefault="00E80D2E" w14:paraId="542BA197" w14:textId="70CF4EEF">
            <w:pPr>
              <w:spacing w:beforeAutospacing="1" w:afterAutospacing="1"/>
              <w:rPr>
                <w:rFonts w:ascii="Aptos" w:hAnsi="Aptos" w:eastAsia="Aptos" w:cs="Aptos"/>
                <w:color w:val="000000" w:themeColor="text1"/>
                <w:sz w:val="12"/>
                <w:szCs w:val="12"/>
              </w:rPr>
            </w:pPr>
            <w:r w:rsidRPr="00120D0F">
              <w:rPr>
                <w:rStyle w:val="normaltextrun"/>
                <w:rFonts w:ascii="Aptos" w:hAnsi="Aptos" w:eastAsia="Aptos" w:cs="Aptos"/>
                <w:b/>
                <w:bCs/>
                <w:color w:val="FF0000"/>
                <w:sz w:val="12"/>
                <w:szCs w:val="12"/>
              </w:rPr>
              <w:t xml:space="preserve"> Q5</w:t>
            </w:r>
            <w:r w:rsidRPr="00120D0F">
              <w:rPr>
                <w:rStyle w:val="normaltextrun"/>
                <w:rFonts w:ascii="Aptos" w:hAnsi="Aptos" w:eastAsia="Aptos" w:cs="Aptos"/>
                <w:color w:val="FF0000"/>
                <w:sz w:val="12"/>
                <w:szCs w:val="12"/>
              </w:rPr>
              <w:t xml:space="preserve"> </w:t>
            </w:r>
            <w:r w:rsidRPr="36159D1D" w:rsidR="19E15B39">
              <w:rPr>
                <w:rStyle w:val="normaltextrun"/>
                <w:rFonts w:ascii="Aptos" w:hAnsi="Aptos" w:eastAsia="Aptos" w:cs="Aptos"/>
                <w:color w:val="000000" w:themeColor="text1"/>
                <w:sz w:val="12"/>
                <w:szCs w:val="12"/>
              </w:rPr>
              <w:t xml:space="preserve">Suppose you have the below Pandas dataframe and code snippet. What are the columns that can be included in the resulting dataframe grouped_df? </w:t>
            </w:r>
          </w:p>
          <w:p w:rsidR="19E15B39" w:rsidP="36159D1D" w:rsidRDefault="19E15B39" w14:paraId="21CEDD46" w14:textId="78AF3B79">
            <w:pPr>
              <w:spacing w:beforeAutospacing="1" w:afterAutospacing="1"/>
              <w:rPr>
                <w:rStyle w:val="normaltextrun"/>
                <w:rFonts w:ascii="Aptos" w:hAnsi="Aptos" w:eastAsia="Aptos" w:cs="Aptos"/>
                <w:color w:val="000000" w:themeColor="text1"/>
                <w:sz w:val="12"/>
                <w:szCs w:val="12"/>
              </w:rPr>
            </w:pPr>
            <w:r w:rsidRPr="36159D1D">
              <w:rPr>
                <w:rStyle w:val="normaltextrun"/>
                <w:rFonts w:ascii="Aptos" w:hAnsi="Aptos" w:eastAsia="Aptos" w:cs="Aptos"/>
                <w:color w:val="000000" w:themeColor="text1"/>
                <w:sz w:val="12"/>
                <w:szCs w:val="12"/>
              </w:rPr>
              <w:t xml:space="preserve"> </w:t>
            </w:r>
            <w:r>
              <w:rPr>
                <w:noProof/>
                <w:color w:val="2B579A"/>
                <w:shd w:val="clear" w:color="auto" w:fill="E6E6E6"/>
              </w:rPr>
              <w:drawing>
                <wp:inline distT="0" distB="0" distL="0" distR="0" wp14:anchorId="4539E077" wp14:editId="0C715C9A">
                  <wp:extent cx="1647825" cy="1362075"/>
                  <wp:effectExtent l="0" t="0" r="0" b="0"/>
                  <wp:docPr id="560413404" name="Picture 56041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647825" cy="1362075"/>
                          </a:xfrm>
                          <a:prstGeom prst="rect">
                            <a:avLst/>
                          </a:prstGeom>
                        </pic:spPr>
                      </pic:pic>
                    </a:graphicData>
                  </a:graphic>
                </wp:inline>
              </w:drawing>
            </w:r>
            <w:r>
              <w:br/>
            </w:r>
          </w:p>
          <w:p w:rsidR="488B7903" w:rsidP="36159D1D" w:rsidRDefault="488B7903" w14:paraId="7EE025C5" w14:textId="5F65ACDF">
            <w:pPr>
              <w:spacing w:beforeAutospacing="1" w:afterAutospacing="1"/>
              <w:rPr>
                <w:rStyle w:val="normaltextrun"/>
                <w:rFonts w:ascii="Aptos" w:hAnsi="Aptos" w:eastAsia="Aptos" w:cs="Aptos"/>
                <w:color w:val="000000" w:themeColor="text1"/>
                <w:sz w:val="12"/>
                <w:szCs w:val="12"/>
              </w:rPr>
            </w:pPr>
            <w:hyperlink r:id="rId33">
              <w:r w:rsidRPr="36159D1D">
                <w:rPr>
                  <w:rStyle w:val="Hipervnculo"/>
                  <w:rFonts w:ascii="Aptos" w:hAnsi="Aptos" w:eastAsia="Aptos" w:cs="Aptos"/>
                  <w:sz w:val="12"/>
                  <w:szCs w:val="12"/>
                </w:rPr>
                <w:t>Link to png image</w:t>
              </w:r>
            </w:hyperlink>
            <w:r w:rsidRPr="36159D1D">
              <w:rPr>
                <w:rFonts w:ascii="Aptos" w:hAnsi="Aptos" w:eastAsia="Aptos" w:cs="Aptos"/>
                <w:sz w:val="12"/>
                <w:szCs w:val="12"/>
              </w:rPr>
              <w:t xml:space="preserve"> </w:t>
            </w:r>
          </w:p>
        </w:tc>
        <w:tc>
          <w:tcPr>
            <w:tcW w:w="1110" w:type="dxa"/>
            <w:tcMar/>
          </w:tcPr>
          <w:p w:rsidR="1C38B521" w:rsidP="1C38B521" w:rsidRDefault="1C38B521" w14:paraId="30B1241B" w14:textId="2534C895">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[1, 2, 3, 4]</w:t>
            </w:r>
          </w:p>
          <w:p w:rsidR="1C38B521" w:rsidP="1C38B521" w:rsidRDefault="1C38B521" w14:paraId="7288F5C0" w14:textId="16AF43AC">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 crop, Price, Quantity</w:t>
            </w:r>
          </w:p>
          <w:p w:rsidR="1C38B521" w:rsidP="1C38B521" w:rsidRDefault="1C38B521" w14:paraId="23598C30" w14:textId="5A606669">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 Price, Quantity</w:t>
            </w:r>
          </w:p>
          <w:p w:rsidR="1C38B521" w:rsidP="1C38B521" w:rsidRDefault="1C38B521" w14:paraId="4E58E2B2" w14:textId="20933725">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 farmerid, Price, Quantity</w:t>
            </w:r>
          </w:p>
          <w:p w:rsidR="1C38B521" w:rsidP="1C38B521" w:rsidRDefault="1C38B521" w14:paraId="4C31753F" w14:textId="2B3A7759">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E) farmerid, crop, Price, Quantity</w:t>
            </w:r>
          </w:p>
        </w:tc>
        <w:tc>
          <w:tcPr>
            <w:tcW w:w="998" w:type="dxa"/>
            <w:tcMar/>
          </w:tcPr>
          <w:p w:rsidR="1C38B521" w:rsidP="1C38B521" w:rsidRDefault="1C38B521" w14:paraId="747F5BE5" w14:textId="64BAE3A9">
            <w:pPr>
              <w:spacing w:line="259" w:lineRule="auto"/>
              <w:rPr>
                <w:rFonts w:ascii="Aptos" w:hAnsi="Aptos" w:eastAsia="Aptos" w:cs="Aptos"/>
                <w:color w:val="000000" w:themeColor="text1"/>
                <w:sz w:val="12"/>
                <w:szCs w:val="12"/>
                <w:lang w:val="es-ES"/>
              </w:rPr>
            </w:pPr>
            <w:r w:rsidRPr="1C38B521">
              <w:rPr>
                <w:rStyle w:val="normaltextrun"/>
                <w:rFonts w:ascii="Aptos" w:hAnsi="Aptos" w:eastAsia="Aptos" w:cs="Aptos"/>
                <w:color w:val="000000" w:themeColor="text1"/>
                <w:sz w:val="12"/>
                <w:szCs w:val="12"/>
              </w:rPr>
              <w:t>C</w:t>
            </w:r>
          </w:p>
        </w:tc>
        <w:tc>
          <w:tcPr>
            <w:tcW w:w="643" w:type="dxa"/>
            <w:tcMar/>
          </w:tcPr>
          <w:p w:rsidR="1C38B521" w:rsidP="1C38B521" w:rsidRDefault="1C38B521" w14:paraId="30D1791A" w14:textId="4B37CAE3">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563CB86B" w14:textId="40EE30FC">
            <w:pPr>
              <w:spacing w:line="259" w:lineRule="auto"/>
              <w:rPr>
                <w:rFonts w:ascii="Aptos" w:hAnsi="Aptos" w:eastAsia="Aptos" w:cs="Aptos"/>
                <w:color w:val="000000" w:themeColor="text1"/>
                <w:sz w:val="12"/>
                <w:szCs w:val="12"/>
              </w:rPr>
            </w:pPr>
          </w:p>
        </w:tc>
        <w:tc>
          <w:tcPr>
            <w:tcW w:w="2820" w:type="dxa"/>
            <w:tcMar/>
          </w:tcPr>
          <w:p w:rsidR="6BA6052A" w:rsidP="36159D1D" w:rsidRDefault="41048DDD" w14:paraId="457792CB" w14:textId="26616C77">
            <w:pPr>
              <w:spacing w:line="259" w:lineRule="auto"/>
              <w:rPr>
                <w:rFonts w:ascii="Aptos" w:hAnsi="Aptos" w:eastAsia="Aptos" w:cs="Aptos"/>
                <w:color w:val="000000" w:themeColor="text1"/>
                <w:sz w:val="12"/>
                <w:szCs w:val="12"/>
              </w:rPr>
            </w:pPr>
            <w:r w:rsidRPr="36159D1D">
              <w:rPr>
                <w:rStyle w:val="normaltextrun"/>
                <w:rFonts w:ascii="Aptos" w:hAnsi="Aptos" w:eastAsia="Aptos" w:cs="Aptos"/>
                <w:color w:val="000000" w:themeColor="text1"/>
                <w:sz w:val="12"/>
                <w:szCs w:val="12"/>
              </w:rPr>
              <w:t xml:space="preserve">Suppose you have the below Pandas dataframe and code snippet. How many rows will grouped_df have?  </w:t>
            </w:r>
          </w:p>
          <w:p w:rsidR="6BA6052A" w:rsidP="36159D1D" w:rsidRDefault="41048DDD" w14:paraId="60AC7127" w14:textId="138C9C05">
            <w:pPr>
              <w:spacing w:line="259" w:lineRule="auto"/>
              <w:rPr>
                <w:rFonts w:ascii="Aptos" w:hAnsi="Aptos" w:eastAsia="Aptos" w:cs="Aptos"/>
                <w:sz w:val="12"/>
                <w:szCs w:val="12"/>
              </w:rPr>
            </w:pPr>
            <w:r>
              <w:rPr>
                <w:noProof/>
                <w:color w:val="2B579A"/>
                <w:shd w:val="clear" w:color="auto" w:fill="E6E6E6"/>
              </w:rPr>
              <w:drawing>
                <wp:inline distT="0" distB="0" distL="0" distR="0" wp14:anchorId="1C196CD6" wp14:editId="07681C1C">
                  <wp:extent cx="1647825" cy="1447800"/>
                  <wp:effectExtent l="0" t="0" r="0" b="0"/>
                  <wp:docPr id="1412816157" name="Picture 1412816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1647825" cy="1447800"/>
                          </a:xfrm>
                          <a:prstGeom prst="rect">
                            <a:avLst/>
                          </a:prstGeom>
                        </pic:spPr>
                      </pic:pic>
                    </a:graphicData>
                  </a:graphic>
                </wp:inline>
              </w:drawing>
            </w:r>
            <w:hyperlink r:id="rId35">
              <w:r w:rsidRPr="36159D1D" w:rsidR="6BA6052A">
                <w:rPr>
                  <w:rStyle w:val="Hipervnculo"/>
                  <w:rFonts w:ascii="Aptos" w:hAnsi="Aptos" w:eastAsia="Aptos" w:cs="Aptos"/>
                  <w:sz w:val="12"/>
                  <w:szCs w:val="12"/>
                </w:rPr>
                <w:t>Link to png image</w:t>
              </w:r>
              <w:r w:rsidR="6BA6052A">
                <w:br/>
              </w:r>
            </w:hyperlink>
          </w:p>
        </w:tc>
        <w:tc>
          <w:tcPr>
            <w:tcW w:w="1110" w:type="dxa"/>
            <w:tcMar/>
          </w:tcPr>
          <w:p w:rsidR="1C38B521" w:rsidP="1C38B521" w:rsidRDefault="1C38B521" w14:paraId="14CFD550" w14:textId="4F81F84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 4</w:t>
            </w:r>
          </w:p>
          <w:p w:rsidR="1C38B521" w:rsidP="1C38B521" w:rsidRDefault="1C38B521" w14:paraId="13E4BD16" w14:textId="25C1C1E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5</w:t>
            </w:r>
          </w:p>
          <w:p w:rsidR="1C38B521" w:rsidP="1C38B521" w:rsidRDefault="1C38B521" w14:paraId="3CBF76FE" w14:textId="72BC831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7</w:t>
            </w:r>
          </w:p>
          <w:p w:rsidR="1C38B521" w:rsidP="1C38B521" w:rsidRDefault="1C38B521" w14:paraId="27E07D29" w14:textId="59ED0D0E">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 8</w:t>
            </w:r>
          </w:p>
        </w:tc>
        <w:tc>
          <w:tcPr>
            <w:tcW w:w="991" w:type="dxa"/>
            <w:tcMar/>
          </w:tcPr>
          <w:p w:rsidR="1C38B521" w:rsidP="1C38B521" w:rsidRDefault="1C38B521" w14:paraId="349B3BCD" w14:textId="463C719B">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A</w:t>
            </w:r>
          </w:p>
        </w:tc>
        <w:tc>
          <w:tcPr>
            <w:tcW w:w="653" w:type="dxa"/>
            <w:tcMar/>
          </w:tcPr>
          <w:p w:rsidR="1C38B521" w:rsidP="1C38B521" w:rsidRDefault="1C38B521" w14:paraId="296A4C6B" w14:textId="0B89A109">
            <w:pPr>
              <w:spacing w:line="259" w:lineRule="auto"/>
              <w:rPr>
                <w:rFonts w:ascii="Aptos" w:hAnsi="Aptos" w:eastAsia="Aptos" w:cs="Aptos"/>
                <w:color w:val="000000" w:themeColor="text1"/>
                <w:sz w:val="12"/>
                <w:szCs w:val="12"/>
              </w:rPr>
            </w:pPr>
          </w:p>
        </w:tc>
        <w:tc>
          <w:tcPr>
            <w:tcW w:w="2820" w:type="dxa"/>
            <w:tcMar/>
          </w:tcPr>
          <w:p w:rsidR="1F96878E" w:rsidP="36159D1D" w:rsidRDefault="1E79B988" w14:paraId="467563F2" w14:textId="24674828">
            <w:pPr>
              <w:spacing w:line="259" w:lineRule="auto"/>
              <w:rPr>
                <w:rFonts w:ascii="Aptos" w:hAnsi="Aptos" w:eastAsia="Aptos" w:cs="Aptos"/>
                <w:color w:val="000000" w:themeColor="text1"/>
                <w:sz w:val="12"/>
                <w:szCs w:val="12"/>
              </w:rPr>
            </w:pPr>
            <w:r w:rsidRPr="36159D1D">
              <w:rPr>
                <w:rStyle w:val="normaltextrun"/>
                <w:rFonts w:ascii="Aptos" w:hAnsi="Aptos" w:eastAsia="Aptos" w:cs="Aptos"/>
                <w:color w:val="000000" w:themeColor="text1"/>
                <w:sz w:val="12"/>
                <w:szCs w:val="12"/>
              </w:rPr>
              <w:t>Suppose you have the below Pandas dataframe and code snippet. How many rows will grouped_df have?</w:t>
            </w:r>
          </w:p>
          <w:p w:rsidR="1F96878E" w:rsidP="36159D1D" w:rsidRDefault="1E79B988" w14:paraId="02EF196F" w14:textId="0ED29305">
            <w:pPr>
              <w:spacing w:line="259" w:lineRule="auto"/>
              <w:rPr>
                <w:rFonts w:ascii="Aptos" w:hAnsi="Aptos" w:eastAsia="Aptos" w:cs="Aptos"/>
                <w:color w:val="000000" w:themeColor="text1"/>
                <w:sz w:val="12"/>
                <w:szCs w:val="12"/>
              </w:rPr>
            </w:pPr>
            <w:r>
              <w:rPr>
                <w:noProof/>
                <w:color w:val="2B579A"/>
                <w:shd w:val="clear" w:color="auto" w:fill="E6E6E6"/>
              </w:rPr>
              <w:drawing>
                <wp:inline distT="0" distB="0" distL="0" distR="0" wp14:anchorId="77EB8174" wp14:editId="36A3D593">
                  <wp:extent cx="1647825" cy="1114425"/>
                  <wp:effectExtent l="0" t="0" r="0" b="0"/>
                  <wp:docPr id="1134506544" name="Picture 1134506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647825" cy="1114425"/>
                          </a:xfrm>
                          <a:prstGeom prst="rect">
                            <a:avLst/>
                          </a:prstGeom>
                        </pic:spPr>
                      </pic:pic>
                    </a:graphicData>
                  </a:graphic>
                </wp:inline>
              </w:drawing>
            </w:r>
            <w:r w:rsidR="1F96878E">
              <w:br/>
            </w:r>
            <w:hyperlink r:id="rId37">
              <w:r w:rsidRPr="36159D1D" w:rsidR="1F96878E">
                <w:rPr>
                  <w:rStyle w:val="Hipervnculo"/>
                  <w:rFonts w:ascii="Aptos" w:hAnsi="Aptos" w:eastAsia="Aptos" w:cs="Aptos"/>
                  <w:sz w:val="12"/>
                  <w:szCs w:val="12"/>
                </w:rPr>
                <w:t>Link to png image</w:t>
              </w:r>
            </w:hyperlink>
          </w:p>
          <w:p w:rsidR="1C38B521" w:rsidP="1C38B521" w:rsidRDefault="1C38B521" w14:paraId="7794B63A" w14:textId="7F1F2129">
            <w:pPr>
              <w:spacing w:line="259" w:lineRule="auto"/>
              <w:rPr>
                <w:rFonts w:ascii="Aptos" w:hAnsi="Aptos" w:eastAsia="Aptos" w:cs="Aptos"/>
                <w:color w:val="000000" w:themeColor="text1"/>
                <w:sz w:val="12"/>
                <w:szCs w:val="12"/>
              </w:rPr>
            </w:pPr>
          </w:p>
          <w:p w:rsidR="1C38B521" w:rsidP="1C38B521" w:rsidRDefault="1C38B521" w14:paraId="3D3D682E" w14:textId="76BD3CCE">
            <w:pPr>
              <w:spacing w:line="259" w:lineRule="auto"/>
              <w:rPr>
                <w:rFonts w:ascii="Aptos" w:hAnsi="Aptos" w:eastAsia="Aptos" w:cs="Aptos"/>
                <w:color w:val="000000" w:themeColor="text1"/>
                <w:sz w:val="12"/>
                <w:szCs w:val="12"/>
              </w:rPr>
            </w:pPr>
          </w:p>
          <w:p w:rsidR="1C38B521" w:rsidP="1C38B521" w:rsidRDefault="1C38B521" w14:paraId="0CF00B80" w14:textId="42757527">
            <w:pPr>
              <w:spacing w:line="259" w:lineRule="auto"/>
              <w:rPr>
                <w:rFonts w:ascii="Aptos" w:hAnsi="Aptos" w:eastAsia="Aptos" w:cs="Aptos"/>
                <w:color w:val="000000" w:themeColor="text1"/>
                <w:sz w:val="12"/>
                <w:szCs w:val="12"/>
              </w:rPr>
            </w:pPr>
          </w:p>
        </w:tc>
        <w:tc>
          <w:tcPr>
            <w:tcW w:w="1080" w:type="dxa"/>
            <w:tcMar/>
          </w:tcPr>
          <w:p w:rsidR="1C38B521" w:rsidP="1C38B521" w:rsidRDefault="1C38B521" w14:paraId="18B0F5A8" w14:textId="39D0C57E">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 4</w:t>
            </w:r>
          </w:p>
          <w:p w:rsidR="1C38B521" w:rsidP="1C38B521" w:rsidRDefault="1C38B521" w14:paraId="42406FA1" w14:textId="0B64B49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7</w:t>
            </w:r>
          </w:p>
          <w:p w:rsidR="1C38B521" w:rsidP="1C38B521" w:rsidRDefault="1C38B521" w14:paraId="2EAE3486" w14:textId="7BE6F28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3</w:t>
            </w:r>
          </w:p>
          <w:p w:rsidR="1C38B521" w:rsidP="1C38B521" w:rsidRDefault="1C38B521" w14:paraId="4C69ED1C" w14:textId="0E5C7FF3">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 5</w:t>
            </w:r>
          </w:p>
        </w:tc>
        <w:tc>
          <w:tcPr>
            <w:tcW w:w="984" w:type="dxa"/>
            <w:tcMar/>
          </w:tcPr>
          <w:p w:rsidR="1C38B521" w:rsidP="1C38B521" w:rsidRDefault="1C38B521" w14:paraId="6174EA23" w14:textId="0A4DEE7A">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B</w:t>
            </w:r>
          </w:p>
        </w:tc>
        <w:tc>
          <w:tcPr>
            <w:tcW w:w="667" w:type="dxa"/>
            <w:tcMar/>
          </w:tcPr>
          <w:p w:rsidR="1C38B521" w:rsidP="1C38B521" w:rsidRDefault="1C38B521" w14:paraId="508034D3" w14:textId="7F72484E">
            <w:pPr>
              <w:spacing w:line="259" w:lineRule="auto"/>
              <w:rPr>
                <w:rFonts w:ascii="Aptos" w:hAnsi="Aptos" w:eastAsia="Aptos" w:cs="Aptos"/>
                <w:color w:val="000000" w:themeColor="text1"/>
                <w:sz w:val="12"/>
                <w:szCs w:val="12"/>
              </w:rPr>
            </w:pPr>
          </w:p>
        </w:tc>
        <w:tc>
          <w:tcPr>
            <w:tcW w:w="2820" w:type="dxa"/>
            <w:tcMar/>
          </w:tcPr>
          <w:p w:rsidR="06F54893" w:rsidP="36159D1D" w:rsidRDefault="37C15B66" w14:paraId="78F80D5A" w14:textId="2D5F085C">
            <w:pPr>
              <w:spacing w:line="259" w:lineRule="auto"/>
              <w:rPr>
                <w:rFonts w:ascii="Aptos" w:hAnsi="Aptos" w:eastAsia="Aptos" w:cs="Aptos"/>
                <w:sz w:val="12"/>
                <w:szCs w:val="12"/>
              </w:rPr>
            </w:pPr>
            <w:r w:rsidRPr="36159D1D">
              <w:rPr>
                <w:rStyle w:val="normaltextrun"/>
                <w:rFonts w:ascii="Aptos" w:hAnsi="Aptos" w:eastAsia="Aptos" w:cs="Aptos"/>
                <w:color w:val="000000" w:themeColor="text1"/>
                <w:sz w:val="12"/>
                <w:szCs w:val="12"/>
              </w:rPr>
              <w:t>Suppose you have the below Pandas dataframe and code snippet.</w:t>
            </w:r>
            <w:r w:rsidRPr="36159D1D">
              <w:rPr>
                <w:rFonts w:ascii="Aptos" w:hAnsi="Aptos" w:eastAsia="Aptos" w:cs="Aptos"/>
                <w:sz w:val="12"/>
                <w:szCs w:val="12"/>
              </w:rPr>
              <w:t xml:space="preserve"> How many index levels will grouped_df have?</w:t>
            </w:r>
          </w:p>
          <w:p w:rsidR="06F54893" w:rsidP="1C38B521" w:rsidRDefault="37C15B66" w14:paraId="08A364A5" w14:textId="18CE0EB2">
            <w:pPr>
              <w:spacing w:line="259" w:lineRule="auto"/>
            </w:pPr>
            <w:r>
              <w:rPr>
                <w:noProof/>
                <w:color w:val="2B579A"/>
                <w:shd w:val="clear" w:color="auto" w:fill="E6E6E6"/>
              </w:rPr>
              <w:drawing>
                <wp:inline distT="0" distB="0" distL="0" distR="0" wp14:anchorId="0DBC80A6" wp14:editId="53F344D1">
                  <wp:extent cx="1647825" cy="1104900"/>
                  <wp:effectExtent l="0" t="0" r="0" b="0"/>
                  <wp:docPr id="219572852" name="Picture 21957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647825" cy="1104900"/>
                          </a:xfrm>
                          <a:prstGeom prst="rect">
                            <a:avLst/>
                          </a:prstGeom>
                        </pic:spPr>
                      </pic:pic>
                    </a:graphicData>
                  </a:graphic>
                </wp:inline>
              </w:drawing>
            </w:r>
            <w:r w:rsidR="06F54893">
              <w:br/>
            </w:r>
            <w:hyperlink r:id="rId39">
              <w:r w:rsidRPr="36159D1D" w:rsidR="06F54893">
                <w:rPr>
                  <w:rStyle w:val="Hipervnculo"/>
                  <w:rFonts w:ascii="Aptos" w:hAnsi="Aptos" w:eastAsia="Aptos" w:cs="Aptos"/>
                  <w:sz w:val="12"/>
                  <w:szCs w:val="12"/>
                </w:rPr>
                <w:t>Link to png image</w:t>
              </w:r>
            </w:hyperlink>
          </w:p>
          <w:p w:rsidR="1C38B521" w:rsidP="1C38B521" w:rsidRDefault="1C38B521" w14:paraId="4AEA5FBA" w14:textId="4C2CF1EA">
            <w:pPr>
              <w:spacing w:line="259" w:lineRule="auto"/>
              <w:rPr>
                <w:rFonts w:ascii="Aptos" w:hAnsi="Aptos" w:eastAsia="Aptos" w:cs="Aptos"/>
                <w:color w:val="000000" w:themeColor="text1"/>
                <w:sz w:val="12"/>
                <w:szCs w:val="12"/>
              </w:rPr>
            </w:pPr>
          </w:p>
          <w:p w:rsidR="1C38B521" w:rsidP="1C38B521" w:rsidRDefault="1C38B521" w14:paraId="0328416C" w14:textId="632068A1">
            <w:pPr>
              <w:spacing w:line="259" w:lineRule="auto"/>
              <w:rPr>
                <w:rFonts w:ascii="Aptos" w:hAnsi="Aptos" w:eastAsia="Aptos" w:cs="Aptos"/>
                <w:color w:val="000000" w:themeColor="text1"/>
                <w:sz w:val="12"/>
                <w:szCs w:val="12"/>
              </w:rPr>
            </w:pPr>
          </w:p>
        </w:tc>
        <w:tc>
          <w:tcPr>
            <w:tcW w:w="1110" w:type="dxa"/>
            <w:tcMar/>
          </w:tcPr>
          <w:p w:rsidR="1C38B521" w:rsidP="1C38B521" w:rsidRDefault="1C38B521" w14:paraId="5EF8BEB5" w14:textId="6981CCB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 1</w:t>
            </w:r>
          </w:p>
          <w:p w:rsidR="1C38B521" w:rsidP="1C38B521" w:rsidRDefault="1C38B521" w14:paraId="75FD2A50" w14:textId="37BBDCE0">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2</w:t>
            </w:r>
          </w:p>
          <w:p w:rsidR="1C38B521" w:rsidP="1C38B521" w:rsidRDefault="1C38B521" w14:paraId="160DCAC1" w14:textId="1A07ED8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4</w:t>
            </w:r>
          </w:p>
          <w:p w:rsidR="1C38B521" w:rsidP="1C38B521" w:rsidRDefault="1C38B521" w14:paraId="0394AAC6" w14:textId="2AFBD879">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 3</w:t>
            </w:r>
          </w:p>
        </w:tc>
        <w:tc>
          <w:tcPr>
            <w:tcW w:w="991" w:type="dxa"/>
            <w:tcMar/>
          </w:tcPr>
          <w:p w:rsidR="1C38B521" w:rsidP="1C38B521" w:rsidRDefault="1C38B521" w14:paraId="7D6B8B0A" w14:textId="302E60C9">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B</w:t>
            </w:r>
          </w:p>
        </w:tc>
        <w:tc>
          <w:tcPr>
            <w:tcW w:w="683" w:type="dxa"/>
            <w:tcMar/>
          </w:tcPr>
          <w:p w:rsidR="1C38B521" w:rsidP="1C38B521" w:rsidRDefault="1C38B521" w14:paraId="13E330D7" w14:textId="2B538FBB">
            <w:pPr>
              <w:spacing w:line="259" w:lineRule="auto"/>
              <w:rPr>
                <w:rFonts w:ascii="Aptos" w:hAnsi="Aptos" w:eastAsia="Aptos" w:cs="Aptos"/>
                <w:color w:val="000000" w:themeColor="text1"/>
                <w:sz w:val="12"/>
                <w:szCs w:val="12"/>
              </w:rPr>
            </w:pPr>
          </w:p>
        </w:tc>
        <w:tc>
          <w:tcPr>
            <w:tcW w:w="2822" w:type="dxa"/>
            <w:tcMar/>
          </w:tcPr>
          <w:p w:rsidR="293A7813" w:rsidP="36159D1D" w:rsidRDefault="79B237BC" w14:paraId="07CB0A36" w14:textId="7A6C5461">
            <w:pPr>
              <w:spacing w:line="259" w:lineRule="auto"/>
              <w:rPr>
                <w:rFonts w:ascii="Aptos" w:hAnsi="Aptos" w:eastAsia="Aptos" w:cs="Aptos"/>
                <w:color w:val="000000" w:themeColor="text1"/>
                <w:sz w:val="12"/>
                <w:szCs w:val="12"/>
              </w:rPr>
            </w:pPr>
            <w:r w:rsidRPr="36159D1D">
              <w:rPr>
                <w:rStyle w:val="normaltextrun"/>
                <w:rFonts w:ascii="Aptos" w:hAnsi="Aptos" w:eastAsia="Aptos" w:cs="Aptos"/>
                <w:color w:val="000000" w:themeColor="text1"/>
                <w:sz w:val="12"/>
                <w:szCs w:val="12"/>
              </w:rPr>
              <w:t>Suppose you have the below Pandas dataframe and code snippet. What is the value for index Onion in grouped_df?</w:t>
            </w:r>
          </w:p>
          <w:p w:rsidR="293A7813" w:rsidP="36159D1D" w:rsidRDefault="79B237BC" w14:paraId="64DC0334" w14:textId="0A199D9E">
            <w:pPr>
              <w:spacing w:line="259" w:lineRule="auto"/>
              <w:rPr>
                <w:rFonts w:ascii="Aptos" w:hAnsi="Aptos" w:eastAsia="Aptos" w:cs="Aptos"/>
                <w:color w:val="000000" w:themeColor="text1"/>
                <w:sz w:val="12"/>
                <w:szCs w:val="12"/>
              </w:rPr>
            </w:pPr>
            <w:r w:rsidRPr="36159D1D">
              <w:rPr>
                <w:rFonts w:ascii="Aptos" w:hAnsi="Aptos" w:eastAsia="Aptos" w:cs="Aptos"/>
                <w:color w:val="000000" w:themeColor="text1"/>
                <w:sz w:val="12"/>
                <w:szCs w:val="12"/>
              </w:rPr>
              <w:t xml:space="preserve"> </w:t>
            </w:r>
            <w:r>
              <w:rPr>
                <w:noProof/>
                <w:color w:val="2B579A"/>
                <w:shd w:val="clear" w:color="auto" w:fill="E6E6E6"/>
              </w:rPr>
              <w:drawing>
                <wp:inline distT="0" distB="0" distL="0" distR="0" wp14:anchorId="02E02B2C" wp14:editId="790D4086">
                  <wp:extent cx="1647825" cy="1219200"/>
                  <wp:effectExtent l="0" t="0" r="0" b="0"/>
                  <wp:docPr id="1244376045" name="Picture 1244376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647825" cy="1219200"/>
                          </a:xfrm>
                          <a:prstGeom prst="rect">
                            <a:avLst/>
                          </a:prstGeom>
                        </pic:spPr>
                      </pic:pic>
                    </a:graphicData>
                  </a:graphic>
                </wp:inline>
              </w:drawing>
            </w:r>
            <w:r w:rsidR="293A7813">
              <w:br/>
            </w:r>
            <w:hyperlink r:id="rId41">
              <w:r w:rsidRPr="36159D1D" w:rsidR="293A7813">
                <w:rPr>
                  <w:rStyle w:val="Hipervnculo"/>
                  <w:rFonts w:ascii="Aptos" w:hAnsi="Aptos" w:eastAsia="Aptos" w:cs="Aptos"/>
                  <w:sz w:val="12"/>
                  <w:szCs w:val="12"/>
                </w:rPr>
                <w:t>Link to png image</w:t>
              </w:r>
            </w:hyperlink>
          </w:p>
          <w:p w:rsidR="1C38B521" w:rsidP="1C38B521" w:rsidRDefault="1C38B521" w14:paraId="041B2D3F" w14:textId="57A0CDFD">
            <w:pPr>
              <w:spacing w:line="259" w:lineRule="auto"/>
              <w:rPr>
                <w:rFonts w:ascii="Aptos" w:hAnsi="Aptos" w:eastAsia="Aptos" w:cs="Aptos"/>
                <w:color w:val="000000" w:themeColor="text1"/>
                <w:sz w:val="12"/>
                <w:szCs w:val="12"/>
              </w:rPr>
            </w:pPr>
          </w:p>
        </w:tc>
        <w:tc>
          <w:tcPr>
            <w:tcW w:w="1110" w:type="dxa"/>
            <w:tcMar/>
          </w:tcPr>
          <w:p w:rsidR="1C38B521" w:rsidP="1C38B521" w:rsidRDefault="1C38B521" w14:paraId="79890DB5" w14:textId="6DF93576">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A)[260, 190]</w:t>
            </w:r>
          </w:p>
          <w:p w:rsidR="1C38B521" w:rsidP="1C38B521" w:rsidRDefault="1C38B521" w14:paraId="61C22BA2" w14:textId="38CA3EC4">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B)[190. 260]</w:t>
            </w:r>
          </w:p>
          <w:p w:rsidR="1C38B521" w:rsidP="1C38B521" w:rsidRDefault="1C38B521" w14:paraId="194EC49E" w14:textId="55E6B846">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C) 225</w:t>
            </w:r>
          </w:p>
          <w:p w:rsidR="1C38B521" w:rsidP="1C38B521" w:rsidRDefault="1C38B521" w14:paraId="0412EEB9" w14:textId="73AB057F">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D)None</w:t>
            </w:r>
          </w:p>
        </w:tc>
        <w:tc>
          <w:tcPr>
            <w:tcW w:w="991" w:type="dxa"/>
            <w:tcMar/>
          </w:tcPr>
          <w:p w:rsidR="1C38B521" w:rsidP="1C38B521" w:rsidRDefault="1C38B521" w14:paraId="7251F8DD" w14:textId="7DB81C86">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w:t>
            </w:r>
          </w:p>
        </w:tc>
        <w:tc>
          <w:tcPr>
            <w:tcW w:w="699" w:type="dxa"/>
            <w:tcMar/>
          </w:tcPr>
          <w:p w:rsidR="1C38B521" w:rsidP="1C38B521" w:rsidRDefault="1C38B521" w14:paraId="69308440" w14:textId="3BC4806F">
            <w:pPr>
              <w:spacing w:line="259" w:lineRule="auto"/>
              <w:rPr>
                <w:rFonts w:ascii="Aptos" w:hAnsi="Aptos" w:eastAsia="Aptos" w:cs="Aptos"/>
                <w:color w:val="000000" w:themeColor="text1"/>
                <w:sz w:val="12"/>
                <w:szCs w:val="12"/>
              </w:rPr>
            </w:pPr>
          </w:p>
        </w:tc>
      </w:tr>
      <w:tr w:rsidR="45A8D371" w:rsidTr="0AAAD340" w14:paraId="51F225FA" w14:textId="77777777">
        <w:trPr>
          <w:trHeight w:val="300"/>
        </w:trPr>
        <w:tc>
          <w:tcPr>
            <w:tcW w:w="345" w:type="dxa"/>
            <w:tcMar/>
          </w:tcPr>
          <w:p w:rsidR="1C38B521" w:rsidP="1C38B521" w:rsidRDefault="1C38B521" w14:paraId="0EAB59F1" w14:textId="110D58D4">
            <w:pPr>
              <w:spacing w:line="259" w:lineRule="auto"/>
              <w:rPr>
                <w:rFonts w:ascii="Aptos" w:hAnsi="Aptos" w:eastAsia="Aptos" w:cs="Aptos"/>
                <w:color w:val="000000" w:themeColor="text1"/>
                <w:sz w:val="12"/>
                <w:szCs w:val="12"/>
              </w:rPr>
            </w:pPr>
            <w:r w:rsidRPr="1C38B521">
              <w:rPr>
                <w:rStyle w:val="eop"/>
                <w:rFonts w:ascii="Aptos" w:hAnsi="Aptos" w:eastAsia="Aptos" w:cs="Aptos"/>
                <w:color w:val="000000" w:themeColor="text1"/>
                <w:sz w:val="12"/>
                <w:szCs w:val="12"/>
              </w:rPr>
              <w:t>31 </w:t>
            </w:r>
          </w:p>
        </w:tc>
        <w:tc>
          <w:tcPr>
            <w:tcW w:w="562" w:type="dxa"/>
            <w:tcMar/>
          </w:tcPr>
          <w:p w:rsidR="1C38B521" w:rsidP="1C38B521" w:rsidRDefault="1C38B521" w14:paraId="5D8F8854" w14:textId="34FF1F68">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DS1-6 </w:t>
            </w:r>
          </w:p>
        </w:tc>
        <w:tc>
          <w:tcPr>
            <w:tcW w:w="723" w:type="dxa"/>
            <w:tcMar/>
          </w:tcPr>
          <w:p w:rsidR="1C38B521" w:rsidP="1C38B521" w:rsidRDefault="1C38B521" w14:paraId="77C89152" w14:textId="2CAA8143">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Fill in the blanks </w:t>
            </w:r>
          </w:p>
        </w:tc>
        <w:tc>
          <w:tcPr>
            <w:tcW w:w="2820" w:type="dxa"/>
            <w:tcMar/>
          </w:tcPr>
          <w:p w:rsidR="1C38B521" w:rsidP="1C38B521" w:rsidRDefault="00E80D2E" w14:paraId="42C21621" w14:textId="65D8360F">
            <w:pPr>
              <w:spacing w:line="259" w:lineRule="auto"/>
              <w:rPr>
                <w:rFonts w:ascii="Aptos" w:hAnsi="Aptos" w:eastAsia="Aptos" w:cs="Aptos"/>
                <w:color w:val="000000" w:themeColor="text1"/>
                <w:sz w:val="12"/>
                <w:szCs w:val="12"/>
              </w:rPr>
            </w:pPr>
            <w:r w:rsidRPr="00120D0F">
              <w:rPr>
                <w:rStyle w:val="normaltextrun"/>
                <w:rFonts w:ascii="Aptos" w:hAnsi="Aptos" w:eastAsia="Aptos" w:cs="Aptos"/>
                <w:b/>
                <w:bCs/>
                <w:color w:val="FF0000"/>
                <w:sz w:val="12"/>
                <w:szCs w:val="12"/>
              </w:rPr>
              <w:t>Q6</w:t>
            </w:r>
            <w:r w:rsidRPr="00120D0F">
              <w:rPr>
                <w:rStyle w:val="normaltextrun"/>
                <w:rFonts w:ascii="Aptos" w:hAnsi="Aptos" w:eastAsia="Aptos" w:cs="Aptos"/>
                <w:color w:val="FF0000"/>
                <w:sz w:val="12"/>
                <w:szCs w:val="12"/>
              </w:rPr>
              <w:t xml:space="preserve"> </w:t>
            </w:r>
            <w:r w:rsidRPr="1C38B521" w:rsidR="1C38B521">
              <w:rPr>
                <w:rStyle w:val="normaltextrun"/>
                <w:rFonts w:ascii="Aptos" w:hAnsi="Aptos" w:eastAsia="Aptos" w:cs="Aptos"/>
                <w:color w:val="000000" w:themeColor="text1"/>
                <w:sz w:val="12"/>
                <w:szCs w:val="12"/>
              </w:rPr>
              <w:t>To upload your local commits to a remote repository: </w:t>
            </w:r>
            <w:r w:rsidR="1C38B521">
              <w:br/>
            </w:r>
            <w:r w:rsidRPr="1C38B521" w:rsidR="1C38B521">
              <w:rPr>
                <w:rStyle w:val="normaltextrun"/>
                <w:rFonts w:ascii="Aptos" w:hAnsi="Aptos" w:eastAsia="Aptos" w:cs="Aptos"/>
                <w:color w:val="000000" w:themeColor="text1"/>
                <w:sz w:val="12"/>
                <w:szCs w:val="12"/>
              </w:rPr>
              <w:t>git __________ &lt;remote_name&gt;&lt;branch_name&gt; </w:t>
            </w:r>
          </w:p>
        </w:tc>
        <w:tc>
          <w:tcPr>
            <w:tcW w:w="1110" w:type="dxa"/>
            <w:tcMar/>
          </w:tcPr>
          <w:p w:rsidR="1C38B521" w:rsidP="1C38B521" w:rsidRDefault="1C38B521" w14:paraId="74147234" w14:textId="674C2BB2">
            <w:pPr>
              <w:spacing w:line="259" w:lineRule="auto"/>
              <w:rPr>
                <w:rFonts w:ascii="Aptos" w:hAnsi="Aptos" w:eastAsia="Aptos" w:cs="Aptos"/>
                <w:color w:val="000000" w:themeColor="text1"/>
                <w:sz w:val="12"/>
                <w:szCs w:val="12"/>
              </w:rPr>
            </w:pPr>
          </w:p>
        </w:tc>
        <w:tc>
          <w:tcPr>
            <w:tcW w:w="998" w:type="dxa"/>
            <w:tcMar/>
          </w:tcPr>
          <w:p w:rsidR="1C38B521" w:rsidP="1C38B521" w:rsidRDefault="1C38B521" w14:paraId="6DCCE280" w14:textId="473E79E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push </w:t>
            </w:r>
          </w:p>
        </w:tc>
        <w:tc>
          <w:tcPr>
            <w:tcW w:w="643" w:type="dxa"/>
            <w:tcMar/>
          </w:tcPr>
          <w:p w:rsidR="1C38B521" w:rsidP="1C38B521" w:rsidRDefault="1C38B521" w14:paraId="1989F687" w14:textId="72E675DB">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0A3FC972" w14:textId="26BFB43A">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42F13F26" w14:textId="6AA9CB06">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To show the current condition of your repository, including modified files and staged changes: </w:t>
            </w:r>
            <w:r>
              <w:br/>
            </w:r>
            <w:r w:rsidRPr="1C38B521">
              <w:rPr>
                <w:rStyle w:val="normaltextrun"/>
                <w:rFonts w:ascii="Aptos" w:hAnsi="Aptos" w:eastAsia="Aptos" w:cs="Aptos"/>
                <w:color w:val="000000" w:themeColor="text1"/>
                <w:sz w:val="12"/>
                <w:szCs w:val="12"/>
              </w:rPr>
              <w:t>git __________ </w:t>
            </w:r>
          </w:p>
        </w:tc>
        <w:tc>
          <w:tcPr>
            <w:tcW w:w="1110" w:type="dxa"/>
            <w:tcMar/>
          </w:tcPr>
          <w:p w:rsidR="1C38B521" w:rsidP="1C38B521" w:rsidRDefault="1C38B521" w14:paraId="58106177" w14:textId="1D425C26">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4109DAA1" w14:textId="659F6515">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status </w:t>
            </w:r>
          </w:p>
        </w:tc>
        <w:tc>
          <w:tcPr>
            <w:tcW w:w="653" w:type="dxa"/>
            <w:tcMar/>
          </w:tcPr>
          <w:p w:rsidR="1C38B521" w:rsidP="1C38B521" w:rsidRDefault="1C38B521" w14:paraId="4F839967" w14:textId="0C7C88A3">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2EE02CFA" w14:textId="32F93C64">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To initialize a new Git repository in your current directory: </w:t>
            </w:r>
            <w:r>
              <w:br/>
            </w:r>
            <w:r w:rsidRPr="1C38B521">
              <w:rPr>
                <w:rStyle w:val="normaltextrun"/>
                <w:rFonts w:ascii="Aptos" w:hAnsi="Aptos" w:eastAsia="Aptos" w:cs="Aptos"/>
                <w:color w:val="000000" w:themeColor="text1"/>
                <w:sz w:val="12"/>
                <w:szCs w:val="12"/>
              </w:rPr>
              <w:t>git __________ </w:t>
            </w:r>
          </w:p>
        </w:tc>
        <w:tc>
          <w:tcPr>
            <w:tcW w:w="1080" w:type="dxa"/>
            <w:tcMar/>
          </w:tcPr>
          <w:p w:rsidR="1C38B521" w:rsidP="1C38B521" w:rsidRDefault="1C38B521" w14:paraId="418F7E86" w14:textId="1B04ED38">
            <w:pPr>
              <w:spacing w:line="259" w:lineRule="auto"/>
              <w:rPr>
                <w:rFonts w:ascii="Aptos" w:hAnsi="Aptos" w:eastAsia="Aptos" w:cs="Aptos"/>
                <w:color w:val="000000" w:themeColor="text1"/>
                <w:sz w:val="12"/>
                <w:szCs w:val="12"/>
              </w:rPr>
            </w:pPr>
          </w:p>
        </w:tc>
        <w:tc>
          <w:tcPr>
            <w:tcW w:w="984" w:type="dxa"/>
            <w:tcMar/>
          </w:tcPr>
          <w:p w:rsidR="1C38B521" w:rsidP="1C38B521" w:rsidRDefault="1C38B521" w14:paraId="129C7E9A" w14:textId="611179AD">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init </w:t>
            </w:r>
          </w:p>
        </w:tc>
        <w:tc>
          <w:tcPr>
            <w:tcW w:w="667" w:type="dxa"/>
            <w:tcMar/>
          </w:tcPr>
          <w:p w:rsidR="1C38B521" w:rsidP="1C38B521" w:rsidRDefault="1C38B521" w14:paraId="73570C0B" w14:textId="30E0D4C0">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51F6118E" w14:textId="2E95A92F">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To fetch the latest changes from the specified branch on the remote repository and merge them into your current local branch: </w:t>
            </w:r>
            <w:r>
              <w:br/>
            </w:r>
            <w:r w:rsidRPr="1C38B521">
              <w:rPr>
                <w:rStyle w:val="normaltextrun"/>
                <w:rFonts w:ascii="Aptos" w:hAnsi="Aptos" w:eastAsia="Aptos" w:cs="Aptos"/>
                <w:color w:val="000000" w:themeColor="text1"/>
                <w:sz w:val="12"/>
                <w:szCs w:val="12"/>
              </w:rPr>
              <w:t>git __________ &lt;remote_name&gt;&lt;branch_name&gt; </w:t>
            </w:r>
          </w:p>
        </w:tc>
        <w:tc>
          <w:tcPr>
            <w:tcW w:w="1110" w:type="dxa"/>
            <w:tcMar/>
          </w:tcPr>
          <w:p w:rsidR="1C38B521" w:rsidP="1C38B521" w:rsidRDefault="1C38B521" w14:paraId="70663274" w14:textId="2AF93EA2">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40D19413" w14:textId="5E1AF9BA">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pull </w:t>
            </w:r>
          </w:p>
        </w:tc>
        <w:tc>
          <w:tcPr>
            <w:tcW w:w="683" w:type="dxa"/>
            <w:tcMar/>
          </w:tcPr>
          <w:p w:rsidR="1C38B521" w:rsidP="1C38B521" w:rsidRDefault="1C38B521" w14:paraId="22EA46E1" w14:textId="26B10E8F">
            <w:pPr>
              <w:spacing w:line="259" w:lineRule="auto"/>
              <w:rPr>
                <w:rFonts w:ascii="Aptos" w:hAnsi="Aptos" w:eastAsia="Aptos" w:cs="Aptos"/>
                <w:color w:val="000000" w:themeColor="text1"/>
                <w:sz w:val="12"/>
                <w:szCs w:val="12"/>
              </w:rPr>
            </w:pPr>
          </w:p>
        </w:tc>
        <w:tc>
          <w:tcPr>
            <w:tcW w:w="2822" w:type="dxa"/>
            <w:tcMar/>
          </w:tcPr>
          <w:p w:rsidR="1C38B521" w:rsidP="1C38B521" w:rsidRDefault="1C38B521" w14:paraId="124DBB93" w14:textId="54333C5B">
            <w:pPr>
              <w:spacing w:line="259" w:lineRule="auto"/>
              <w:rPr>
                <w:rFonts w:ascii="Aptos" w:hAnsi="Aptos" w:eastAsia="Aptos" w:cs="Aptos"/>
                <w:color w:val="000000" w:themeColor="text1"/>
                <w:sz w:val="12"/>
                <w:szCs w:val="12"/>
              </w:rPr>
            </w:pPr>
            <w:r w:rsidRPr="22837754">
              <w:rPr>
                <w:rStyle w:val="normaltextrun"/>
                <w:rFonts w:ascii="Aptos" w:hAnsi="Aptos" w:eastAsia="Aptos" w:cs="Aptos"/>
                <w:color w:val="000000" w:themeColor="text1"/>
                <w:sz w:val="12"/>
                <w:szCs w:val="12"/>
              </w:rPr>
              <w:t>To Download a new repository from a remote server to your local machine: </w:t>
            </w:r>
            <w:r>
              <w:br/>
            </w:r>
            <w:r w:rsidRPr="22837754">
              <w:rPr>
                <w:rStyle w:val="normaltextrun"/>
                <w:rFonts w:ascii="Aptos" w:hAnsi="Aptos" w:eastAsia="Aptos" w:cs="Aptos"/>
                <w:color w:val="000000" w:themeColor="text1"/>
                <w:sz w:val="12"/>
                <w:szCs w:val="12"/>
              </w:rPr>
              <w:t xml:space="preserve">git __________ </w:t>
            </w:r>
            <w:del w:author="Maria Sol Tadeo" w:date="2024-09-04T17:11:00Z" w:id="1">
              <w:r w:rsidRPr="22837754" w:rsidDel="1C38B521">
                <w:rPr>
                  <w:rStyle w:val="normaltextrun"/>
                  <w:rFonts w:ascii="Aptos" w:hAnsi="Aptos" w:eastAsia="Aptos" w:cs="Aptos"/>
                  <w:color w:val="000000" w:themeColor="text1"/>
                  <w:sz w:val="12"/>
                  <w:szCs w:val="12"/>
                </w:rPr>
                <w:delText xml:space="preserve">clone </w:delText>
              </w:r>
            </w:del>
            <w:r w:rsidRPr="22837754">
              <w:rPr>
                <w:rStyle w:val="normaltextrun"/>
                <w:rFonts w:ascii="Aptos" w:hAnsi="Aptos" w:eastAsia="Aptos" w:cs="Aptos"/>
                <w:color w:val="000000" w:themeColor="text1"/>
                <w:sz w:val="12"/>
                <w:szCs w:val="12"/>
              </w:rPr>
              <w:t>&lt;repo_url&gt; </w:t>
            </w:r>
          </w:p>
        </w:tc>
        <w:tc>
          <w:tcPr>
            <w:tcW w:w="1110" w:type="dxa"/>
            <w:tcMar/>
          </w:tcPr>
          <w:p w:rsidR="1C38B521" w:rsidP="1C38B521" w:rsidRDefault="1C38B521" w14:paraId="681821A5" w14:textId="3E907A2A">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1B198CAC" w14:textId="40A81844">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clone </w:t>
            </w:r>
          </w:p>
        </w:tc>
        <w:tc>
          <w:tcPr>
            <w:tcW w:w="699" w:type="dxa"/>
            <w:tcMar/>
          </w:tcPr>
          <w:p w:rsidR="1C38B521" w:rsidP="1C38B521" w:rsidRDefault="1C38B521" w14:paraId="3FAE22DB" w14:textId="7AF2EF15">
            <w:pPr>
              <w:spacing w:line="259" w:lineRule="auto"/>
              <w:rPr>
                <w:rFonts w:ascii="Aptos" w:hAnsi="Aptos" w:eastAsia="Aptos" w:cs="Aptos"/>
                <w:color w:val="000000" w:themeColor="text1"/>
                <w:sz w:val="12"/>
                <w:szCs w:val="12"/>
              </w:rPr>
            </w:pPr>
          </w:p>
        </w:tc>
      </w:tr>
      <w:tr w:rsidR="45A8D371" w:rsidTr="0AAAD340" w14:paraId="276D02FA" w14:textId="77777777">
        <w:trPr>
          <w:trHeight w:val="300"/>
        </w:trPr>
        <w:tc>
          <w:tcPr>
            <w:tcW w:w="345" w:type="dxa"/>
            <w:tcMar/>
          </w:tcPr>
          <w:p w:rsidR="1C38B521" w:rsidP="1C38B521" w:rsidRDefault="1C38B521" w14:paraId="2756EABB" w14:textId="5EFF6A24">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42</w:t>
            </w:r>
          </w:p>
        </w:tc>
        <w:tc>
          <w:tcPr>
            <w:tcW w:w="562" w:type="dxa"/>
            <w:tcMar/>
          </w:tcPr>
          <w:p w:rsidR="1C38B521" w:rsidP="1C38B521" w:rsidRDefault="1C38B521" w14:paraId="708F3B0E" w14:textId="427BD1CA">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DS1-9</w:t>
            </w:r>
          </w:p>
        </w:tc>
        <w:tc>
          <w:tcPr>
            <w:tcW w:w="723" w:type="dxa"/>
            <w:tcMar/>
          </w:tcPr>
          <w:p w:rsidR="1C38B521" w:rsidP="1C38B521" w:rsidRDefault="1C38B521" w14:paraId="5C3B968F" w14:textId="0709E2C8">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True or False</w:t>
            </w:r>
          </w:p>
        </w:tc>
        <w:tc>
          <w:tcPr>
            <w:tcW w:w="2820" w:type="dxa"/>
            <w:tcMar/>
          </w:tcPr>
          <w:p w:rsidR="1C38B521" w:rsidP="1C38B521" w:rsidRDefault="00E80D2E" w14:paraId="28F50DD8" w14:textId="498A7E32">
            <w:pPr>
              <w:spacing w:line="259" w:lineRule="auto"/>
              <w:rPr>
                <w:rFonts w:ascii="Aptos" w:hAnsi="Aptos" w:eastAsia="Aptos" w:cs="Aptos"/>
                <w:color w:val="000000" w:themeColor="text1"/>
                <w:sz w:val="12"/>
                <w:szCs w:val="12"/>
              </w:rPr>
            </w:pPr>
            <w:r w:rsidRPr="00120D0F">
              <w:rPr>
                <w:rFonts w:ascii="Aptos" w:hAnsi="Aptos" w:eastAsia="Aptos" w:cs="Aptos"/>
                <w:b/>
                <w:bCs/>
                <w:color w:val="FF0000"/>
                <w:sz w:val="12"/>
                <w:szCs w:val="12"/>
              </w:rPr>
              <w:t>Q7</w:t>
            </w:r>
            <w:r w:rsidRPr="00120D0F">
              <w:rPr>
                <w:rFonts w:ascii="Aptos" w:hAnsi="Aptos" w:eastAsia="Aptos" w:cs="Aptos"/>
                <w:color w:val="FF0000"/>
                <w:sz w:val="12"/>
                <w:szCs w:val="12"/>
              </w:rPr>
              <w:t xml:space="preserve"> </w:t>
            </w:r>
            <w:r w:rsidRPr="1C38B521" w:rsidR="1C38B521">
              <w:rPr>
                <w:rFonts w:ascii="Aptos" w:hAnsi="Aptos" w:eastAsia="Aptos" w:cs="Aptos"/>
                <w:color w:val="000000" w:themeColor="text1"/>
                <w:sz w:val="12"/>
                <w:szCs w:val="12"/>
              </w:rPr>
              <w:t>According to the World Bank’s Personal Data Privacy:</w:t>
            </w:r>
          </w:p>
          <w:p w:rsidR="1C38B521" w:rsidP="1C38B521" w:rsidRDefault="1C38B521" w14:paraId="6CE39353" w14:textId="21A4ABB3">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Personal data shall not be protected by any technical or organizational safeguards and freely processed without any restrictions, regardless of authorization</w:t>
            </w:r>
          </w:p>
        </w:tc>
        <w:tc>
          <w:tcPr>
            <w:tcW w:w="1110" w:type="dxa"/>
            <w:tcMar/>
          </w:tcPr>
          <w:p w:rsidR="1C38B521" w:rsidP="1C38B521" w:rsidRDefault="1C38B521" w14:paraId="552BAAB7" w14:textId="14E1D8C5">
            <w:pPr>
              <w:spacing w:line="259" w:lineRule="auto"/>
              <w:rPr>
                <w:rFonts w:ascii="Aptos" w:hAnsi="Aptos" w:eastAsia="Aptos" w:cs="Aptos"/>
                <w:color w:val="000000" w:themeColor="text1"/>
                <w:sz w:val="12"/>
                <w:szCs w:val="12"/>
              </w:rPr>
            </w:pPr>
          </w:p>
        </w:tc>
        <w:tc>
          <w:tcPr>
            <w:tcW w:w="998" w:type="dxa"/>
            <w:tcMar/>
          </w:tcPr>
          <w:p w:rsidR="1C38B521" w:rsidP="1C38B521" w:rsidRDefault="1C38B521" w14:paraId="188E4A6D" w14:textId="526CD68D">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False</w:t>
            </w:r>
          </w:p>
        </w:tc>
        <w:tc>
          <w:tcPr>
            <w:tcW w:w="643" w:type="dxa"/>
            <w:tcMar/>
          </w:tcPr>
          <w:p w:rsidR="1C38B521" w:rsidP="1C38B521" w:rsidRDefault="1C38B521" w14:paraId="2CFEB302" w14:textId="0335169E">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1B144D50" w14:textId="47C51EBB">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1DE9E00F" w14:textId="164AC01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According to the World Bank’s Personal Data Privacy:</w:t>
            </w:r>
          </w:p>
          <w:p w:rsidR="1C38B521" w:rsidP="1C38B521" w:rsidRDefault="1C38B521" w14:paraId="2F0C5ACC" w14:textId="185D2FE9">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Personal data shall be transferred to third parties without regard of legitimacy and with no consideration for the protection of personal data</w:t>
            </w:r>
          </w:p>
        </w:tc>
        <w:tc>
          <w:tcPr>
            <w:tcW w:w="1110" w:type="dxa"/>
            <w:tcMar/>
          </w:tcPr>
          <w:p w:rsidR="1C38B521" w:rsidP="1C38B521" w:rsidRDefault="1C38B521" w14:paraId="79B9B2E8" w14:textId="415A821E">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4D1E078F" w14:textId="16FA87A6">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False</w:t>
            </w:r>
          </w:p>
        </w:tc>
        <w:tc>
          <w:tcPr>
            <w:tcW w:w="653" w:type="dxa"/>
            <w:tcMar/>
          </w:tcPr>
          <w:p w:rsidR="1C38B521" w:rsidP="1C38B521" w:rsidRDefault="1C38B521" w14:paraId="2351CDE5" w14:textId="777B5B74">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6238CA36" w14:textId="02B71FB0">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According to the World Bank’s Classification and Control Policy:</w:t>
            </w:r>
          </w:p>
          <w:p w:rsidR="1C38B521" w:rsidP="1C38B521" w:rsidRDefault="1C38B521" w14:paraId="1F7F11A0" w14:textId="6417E20D">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Strictly Confidential, Confidential and Official Use Only are the only information classification categories available</w:t>
            </w:r>
          </w:p>
        </w:tc>
        <w:tc>
          <w:tcPr>
            <w:tcW w:w="1080" w:type="dxa"/>
            <w:tcMar/>
          </w:tcPr>
          <w:p w:rsidR="1C38B521" w:rsidP="1C38B521" w:rsidRDefault="1C38B521" w14:paraId="6E9B2FFE" w14:textId="330D7C75">
            <w:pPr>
              <w:spacing w:line="259" w:lineRule="auto"/>
              <w:rPr>
                <w:rFonts w:ascii="Aptos" w:hAnsi="Aptos" w:eastAsia="Aptos" w:cs="Aptos"/>
                <w:color w:val="000000" w:themeColor="text1"/>
                <w:sz w:val="12"/>
                <w:szCs w:val="12"/>
              </w:rPr>
            </w:pPr>
          </w:p>
        </w:tc>
        <w:tc>
          <w:tcPr>
            <w:tcW w:w="984" w:type="dxa"/>
            <w:tcMar/>
          </w:tcPr>
          <w:p w:rsidR="1C38B521" w:rsidP="1C38B521" w:rsidRDefault="1C38B521" w14:paraId="54C06A1B" w14:textId="2153E61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True</w:t>
            </w:r>
          </w:p>
        </w:tc>
        <w:tc>
          <w:tcPr>
            <w:tcW w:w="667" w:type="dxa"/>
            <w:tcMar/>
          </w:tcPr>
          <w:p w:rsidR="1C38B521" w:rsidP="1C38B521" w:rsidRDefault="1C38B521" w14:paraId="22174163" w14:textId="0C35F858">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77357664" w14:textId="0D637BB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According to the World Bank’s Data Quality Assurance:</w:t>
            </w:r>
          </w:p>
          <w:p w:rsidR="1C38B521" w:rsidP="1C38B521" w:rsidRDefault="1C38B521" w14:paraId="46C3E25E" w14:textId="3DE2149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Verifiability, Transparency, and Relevance are Data Quality Principles</w:t>
            </w:r>
          </w:p>
        </w:tc>
        <w:tc>
          <w:tcPr>
            <w:tcW w:w="1110" w:type="dxa"/>
            <w:tcMar/>
          </w:tcPr>
          <w:p w:rsidR="1C38B521" w:rsidP="1C38B521" w:rsidRDefault="1C38B521" w14:paraId="2476DF05" w14:textId="300DA6BB">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0DE49C69" w14:textId="75876920">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True</w:t>
            </w:r>
          </w:p>
        </w:tc>
        <w:tc>
          <w:tcPr>
            <w:tcW w:w="683" w:type="dxa"/>
            <w:tcMar/>
          </w:tcPr>
          <w:p w:rsidR="1C38B521" w:rsidP="1C38B521" w:rsidRDefault="1C38B521" w14:paraId="6081E57F" w14:textId="2B33FBC8">
            <w:pPr>
              <w:spacing w:line="259" w:lineRule="auto"/>
              <w:rPr>
                <w:rFonts w:ascii="Aptos" w:hAnsi="Aptos" w:eastAsia="Aptos" w:cs="Aptos"/>
                <w:color w:val="000000" w:themeColor="text1"/>
                <w:sz w:val="12"/>
                <w:szCs w:val="12"/>
              </w:rPr>
            </w:pPr>
          </w:p>
        </w:tc>
        <w:tc>
          <w:tcPr>
            <w:tcW w:w="2822" w:type="dxa"/>
            <w:tcMar/>
          </w:tcPr>
          <w:p w:rsidR="1C38B521" w:rsidP="1C38B521" w:rsidRDefault="1C38B521" w14:paraId="53D2B1D8" w14:textId="1AA224F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According to the World Bank’s Quality Assurance:</w:t>
            </w:r>
          </w:p>
          <w:p w:rsidR="1C38B521" w:rsidP="1C38B521" w:rsidRDefault="1C38B521" w14:paraId="46B195FF" w14:textId="379A24F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Data quality assurance is a shared responsibility of all staff involved in the production of Bank Development Data</w:t>
            </w:r>
          </w:p>
        </w:tc>
        <w:tc>
          <w:tcPr>
            <w:tcW w:w="1110" w:type="dxa"/>
            <w:tcMar/>
          </w:tcPr>
          <w:p w:rsidR="1C38B521" w:rsidP="1C38B521" w:rsidRDefault="1C38B521" w14:paraId="1140BB1C" w14:textId="2BE4EF68">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5DD99F00" w14:textId="564D628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True</w:t>
            </w:r>
          </w:p>
        </w:tc>
        <w:tc>
          <w:tcPr>
            <w:tcW w:w="699" w:type="dxa"/>
            <w:tcMar/>
          </w:tcPr>
          <w:p w:rsidR="1C38B521" w:rsidP="1C38B521" w:rsidRDefault="1C38B521" w14:paraId="7F13CE02" w14:textId="05D6AEEC">
            <w:pPr>
              <w:spacing w:line="259" w:lineRule="auto"/>
              <w:rPr>
                <w:rFonts w:ascii="Aptos" w:hAnsi="Aptos" w:eastAsia="Aptos" w:cs="Aptos"/>
                <w:color w:val="000000" w:themeColor="text1"/>
                <w:sz w:val="12"/>
                <w:szCs w:val="12"/>
              </w:rPr>
            </w:pPr>
          </w:p>
        </w:tc>
      </w:tr>
      <w:tr w:rsidR="45A8D371" w:rsidTr="0AAAD340" w14:paraId="0A4246D8" w14:textId="77777777">
        <w:trPr>
          <w:trHeight w:val="300"/>
        </w:trPr>
        <w:tc>
          <w:tcPr>
            <w:tcW w:w="345" w:type="dxa"/>
            <w:tcMar/>
          </w:tcPr>
          <w:p w:rsidR="1C38B521" w:rsidP="1C38B521" w:rsidRDefault="1C38B521" w14:paraId="77FDB1DF" w14:textId="397119B0">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43</w:t>
            </w:r>
          </w:p>
        </w:tc>
        <w:tc>
          <w:tcPr>
            <w:tcW w:w="562" w:type="dxa"/>
            <w:tcMar/>
          </w:tcPr>
          <w:p w:rsidR="1C38B521" w:rsidP="1C38B521" w:rsidRDefault="1C38B521" w14:paraId="65FEB0A2" w14:textId="39DF2BFF">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DS1-9</w:t>
            </w:r>
          </w:p>
        </w:tc>
        <w:tc>
          <w:tcPr>
            <w:tcW w:w="723" w:type="dxa"/>
            <w:tcMar/>
          </w:tcPr>
          <w:p w:rsidR="1C38B521" w:rsidP="1C38B521" w:rsidRDefault="1C38B521" w14:paraId="58AB82F8" w14:textId="570CFE74">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True or False</w:t>
            </w:r>
          </w:p>
        </w:tc>
        <w:tc>
          <w:tcPr>
            <w:tcW w:w="2820" w:type="dxa"/>
            <w:tcMar/>
          </w:tcPr>
          <w:p w:rsidR="1C38B521" w:rsidP="1C38B521" w:rsidRDefault="00E80D2E" w14:paraId="4727A2C6" w14:textId="658775CA">
            <w:pPr>
              <w:rPr>
                <w:rFonts w:ascii="Aptos" w:hAnsi="Aptos" w:eastAsia="Aptos" w:cs="Aptos"/>
                <w:color w:val="000000" w:themeColor="text1"/>
                <w:sz w:val="12"/>
                <w:szCs w:val="12"/>
              </w:rPr>
            </w:pPr>
            <w:r w:rsidRPr="00120D0F">
              <w:rPr>
                <w:rFonts w:ascii="Aptos" w:hAnsi="Aptos" w:eastAsia="Aptos" w:cs="Aptos"/>
                <w:b/>
                <w:bCs/>
                <w:color w:val="FF0000"/>
                <w:sz w:val="12"/>
                <w:szCs w:val="12"/>
              </w:rPr>
              <w:t>Q8</w:t>
            </w:r>
            <w:r>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Restricted information is assigned a security classification based on the level of harm posed by unauthorized disclosure</w:t>
            </w:r>
          </w:p>
        </w:tc>
        <w:tc>
          <w:tcPr>
            <w:tcW w:w="1110" w:type="dxa"/>
            <w:tcMar/>
          </w:tcPr>
          <w:p w:rsidR="1C38B521" w:rsidP="1C38B521" w:rsidRDefault="1C38B521" w14:paraId="783013E0" w14:textId="17CDC191">
            <w:pPr>
              <w:spacing w:line="259" w:lineRule="auto"/>
              <w:rPr>
                <w:rFonts w:ascii="Aptos" w:hAnsi="Aptos" w:eastAsia="Aptos" w:cs="Aptos"/>
                <w:color w:val="000000" w:themeColor="text1"/>
                <w:sz w:val="12"/>
                <w:szCs w:val="12"/>
              </w:rPr>
            </w:pPr>
          </w:p>
        </w:tc>
        <w:tc>
          <w:tcPr>
            <w:tcW w:w="998" w:type="dxa"/>
            <w:tcMar/>
          </w:tcPr>
          <w:p w:rsidR="1C38B521" w:rsidP="1C38B521" w:rsidRDefault="1C38B521" w14:paraId="0795E152" w14:textId="4DA5C6C3">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True</w:t>
            </w:r>
          </w:p>
        </w:tc>
        <w:tc>
          <w:tcPr>
            <w:tcW w:w="643" w:type="dxa"/>
            <w:tcMar/>
          </w:tcPr>
          <w:p w:rsidR="1C38B521" w:rsidP="1C38B521" w:rsidRDefault="1C38B521" w14:paraId="56B8C897" w14:textId="2F8F6EC3">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138159C8" w14:textId="36928613">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45B938EC" w14:textId="6737D45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Restricted information is assigned a security classification based on restrictions imposed by the Information Provider or Originator</w:t>
            </w:r>
          </w:p>
        </w:tc>
        <w:tc>
          <w:tcPr>
            <w:tcW w:w="1110" w:type="dxa"/>
            <w:tcMar/>
          </w:tcPr>
          <w:p w:rsidR="1C38B521" w:rsidP="1C38B521" w:rsidRDefault="1C38B521" w14:paraId="4F4B25C4" w14:textId="12AEB222">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40264E87" w14:textId="06E8279C">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True</w:t>
            </w:r>
          </w:p>
        </w:tc>
        <w:tc>
          <w:tcPr>
            <w:tcW w:w="653" w:type="dxa"/>
            <w:tcMar/>
          </w:tcPr>
          <w:p w:rsidR="1C38B521" w:rsidP="1C38B521" w:rsidRDefault="1C38B521" w14:paraId="008632E6" w14:textId="5AEF21F1">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639285FE" w14:textId="510DBA8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Restricted information is assigned a security </w:t>
            </w:r>
            <w:r w:rsidRPr="00466285">
              <w:rPr>
                <w:rFonts w:ascii="Aptos" w:hAnsi="Aptos" w:eastAsia="Aptos" w:cs="Aptos"/>
                <w:color w:val="000000" w:themeColor="text1"/>
                <w:sz w:val="12"/>
                <w:szCs w:val="12"/>
              </w:rPr>
              <w:t>classification based on</w:t>
            </w:r>
            <w:r w:rsidRPr="1C38B521">
              <w:rPr>
                <w:rFonts w:ascii="Aptos" w:hAnsi="Aptos" w:eastAsia="Aptos" w:cs="Aptos"/>
                <w:color w:val="000000" w:themeColor="text1"/>
                <w:sz w:val="12"/>
                <w:szCs w:val="12"/>
              </w:rPr>
              <w:t xml:space="preserve"> the document file extension</w:t>
            </w:r>
          </w:p>
        </w:tc>
        <w:tc>
          <w:tcPr>
            <w:tcW w:w="1080" w:type="dxa"/>
            <w:tcMar/>
          </w:tcPr>
          <w:p w:rsidR="1C38B521" w:rsidP="1C38B521" w:rsidRDefault="1C38B521" w14:paraId="2D47DFFD" w14:textId="145B380B">
            <w:pPr>
              <w:spacing w:line="259" w:lineRule="auto"/>
              <w:rPr>
                <w:rFonts w:ascii="Aptos" w:hAnsi="Aptos" w:eastAsia="Aptos" w:cs="Aptos"/>
                <w:color w:val="000000" w:themeColor="text1"/>
                <w:sz w:val="12"/>
                <w:szCs w:val="12"/>
              </w:rPr>
            </w:pPr>
          </w:p>
        </w:tc>
        <w:tc>
          <w:tcPr>
            <w:tcW w:w="984" w:type="dxa"/>
            <w:tcMar/>
          </w:tcPr>
          <w:p w:rsidR="1C38B521" w:rsidP="1C38B521" w:rsidRDefault="1C38B521" w14:paraId="22C2F9A2" w14:textId="6F30976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False</w:t>
            </w:r>
          </w:p>
        </w:tc>
        <w:tc>
          <w:tcPr>
            <w:tcW w:w="667" w:type="dxa"/>
            <w:tcMar/>
          </w:tcPr>
          <w:p w:rsidR="1C38B521" w:rsidP="1C38B521" w:rsidRDefault="1C38B521" w14:paraId="1C2121E1" w14:textId="18FF1D96">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6B84C3AD" w14:textId="0A9D598F">
            <w:pPr>
              <w:spacing w:line="259" w:lineRule="auto"/>
              <w:rPr>
                <w:rFonts w:ascii="Aptos" w:hAnsi="Aptos" w:eastAsia="Aptos" w:cs="Aptos"/>
                <w:color w:val="000000" w:themeColor="text1"/>
                <w:sz w:val="12"/>
                <w:szCs w:val="12"/>
              </w:rPr>
            </w:pPr>
            <w:r w:rsidRPr="004C6822">
              <w:rPr>
                <w:rFonts w:ascii="Aptos" w:hAnsi="Aptos" w:eastAsia="Aptos" w:cs="Aptos"/>
                <w:color w:val="000000" w:themeColor="text1"/>
                <w:sz w:val="12"/>
                <w:szCs w:val="12"/>
              </w:rPr>
              <w:t>Restricted information is assigned a security classification based on the extension of the document</w:t>
            </w:r>
          </w:p>
        </w:tc>
        <w:tc>
          <w:tcPr>
            <w:tcW w:w="1110" w:type="dxa"/>
            <w:tcMar/>
          </w:tcPr>
          <w:p w:rsidR="1C38B521" w:rsidP="1C38B521" w:rsidRDefault="1C38B521" w14:paraId="46B5E933" w14:textId="4C0572A3">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5AF25081" w14:textId="547D2A03">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False</w:t>
            </w:r>
          </w:p>
        </w:tc>
        <w:tc>
          <w:tcPr>
            <w:tcW w:w="683" w:type="dxa"/>
            <w:tcMar/>
          </w:tcPr>
          <w:p w:rsidR="1C38B521" w:rsidP="1C38B521" w:rsidRDefault="1C38B521" w14:paraId="183782A4" w14:textId="48967D82">
            <w:pPr>
              <w:spacing w:line="259" w:lineRule="auto"/>
              <w:rPr>
                <w:rFonts w:ascii="Aptos" w:hAnsi="Aptos" w:eastAsia="Aptos" w:cs="Aptos"/>
                <w:color w:val="000000" w:themeColor="text1"/>
                <w:sz w:val="12"/>
                <w:szCs w:val="12"/>
              </w:rPr>
            </w:pPr>
          </w:p>
        </w:tc>
        <w:tc>
          <w:tcPr>
            <w:tcW w:w="2822" w:type="dxa"/>
            <w:tcMar/>
          </w:tcPr>
          <w:p w:rsidR="1C38B521" w:rsidP="1C38B521" w:rsidRDefault="1C38B521" w14:paraId="572C7ACC" w14:textId="7F0586E2">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Restricted information is assigned a security classification based on the date the information was originated</w:t>
            </w:r>
          </w:p>
        </w:tc>
        <w:tc>
          <w:tcPr>
            <w:tcW w:w="1110" w:type="dxa"/>
            <w:tcMar/>
          </w:tcPr>
          <w:p w:rsidR="1C38B521" w:rsidP="1C38B521" w:rsidRDefault="1C38B521" w14:paraId="25593372" w14:textId="261D13A9">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4B9EB4AF" w14:textId="35939B9E">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False</w:t>
            </w:r>
          </w:p>
        </w:tc>
        <w:tc>
          <w:tcPr>
            <w:tcW w:w="699" w:type="dxa"/>
            <w:tcMar/>
          </w:tcPr>
          <w:p w:rsidR="1C38B521" w:rsidP="1C38B521" w:rsidRDefault="1C38B521" w14:paraId="77DA061A" w14:textId="17FC7BE6">
            <w:pPr>
              <w:spacing w:line="259" w:lineRule="auto"/>
              <w:rPr>
                <w:rFonts w:ascii="Aptos" w:hAnsi="Aptos" w:eastAsia="Aptos" w:cs="Aptos"/>
                <w:color w:val="000000" w:themeColor="text1"/>
                <w:sz w:val="12"/>
                <w:szCs w:val="12"/>
              </w:rPr>
            </w:pPr>
          </w:p>
        </w:tc>
      </w:tr>
      <w:tr w:rsidR="45A8D371" w:rsidTr="0AAAD340" w14:paraId="502B9E22" w14:textId="77777777">
        <w:trPr>
          <w:trHeight w:val="300"/>
        </w:trPr>
        <w:tc>
          <w:tcPr>
            <w:tcW w:w="345" w:type="dxa"/>
            <w:tcMar/>
          </w:tcPr>
          <w:p w:rsidR="1C38B521" w:rsidP="1C38B521" w:rsidRDefault="1C38B521" w14:paraId="3AB4BFC7" w14:textId="35C84D8F">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46</w:t>
            </w:r>
          </w:p>
        </w:tc>
        <w:tc>
          <w:tcPr>
            <w:tcW w:w="562" w:type="dxa"/>
            <w:tcMar/>
          </w:tcPr>
          <w:p w:rsidR="1C38B521" w:rsidP="1C38B521" w:rsidRDefault="1C38B521" w14:paraId="3EBC794C" w14:textId="681BB27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DS1-10</w:t>
            </w:r>
          </w:p>
        </w:tc>
        <w:tc>
          <w:tcPr>
            <w:tcW w:w="723" w:type="dxa"/>
            <w:tcMar/>
          </w:tcPr>
          <w:p w:rsidR="1C38B521" w:rsidP="1C38B521" w:rsidRDefault="1C38B521" w14:paraId="37666499" w14:textId="26CA7412">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True or False</w:t>
            </w:r>
          </w:p>
        </w:tc>
        <w:tc>
          <w:tcPr>
            <w:tcW w:w="2820" w:type="dxa"/>
            <w:tcMar/>
          </w:tcPr>
          <w:p w:rsidR="1C38B521" w:rsidP="1C38B521" w:rsidRDefault="00E80D2E" w14:paraId="750AE3F1" w14:textId="7B0B8F15">
            <w:pPr>
              <w:rPr>
                <w:rFonts w:ascii="Aptos" w:hAnsi="Aptos" w:eastAsia="Aptos" w:cs="Aptos"/>
                <w:color w:val="000000" w:themeColor="text1"/>
                <w:sz w:val="12"/>
                <w:szCs w:val="12"/>
              </w:rPr>
            </w:pPr>
            <w:r w:rsidRPr="00120D0F">
              <w:rPr>
                <w:rFonts w:ascii="Aptos" w:hAnsi="Aptos" w:eastAsia="Aptos" w:cs="Aptos"/>
                <w:b/>
                <w:bCs/>
                <w:color w:val="FF0000"/>
                <w:sz w:val="12"/>
                <w:szCs w:val="12"/>
              </w:rPr>
              <w:t>Q9</w:t>
            </w:r>
            <w:r>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You were provided with AWS credentials. Since every time you want to access the data you need to provide them, it is a good idea to hard code them in the notebook you are using for your task</w:t>
            </w:r>
          </w:p>
        </w:tc>
        <w:tc>
          <w:tcPr>
            <w:tcW w:w="1110" w:type="dxa"/>
            <w:tcMar/>
          </w:tcPr>
          <w:p w:rsidR="1C38B521" w:rsidP="1C38B521" w:rsidRDefault="1C38B521" w14:paraId="0440C11C" w14:textId="540FAE16">
            <w:pPr>
              <w:spacing w:line="259" w:lineRule="auto"/>
              <w:rPr>
                <w:rFonts w:ascii="Aptos" w:hAnsi="Aptos" w:eastAsia="Aptos" w:cs="Aptos"/>
                <w:color w:val="000000" w:themeColor="text1"/>
                <w:sz w:val="12"/>
                <w:szCs w:val="12"/>
              </w:rPr>
            </w:pPr>
          </w:p>
        </w:tc>
        <w:tc>
          <w:tcPr>
            <w:tcW w:w="998" w:type="dxa"/>
            <w:tcMar/>
          </w:tcPr>
          <w:p w:rsidR="1C38B521" w:rsidP="1C38B521" w:rsidRDefault="1C38B521" w14:paraId="37284D95" w14:textId="6643C73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False</w:t>
            </w:r>
          </w:p>
        </w:tc>
        <w:tc>
          <w:tcPr>
            <w:tcW w:w="643" w:type="dxa"/>
            <w:tcMar/>
          </w:tcPr>
          <w:p w:rsidR="1C38B521" w:rsidP="1C38B521" w:rsidRDefault="1C38B521" w14:paraId="246DE751" w14:textId="5E7C972B">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227FFB08" w14:textId="22CCED13">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7EB76BFD" w14:textId="0158F1FC">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You were provided with AWS credentials. In order to keep them safe, it is a good idea to store them as environmental variables</w:t>
            </w:r>
          </w:p>
        </w:tc>
        <w:tc>
          <w:tcPr>
            <w:tcW w:w="1110" w:type="dxa"/>
            <w:tcMar/>
          </w:tcPr>
          <w:p w:rsidR="1C38B521" w:rsidP="1C38B521" w:rsidRDefault="1C38B521" w14:paraId="0C6EDBD5" w14:textId="1495B303">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141F4141" w14:textId="61242AD9">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True</w:t>
            </w:r>
          </w:p>
        </w:tc>
        <w:tc>
          <w:tcPr>
            <w:tcW w:w="653" w:type="dxa"/>
            <w:tcMar/>
          </w:tcPr>
          <w:p w:rsidR="1C38B521" w:rsidP="1C38B521" w:rsidRDefault="1C38B521" w14:paraId="7DA741A4" w14:textId="30FAA012">
            <w:pPr>
              <w:spacing w:line="259" w:lineRule="auto"/>
              <w:rPr>
                <w:rFonts w:ascii="Aptos" w:hAnsi="Aptos" w:eastAsia="Aptos" w:cs="Aptos"/>
                <w:color w:val="000000" w:themeColor="text1"/>
                <w:sz w:val="12"/>
                <w:szCs w:val="12"/>
              </w:rPr>
            </w:pPr>
          </w:p>
        </w:tc>
        <w:tc>
          <w:tcPr>
            <w:tcW w:w="2820" w:type="dxa"/>
            <w:tcMar/>
          </w:tcPr>
          <w:p w:rsidR="1C38B521" w:rsidP="1C38B521" w:rsidRDefault="1C38B521" w14:paraId="55C06084" w14:textId="05588FF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It is not necessary to have disk encryption if your computer already has a password for logging in</w:t>
            </w:r>
          </w:p>
        </w:tc>
        <w:tc>
          <w:tcPr>
            <w:tcW w:w="1080" w:type="dxa"/>
            <w:tcMar/>
          </w:tcPr>
          <w:p w:rsidR="1C38B521" w:rsidP="1C38B521" w:rsidRDefault="1C38B521" w14:paraId="49F6CFDA" w14:textId="7E106B9A">
            <w:pPr>
              <w:spacing w:line="259" w:lineRule="auto"/>
              <w:rPr>
                <w:rFonts w:ascii="Aptos" w:hAnsi="Aptos" w:eastAsia="Aptos" w:cs="Aptos"/>
                <w:color w:val="000000" w:themeColor="text1"/>
                <w:sz w:val="12"/>
                <w:szCs w:val="12"/>
              </w:rPr>
            </w:pPr>
          </w:p>
        </w:tc>
        <w:tc>
          <w:tcPr>
            <w:tcW w:w="984" w:type="dxa"/>
            <w:tcMar/>
          </w:tcPr>
          <w:p w:rsidR="1C38B521" w:rsidP="1C38B521" w:rsidRDefault="1C38B521" w14:paraId="60D52594" w14:textId="341C70A0">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False</w:t>
            </w:r>
          </w:p>
        </w:tc>
        <w:tc>
          <w:tcPr>
            <w:tcW w:w="667" w:type="dxa"/>
            <w:tcMar/>
          </w:tcPr>
          <w:p w:rsidR="1C38B521" w:rsidP="1C38B521" w:rsidRDefault="1C38B521" w14:paraId="4C9DC724" w14:textId="3D5B22EF">
            <w:pPr>
              <w:rPr>
                <w:rFonts w:ascii="Aptos" w:hAnsi="Aptos" w:eastAsia="Aptos" w:cs="Aptos"/>
                <w:color w:val="000000" w:themeColor="text1"/>
                <w:sz w:val="12"/>
                <w:szCs w:val="12"/>
              </w:rPr>
            </w:pPr>
          </w:p>
        </w:tc>
        <w:tc>
          <w:tcPr>
            <w:tcW w:w="2820" w:type="dxa"/>
            <w:tcMar/>
          </w:tcPr>
          <w:p w:rsidR="1C38B521" w:rsidP="1C38B521" w:rsidRDefault="1C38B521" w14:paraId="46B8DB04" w14:textId="77EB9A40">
            <w:pPr>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If you lose your key to decrypt your disk, you lose all the information that was stored in it. </w:t>
            </w:r>
          </w:p>
        </w:tc>
        <w:tc>
          <w:tcPr>
            <w:tcW w:w="1110" w:type="dxa"/>
            <w:tcMar/>
          </w:tcPr>
          <w:p w:rsidR="1C38B521" w:rsidP="1C38B521" w:rsidRDefault="1C38B521" w14:paraId="79BF8D63" w14:textId="0E9F07B3">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446ECD74" w14:textId="12CA9B5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True</w:t>
            </w:r>
          </w:p>
        </w:tc>
        <w:tc>
          <w:tcPr>
            <w:tcW w:w="683" w:type="dxa"/>
            <w:tcMar/>
          </w:tcPr>
          <w:p w:rsidR="1C38B521" w:rsidP="1C38B521" w:rsidRDefault="1C38B521" w14:paraId="43D92A45" w14:textId="7FBA4346">
            <w:pPr>
              <w:rPr>
                <w:rFonts w:ascii="Aptos" w:hAnsi="Aptos" w:eastAsia="Aptos" w:cs="Aptos"/>
                <w:color w:val="000000" w:themeColor="text1"/>
                <w:sz w:val="12"/>
                <w:szCs w:val="12"/>
              </w:rPr>
            </w:pPr>
          </w:p>
        </w:tc>
        <w:tc>
          <w:tcPr>
            <w:tcW w:w="2822" w:type="dxa"/>
            <w:tcMar/>
          </w:tcPr>
          <w:p w:rsidR="1C38B521" w:rsidP="1C38B521" w:rsidRDefault="1C38B521" w14:paraId="6A569DDD" w14:textId="222652B5">
            <w:pPr>
              <w:rPr>
                <w:rFonts w:ascii="Aptos" w:hAnsi="Aptos" w:eastAsia="Aptos" w:cs="Aptos"/>
                <w:color w:val="000000" w:themeColor="text1"/>
                <w:sz w:val="12"/>
                <w:szCs w:val="12"/>
              </w:rPr>
            </w:pPr>
            <w:r w:rsidRPr="1C38B521">
              <w:rPr>
                <w:rFonts w:ascii="Aptos" w:hAnsi="Aptos" w:eastAsia="Aptos" w:cs="Aptos"/>
                <w:color w:val="000000" w:themeColor="text1"/>
                <w:sz w:val="12"/>
                <w:szCs w:val="12"/>
              </w:rPr>
              <w:t>Your colleague has not received their AWS credentials yet. It is fine to share yours with her because you are working on the same project</w:t>
            </w:r>
          </w:p>
        </w:tc>
        <w:tc>
          <w:tcPr>
            <w:tcW w:w="1110" w:type="dxa"/>
            <w:tcMar/>
          </w:tcPr>
          <w:p w:rsidR="1C38B521" w:rsidP="1C38B521" w:rsidRDefault="1C38B521" w14:paraId="74BC224E" w14:textId="4F108989">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4550C383" w14:textId="71CF5EE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False</w:t>
            </w:r>
          </w:p>
        </w:tc>
        <w:tc>
          <w:tcPr>
            <w:tcW w:w="699" w:type="dxa"/>
            <w:tcMar/>
          </w:tcPr>
          <w:p w:rsidR="1C38B521" w:rsidP="1C38B521" w:rsidRDefault="1C38B521" w14:paraId="5B034B18" w14:textId="0B8CAD5B">
            <w:pPr>
              <w:spacing w:line="259" w:lineRule="auto"/>
              <w:rPr>
                <w:rFonts w:ascii="Aptos" w:hAnsi="Aptos" w:eastAsia="Aptos" w:cs="Aptos"/>
                <w:color w:val="000000" w:themeColor="text1"/>
                <w:sz w:val="12"/>
                <w:szCs w:val="12"/>
              </w:rPr>
            </w:pPr>
          </w:p>
        </w:tc>
      </w:tr>
      <w:tr w:rsidR="45A8D371" w:rsidTr="0AAAD340" w14:paraId="31D824F2" w14:textId="77777777">
        <w:trPr>
          <w:trHeight w:val="300"/>
        </w:trPr>
        <w:tc>
          <w:tcPr>
            <w:tcW w:w="31025" w:type="dxa"/>
            <w:gridSpan w:val="24"/>
            <w:shd w:val="clear" w:color="auto" w:fill="D0CECE" w:themeFill="background2" w:themeFillShade="E6"/>
            <w:tcMar/>
          </w:tcPr>
          <w:p w:rsidRPr="00404777" w:rsidR="45A8D371" w:rsidP="1C38B521" w:rsidRDefault="76AFDF5F" w14:paraId="01A8B8D2" w14:textId="1234C8E9">
            <w:pPr>
              <w:rPr>
                <w:rStyle w:val="normaltextrun"/>
                <w:rFonts w:ascii="Aptos" w:hAnsi="Aptos" w:cs="Segoe UI"/>
                <w:sz w:val="12"/>
                <w:szCs w:val="12"/>
              </w:rPr>
            </w:pPr>
            <w:r w:rsidRPr="00404777">
              <w:rPr>
                <w:rStyle w:val="normaltextrun"/>
                <w:rFonts w:ascii="Aptos" w:hAnsi="Aptos" w:cs="Segoe UI"/>
                <w:sz w:val="12"/>
                <w:szCs w:val="12"/>
              </w:rPr>
              <w:t>Part 2 – Task Based Questions</w:t>
            </w:r>
          </w:p>
          <w:p w:rsidR="45A8D371" w:rsidP="1C38B521" w:rsidRDefault="76AFDF5F" w14:paraId="3E0F4D35" w14:textId="4E190FA1">
            <w:pPr>
              <w:rPr>
                <w:rStyle w:val="normaltextrun"/>
                <w:rFonts w:ascii="Aptos" w:hAnsi="Aptos" w:cs="Segoe UI"/>
                <w:sz w:val="12"/>
                <w:szCs w:val="12"/>
              </w:rPr>
            </w:pPr>
            <w:r w:rsidRPr="1C38B521">
              <w:rPr>
                <w:rStyle w:val="normaltextrun"/>
                <w:rFonts w:ascii="Aptos" w:hAnsi="Aptos" w:cs="Segoe UI"/>
                <w:sz w:val="12"/>
                <w:szCs w:val="12"/>
              </w:rPr>
              <w:t>Duration: 110 minutes</w:t>
            </w:r>
          </w:p>
          <w:p w:rsidRPr="00404777" w:rsidR="45A8D371" w:rsidP="1C38B521" w:rsidRDefault="76AFDF5F" w14:paraId="50ACF206" w14:textId="5DF101F5">
            <w:pPr>
              <w:rPr>
                <w:rStyle w:val="normaltextrun"/>
                <w:rFonts w:ascii="Aptos" w:hAnsi="Aptos" w:cs="Segoe UI"/>
                <w:sz w:val="12"/>
                <w:szCs w:val="12"/>
              </w:rPr>
            </w:pPr>
            <w:r w:rsidRPr="00404777">
              <w:rPr>
                <w:rStyle w:val="normaltextrun"/>
                <w:rFonts w:ascii="Aptos" w:hAnsi="Aptos" w:cs="Segoe UI"/>
                <w:sz w:val="12"/>
                <w:szCs w:val="12"/>
              </w:rPr>
              <w:t>Cannot navigate backwards</w:t>
            </w:r>
          </w:p>
          <w:p w:rsidRPr="00404777" w:rsidR="45A8D371" w:rsidP="45A8D371" w:rsidRDefault="76AFDF5F" w14:paraId="130E6DE1" w14:textId="67601CF3">
            <w:pPr>
              <w:rPr>
                <w:rStyle w:val="normaltextrun"/>
                <w:rFonts w:ascii="Aptos" w:hAnsi="Aptos" w:cs="Segoe UI"/>
                <w:sz w:val="12"/>
                <w:szCs w:val="12"/>
              </w:rPr>
            </w:pPr>
            <w:r w:rsidRPr="1C38B521">
              <w:rPr>
                <w:rStyle w:val="normaltextrun"/>
                <w:rFonts w:ascii="Aptos" w:hAnsi="Aptos" w:cs="Segoe UI"/>
                <w:sz w:val="12"/>
                <w:szCs w:val="12"/>
              </w:rPr>
              <w:t>This part will be approved conditional on the review of the material submitted on the final question</w:t>
            </w:r>
          </w:p>
        </w:tc>
      </w:tr>
      <w:tr w:rsidR="008F2172" w:rsidTr="0AAAD340" w14:paraId="3843EA97" w14:textId="77777777">
        <w:trPr>
          <w:trHeight w:val="300"/>
        </w:trPr>
        <w:tc>
          <w:tcPr>
            <w:tcW w:w="345" w:type="dxa"/>
            <w:tcMar/>
          </w:tcPr>
          <w:p w:rsidRPr="00404777" w:rsidR="45A8D371" w:rsidP="45A8D371" w:rsidRDefault="45A8D371" w14:paraId="5E09E3AC" w14:textId="4A69F5F1">
            <w:pPr>
              <w:rPr>
                <w:rStyle w:val="normaltextrun"/>
                <w:rFonts w:ascii="Aptos" w:hAnsi="Aptos" w:cs="Segoe UI"/>
                <w:sz w:val="12"/>
                <w:szCs w:val="12"/>
              </w:rPr>
            </w:pPr>
          </w:p>
        </w:tc>
        <w:tc>
          <w:tcPr>
            <w:tcW w:w="562" w:type="dxa"/>
            <w:tcMar/>
          </w:tcPr>
          <w:p w:rsidR="45A8D371" w:rsidP="7213C9DB" w:rsidRDefault="45A8D371" w14:paraId="2312CAFC" w14:textId="426AC4EC">
            <w:pPr>
              <w:spacing w:line="259" w:lineRule="auto"/>
              <w:rPr>
                <w:rStyle w:val="normaltextrun"/>
                <w:rFonts w:ascii="Aptos" w:hAnsi="Aptos" w:eastAsia="Aptos" w:cs="Aptos"/>
                <w:color w:val="000000" w:themeColor="text1"/>
                <w:sz w:val="12"/>
                <w:szCs w:val="12"/>
              </w:rPr>
            </w:pPr>
          </w:p>
        </w:tc>
        <w:tc>
          <w:tcPr>
            <w:tcW w:w="723" w:type="dxa"/>
            <w:tcMar/>
          </w:tcPr>
          <w:p w:rsidR="45A8D371" w:rsidP="7213C9DB" w:rsidRDefault="45A8D371" w14:paraId="298D00BF" w14:textId="4F70DBA5">
            <w:pPr>
              <w:spacing w:line="259" w:lineRule="auto"/>
              <w:rPr>
                <w:rStyle w:val="normaltextrun"/>
                <w:rFonts w:ascii="Aptos" w:hAnsi="Aptos" w:eastAsia="Aptos" w:cs="Aptos"/>
                <w:color w:val="000000" w:themeColor="text1"/>
                <w:sz w:val="12"/>
                <w:szCs w:val="12"/>
              </w:rPr>
            </w:pPr>
          </w:p>
        </w:tc>
        <w:tc>
          <w:tcPr>
            <w:tcW w:w="2820" w:type="dxa"/>
            <w:shd w:val="clear" w:color="auto" w:fill="auto"/>
            <w:tcMar/>
          </w:tcPr>
          <w:p w:rsidR="45A8D371" w:rsidP="1C38B521" w:rsidRDefault="00D71687" w14:paraId="6DE99694" w14:textId="624956F2">
            <w:pPr>
              <w:spacing w:line="259" w:lineRule="auto"/>
              <w:rPr>
                <w:rFonts w:ascii="Aptos" w:hAnsi="Aptos" w:eastAsia="Aptos" w:cs="Aptos"/>
                <w:b/>
                <w:bCs/>
                <w:color w:val="000000" w:themeColor="text1"/>
                <w:sz w:val="12"/>
                <w:szCs w:val="12"/>
              </w:rPr>
            </w:pPr>
            <w:r w:rsidRPr="00D71687">
              <w:rPr>
                <w:rFonts w:ascii="Aptos" w:hAnsi="Aptos" w:eastAsia="Aptos" w:cs="Aptos"/>
                <w:b/>
                <w:bCs/>
                <w:color w:val="000000" w:themeColor="text1"/>
                <w:sz w:val="12"/>
                <w:szCs w:val="12"/>
                <w:highlight w:val="yellow"/>
              </w:rPr>
              <w:t>A</w:t>
            </w:r>
            <w:r>
              <w:rPr>
                <w:rFonts w:ascii="Aptos" w:hAnsi="Aptos" w:eastAsia="Aptos" w:cs="Aptos"/>
                <w:b/>
                <w:bCs/>
                <w:color w:val="000000" w:themeColor="text1"/>
                <w:sz w:val="12"/>
                <w:szCs w:val="12"/>
              </w:rPr>
              <w:t xml:space="preserve"> </w:t>
            </w:r>
            <w:r w:rsidRPr="1C38B521" w:rsidR="2AFD94D2">
              <w:rPr>
                <w:rFonts w:ascii="Aptos" w:hAnsi="Aptos" w:eastAsia="Aptos" w:cs="Aptos"/>
                <w:b/>
                <w:bCs/>
                <w:color w:val="000000" w:themeColor="text1"/>
                <w:sz w:val="12"/>
                <w:szCs w:val="12"/>
              </w:rPr>
              <w:t>Rubric for the candidate:</w:t>
            </w:r>
          </w:p>
          <w:p w:rsidR="45A8D371" w:rsidP="7213C9DB" w:rsidRDefault="2AFD94D2" w14:paraId="2D41177B" w14:textId="4876466A">
            <w:pPr>
              <w:spacing w:line="259" w:lineRule="auto"/>
            </w:pPr>
            <w:r w:rsidRPr="1C38B521">
              <w:rPr>
                <w:rFonts w:ascii="Aptos" w:hAnsi="Aptos" w:eastAsia="Aptos" w:cs="Aptos"/>
                <w:color w:val="000000" w:themeColor="text1"/>
                <w:sz w:val="12"/>
                <w:szCs w:val="12"/>
              </w:rPr>
              <w:t xml:space="preserve">You are provided with a dataset that stores information about movies like their genre, budget, rating, etc. </w:t>
            </w:r>
          </w:p>
          <w:p w:rsidR="45A8D371" w:rsidP="7213C9DB" w:rsidRDefault="2AFD94D2" w14:paraId="43E635AC" w14:textId="0D3A60EA">
            <w:pPr>
              <w:spacing w:line="259" w:lineRule="auto"/>
            </w:pPr>
            <w:r w:rsidRPr="1C38B521">
              <w:rPr>
                <w:rFonts w:ascii="Aptos" w:hAnsi="Aptos" w:eastAsia="Aptos" w:cs="Aptos"/>
                <w:color w:val="000000" w:themeColor="text1"/>
                <w:sz w:val="12"/>
                <w:szCs w:val="12"/>
              </w:rPr>
              <w:t xml:space="preserve">You are also provided with a second dataset that has the credits for the movies from the first dataset. </w:t>
            </w:r>
          </w:p>
          <w:p w:rsidR="45A8D371" w:rsidP="7213C9DB" w:rsidRDefault="2AFD94D2" w14:paraId="7D19A30F" w14:textId="7538B16A">
            <w:pPr>
              <w:spacing w:line="259" w:lineRule="auto"/>
            </w:pPr>
            <w:r w:rsidRPr="161E8916">
              <w:rPr>
                <w:rFonts w:ascii="Aptos" w:hAnsi="Aptos" w:eastAsia="Aptos" w:cs="Aptos"/>
                <w:color w:val="000000" w:themeColor="text1"/>
                <w:sz w:val="12"/>
                <w:szCs w:val="12"/>
              </w:rPr>
              <w:t xml:space="preserve">Load the datasets and answer the following questions: </w:t>
            </w:r>
            <w:hyperlink r:id="rId42">
              <w:r w:rsidRPr="161E8916">
                <w:rPr>
                  <w:rStyle w:val="Hipervnculo"/>
                  <w:rFonts w:ascii="Aptos" w:hAnsi="Aptos" w:eastAsia="Aptos" w:cs="Aptos"/>
                  <w:sz w:val="12"/>
                  <w:szCs w:val="12"/>
                </w:rPr>
                <w:t>Movies</w:t>
              </w:r>
            </w:hyperlink>
            <w:r w:rsidRPr="161E8916">
              <w:rPr>
                <w:rFonts w:ascii="Aptos" w:hAnsi="Aptos" w:eastAsia="Aptos" w:cs="Aptos"/>
                <w:color w:val="000000" w:themeColor="text1"/>
                <w:sz w:val="12"/>
                <w:szCs w:val="12"/>
              </w:rPr>
              <w:t xml:space="preserve">, </w:t>
            </w:r>
            <w:hyperlink r:id="rId43">
              <w:r w:rsidRPr="161E8916">
                <w:rPr>
                  <w:rStyle w:val="Hipervnculo"/>
                  <w:rFonts w:ascii="Aptos" w:hAnsi="Aptos" w:eastAsia="Aptos" w:cs="Aptos"/>
                  <w:sz w:val="12"/>
                  <w:szCs w:val="12"/>
                </w:rPr>
                <w:t>Credits</w:t>
              </w:r>
            </w:hyperlink>
          </w:p>
          <w:p w:rsidR="45A8D371" w:rsidP="1C38B521" w:rsidRDefault="45A8D371" w14:paraId="581EC8D0" w14:textId="639FDCAB">
            <w:pPr>
              <w:spacing w:line="259" w:lineRule="auto"/>
              <w:rPr>
                <w:rFonts w:ascii="Aptos" w:hAnsi="Aptos" w:eastAsia="Aptos" w:cs="Aptos"/>
                <w:color w:val="000000" w:themeColor="text1"/>
                <w:sz w:val="12"/>
                <w:szCs w:val="12"/>
              </w:rPr>
            </w:pPr>
          </w:p>
          <w:p w:rsidR="45A8D371" w:rsidP="7213C9DB" w:rsidRDefault="2AFD94D2" w14:paraId="370CE444" w14:textId="076796D2">
            <w:pPr>
              <w:spacing w:line="259" w:lineRule="auto"/>
            </w:pPr>
            <w:r w:rsidRPr="1C38B521">
              <w:rPr>
                <w:rFonts w:ascii="Aptos" w:hAnsi="Aptos" w:eastAsia="Aptos" w:cs="Aptos"/>
                <w:color w:val="000000" w:themeColor="text1"/>
                <w:sz w:val="12"/>
                <w:szCs w:val="12"/>
              </w:rPr>
              <w:t>At the end of the exam, you will be requested to load your notebook.script with the code written to obtain the solutions. The code will be reviewed by the evaluator who will determine whether you pass the exam or not.</w:t>
            </w:r>
          </w:p>
        </w:tc>
        <w:tc>
          <w:tcPr>
            <w:tcW w:w="1110" w:type="dxa"/>
            <w:shd w:val="clear" w:color="auto" w:fill="auto"/>
            <w:tcMar/>
          </w:tcPr>
          <w:p w:rsidR="45A8D371" w:rsidP="7213C9DB" w:rsidRDefault="45A8D371" w14:paraId="6CA7D15D" w14:textId="65E79EAD">
            <w:pPr>
              <w:spacing w:line="259" w:lineRule="auto"/>
              <w:rPr>
                <w:rFonts w:ascii="Aptos" w:hAnsi="Aptos" w:eastAsia="Aptos" w:cs="Aptos"/>
                <w:color w:val="000000" w:themeColor="text1"/>
                <w:sz w:val="12"/>
                <w:szCs w:val="12"/>
              </w:rPr>
            </w:pPr>
          </w:p>
        </w:tc>
        <w:tc>
          <w:tcPr>
            <w:tcW w:w="998" w:type="dxa"/>
            <w:tcMar/>
          </w:tcPr>
          <w:p w:rsidR="45A8D371" w:rsidP="7213C9DB" w:rsidRDefault="45A8D371" w14:paraId="72FF1511" w14:textId="6EB33607">
            <w:pPr>
              <w:spacing w:line="259" w:lineRule="auto"/>
              <w:rPr>
                <w:rFonts w:ascii="Aptos" w:hAnsi="Aptos" w:eastAsia="Aptos" w:cs="Aptos"/>
                <w:color w:val="000000" w:themeColor="text1"/>
                <w:sz w:val="12"/>
                <w:szCs w:val="12"/>
              </w:rPr>
            </w:pPr>
          </w:p>
        </w:tc>
        <w:tc>
          <w:tcPr>
            <w:tcW w:w="643" w:type="dxa"/>
            <w:tcMar/>
          </w:tcPr>
          <w:p w:rsidR="45A8D371" w:rsidP="45A8D371" w:rsidRDefault="45A8D371" w14:paraId="125450D3" w14:textId="1148452D">
            <w:pPr>
              <w:rPr>
                <w:rFonts w:ascii="Aptos" w:hAnsi="Aptos" w:cs="Arial"/>
                <w:sz w:val="12"/>
                <w:szCs w:val="12"/>
              </w:rPr>
            </w:pPr>
          </w:p>
        </w:tc>
        <w:tc>
          <w:tcPr>
            <w:tcW w:w="1473" w:type="dxa"/>
            <w:tcMar/>
          </w:tcPr>
          <w:p w:rsidR="45A8D371" w:rsidP="45A8D371" w:rsidRDefault="45A8D371" w14:paraId="47F62649" w14:textId="7B24589C">
            <w:pPr>
              <w:rPr>
                <w:rFonts w:ascii="Aptos" w:hAnsi="Aptos" w:cs="Arial"/>
                <w:sz w:val="12"/>
                <w:szCs w:val="12"/>
              </w:rPr>
            </w:pPr>
          </w:p>
        </w:tc>
        <w:tc>
          <w:tcPr>
            <w:tcW w:w="2820" w:type="dxa"/>
            <w:shd w:val="clear" w:color="auto" w:fill="auto"/>
            <w:tcMar/>
          </w:tcPr>
          <w:p w:rsidR="45A8D371" w:rsidP="1C38B521" w:rsidRDefault="00D71687" w14:paraId="55B0164B" w14:textId="44C5BA38">
            <w:pPr>
              <w:spacing w:line="259" w:lineRule="auto"/>
              <w:rPr>
                <w:rFonts w:ascii="Aptos" w:hAnsi="Aptos" w:eastAsia="Aptos" w:cs="Aptos"/>
                <w:b/>
                <w:bCs/>
                <w:color w:val="000000" w:themeColor="text1"/>
                <w:sz w:val="12"/>
                <w:szCs w:val="12"/>
              </w:rPr>
            </w:pPr>
            <w:r w:rsidRPr="00D71687">
              <w:rPr>
                <w:rFonts w:ascii="Aptos" w:hAnsi="Aptos" w:eastAsia="Aptos" w:cs="Aptos"/>
                <w:b/>
                <w:bCs/>
                <w:color w:val="000000" w:themeColor="text1"/>
                <w:sz w:val="12"/>
                <w:szCs w:val="12"/>
                <w:highlight w:val="yellow"/>
              </w:rPr>
              <w:t>B</w:t>
            </w:r>
            <w:r>
              <w:rPr>
                <w:rFonts w:ascii="Aptos" w:hAnsi="Aptos" w:eastAsia="Aptos" w:cs="Aptos"/>
                <w:b/>
                <w:bCs/>
                <w:color w:val="000000" w:themeColor="text1"/>
                <w:sz w:val="12"/>
                <w:szCs w:val="12"/>
              </w:rPr>
              <w:t xml:space="preserve"> </w:t>
            </w:r>
            <w:r w:rsidRPr="1C38B521" w:rsidR="5EDA0D84">
              <w:rPr>
                <w:rFonts w:ascii="Aptos" w:hAnsi="Aptos" w:eastAsia="Aptos" w:cs="Aptos"/>
                <w:b/>
                <w:bCs/>
                <w:color w:val="000000" w:themeColor="text1"/>
                <w:sz w:val="12"/>
                <w:szCs w:val="12"/>
              </w:rPr>
              <w:t>Rubric for the candidate:</w:t>
            </w:r>
          </w:p>
          <w:p w:rsidR="45A8D371" w:rsidP="1C38B521" w:rsidRDefault="5EDA0D84" w14:paraId="669163DC" w14:textId="4876466A">
            <w:pPr>
              <w:spacing w:line="259" w:lineRule="auto"/>
            </w:pPr>
            <w:r w:rsidRPr="1C38B521">
              <w:rPr>
                <w:rFonts w:ascii="Aptos" w:hAnsi="Aptos" w:eastAsia="Aptos" w:cs="Aptos"/>
                <w:color w:val="000000" w:themeColor="text1"/>
                <w:sz w:val="12"/>
                <w:szCs w:val="12"/>
              </w:rPr>
              <w:t xml:space="preserve">You are provided with a dataset that stores information about movies like their genre, budget, rating, etc. </w:t>
            </w:r>
          </w:p>
          <w:p w:rsidR="45A8D371" w:rsidP="1C38B521" w:rsidRDefault="5EDA0D84" w14:paraId="5F824B98" w14:textId="0D3A60EA">
            <w:pPr>
              <w:spacing w:line="259" w:lineRule="auto"/>
            </w:pPr>
            <w:r w:rsidRPr="1C38B521">
              <w:rPr>
                <w:rFonts w:ascii="Aptos" w:hAnsi="Aptos" w:eastAsia="Aptos" w:cs="Aptos"/>
                <w:color w:val="000000" w:themeColor="text1"/>
                <w:sz w:val="12"/>
                <w:szCs w:val="12"/>
              </w:rPr>
              <w:t xml:space="preserve">You are also provided with a second dataset that has the credits for the movies from the first dataset. </w:t>
            </w:r>
          </w:p>
          <w:p w:rsidR="45A8D371" w:rsidP="1C38B521" w:rsidRDefault="5EDA0D84" w14:paraId="242C48E4" w14:textId="25FCAC6D">
            <w:pPr>
              <w:spacing w:line="259" w:lineRule="auto"/>
            </w:pPr>
            <w:r w:rsidRPr="161E8916">
              <w:rPr>
                <w:rFonts w:ascii="Aptos" w:hAnsi="Aptos" w:eastAsia="Aptos" w:cs="Aptos"/>
                <w:color w:val="000000" w:themeColor="text1"/>
                <w:sz w:val="12"/>
                <w:szCs w:val="12"/>
              </w:rPr>
              <w:t xml:space="preserve">Load the datasets and answer the following questions: </w:t>
            </w:r>
            <w:hyperlink r:id="rId44">
              <w:r w:rsidRPr="161E8916">
                <w:rPr>
                  <w:rStyle w:val="Hipervnculo"/>
                  <w:rFonts w:ascii="Aptos" w:hAnsi="Aptos" w:eastAsia="Aptos" w:cs="Aptos"/>
                  <w:sz w:val="12"/>
                  <w:szCs w:val="12"/>
                </w:rPr>
                <w:t>Movies</w:t>
              </w:r>
            </w:hyperlink>
            <w:r w:rsidRPr="161E8916">
              <w:rPr>
                <w:rFonts w:ascii="Aptos" w:hAnsi="Aptos" w:eastAsia="Aptos" w:cs="Aptos"/>
                <w:color w:val="000000" w:themeColor="text1"/>
                <w:sz w:val="12"/>
                <w:szCs w:val="12"/>
              </w:rPr>
              <w:t xml:space="preserve">, </w:t>
            </w:r>
            <w:hyperlink r:id="rId45">
              <w:r w:rsidRPr="161E8916">
                <w:rPr>
                  <w:rStyle w:val="Hipervnculo"/>
                  <w:rFonts w:ascii="Aptos" w:hAnsi="Aptos" w:eastAsia="Aptos" w:cs="Aptos"/>
                  <w:sz w:val="12"/>
                  <w:szCs w:val="12"/>
                </w:rPr>
                <w:t>Credits</w:t>
              </w:r>
            </w:hyperlink>
          </w:p>
          <w:p w:rsidR="45A8D371" w:rsidP="1C38B521" w:rsidRDefault="45A8D371" w14:paraId="05CB74F9" w14:textId="639FDCAB">
            <w:pPr>
              <w:spacing w:line="259" w:lineRule="auto"/>
              <w:rPr>
                <w:rFonts w:ascii="Aptos" w:hAnsi="Aptos" w:eastAsia="Aptos" w:cs="Aptos"/>
                <w:color w:val="000000" w:themeColor="text1"/>
                <w:sz w:val="12"/>
                <w:szCs w:val="12"/>
              </w:rPr>
            </w:pPr>
          </w:p>
          <w:p w:rsidR="45A8D371" w:rsidP="1C38B521" w:rsidRDefault="5EDA0D84" w14:paraId="4B44AAB0" w14:textId="076796D2">
            <w:pPr>
              <w:spacing w:line="259" w:lineRule="auto"/>
            </w:pPr>
            <w:r w:rsidRPr="1C38B521">
              <w:rPr>
                <w:rFonts w:ascii="Aptos" w:hAnsi="Aptos" w:eastAsia="Aptos" w:cs="Aptos"/>
                <w:color w:val="000000" w:themeColor="text1"/>
                <w:sz w:val="12"/>
                <w:szCs w:val="12"/>
              </w:rPr>
              <w:t>At the end of the exam, you will be requested to load your notebook.script with the code written to obtain the solutions. The code will be reviewed by the evaluator who will determine whether you pass the exam or not.</w:t>
            </w:r>
          </w:p>
          <w:p w:rsidR="45A8D371" w:rsidP="45A8D371" w:rsidRDefault="45A8D371" w14:paraId="77D10BFB" w14:textId="76DDDD14">
            <w:pPr>
              <w:rPr>
                <w:rFonts w:ascii="Aptos" w:hAnsi="Aptos" w:cs="Arial"/>
                <w:sz w:val="12"/>
                <w:szCs w:val="12"/>
              </w:rPr>
            </w:pPr>
          </w:p>
        </w:tc>
        <w:tc>
          <w:tcPr>
            <w:tcW w:w="1110" w:type="dxa"/>
            <w:shd w:val="clear" w:color="auto" w:fill="auto"/>
            <w:tcMar/>
          </w:tcPr>
          <w:p w:rsidR="45A8D371" w:rsidP="45A8D371" w:rsidRDefault="45A8D371" w14:paraId="46D86040" w14:textId="3C962F1B">
            <w:pPr>
              <w:rPr>
                <w:rFonts w:ascii="Aptos" w:hAnsi="Aptos" w:cs="Arial"/>
                <w:sz w:val="12"/>
                <w:szCs w:val="12"/>
              </w:rPr>
            </w:pPr>
          </w:p>
        </w:tc>
        <w:tc>
          <w:tcPr>
            <w:tcW w:w="991" w:type="dxa"/>
            <w:tcMar/>
          </w:tcPr>
          <w:p w:rsidR="45A8D371" w:rsidP="45A8D371" w:rsidRDefault="45A8D371" w14:paraId="3895C876" w14:textId="693D74DE">
            <w:pPr>
              <w:rPr>
                <w:rFonts w:ascii="Aptos" w:hAnsi="Aptos" w:cs="Arial"/>
                <w:sz w:val="12"/>
                <w:szCs w:val="12"/>
              </w:rPr>
            </w:pPr>
          </w:p>
        </w:tc>
        <w:tc>
          <w:tcPr>
            <w:tcW w:w="653" w:type="dxa"/>
            <w:tcMar/>
          </w:tcPr>
          <w:p w:rsidR="45A8D371" w:rsidP="45A8D371" w:rsidRDefault="45A8D371" w14:paraId="0AB55D0A" w14:textId="5F5C1E67">
            <w:pPr>
              <w:rPr>
                <w:rFonts w:ascii="Aptos" w:hAnsi="Aptos" w:cs="Arial"/>
                <w:sz w:val="12"/>
                <w:szCs w:val="12"/>
              </w:rPr>
            </w:pPr>
          </w:p>
        </w:tc>
        <w:tc>
          <w:tcPr>
            <w:tcW w:w="2820" w:type="dxa"/>
            <w:shd w:val="clear" w:color="auto" w:fill="auto"/>
            <w:tcMar/>
          </w:tcPr>
          <w:p w:rsidR="45A8D371" w:rsidP="1C38B521" w:rsidRDefault="00D71687" w14:paraId="470D241F" w14:textId="587C4DA6">
            <w:pPr>
              <w:spacing w:line="259" w:lineRule="auto"/>
              <w:rPr>
                <w:rFonts w:ascii="Aptos" w:hAnsi="Aptos" w:eastAsia="Aptos" w:cs="Aptos"/>
                <w:b/>
                <w:bCs/>
                <w:color w:val="000000" w:themeColor="text1"/>
                <w:sz w:val="12"/>
                <w:szCs w:val="12"/>
              </w:rPr>
            </w:pPr>
            <w:r w:rsidRPr="00D63D07">
              <w:rPr>
                <w:rFonts w:ascii="Aptos" w:hAnsi="Aptos" w:eastAsia="Aptos" w:cs="Aptos"/>
                <w:b/>
                <w:bCs/>
                <w:color w:val="000000" w:themeColor="text1"/>
                <w:sz w:val="12"/>
                <w:szCs w:val="12"/>
                <w:highlight w:val="yellow"/>
              </w:rPr>
              <w:t>C</w:t>
            </w:r>
            <w:r>
              <w:rPr>
                <w:rFonts w:ascii="Aptos" w:hAnsi="Aptos" w:eastAsia="Aptos" w:cs="Aptos"/>
                <w:b/>
                <w:bCs/>
                <w:color w:val="000000" w:themeColor="text1"/>
                <w:sz w:val="12"/>
                <w:szCs w:val="12"/>
              </w:rPr>
              <w:t xml:space="preserve"> </w:t>
            </w:r>
            <w:r w:rsidRPr="1C38B521" w:rsidR="5EDA0D84">
              <w:rPr>
                <w:rFonts w:ascii="Aptos" w:hAnsi="Aptos" w:eastAsia="Aptos" w:cs="Aptos"/>
                <w:b/>
                <w:bCs/>
                <w:color w:val="000000" w:themeColor="text1"/>
                <w:sz w:val="12"/>
                <w:szCs w:val="12"/>
              </w:rPr>
              <w:t>Rubric for the candidate:</w:t>
            </w:r>
          </w:p>
          <w:p w:rsidR="45A8D371" w:rsidP="1C38B521" w:rsidRDefault="5EDA0D84" w14:paraId="52534895" w14:textId="4876466A">
            <w:pPr>
              <w:spacing w:line="259" w:lineRule="auto"/>
            </w:pPr>
            <w:r w:rsidRPr="1C38B521">
              <w:rPr>
                <w:rFonts w:ascii="Aptos" w:hAnsi="Aptos" w:eastAsia="Aptos" w:cs="Aptos"/>
                <w:color w:val="000000" w:themeColor="text1"/>
                <w:sz w:val="12"/>
                <w:szCs w:val="12"/>
              </w:rPr>
              <w:t xml:space="preserve">You are provided with a dataset that stores information about movies like their genre, budget, rating, etc. </w:t>
            </w:r>
          </w:p>
          <w:p w:rsidR="45A8D371" w:rsidP="1C38B521" w:rsidRDefault="5EDA0D84" w14:paraId="78EE41D5" w14:textId="0D3A60EA">
            <w:pPr>
              <w:spacing w:line="259" w:lineRule="auto"/>
            </w:pPr>
            <w:r w:rsidRPr="1C38B521">
              <w:rPr>
                <w:rFonts w:ascii="Aptos" w:hAnsi="Aptos" w:eastAsia="Aptos" w:cs="Aptos"/>
                <w:color w:val="000000" w:themeColor="text1"/>
                <w:sz w:val="12"/>
                <w:szCs w:val="12"/>
              </w:rPr>
              <w:t xml:space="preserve">You are also provided with a second dataset that has the credits for the movies from the first dataset. </w:t>
            </w:r>
          </w:p>
          <w:p w:rsidR="45A8D371" w:rsidP="1C38B521" w:rsidRDefault="5EDA0D84" w14:paraId="2C06D5B1" w14:textId="2A1FDF8D">
            <w:pPr>
              <w:spacing w:line="259" w:lineRule="auto"/>
            </w:pPr>
            <w:r w:rsidRPr="161E8916">
              <w:rPr>
                <w:rFonts w:ascii="Aptos" w:hAnsi="Aptos" w:eastAsia="Aptos" w:cs="Aptos"/>
                <w:color w:val="000000" w:themeColor="text1"/>
                <w:sz w:val="12"/>
                <w:szCs w:val="12"/>
              </w:rPr>
              <w:t xml:space="preserve">Load the datasets and answer the following questions: </w:t>
            </w:r>
            <w:hyperlink r:id="rId46">
              <w:r w:rsidRPr="161E8916">
                <w:rPr>
                  <w:rStyle w:val="Hipervnculo"/>
                  <w:rFonts w:ascii="Aptos" w:hAnsi="Aptos" w:eastAsia="Aptos" w:cs="Aptos"/>
                  <w:sz w:val="12"/>
                  <w:szCs w:val="12"/>
                </w:rPr>
                <w:t>Movies</w:t>
              </w:r>
            </w:hyperlink>
            <w:r w:rsidRPr="161E8916">
              <w:rPr>
                <w:rFonts w:ascii="Aptos" w:hAnsi="Aptos" w:eastAsia="Aptos" w:cs="Aptos"/>
                <w:color w:val="000000" w:themeColor="text1"/>
                <w:sz w:val="12"/>
                <w:szCs w:val="12"/>
              </w:rPr>
              <w:t xml:space="preserve">, </w:t>
            </w:r>
            <w:hyperlink r:id="rId47">
              <w:r w:rsidRPr="161E8916">
                <w:rPr>
                  <w:rStyle w:val="Hipervnculo"/>
                  <w:rFonts w:ascii="Aptos" w:hAnsi="Aptos" w:eastAsia="Aptos" w:cs="Aptos"/>
                  <w:sz w:val="12"/>
                  <w:szCs w:val="12"/>
                </w:rPr>
                <w:t>Credits</w:t>
              </w:r>
            </w:hyperlink>
          </w:p>
          <w:p w:rsidR="45A8D371" w:rsidP="1C38B521" w:rsidRDefault="45A8D371" w14:paraId="5E0375E3" w14:textId="639FDCAB">
            <w:pPr>
              <w:spacing w:line="259" w:lineRule="auto"/>
              <w:rPr>
                <w:rFonts w:ascii="Aptos" w:hAnsi="Aptos" w:eastAsia="Aptos" w:cs="Aptos"/>
                <w:color w:val="000000" w:themeColor="text1"/>
                <w:sz w:val="12"/>
                <w:szCs w:val="12"/>
              </w:rPr>
            </w:pPr>
          </w:p>
          <w:p w:rsidR="45A8D371" w:rsidP="1C38B521" w:rsidRDefault="5EDA0D84" w14:paraId="0BF834FF" w14:textId="076796D2">
            <w:pPr>
              <w:spacing w:line="259" w:lineRule="auto"/>
            </w:pPr>
            <w:r w:rsidRPr="1C38B521">
              <w:rPr>
                <w:rFonts w:ascii="Aptos" w:hAnsi="Aptos" w:eastAsia="Aptos" w:cs="Aptos"/>
                <w:color w:val="000000" w:themeColor="text1"/>
                <w:sz w:val="12"/>
                <w:szCs w:val="12"/>
              </w:rPr>
              <w:t>At the end of the exam, you will be requested to load your notebook.script with the code written to obtain the solutions. The code will be reviewed by the evaluator who will determine whether you pass the exam or not.</w:t>
            </w:r>
          </w:p>
          <w:p w:rsidR="45A8D371" w:rsidP="45A8D371" w:rsidRDefault="45A8D371" w14:paraId="61433E1B" w14:textId="5F546EC5">
            <w:pPr>
              <w:rPr>
                <w:rFonts w:ascii="Aptos" w:hAnsi="Aptos" w:cs="Arial"/>
                <w:sz w:val="12"/>
                <w:szCs w:val="12"/>
              </w:rPr>
            </w:pPr>
          </w:p>
        </w:tc>
        <w:tc>
          <w:tcPr>
            <w:tcW w:w="1080" w:type="dxa"/>
            <w:shd w:val="clear" w:color="auto" w:fill="auto"/>
            <w:tcMar/>
          </w:tcPr>
          <w:p w:rsidR="45A8D371" w:rsidP="45A8D371" w:rsidRDefault="45A8D371" w14:paraId="1BF3062A" w14:textId="0180F116">
            <w:pPr>
              <w:rPr>
                <w:rFonts w:ascii="Aptos" w:hAnsi="Aptos" w:cs="Arial"/>
                <w:sz w:val="12"/>
                <w:szCs w:val="12"/>
              </w:rPr>
            </w:pPr>
          </w:p>
        </w:tc>
        <w:tc>
          <w:tcPr>
            <w:tcW w:w="984" w:type="dxa"/>
            <w:tcMar/>
          </w:tcPr>
          <w:p w:rsidR="45A8D371" w:rsidP="45A8D371" w:rsidRDefault="45A8D371" w14:paraId="6E0FCA20" w14:textId="289DFE4E">
            <w:pPr>
              <w:rPr>
                <w:rFonts w:ascii="Aptos" w:hAnsi="Aptos" w:cs="Arial"/>
                <w:sz w:val="12"/>
                <w:szCs w:val="12"/>
              </w:rPr>
            </w:pPr>
          </w:p>
        </w:tc>
        <w:tc>
          <w:tcPr>
            <w:tcW w:w="667" w:type="dxa"/>
            <w:tcMar/>
          </w:tcPr>
          <w:p w:rsidR="45A8D371" w:rsidP="45A8D371" w:rsidRDefault="45A8D371" w14:paraId="133D74FC" w14:textId="5913DD19">
            <w:pPr>
              <w:rPr>
                <w:rFonts w:ascii="Aptos" w:hAnsi="Aptos" w:cs="Arial"/>
                <w:sz w:val="12"/>
                <w:szCs w:val="12"/>
              </w:rPr>
            </w:pPr>
          </w:p>
        </w:tc>
        <w:tc>
          <w:tcPr>
            <w:tcW w:w="2820" w:type="dxa"/>
            <w:shd w:val="clear" w:color="auto" w:fill="auto"/>
            <w:tcMar/>
          </w:tcPr>
          <w:p w:rsidR="45A8D371" w:rsidP="1C38B521" w:rsidRDefault="008671AF" w14:paraId="10DEE2C7" w14:textId="43F7FDEE">
            <w:pPr>
              <w:spacing w:line="259" w:lineRule="auto"/>
              <w:rPr>
                <w:rFonts w:ascii="Aptos" w:hAnsi="Aptos" w:eastAsia="Aptos" w:cs="Aptos"/>
                <w:b/>
                <w:bCs/>
                <w:color w:val="000000" w:themeColor="text1"/>
                <w:sz w:val="12"/>
                <w:szCs w:val="12"/>
              </w:rPr>
            </w:pPr>
            <w:r w:rsidRPr="008671AF">
              <w:rPr>
                <w:rFonts w:ascii="Aptos" w:hAnsi="Aptos" w:eastAsia="Aptos" w:cs="Aptos"/>
                <w:b/>
                <w:bCs/>
                <w:color w:val="000000" w:themeColor="text1"/>
                <w:sz w:val="12"/>
                <w:szCs w:val="12"/>
                <w:highlight w:val="yellow"/>
              </w:rPr>
              <w:t>D</w:t>
            </w:r>
            <w:r>
              <w:rPr>
                <w:rFonts w:ascii="Aptos" w:hAnsi="Aptos" w:eastAsia="Aptos" w:cs="Aptos"/>
                <w:b/>
                <w:bCs/>
                <w:color w:val="000000" w:themeColor="text1"/>
                <w:sz w:val="12"/>
                <w:szCs w:val="12"/>
              </w:rPr>
              <w:t xml:space="preserve"> </w:t>
            </w:r>
            <w:r w:rsidRPr="1C38B521" w:rsidR="5EDA0D84">
              <w:rPr>
                <w:rFonts w:ascii="Aptos" w:hAnsi="Aptos" w:eastAsia="Aptos" w:cs="Aptos"/>
                <w:b/>
                <w:bCs/>
                <w:color w:val="000000" w:themeColor="text1"/>
                <w:sz w:val="12"/>
                <w:szCs w:val="12"/>
              </w:rPr>
              <w:t>Rubric for the candidate:</w:t>
            </w:r>
          </w:p>
          <w:p w:rsidR="45A8D371" w:rsidP="1C38B521" w:rsidRDefault="5EDA0D84" w14:paraId="1359A964" w14:textId="4876466A">
            <w:pPr>
              <w:spacing w:line="259" w:lineRule="auto"/>
            </w:pPr>
            <w:r w:rsidRPr="1C38B521">
              <w:rPr>
                <w:rFonts w:ascii="Aptos" w:hAnsi="Aptos" w:eastAsia="Aptos" w:cs="Aptos"/>
                <w:color w:val="000000" w:themeColor="text1"/>
                <w:sz w:val="12"/>
                <w:szCs w:val="12"/>
              </w:rPr>
              <w:t xml:space="preserve">You are provided with a dataset that stores information about movies like their genre, budget, rating, etc. </w:t>
            </w:r>
          </w:p>
          <w:p w:rsidR="45A8D371" w:rsidP="1C38B521" w:rsidRDefault="5EDA0D84" w14:paraId="31C5B683" w14:textId="0D3A60EA">
            <w:pPr>
              <w:spacing w:line="259" w:lineRule="auto"/>
            </w:pPr>
            <w:r w:rsidRPr="1C38B521">
              <w:rPr>
                <w:rFonts w:ascii="Aptos" w:hAnsi="Aptos" w:eastAsia="Aptos" w:cs="Aptos"/>
                <w:color w:val="000000" w:themeColor="text1"/>
                <w:sz w:val="12"/>
                <w:szCs w:val="12"/>
              </w:rPr>
              <w:t xml:space="preserve">You are also provided with a second dataset that has the credits for the movies from the first dataset. </w:t>
            </w:r>
          </w:p>
          <w:p w:rsidR="45A8D371" w:rsidP="1C38B521" w:rsidRDefault="5EDA0D84" w14:paraId="3C6511E4" w14:textId="1E2A7332">
            <w:pPr>
              <w:spacing w:line="259" w:lineRule="auto"/>
            </w:pPr>
            <w:r w:rsidRPr="161E8916">
              <w:rPr>
                <w:rFonts w:ascii="Aptos" w:hAnsi="Aptos" w:eastAsia="Aptos" w:cs="Aptos"/>
                <w:color w:val="000000" w:themeColor="text1"/>
                <w:sz w:val="12"/>
                <w:szCs w:val="12"/>
              </w:rPr>
              <w:t xml:space="preserve">Load the datasets and answer the following questions: </w:t>
            </w:r>
            <w:hyperlink r:id="rId48">
              <w:r w:rsidRPr="161E8916">
                <w:rPr>
                  <w:rStyle w:val="Hipervnculo"/>
                  <w:rFonts w:ascii="Aptos" w:hAnsi="Aptos" w:eastAsia="Aptos" w:cs="Aptos"/>
                  <w:sz w:val="12"/>
                  <w:szCs w:val="12"/>
                </w:rPr>
                <w:t>Movies</w:t>
              </w:r>
            </w:hyperlink>
            <w:r w:rsidRPr="161E8916">
              <w:rPr>
                <w:rFonts w:ascii="Aptos" w:hAnsi="Aptos" w:eastAsia="Aptos" w:cs="Aptos"/>
                <w:color w:val="000000" w:themeColor="text1"/>
                <w:sz w:val="12"/>
                <w:szCs w:val="12"/>
              </w:rPr>
              <w:t xml:space="preserve">, </w:t>
            </w:r>
            <w:hyperlink r:id="rId49">
              <w:r w:rsidRPr="161E8916">
                <w:rPr>
                  <w:rStyle w:val="Hipervnculo"/>
                  <w:rFonts w:ascii="Aptos" w:hAnsi="Aptos" w:eastAsia="Aptos" w:cs="Aptos"/>
                  <w:sz w:val="12"/>
                  <w:szCs w:val="12"/>
                </w:rPr>
                <w:t>Credits</w:t>
              </w:r>
            </w:hyperlink>
          </w:p>
          <w:p w:rsidR="45A8D371" w:rsidP="1C38B521" w:rsidRDefault="45A8D371" w14:paraId="12002903" w14:textId="639FDCAB">
            <w:pPr>
              <w:spacing w:line="259" w:lineRule="auto"/>
              <w:rPr>
                <w:rFonts w:ascii="Aptos" w:hAnsi="Aptos" w:eastAsia="Aptos" w:cs="Aptos"/>
                <w:color w:val="000000" w:themeColor="text1"/>
                <w:sz w:val="12"/>
                <w:szCs w:val="12"/>
              </w:rPr>
            </w:pPr>
          </w:p>
          <w:p w:rsidR="45A8D371" w:rsidP="1C38B521" w:rsidRDefault="5EDA0D84" w14:paraId="7F25C009" w14:textId="076796D2">
            <w:pPr>
              <w:spacing w:line="259" w:lineRule="auto"/>
            </w:pPr>
            <w:r w:rsidRPr="1C38B521">
              <w:rPr>
                <w:rFonts w:ascii="Aptos" w:hAnsi="Aptos" w:eastAsia="Aptos" w:cs="Aptos"/>
                <w:color w:val="000000" w:themeColor="text1"/>
                <w:sz w:val="12"/>
                <w:szCs w:val="12"/>
              </w:rPr>
              <w:t>At the end of the exam, you will be requested to load your notebook.script with the code written to obtain the solutions. The code will be reviewed by the evaluator who will determine whether you pass the exam or not.</w:t>
            </w:r>
          </w:p>
          <w:p w:rsidR="45A8D371" w:rsidP="45A8D371" w:rsidRDefault="45A8D371" w14:paraId="209C4632" w14:textId="5FA2E86C">
            <w:pPr>
              <w:rPr>
                <w:rFonts w:ascii="Aptos" w:hAnsi="Aptos" w:cs="Arial"/>
                <w:sz w:val="12"/>
                <w:szCs w:val="12"/>
              </w:rPr>
            </w:pPr>
          </w:p>
        </w:tc>
        <w:tc>
          <w:tcPr>
            <w:tcW w:w="1110" w:type="dxa"/>
            <w:shd w:val="clear" w:color="auto" w:fill="auto"/>
            <w:tcMar/>
          </w:tcPr>
          <w:p w:rsidR="45A8D371" w:rsidP="45A8D371" w:rsidRDefault="45A8D371" w14:paraId="45C1E81B" w14:textId="156FC03E">
            <w:pPr>
              <w:rPr>
                <w:rFonts w:ascii="Aptos" w:hAnsi="Aptos" w:cs="Arial"/>
                <w:sz w:val="12"/>
                <w:szCs w:val="12"/>
              </w:rPr>
            </w:pPr>
          </w:p>
        </w:tc>
        <w:tc>
          <w:tcPr>
            <w:tcW w:w="991" w:type="dxa"/>
            <w:tcMar/>
          </w:tcPr>
          <w:p w:rsidR="45A8D371" w:rsidP="45A8D371" w:rsidRDefault="45A8D371" w14:paraId="72B7546C" w14:textId="6DE5319D">
            <w:pPr>
              <w:rPr>
                <w:rFonts w:ascii="Aptos" w:hAnsi="Aptos" w:cs="Arial"/>
                <w:sz w:val="12"/>
                <w:szCs w:val="12"/>
              </w:rPr>
            </w:pPr>
          </w:p>
        </w:tc>
        <w:tc>
          <w:tcPr>
            <w:tcW w:w="683" w:type="dxa"/>
            <w:tcMar/>
          </w:tcPr>
          <w:p w:rsidR="45A8D371" w:rsidP="45A8D371" w:rsidRDefault="45A8D371" w14:paraId="15884BD8" w14:textId="5AAB09ED">
            <w:pPr>
              <w:rPr>
                <w:rFonts w:ascii="Aptos" w:hAnsi="Aptos" w:cs="Arial"/>
                <w:sz w:val="12"/>
                <w:szCs w:val="12"/>
              </w:rPr>
            </w:pPr>
          </w:p>
        </w:tc>
        <w:tc>
          <w:tcPr>
            <w:tcW w:w="2822" w:type="dxa"/>
            <w:shd w:val="clear" w:color="auto" w:fill="E2EFD9" w:themeFill="accent6" w:themeFillTint="33"/>
            <w:tcMar/>
          </w:tcPr>
          <w:p w:rsidR="45A8D371" w:rsidP="1C38B521" w:rsidRDefault="0095258C" w14:paraId="59B9EA6E" w14:textId="26B2AFCB">
            <w:pPr>
              <w:spacing w:line="259" w:lineRule="auto"/>
              <w:rPr>
                <w:rFonts w:ascii="Aptos" w:hAnsi="Aptos" w:eastAsia="Aptos" w:cs="Aptos"/>
                <w:b/>
                <w:bCs/>
                <w:color w:val="000000" w:themeColor="text1"/>
                <w:sz w:val="12"/>
                <w:szCs w:val="12"/>
              </w:rPr>
            </w:pPr>
            <w:r w:rsidRPr="0095258C">
              <w:rPr>
                <w:rFonts w:ascii="Aptos" w:hAnsi="Aptos" w:eastAsia="Aptos" w:cs="Aptos"/>
                <w:b/>
                <w:bCs/>
                <w:color w:val="000000" w:themeColor="text1"/>
                <w:sz w:val="12"/>
                <w:szCs w:val="12"/>
                <w:highlight w:val="yellow"/>
              </w:rPr>
              <w:t>E</w:t>
            </w:r>
            <w:r>
              <w:rPr>
                <w:rFonts w:ascii="Aptos" w:hAnsi="Aptos" w:eastAsia="Aptos" w:cs="Aptos"/>
                <w:b/>
                <w:bCs/>
                <w:color w:val="000000" w:themeColor="text1"/>
                <w:sz w:val="12"/>
                <w:szCs w:val="12"/>
              </w:rPr>
              <w:t xml:space="preserve"> </w:t>
            </w:r>
            <w:r w:rsidRPr="1C38B521" w:rsidR="5EDA0D84">
              <w:rPr>
                <w:rFonts w:ascii="Aptos" w:hAnsi="Aptos" w:eastAsia="Aptos" w:cs="Aptos"/>
                <w:b/>
                <w:bCs/>
                <w:color w:val="000000" w:themeColor="text1"/>
                <w:sz w:val="12"/>
                <w:szCs w:val="12"/>
              </w:rPr>
              <w:t>Rubric for the candidate:</w:t>
            </w:r>
          </w:p>
          <w:p w:rsidR="45A8D371" w:rsidP="1C38B521" w:rsidRDefault="5EDA0D84" w14:paraId="1D480A93" w14:textId="4876466A">
            <w:pPr>
              <w:spacing w:line="259" w:lineRule="auto"/>
            </w:pPr>
            <w:r w:rsidRPr="1C38B521">
              <w:rPr>
                <w:rFonts w:ascii="Aptos" w:hAnsi="Aptos" w:eastAsia="Aptos" w:cs="Aptos"/>
                <w:color w:val="000000" w:themeColor="text1"/>
                <w:sz w:val="12"/>
                <w:szCs w:val="12"/>
              </w:rPr>
              <w:t xml:space="preserve">You are provided with a dataset that stores information about movies like their genre, budget, rating, etc. </w:t>
            </w:r>
          </w:p>
          <w:p w:rsidR="45A8D371" w:rsidP="1C38B521" w:rsidRDefault="5EDA0D84" w14:paraId="1241C930" w14:textId="0D3A60EA">
            <w:pPr>
              <w:spacing w:line="259" w:lineRule="auto"/>
            </w:pPr>
            <w:r w:rsidRPr="1C38B521">
              <w:rPr>
                <w:rFonts w:ascii="Aptos" w:hAnsi="Aptos" w:eastAsia="Aptos" w:cs="Aptos"/>
                <w:color w:val="000000" w:themeColor="text1"/>
                <w:sz w:val="12"/>
                <w:szCs w:val="12"/>
              </w:rPr>
              <w:t xml:space="preserve">You are also provided with a second dataset that has the credits for the movies from the first dataset. </w:t>
            </w:r>
          </w:p>
          <w:p w:rsidR="45A8D371" w:rsidP="1C38B521" w:rsidRDefault="5EDA0D84" w14:paraId="03D9053E" w14:textId="297A1F3F">
            <w:pPr>
              <w:spacing w:line="259" w:lineRule="auto"/>
            </w:pPr>
            <w:r w:rsidRPr="161E8916">
              <w:rPr>
                <w:rFonts w:ascii="Aptos" w:hAnsi="Aptos" w:eastAsia="Aptos" w:cs="Aptos"/>
                <w:color w:val="000000" w:themeColor="text1"/>
                <w:sz w:val="12"/>
                <w:szCs w:val="12"/>
              </w:rPr>
              <w:t xml:space="preserve">Load the datasets and answer the following questions: </w:t>
            </w:r>
            <w:hyperlink r:id="rId50">
              <w:r w:rsidRPr="161E8916">
                <w:rPr>
                  <w:rStyle w:val="Hipervnculo"/>
                  <w:rFonts w:ascii="Aptos" w:hAnsi="Aptos" w:eastAsia="Aptos" w:cs="Aptos"/>
                  <w:sz w:val="12"/>
                  <w:szCs w:val="12"/>
                </w:rPr>
                <w:t>Movies</w:t>
              </w:r>
            </w:hyperlink>
            <w:r w:rsidRPr="161E8916">
              <w:rPr>
                <w:rFonts w:ascii="Aptos" w:hAnsi="Aptos" w:eastAsia="Aptos" w:cs="Aptos"/>
                <w:color w:val="000000" w:themeColor="text1"/>
                <w:sz w:val="12"/>
                <w:szCs w:val="12"/>
              </w:rPr>
              <w:t xml:space="preserve">, </w:t>
            </w:r>
            <w:hyperlink r:id="rId51">
              <w:r w:rsidRPr="161E8916">
                <w:rPr>
                  <w:rStyle w:val="Hipervnculo"/>
                  <w:rFonts w:ascii="Aptos" w:hAnsi="Aptos" w:eastAsia="Aptos" w:cs="Aptos"/>
                  <w:sz w:val="12"/>
                  <w:szCs w:val="12"/>
                </w:rPr>
                <w:t>Credits</w:t>
              </w:r>
            </w:hyperlink>
          </w:p>
          <w:p w:rsidR="45A8D371" w:rsidP="1C38B521" w:rsidRDefault="45A8D371" w14:paraId="52093C09" w14:textId="639FDCAB">
            <w:pPr>
              <w:spacing w:line="259" w:lineRule="auto"/>
              <w:rPr>
                <w:rFonts w:ascii="Aptos" w:hAnsi="Aptos" w:eastAsia="Aptos" w:cs="Aptos"/>
                <w:color w:val="000000" w:themeColor="text1"/>
                <w:sz w:val="12"/>
                <w:szCs w:val="12"/>
              </w:rPr>
            </w:pPr>
          </w:p>
          <w:p w:rsidR="45A8D371" w:rsidP="1C38B521" w:rsidRDefault="5EDA0D84" w14:paraId="587F80A4" w14:textId="076796D2">
            <w:pPr>
              <w:spacing w:line="259" w:lineRule="auto"/>
            </w:pPr>
            <w:r w:rsidRPr="1C38B521">
              <w:rPr>
                <w:rFonts w:ascii="Aptos" w:hAnsi="Aptos" w:eastAsia="Aptos" w:cs="Aptos"/>
                <w:color w:val="000000" w:themeColor="text1"/>
                <w:sz w:val="12"/>
                <w:szCs w:val="12"/>
              </w:rPr>
              <w:t>At the end of the exam, you will be requested to load your notebook.script with the code written to obtain the solutions. The code will be reviewed by the evaluator who will determine whether you pass the exam or not.</w:t>
            </w:r>
          </w:p>
          <w:p w:rsidR="45A8D371" w:rsidP="45A8D371" w:rsidRDefault="45A8D371" w14:paraId="066C6B4B" w14:textId="48DD613F">
            <w:pPr>
              <w:rPr>
                <w:rFonts w:ascii="Aptos" w:hAnsi="Aptos" w:cs="Arial"/>
                <w:sz w:val="12"/>
                <w:szCs w:val="12"/>
              </w:rPr>
            </w:pPr>
          </w:p>
        </w:tc>
        <w:tc>
          <w:tcPr>
            <w:tcW w:w="1110" w:type="dxa"/>
            <w:shd w:val="clear" w:color="auto" w:fill="E2EFD9" w:themeFill="accent6" w:themeFillTint="33"/>
            <w:tcMar/>
          </w:tcPr>
          <w:p w:rsidR="45A8D371" w:rsidP="45A8D371" w:rsidRDefault="45A8D371" w14:paraId="5A8CDF3B" w14:textId="5D7624AF">
            <w:pPr>
              <w:rPr>
                <w:rFonts w:ascii="Aptos" w:hAnsi="Aptos" w:cs="Arial"/>
                <w:sz w:val="12"/>
                <w:szCs w:val="12"/>
              </w:rPr>
            </w:pPr>
          </w:p>
        </w:tc>
        <w:tc>
          <w:tcPr>
            <w:tcW w:w="991" w:type="dxa"/>
            <w:shd w:val="clear" w:color="auto" w:fill="E2EFD9" w:themeFill="accent6" w:themeFillTint="33"/>
            <w:tcMar/>
          </w:tcPr>
          <w:p w:rsidR="45A8D371" w:rsidP="45A8D371" w:rsidRDefault="45A8D371" w14:paraId="3472AE3F" w14:textId="2BA2B6D3">
            <w:pPr>
              <w:rPr>
                <w:rFonts w:ascii="Aptos" w:hAnsi="Aptos" w:cs="Arial"/>
                <w:sz w:val="12"/>
                <w:szCs w:val="12"/>
              </w:rPr>
            </w:pPr>
          </w:p>
        </w:tc>
        <w:tc>
          <w:tcPr>
            <w:tcW w:w="699" w:type="dxa"/>
            <w:tcMar/>
          </w:tcPr>
          <w:p w:rsidR="45A8D371" w:rsidP="45A8D371" w:rsidRDefault="45A8D371" w14:paraId="548D6129" w14:textId="0F074461">
            <w:pPr>
              <w:rPr>
                <w:rFonts w:ascii="Aptos" w:hAnsi="Aptos" w:cs="Arial"/>
                <w:sz w:val="12"/>
                <w:szCs w:val="12"/>
              </w:rPr>
            </w:pPr>
          </w:p>
        </w:tc>
      </w:tr>
      <w:tr w:rsidR="008F2172" w:rsidTr="0AAAD340" w14:paraId="09F1CD07" w14:textId="77777777">
        <w:trPr>
          <w:trHeight w:val="300"/>
        </w:trPr>
        <w:tc>
          <w:tcPr>
            <w:tcW w:w="345" w:type="dxa"/>
            <w:tcMar/>
          </w:tcPr>
          <w:p w:rsidR="1C38B521" w:rsidP="08BDA7EF" w:rsidRDefault="1C38B521" w14:paraId="48D40999" w14:textId="2E2C799B">
            <w:pPr>
              <w:spacing w:line="259" w:lineRule="auto"/>
              <w:rPr>
                <w:rFonts w:ascii="Aptos" w:hAnsi="Aptos" w:eastAsia="Aptos" w:cs="Aptos"/>
                <w:color w:val="000000" w:themeColor="text1"/>
                <w:sz w:val="12"/>
                <w:szCs w:val="12"/>
              </w:rPr>
            </w:pPr>
            <w:r w:rsidRPr="0AAAD340" w:rsidR="1C38B521">
              <w:rPr>
                <w:rStyle w:val="normaltextrun"/>
                <w:rFonts w:ascii="Aptos" w:hAnsi="Aptos" w:eastAsia="Aptos" w:cs="Aptos"/>
                <w:color w:val="000000" w:themeColor="text1" w:themeTint="FF" w:themeShade="FF"/>
                <w:sz w:val="12"/>
                <w:szCs w:val="12"/>
              </w:rPr>
              <w:t>34</w:t>
            </w:r>
          </w:p>
        </w:tc>
        <w:tc>
          <w:tcPr>
            <w:tcW w:w="562" w:type="dxa"/>
            <w:tcMar/>
          </w:tcPr>
          <w:p w:rsidR="1C38B521" w:rsidP="1C38B521" w:rsidRDefault="1C38B521" w14:paraId="441A82CC" w14:textId="35D4B51F">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DS1-7</w:t>
            </w:r>
          </w:p>
        </w:tc>
        <w:tc>
          <w:tcPr>
            <w:tcW w:w="723" w:type="dxa"/>
            <w:tcMar/>
          </w:tcPr>
          <w:p w:rsidR="1C38B521" w:rsidP="1C38B521" w:rsidRDefault="1C38B521" w14:paraId="29446FFB" w14:textId="008007CE">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Fill in the blanks</w:t>
            </w:r>
          </w:p>
        </w:tc>
        <w:tc>
          <w:tcPr>
            <w:tcW w:w="2820" w:type="dxa"/>
            <w:shd w:val="clear" w:color="auto" w:fill="auto"/>
            <w:tcMar/>
          </w:tcPr>
          <w:p w:rsidR="1C38B521" w:rsidP="1C38B521" w:rsidRDefault="007A523B" w14:paraId="0788AB22" w14:textId="44043588">
            <w:pPr>
              <w:spacing w:line="259" w:lineRule="auto"/>
              <w:rPr>
                <w:rFonts w:ascii="Aptos" w:hAnsi="Aptos" w:eastAsia="Aptos" w:cs="Aptos"/>
                <w:color w:val="000000" w:themeColor="text1"/>
                <w:sz w:val="12"/>
                <w:szCs w:val="12"/>
              </w:rPr>
            </w:pPr>
            <w:r w:rsidRPr="00775F3F">
              <w:rPr>
                <w:rFonts w:ascii="Aptos" w:hAnsi="Aptos" w:eastAsia="Aptos" w:cs="Aptos"/>
                <w:b/>
                <w:bCs/>
                <w:color w:val="FF0000"/>
                <w:sz w:val="12"/>
                <w:szCs w:val="12"/>
              </w:rPr>
              <w:t>Q1</w:t>
            </w:r>
            <w:r w:rsidRPr="00775F3F" w:rsidR="00120D0F">
              <w:rPr>
                <w:rFonts w:ascii="Aptos" w:hAnsi="Aptos" w:eastAsia="Aptos" w:cs="Aptos"/>
                <w:b/>
                <w:bCs/>
                <w:color w:val="FF0000"/>
                <w:sz w:val="12"/>
                <w:szCs w:val="12"/>
              </w:rPr>
              <w:t>0</w:t>
            </w:r>
            <w:r w:rsidR="00CA620E">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There are __________ columns in movie dataset and __________ columns in credits dataset.</w:t>
            </w:r>
          </w:p>
        </w:tc>
        <w:tc>
          <w:tcPr>
            <w:tcW w:w="1110" w:type="dxa"/>
            <w:shd w:val="clear" w:color="auto" w:fill="auto"/>
            <w:tcMar/>
          </w:tcPr>
          <w:p w:rsidR="1C38B521" w:rsidP="1C38B521" w:rsidRDefault="1C38B521" w14:paraId="6C39FA79" w14:textId="31862041">
            <w:pPr>
              <w:spacing w:line="259" w:lineRule="auto"/>
              <w:rPr>
                <w:rFonts w:ascii="Aptos" w:hAnsi="Aptos" w:eastAsia="Aptos" w:cs="Aptos"/>
                <w:color w:val="000000" w:themeColor="text1"/>
                <w:sz w:val="12"/>
                <w:szCs w:val="12"/>
              </w:rPr>
            </w:pPr>
          </w:p>
        </w:tc>
        <w:tc>
          <w:tcPr>
            <w:tcW w:w="998" w:type="dxa"/>
            <w:tcMar/>
          </w:tcPr>
          <w:p w:rsidR="1C38B521" w:rsidP="1C38B521" w:rsidRDefault="1C38B521" w14:paraId="05068285" w14:textId="21AB2060">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20, 4</w:t>
            </w:r>
          </w:p>
        </w:tc>
        <w:tc>
          <w:tcPr>
            <w:tcW w:w="643" w:type="dxa"/>
            <w:tcMar/>
          </w:tcPr>
          <w:p w:rsidR="1C38B521" w:rsidP="1C38B521" w:rsidRDefault="003C3E7D" w14:paraId="0644F148" w14:textId="29850D76">
            <w:pPr>
              <w:spacing w:line="259" w:lineRule="auto"/>
              <w:rPr>
                <w:rFonts w:ascii="Aptos" w:hAnsi="Aptos" w:eastAsia="Aptos" w:cs="Aptos"/>
                <w:color w:val="000000" w:themeColor="text1"/>
                <w:sz w:val="12"/>
                <w:szCs w:val="12"/>
              </w:rPr>
            </w:pPr>
            <w:r>
              <w:fldChar w:fldCharType="begin"/>
            </w:r>
            <w:r>
              <w:instrText xml:space="preserve">HYPERLINK "https://worldbankgroup.sharepoint.com/:x:/r/teams/DevelopmentDataPartnershipCommunity-WBGroup/Shared%20Documents/Projects/Data%20Lab/Certifications/data_science_skills/datasets/movies_iter_0.csv?d=w3a1f4b08fce7466e851ecde5ee5f0eb8&amp;csf=1&amp;web=1&amp;e=6m2f5h" \h</w:instrText>
            </w:r>
            <w:r>
              <w:fldChar w:fldCharType="separate"/>
            </w:r>
            <w:r w:rsidRPr="0AAAD340" w:rsidR="1C38B521">
              <w:rPr>
                <w:rStyle w:val="Hipervnculo"/>
                <w:rFonts w:ascii="Aptos" w:hAnsi="Aptos" w:eastAsia="Aptos" w:cs="Aptos"/>
                <w:sz w:val="12"/>
                <w:szCs w:val="12"/>
              </w:rPr>
              <w:t>M0</w:t>
            </w:r>
            <w:r w:rsidRPr="0AAAD340">
              <w:rPr>
                <w:rStyle w:val="Hipervnculo"/>
                <w:rFonts w:ascii="Aptos" w:hAnsi="Aptos" w:eastAsia="Aptos" w:cs="Aptos"/>
                <w:sz w:val="12"/>
                <w:szCs w:val="12"/>
              </w:rPr>
              <w:fldChar w:fldCharType="end"/>
            </w:r>
          </w:p>
          <w:p w:rsidR="1C38B521" w:rsidP="1C38B521" w:rsidRDefault="1C38B521" w14:paraId="304B990C" w14:textId="1273F14B">
            <w:pPr>
              <w:spacing w:line="259" w:lineRule="auto"/>
              <w:rPr>
                <w:rFonts w:ascii="Aptos" w:hAnsi="Aptos" w:eastAsia="Aptos" w:cs="Aptos"/>
                <w:color w:val="000000" w:themeColor="text1"/>
                <w:sz w:val="12"/>
                <w:szCs w:val="12"/>
              </w:rPr>
            </w:pPr>
            <w:hyperlink r:id="R1fbfbd61eb9b4088">
              <w:r w:rsidRPr="0AAAD340" w:rsidR="1C38B521">
                <w:rPr>
                  <w:rStyle w:val="Hipervnculo"/>
                  <w:rFonts w:ascii="Aptos" w:hAnsi="Aptos" w:eastAsia="Aptos" w:cs="Aptos"/>
                  <w:sz w:val="12"/>
                  <w:szCs w:val="12"/>
                </w:rPr>
                <w:t>C0</w:t>
              </w:r>
            </w:hyperlink>
          </w:p>
          <w:p w:rsidR="1C38B521" w:rsidP="1C38B521" w:rsidRDefault="1C38B521" w14:paraId="27192CA1" w14:textId="4935EA64">
            <w:pPr>
              <w:spacing w:line="259" w:lineRule="auto"/>
              <w:rPr>
                <w:rFonts w:ascii="Aptos" w:hAnsi="Aptos" w:eastAsia="Aptos" w:cs="Aptos"/>
                <w:color w:val="000000" w:themeColor="text1"/>
                <w:sz w:val="12"/>
                <w:szCs w:val="12"/>
              </w:rPr>
            </w:pPr>
          </w:p>
          <w:p w:rsidR="1C38B521" w:rsidP="1C38B521" w:rsidRDefault="1C38B521" w14:paraId="18A3FC19" w14:textId="5E50E3C8">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0E542FFA" w14:textId="51D04FAC">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775F3F" w14:paraId="50804F73" w14:textId="270E4211">
            <w:pPr>
              <w:spacing w:line="259" w:lineRule="auto"/>
              <w:rPr>
                <w:rFonts w:ascii="Aptos" w:hAnsi="Aptos" w:eastAsia="Aptos" w:cs="Aptos"/>
                <w:color w:val="000000" w:themeColor="text1"/>
                <w:sz w:val="12"/>
                <w:szCs w:val="12"/>
              </w:rPr>
            </w:pPr>
            <w:r w:rsidRPr="00775F3F">
              <w:rPr>
                <w:rFonts w:ascii="Aptos" w:hAnsi="Aptos" w:eastAsia="Aptos" w:cs="Aptos"/>
                <w:b/>
                <w:bCs/>
                <w:color w:val="FF0000"/>
                <w:sz w:val="12"/>
                <w:szCs w:val="12"/>
              </w:rPr>
              <w:t>Q10</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There are __________ columns in movie dataset and __________ columns in credits dataset.</w:t>
            </w:r>
          </w:p>
          <w:p w:rsidR="1C38B521" w:rsidP="1C38B521" w:rsidRDefault="1C38B521" w14:paraId="34083D14" w14:textId="11A16073">
            <w:pPr>
              <w:spacing w:line="259" w:lineRule="auto"/>
              <w:rPr>
                <w:rFonts w:ascii="Calibri" w:hAnsi="Calibri" w:eastAsia="Calibri" w:cs="Calibri"/>
                <w:color w:val="000000" w:themeColor="text1"/>
              </w:rPr>
            </w:pPr>
          </w:p>
        </w:tc>
        <w:tc>
          <w:tcPr>
            <w:tcW w:w="1110" w:type="dxa"/>
            <w:shd w:val="clear" w:color="auto" w:fill="auto"/>
            <w:tcMar/>
          </w:tcPr>
          <w:p w:rsidR="1C38B521" w:rsidP="1C38B521" w:rsidRDefault="1C38B521" w14:paraId="4CB1B338" w14:textId="4329504B">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0B966726" w14:textId="4C018C8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21,3</w:t>
            </w:r>
          </w:p>
          <w:p w:rsidR="1C38B521" w:rsidP="1C38B521" w:rsidRDefault="1C38B521" w14:paraId="39A0867B" w14:textId="476F2B6F">
            <w:pPr>
              <w:spacing w:line="259" w:lineRule="auto"/>
              <w:rPr>
                <w:rFonts w:ascii="Aptos" w:hAnsi="Aptos" w:eastAsia="Aptos" w:cs="Aptos"/>
                <w:color w:val="000000" w:themeColor="text1"/>
                <w:sz w:val="12"/>
                <w:szCs w:val="12"/>
              </w:rPr>
            </w:pPr>
          </w:p>
        </w:tc>
        <w:tc>
          <w:tcPr>
            <w:tcW w:w="653" w:type="dxa"/>
            <w:tcMar/>
          </w:tcPr>
          <w:p w:rsidR="1C38B521" w:rsidP="1C38B521" w:rsidRDefault="1C38B521" w14:paraId="4236DB84" w14:textId="44AD3DA8">
            <w:pPr>
              <w:spacing w:line="259" w:lineRule="auto"/>
              <w:rPr>
                <w:rFonts w:ascii="Aptos" w:hAnsi="Aptos" w:eastAsia="Aptos" w:cs="Aptos"/>
                <w:color w:val="000000" w:themeColor="text1"/>
                <w:sz w:val="12"/>
                <w:szCs w:val="12"/>
              </w:rPr>
            </w:pPr>
            <w:hyperlink r:id="rId53">
              <w:r w:rsidRPr="1C38B521">
                <w:rPr>
                  <w:rStyle w:val="Hipervnculo"/>
                  <w:rFonts w:ascii="Aptos" w:hAnsi="Aptos" w:eastAsia="Aptos" w:cs="Aptos"/>
                  <w:sz w:val="12"/>
                  <w:szCs w:val="12"/>
                </w:rPr>
                <w:t>M1</w:t>
              </w:r>
            </w:hyperlink>
          </w:p>
          <w:p w:rsidR="1C38B521" w:rsidP="1C38B521" w:rsidRDefault="1C38B521" w14:paraId="5C956373" w14:textId="6C97013D">
            <w:pPr>
              <w:spacing w:line="259" w:lineRule="auto"/>
              <w:rPr>
                <w:rFonts w:ascii="Aptos" w:hAnsi="Aptos" w:eastAsia="Aptos" w:cs="Aptos"/>
                <w:color w:val="000000" w:themeColor="text1"/>
                <w:sz w:val="12"/>
                <w:szCs w:val="12"/>
              </w:rPr>
            </w:pPr>
            <w:hyperlink r:id="rId54">
              <w:r w:rsidRPr="1C38B521">
                <w:rPr>
                  <w:rStyle w:val="Hipervnculo"/>
                  <w:rFonts w:ascii="Aptos" w:hAnsi="Aptos" w:eastAsia="Aptos" w:cs="Aptos"/>
                  <w:sz w:val="12"/>
                  <w:szCs w:val="12"/>
                </w:rPr>
                <w:t>C1</w:t>
              </w:r>
            </w:hyperlink>
          </w:p>
          <w:p w:rsidR="1C38B521" w:rsidP="1C38B521" w:rsidRDefault="1C38B521" w14:paraId="118D32FC" w14:textId="1C4B6B9D">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775F3F" w14:paraId="467F06D5" w14:textId="1E1D55CC">
            <w:pPr>
              <w:spacing w:line="259" w:lineRule="auto"/>
              <w:rPr>
                <w:rFonts w:ascii="Aptos" w:hAnsi="Aptos" w:eastAsia="Aptos" w:cs="Aptos"/>
                <w:color w:val="000000" w:themeColor="text1"/>
                <w:sz w:val="12"/>
                <w:szCs w:val="12"/>
              </w:rPr>
            </w:pPr>
            <w:r w:rsidRPr="00775F3F">
              <w:rPr>
                <w:rFonts w:ascii="Aptos" w:hAnsi="Aptos" w:eastAsia="Aptos" w:cs="Aptos"/>
                <w:b/>
                <w:bCs/>
                <w:color w:val="FF0000"/>
                <w:sz w:val="12"/>
                <w:szCs w:val="12"/>
              </w:rPr>
              <w:t>Q10</w:t>
            </w:r>
            <w:r w:rsidRPr="1C38B521" w:rsidR="1C38B521">
              <w:rPr>
                <w:rFonts w:ascii="Aptos" w:hAnsi="Aptos" w:eastAsia="Aptos" w:cs="Aptos"/>
                <w:color w:val="000000" w:themeColor="text1"/>
                <w:sz w:val="12"/>
                <w:szCs w:val="12"/>
              </w:rPr>
              <w:t>There are __________ columns in movie dataset and __________ columns in credits dataset.</w:t>
            </w:r>
          </w:p>
        </w:tc>
        <w:tc>
          <w:tcPr>
            <w:tcW w:w="1080" w:type="dxa"/>
            <w:shd w:val="clear" w:color="auto" w:fill="auto"/>
            <w:tcMar/>
          </w:tcPr>
          <w:p w:rsidR="1C38B521" w:rsidP="1C38B521" w:rsidRDefault="1C38B521" w14:paraId="1F3EEF8B" w14:textId="6923AEE2">
            <w:pPr>
              <w:spacing w:line="259" w:lineRule="auto"/>
              <w:rPr>
                <w:rFonts w:ascii="Aptos" w:hAnsi="Aptos" w:eastAsia="Aptos" w:cs="Aptos"/>
                <w:color w:val="000000" w:themeColor="text1"/>
                <w:sz w:val="12"/>
                <w:szCs w:val="12"/>
              </w:rPr>
            </w:pPr>
          </w:p>
        </w:tc>
        <w:tc>
          <w:tcPr>
            <w:tcW w:w="984" w:type="dxa"/>
            <w:tcMar/>
          </w:tcPr>
          <w:p w:rsidR="1C38B521" w:rsidP="1C38B521" w:rsidRDefault="1C38B521" w14:paraId="5304B592" w14:textId="7EC6CB5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22,3</w:t>
            </w:r>
          </w:p>
          <w:p w:rsidR="1C38B521" w:rsidP="1C38B521" w:rsidRDefault="1C38B521" w14:paraId="373C34DD" w14:textId="4673037E">
            <w:pPr>
              <w:spacing w:line="259" w:lineRule="auto"/>
              <w:rPr>
                <w:rFonts w:ascii="Aptos" w:hAnsi="Aptos" w:eastAsia="Aptos" w:cs="Aptos"/>
                <w:color w:val="000000" w:themeColor="text1"/>
                <w:sz w:val="12"/>
                <w:szCs w:val="12"/>
              </w:rPr>
            </w:pPr>
          </w:p>
        </w:tc>
        <w:tc>
          <w:tcPr>
            <w:tcW w:w="667" w:type="dxa"/>
            <w:tcMar/>
          </w:tcPr>
          <w:p w:rsidR="1C38B521" w:rsidP="1C38B521" w:rsidRDefault="1C38B521" w14:paraId="3110AC51" w14:textId="65FB622B">
            <w:pPr>
              <w:spacing w:line="259" w:lineRule="auto"/>
              <w:rPr>
                <w:rFonts w:ascii="Aptos" w:hAnsi="Aptos" w:eastAsia="Aptos" w:cs="Aptos"/>
                <w:color w:val="000000" w:themeColor="text1"/>
                <w:sz w:val="12"/>
                <w:szCs w:val="12"/>
              </w:rPr>
            </w:pPr>
            <w:hyperlink r:id="rId55">
              <w:r w:rsidRPr="1C38B521">
                <w:rPr>
                  <w:rStyle w:val="Hipervnculo"/>
                  <w:rFonts w:ascii="Aptos" w:hAnsi="Aptos" w:eastAsia="Aptos" w:cs="Aptos"/>
                  <w:sz w:val="12"/>
                  <w:szCs w:val="12"/>
                </w:rPr>
                <w:t>M2</w:t>
              </w:r>
            </w:hyperlink>
          </w:p>
          <w:p w:rsidR="1C38B521" w:rsidP="1C38B521" w:rsidRDefault="1C38B521" w14:paraId="4D7D9D04" w14:textId="0CBEABF8">
            <w:pPr>
              <w:spacing w:line="259" w:lineRule="auto"/>
              <w:rPr>
                <w:rFonts w:ascii="Aptos" w:hAnsi="Aptos" w:eastAsia="Aptos" w:cs="Aptos"/>
                <w:color w:val="000000" w:themeColor="text1"/>
                <w:sz w:val="12"/>
                <w:szCs w:val="12"/>
              </w:rPr>
            </w:pPr>
            <w:hyperlink r:id="rId56">
              <w:r w:rsidRPr="1C38B521">
                <w:rPr>
                  <w:rStyle w:val="Hipervnculo"/>
                  <w:rFonts w:ascii="Aptos" w:hAnsi="Aptos" w:eastAsia="Aptos" w:cs="Aptos"/>
                  <w:sz w:val="12"/>
                  <w:szCs w:val="12"/>
                </w:rPr>
                <w:t>C2</w:t>
              </w:r>
            </w:hyperlink>
          </w:p>
          <w:p w:rsidR="1C38B521" w:rsidP="1C38B521" w:rsidRDefault="1C38B521" w14:paraId="5EACCECA" w14:textId="62FD242A">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EC0DD4" w14:paraId="07CD6D3D" w14:textId="04B4438B">
            <w:pPr>
              <w:spacing w:line="259" w:lineRule="auto"/>
              <w:rPr>
                <w:rFonts w:ascii="Aptos" w:hAnsi="Aptos" w:eastAsia="Aptos" w:cs="Aptos"/>
                <w:color w:val="000000" w:themeColor="text1"/>
                <w:sz w:val="12"/>
                <w:szCs w:val="12"/>
              </w:rPr>
            </w:pPr>
            <w:r w:rsidRPr="00775F3F">
              <w:rPr>
                <w:rFonts w:ascii="Aptos" w:hAnsi="Aptos" w:eastAsia="Aptos" w:cs="Aptos"/>
                <w:b/>
                <w:bCs/>
                <w:color w:val="FF0000"/>
                <w:sz w:val="12"/>
                <w:szCs w:val="12"/>
              </w:rPr>
              <w:t>Q10</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There are __________ columns in movie dataset and __________ columns in credits dataset.</w:t>
            </w:r>
          </w:p>
        </w:tc>
        <w:tc>
          <w:tcPr>
            <w:tcW w:w="1110" w:type="dxa"/>
            <w:shd w:val="clear" w:color="auto" w:fill="auto"/>
            <w:tcMar/>
          </w:tcPr>
          <w:p w:rsidR="1C38B521" w:rsidP="1C38B521" w:rsidRDefault="1C38B521" w14:paraId="28AD9DC8" w14:textId="23487F89">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5543D0BA" w14:textId="417B00AC">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21,3</w:t>
            </w:r>
          </w:p>
          <w:p w:rsidR="1C38B521" w:rsidP="1C38B521" w:rsidRDefault="1C38B521" w14:paraId="6D153386" w14:textId="08612821">
            <w:pPr>
              <w:spacing w:line="259" w:lineRule="auto"/>
              <w:rPr>
                <w:rFonts w:ascii="Aptos" w:hAnsi="Aptos" w:eastAsia="Aptos" w:cs="Aptos"/>
                <w:color w:val="000000" w:themeColor="text1"/>
                <w:sz w:val="12"/>
                <w:szCs w:val="12"/>
              </w:rPr>
            </w:pPr>
          </w:p>
        </w:tc>
        <w:tc>
          <w:tcPr>
            <w:tcW w:w="683" w:type="dxa"/>
            <w:tcMar/>
          </w:tcPr>
          <w:p w:rsidR="1C38B521" w:rsidP="1C38B521" w:rsidRDefault="1C38B521" w14:paraId="351E0942" w14:textId="181B8440">
            <w:pPr>
              <w:spacing w:line="259" w:lineRule="auto"/>
              <w:rPr>
                <w:rFonts w:ascii="Aptos" w:hAnsi="Aptos" w:eastAsia="Aptos" w:cs="Aptos"/>
                <w:color w:val="000000" w:themeColor="text1"/>
                <w:sz w:val="12"/>
                <w:szCs w:val="12"/>
              </w:rPr>
            </w:pPr>
            <w:hyperlink r:id="rId57">
              <w:r w:rsidRPr="1C38B521">
                <w:rPr>
                  <w:rStyle w:val="Hipervnculo"/>
                  <w:rFonts w:ascii="Aptos" w:hAnsi="Aptos" w:eastAsia="Aptos" w:cs="Aptos"/>
                  <w:sz w:val="12"/>
                  <w:szCs w:val="12"/>
                </w:rPr>
                <w:t>M3</w:t>
              </w:r>
            </w:hyperlink>
          </w:p>
          <w:p w:rsidR="1C38B521" w:rsidP="1C38B521" w:rsidRDefault="1C38B521" w14:paraId="053B00A9" w14:textId="51288F2B">
            <w:pPr>
              <w:spacing w:line="259" w:lineRule="auto"/>
              <w:rPr>
                <w:rFonts w:ascii="Aptos" w:hAnsi="Aptos" w:eastAsia="Aptos" w:cs="Aptos"/>
                <w:color w:val="000000" w:themeColor="text1"/>
                <w:sz w:val="12"/>
                <w:szCs w:val="12"/>
              </w:rPr>
            </w:pPr>
            <w:hyperlink r:id="rId58">
              <w:r w:rsidRPr="1C38B521">
                <w:rPr>
                  <w:rStyle w:val="Hipervnculo"/>
                  <w:rFonts w:ascii="Aptos" w:hAnsi="Aptos" w:eastAsia="Aptos" w:cs="Aptos"/>
                  <w:sz w:val="12"/>
                  <w:szCs w:val="12"/>
                </w:rPr>
                <w:t>C3</w:t>
              </w:r>
            </w:hyperlink>
          </w:p>
        </w:tc>
        <w:tc>
          <w:tcPr>
            <w:tcW w:w="2822" w:type="dxa"/>
            <w:shd w:val="clear" w:color="auto" w:fill="E2EFD9" w:themeFill="accent6" w:themeFillTint="33"/>
            <w:tcMar/>
          </w:tcPr>
          <w:p w:rsidR="1C38B521" w:rsidP="1C38B521" w:rsidRDefault="00EC0DD4" w14:paraId="6C92F7BF" w14:textId="3591DACF">
            <w:pPr>
              <w:spacing w:line="259" w:lineRule="auto"/>
              <w:rPr>
                <w:rFonts w:ascii="Aptos" w:hAnsi="Aptos" w:eastAsia="Aptos" w:cs="Aptos"/>
                <w:color w:val="000000" w:themeColor="text1"/>
                <w:sz w:val="12"/>
                <w:szCs w:val="12"/>
              </w:rPr>
            </w:pPr>
            <w:r w:rsidRPr="00775F3F">
              <w:rPr>
                <w:rFonts w:ascii="Aptos" w:hAnsi="Aptos" w:eastAsia="Aptos" w:cs="Aptos"/>
                <w:b/>
                <w:bCs/>
                <w:color w:val="FF0000"/>
                <w:sz w:val="12"/>
                <w:szCs w:val="12"/>
              </w:rPr>
              <w:t>Q10</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There are __________ columns in movie dataset and __________ columns in credits dataset.</w:t>
            </w:r>
          </w:p>
        </w:tc>
        <w:tc>
          <w:tcPr>
            <w:tcW w:w="1110" w:type="dxa"/>
            <w:shd w:val="clear" w:color="auto" w:fill="E2EFD9" w:themeFill="accent6" w:themeFillTint="33"/>
            <w:tcMar/>
          </w:tcPr>
          <w:p w:rsidR="1C38B521" w:rsidP="1C38B521" w:rsidRDefault="1C38B521" w14:paraId="512B9C1C" w14:textId="10FC8526">
            <w:pPr>
              <w:spacing w:line="259" w:lineRule="auto"/>
              <w:rPr>
                <w:rFonts w:ascii="Aptos" w:hAnsi="Aptos" w:eastAsia="Aptos" w:cs="Aptos"/>
                <w:color w:val="000000" w:themeColor="text1"/>
                <w:sz w:val="12"/>
                <w:szCs w:val="12"/>
              </w:rPr>
            </w:pPr>
          </w:p>
        </w:tc>
        <w:tc>
          <w:tcPr>
            <w:tcW w:w="991" w:type="dxa"/>
            <w:shd w:val="clear" w:color="auto" w:fill="E2EFD9" w:themeFill="accent6" w:themeFillTint="33"/>
            <w:tcMar/>
          </w:tcPr>
          <w:p w:rsidR="1C38B521" w:rsidP="1C38B521" w:rsidRDefault="1C38B521" w14:paraId="1EA599CE" w14:textId="5B5555C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22,3</w:t>
            </w:r>
          </w:p>
          <w:p w:rsidR="1C38B521" w:rsidP="1C38B521" w:rsidRDefault="1C38B521" w14:paraId="455BC145" w14:textId="67CFD730">
            <w:pPr>
              <w:spacing w:line="259" w:lineRule="auto"/>
              <w:rPr>
                <w:rFonts w:ascii="Aptos" w:hAnsi="Aptos" w:eastAsia="Aptos" w:cs="Aptos"/>
                <w:color w:val="000000" w:themeColor="text1"/>
                <w:sz w:val="12"/>
                <w:szCs w:val="12"/>
              </w:rPr>
            </w:pPr>
          </w:p>
        </w:tc>
        <w:tc>
          <w:tcPr>
            <w:tcW w:w="699" w:type="dxa"/>
            <w:tcMar/>
          </w:tcPr>
          <w:p w:rsidR="1C38B521" w:rsidP="1C38B521" w:rsidRDefault="1C38B521" w14:paraId="49C4C82A" w14:textId="7F9200D9">
            <w:pPr>
              <w:spacing w:line="259" w:lineRule="auto"/>
              <w:rPr>
                <w:rFonts w:ascii="Aptos" w:hAnsi="Aptos" w:eastAsia="Aptos" w:cs="Aptos"/>
                <w:color w:val="000000" w:themeColor="text1"/>
                <w:sz w:val="12"/>
                <w:szCs w:val="12"/>
              </w:rPr>
            </w:pPr>
            <w:hyperlink r:id="rId59">
              <w:r w:rsidRPr="1C38B521">
                <w:rPr>
                  <w:rStyle w:val="Hipervnculo"/>
                  <w:rFonts w:ascii="Aptos" w:hAnsi="Aptos" w:eastAsia="Aptos" w:cs="Aptos"/>
                  <w:sz w:val="12"/>
                  <w:szCs w:val="12"/>
                </w:rPr>
                <w:t>M4</w:t>
              </w:r>
            </w:hyperlink>
          </w:p>
          <w:p w:rsidR="1C38B521" w:rsidP="1C38B521" w:rsidRDefault="1C38B521" w14:paraId="2CCBFDCE" w14:textId="484180F2">
            <w:pPr>
              <w:spacing w:line="259" w:lineRule="auto"/>
              <w:rPr>
                <w:rFonts w:ascii="Aptos" w:hAnsi="Aptos" w:eastAsia="Aptos" w:cs="Aptos"/>
                <w:color w:val="000000" w:themeColor="text1"/>
                <w:sz w:val="12"/>
                <w:szCs w:val="12"/>
              </w:rPr>
            </w:pPr>
            <w:hyperlink r:id="rId60">
              <w:r w:rsidRPr="1C38B521">
                <w:rPr>
                  <w:rStyle w:val="Hipervnculo"/>
                  <w:rFonts w:ascii="Aptos" w:hAnsi="Aptos" w:eastAsia="Aptos" w:cs="Aptos"/>
                  <w:sz w:val="12"/>
                  <w:szCs w:val="12"/>
                </w:rPr>
                <w:t>C4</w:t>
              </w:r>
            </w:hyperlink>
          </w:p>
          <w:p w:rsidR="1C38B521" w:rsidP="1C38B521" w:rsidRDefault="1C38B521" w14:paraId="22A9B014" w14:textId="75FAA2CA">
            <w:pPr>
              <w:spacing w:line="259" w:lineRule="auto"/>
              <w:rPr>
                <w:rFonts w:ascii="Aptos" w:hAnsi="Aptos" w:eastAsia="Aptos" w:cs="Aptos"/>
                <w:color w:val="000000" w:themeColor="text1"/>
                <w:sz w:val="12"/>
                <w:szCs w:val="12"/>
              </w:rPr>
            </w:pPr>
          </w:p>
        </w:tc>
      </w:tr>
      <w:tr w:rsidR="008F2172" w:rsidTr="0AAAD340" w14:paraId="7ADAEC0D" w14:textId="77777777">
        <w:trPr>
          <w:trHeight w:val="300"/>
        </w:trPr>
        <w:tc>
          <w:tcPr>
            <w:tcW w:w="345" w:type="dxa"/>
            <w:tcMar/>
          </w:tcPr>
          <w:p w:rsidR="1C38B521" w:rsidP="1C38B521" w:rsidRDefault="1C38B521" w14:paraId="6FCFF8CD" w14:textId="6D50254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35</w:t>
            </w:r>
          </w:p>
        </w:tc>
        <w:tc>
          <w:tcPr>
            <w:tcW w:w="562" w:type="dxa"/>
            <w:tcMar/>
          </w:tcPr>
          <w:p w:rsidR="1C38B521" w:rsidP="1C38B521" w:rsidRDefault="1C38B521" w14:paraId="2D4D9AA5" w14:textId="35D2AAF4">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DS1-7</w:t>
            </w:r>
          </w:p>
        </w:tc>
        <w:tc>
          <w:tcPr>
            <w:tcW w:w="723" w:type="dxa"/>
            <w:tcMar/>
          </w:tcPr>
          <w:p w:rsidR="1C38B521" w:rsidP="1C38B521" w:rsidRDefault="1C38B521" w14:paraId="1D9E0701" w14:textId="52BBE09E">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Fill in the blanks</w:t>
            </w:r>
          </w:p>
        </w:tc>
        <w:tc>
          <w:tcPr>
            <w:tcW w:w="2820" w:type="dxa"/>
            <w:shd w:val="clear" w:color="auto" w:fill="auto"/>
            <w:tcMar/>
          </w:tcPr>
          <w:p w:rsidR="1C38B521" w:rsidP="1C38B521" w:rsidRDefault="007A523B" w14:paraId="779BB939" w14:textId="0CD18630">
            <w:pPr>
              <w:spacing w:line="259" w:lineRule="auto"/>
              <w:rPr>
                <w:rFonts w:ascii="Aptos" w:hAnsi="Aptos" w:eastAsia="Aptos" w:cs="Aptos"/>
                <w:color w:val="000000" w:themeColor="text1"/>
                <w:sz w:val="12"/>
                <w:szCs w:val="12"/>
              </w:rPr>
            </w:pPr>
            <w:r w:rsidRPr="00775F3F">
              <w:rPr>
                <w:rFonts w:ascii="Aptos" w:hAnsi="Aptos" w:eastAsia="Aptos" w:cs="Aptos"/>
                <w:b/>
                <w:bCs/>
                <w:color w:val="FF0000"/>
                <w:sz w:val="12"/>
                <w:szCs w:val="12"/>
              </w:rPr>
              <w:t>Q</w:t>
            </w:r>
            <w:r w:rsidRPr="00775F3F" w:rsidR="00120D0F">
              <w:rPr>
                <w:rFonts w:ascii="Aptos" w:hAnsi="Aptos" w:eastAsia="Aptos" w:cs="Aptos"/>
                <w:b/>
                <w:bCs/>
                <w:color w:val="FF0000"/>
                <w:sz w:val="12"/>
                <w:szCs w:val="12"/>
              </w:rPr>
              <w:t>11</w:t>
            </w:r>
            <w:r>
              <w:t xml:space="preserve"> </w:t>
            </w:r>
            <w:r w:rsidRPr="1C38B521" w:rsidR="1C38B521">
              <w:rPr>
                <w:rFonts w:ascii="Aptos" w:hAnsi="Aptos" w:eastAsia="Aptos" w:cs="Aptos"/>
                <w:color w:val="000000" w:themeColor="text1"/>
                <w:sz w:val="12"/>
                <w:szCs w:val="12"/>
              </w:rPr>
              <w:t>There are total __________ missing values in movie and __________ missing values in credit dataset</w:t>
            </w:r>
          </w:p>
        </w:tc>
        <w:tc>
          <w:tcPr>
            <w:tcW w:w="1110" w:type="dxa"/>
            <w:shd w:val="clear" w:color="auto" w:fill="auto"/>
            <w:tcMar/>
          </w:tcPr>
          <w:p w:rsidR="1C38B521" w:rsidP="1C38B521" w:rsidRDefault="1C38B521" w14:paraId="6FDF52A8" w14:textId="2E9D298D">
            <w:pPr>
              <w:spacing w:line="259" w:lineRule="auto"/>
              <w:rPr>
                <w:rFonts w:ascii="Aptos" w:hAnsi="Aptos" w:eastAsia="Aptos" w:cs="Aptos"/>
                <w:color w:val="000000" w:themeColor="text1"/>
                <w:sz w:val="12"/>
                <w:szCs w:val="12"/>
              </w:rPr>
            </w:pPr>
          </w:p>
        </w:tc>
        <w:tc>
          <w:tcPr>
            <w:tcW w:w="998" w:type="dxa"/>
            <w:tcMar/>
          </w:tcPr>
          <w:p w:rsidR="1C38B521" w:rsidP="0AAAD340" w:rsidRDefault="1C38B521" w14:paraId="0146EEF2" w14:textId="1C643EC7">
            <w:pPr>
              <w:spacing w:line="259" w:lineRule="auto"/>
              <w:rPr>
                <w:rFonts w:ascii="Aptos" w:hAnsi="Aptos" w:eastAsia="Aptos" w:cs="Aptos"/>
                <w:color w:val="000000" w:themeColor="text1"/>
                <w:sz w:val="12"/>
                <w:szCs w:val="12"/>
                <w:highlight w:val="yellow"/>
              </w:rPr>
            </w:pPr>
            <w:commentRangeStart w:id="1924621468"/>
            <w:commentRangeStart w:id="1598153203"/>
            <w:r w:rsidRPr="0AAAD340" w:rsidR="1C38B521">
              <w:rPr>
                <w:rFonts w:ascii="Aptos" w:hAnsi="Aptos" w:eastAsia="Aptos" w:cs="Aptos"/>
                <w:color w:val="000000" w:themeColor="text1" w:themeTint="FF" w:themeShade="FF"/>
                <w:sz w:val="12"/>
                <w:szCs w:val="12"/>
                <w:highlight w:val="yellow"/>
              </w:rPr>
              <w:t>685</w:t>
            </w:r>
            <w:r w:rsidRPr="0AAAD340" w:rsidR="47D12897">
              <w:rPr>
                <w:rFonts w:ascii="Aptos" w:hAnsi="Aptos" w:eastAsia="Aptos" w:cs="Aptos"/>
                <w:color w:val="000000" w:themeColor="text1" w:themeTint="FF" w:themeShade="FF"/>
                <w:sz w:val="12"/>
                <w:szCs w:val="12"/>
                <w:highlight w:val="yellow"/>
              </w:rPr>
              <w:t>2</w:t>
            </w:r>
            <w:r w:rsidRPr="0AAAD340" w:rsidR="1C38B521">
              <w:rPr>
                <w:rFonts w:ascii="Aptos" w:hAnsi="Aptos" w:eastAsia="Aptos" w:cs="Aptos"/>
                <w:color w:val="000000" w:themeColor="text1" w:themeTint="FF" w:themeShade="FF"/>
                <w:sz w:val="12"/>
                <w:szCs w:val="12"/>
                <w:highlight w:val="yellow"/>
              </w:rPr>
              <w:t>, 0</w:t>
            </w:r>
            <w:commentRangeEnd w:id="1924621468"/>
            <w:r>
              <w:rPr>
                <w:rStyle w:val="CommentReference"/>
              </w:rPr>
              <w:commentReference w:id="1924621468"/>
            </w:r>
            <w:commentRangeEnd w:id="1598153203"/>
            <w:r>
              <w:rPr>
                <w:rStyle w:val="CommentReference"/>
              </w:rPr>
              <w:commentReference w:id="1598153203"/>
            </w:r>
          </w:p>
        </w:tc>
        <w:tc>
          <w:tcPr>
            <w:tcW w:w="643" w:type="dxa"/>
            <w:tcMar/>
          </w:tcPr>
          <w:p w:rsidR="1C38B521" w:rsidP="1C38B521" w:rsidRDefault="1C38B521" w14:paraId="6C0B3A43" w14:textId="2AE1A4F6">
            <w:pPr>
              <w:spacing w:line="259" w:lineRule="auto"/>
              <w:rPr>
                <w:rFonts w:ascii="Aptos" w:hAnsi="Aptos" w:eastAsia="Aptos" w:cs="Aptos"/>
                <w:color w:val="000000" w:themeColor="text1"/>
                <w:sz w:val="12"/>
                <w:szCs w:val="12"/>
              </w:rPr>
            </w:pPr>
            <w:hyperlink r:id="rId61">
              <w:r w:rsidRPr="1C38B521">
                <w:rPr>
                  <w:rStyle w:val="Hipervnculo"/>
                  <w:rFonts w:ascii="Aptos" w:hAnsi="Aptos" w:eastAsia="Aptos" w:cs="Aptos"/>
                  <w:sz w:val="12"/>
                  <w:szCs w:val="12"/>
                </w:rPr>
                <w:t>M0</w:t>
              </w:r>
            </w:hyperlink>
          </w:p>
          <w:p w:rsidR="1C38B521" w:rsidP="1C38B521" w:rsidRDefault="1C38B521" w14:paraId="4CB4D08B" w14:textId="7585A1D4">
            <w:pPr>
              <w:spacing w:line="259" w:lineRule="auto"/>
              <w:rPr>
                <w:rFonts w:ascii="Aptos" w:hAnsi="Aptos" w:eastAsia="Aptos" w:cs="Aptos"/>
                <w:color w:val="000000" w:themeColor="text1"/>
                <w:sz w:val="12"/>
                <w:szCs w:val="12"/>
              </w:rPr>
            </w:pPr>
            <w:hyperlink r:id="rId62">
              <w:r w:rsidRPr="1C38B521">
                <w:rPr>
                  <w:rStyle w:val="Hipervnculo"/>
                  <w:rFonts w:ascii="Aptos" w:hAnsi="Aptos" w:eastAsia="Aptos" w:cs="Aptos"/>
                  <w:sz w:val="12"/>
                  <w:szCs w:val="12"/>
                </w:rPr>
                <w:t>C0</w:t>
              </w:r>
            </w:hyperlink>
          </w:p>
          <w:p w:rsidR="1C38B521" w:rsidP="1C38B521" w:rsidRDefault="1C38B521" w14:paraId="7D07703D" w14:textId="312550A8">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55639464" w14:textId="47ABD53B">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775F3F" w14:paraId="22D0A067" w14:textId="484562ED">
            <w:pPr>
              <w:spacing w:line="259" w:lineRule="auto"/>
              <w:rPr>
                <w:rFonts w:ascii="Aptos" w:hAnsi="Aptos" w:eastAsia="Aptos" w:cs="Aptos"/>
                <w:color w:val="000000" w:themeColor="text1"/>
                <w:sz w:val="12"/>
                <w:szCs w:val="12"/>
              </w:rPr>
            </w:pPr>
            <w:r w:rsidRPr="00775F3F">
              <w:rPr>
                <w:rFonts w:ascii="Aptos" w:hAnsi="Aptos" w:eastAsia="Aptos" w:cs="Aptos"/>
                <w:b/>
                <w:bCs/>
                <w:color w:val="FF0000"/>
                <w:sz w:val="12"/>
                <w:szCs w:val="12"/>
              </w:rPr>
              <w:t>Q11</w:t>
            </w:r>
            <w:r w:rsidRPr="1C38B521" w:rsidR="1C38B521">
              <w:rPr>
                <w:rFonts w:ascii="Aptos" w:hAnsi="Aptos" w:eastAsia="Aptos" w:cs="Aptos"/>
                <w:color w:val="000000" w:themeColor="text1"/>
                <w:sz w:val="12"/>
                <w:szCs w:val="12"/>
              </w:rPr>
              <w:t>There are total __________ missing values in movie and __________ missing values in credit dataset</w:t>
            </w:r>
          </w:p>
        </w:tc>
        <w:tc>
          <w:tcPr>
            <w:tcW w:w="1110" w:type="dxa"/>
            <w:shd w:val="clear" w:color="auto" w:fill="auto"/>
            <w:tcMar/>
          </w:tcPr>
          <w:p w:rsidR="1C38B521" w:rsidP="1C38B521" w:rsidRDefault="1C38B521" w14:paraId="752D2BDA" w14:textId="11C48CB3">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23FF9BA4" w14:textId="17E7C98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6502, 0</w:t>
            </w:r>
          </w:p>
        </w:tc>
        <w:tc>
          <w:tcPr>
            <w:tcW w:w="653" w:type="dxa"/>
            <w:tcMar/>
          </w:tcPr>
          <w:p w:rsidR="1C38B521" w:rsidP="1C38B521" w:rsidRDefault="1C38B521" w14:paraId="46908D44" w14:textId="5753BD40">
            <w:pPr>
              <w:spacing w:line="259" w:lineRule="auto"/>
              <w:rPr>
                <w:rFonts w:ascii="Aptos" w:hAnsi="Aptos" w:eastAsia="Aptos" w:cs="Aptos"/>
                <w:color w:val="000000" w:themeColor="text1"/>
                <w:sz w:val="12"/>
                <w:szCs w:val="12"/>
              </w:rPr>
            </w:pPr>
            <w:hyperlink r:id="rId63">
              <w:r w:rsidRPr="1C38B521">
                <w:rPr>
                  <w:rStyle w:val="Hipervnculo"/>
                  <w:rFonts w:ascii="Aptos" w:hAnsi="Aptos" w:eastAsia="Aptos" w:cs="Aptos"/>
                  <w:sz w:val="12"/>
                  <w:szCs w:val="12"/>
                </w:rPr>
                <w:t>M1</w:t>
              </w:r>
            </w:hyperlink>
          </w:p>
          <w:p w:rsidR="1C38B521" w:rsidP="1C38B521" w:rsidRDefault="1C38B521" w14:paraId="04309E65" w14:textId="4A0D9233">
            <w:pPr>
              <w:spacing w:line="259" w:lineRule="auto"/>
              <w:rPr>
                <w:rFonts w:ascii="Aptos" w:hAnsi="Aptos" w:eastAsia="Aptos" w:cs="Aptos"/>
                <w:color w:val="000000" w:themeColor="text1"/>
                <w:sz w:val="12"/>
                <w:szCs w:val="12"/>
              </w:rPr>
            </w:pPr>
            <w:hyperlink r:id="rId64">
              <w:r w:rsidRPr="1C38B521">
                <w:rPr>
                  <w:rStyle w:val="Hipervnculo"/>
                  <w:rFonts w:ascii="Aptos" w:hAnsi="Aptos" w:eastAsia="Aptos" w:cs="Aptos"/>
                  <w:sz w:val="12"/>
                  <w:szCs w:val="12"/>
                </w:rPr>
                <w:t>C1</w:t>
              </w:r>
            </w:hyperlink>
          </w:p>
          <w:p w:rsidR="1C38B521" w:rsidP="1C38B521" w:rsidRDefault="1C38B521" w14:paraId="3706582E" w14:textId="40C75413">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775F3F" w14:paraId="77B177BF" w14:textId="3E0013E5">
            <w:pPr>
              <w:spacing w:line="259" w:lineRule="auto"/>
              <w:rPr>
                <w:rFonts w:ascii="Aptos" w:hAnsi="Aptos" w:eastAsia="Aptos" w:cs="Aptos"/>
                <w:color w:val="000000" w:themeColor="text1"/>
                <w:sz w:val="12"/>
                <w:szCs w:val="12"/>
              </w:rPr>
            </w:pPr>
            <w:r w:rsidRPr="00775F3F">
              <w:rPr>
                <w:rFonts w:ascii="Aptos" w:hAnsi="Aptos" w:eastAsia="Aptos" w:cs="Aptos"/>
                <w:b/>
                <w:bCs/>
                <w:color w:val="FF0000"/>
                <w:sz w:val="12"/>
                <w:szCs w:val="12"/>
              </w:rPr>
              <w:t>Q11</w:t>
            </w:r>
            <w:r w:rsidRPr="003375B7" w:rsidR="001B4A57">
              <w:rPr>
                <w:rFonts w:ascii="Aptos" w:hAnsi="Aptos" w:eastAsia="Aptos" w:cs="Aptos"/>
                <w:b/>
                <w:bCs/>
                <w:color w:val="000000" w:themeColor="text1"/>
                <w:sz w:val="12"/>
                <w:szCs w:val="12"/>
              </w:rPr>
              <w:t xml:space="preserve"> </w:t>
            </w:r>
            <w:r w:rsidRPr="1C38B521" w:rsidR="1C38B521">
              <w:rPr>
                <w:rFonts w:ascii="Aptos" w:hAnsi="Aptos" w:eastAsia="Aptos" w:cs="Aptos"/>
                <w:color w:val="000000" w:themeColor="text1"/>
                <w:sz w:val="12"/>
                <w:szCs w:val="12"/>
              </w:rPr>
              <w:t>There are total __________ missing values in movie and __________ missing values in credit dataset</w:t>
            </w:r>
          </w:p>
        </w:tc>
        <w:tc>
          <w:tcPr>
            <w:tcW w:w="1080" w:type="dxa"/>
            <w:shd w:val="clear" w:color="auto" w:fill="auto"/>
            <w:tcMar/>
          </w:tcPr>
          <w:p w:rsidR="1C38B521" w:rsidP="1C38B521" w:rsidRDefault="1C38B521" w14:paraId="21978CB6" w14:textId="3F56C215">
            <w:pPr>
              <w:spacing w:line="259" w:lineRule="auto"/>
              <w:rPr>
                <w:rFonts w:ascii="Aptos" w:hAnsi="Aptos" w:eastAsia="Aptos" w:cs="Aptos"/>
                <w:color w:val="000000" w:themeColor="text1"/>
                <w:sz w:val="12"/>
                <w:szCs w:val="12"/>
              </w:rPr>
            </w:pPr>
          </w:p>
        </w:tc>
        <w:tc>
          <w:tcPr>
            <w:tcW w:w="984" w:type="dxa"/>
            <w:tcMar/>
          </w:tcPr>
          <w:p w:rsidR="1C38B521" w:rsidP="1C38B521" w:rsidRDefault="1C38B521" w14:paraId="52ED6D23" w14:textId="5AA6E539">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4830, 0</w:t>
            </w:r>
          </w:p>
        </w:tc>
        <w:tc>
          <w:tcPr>
            <w:tcW w:w="667" w:type="dxa"/>
            <w:tcMar/>
          </w:tcPr>
          <w:p w:rsidR="1C38B521" w:rsidP="1C38B521" w:rsidRDefault="1C38B521" w14:paraId="1D25BD1E" w14:textId="52D24DBC">
            <w:pPr>
              <w:spacing w:line="259" w:lineRule="auto"/>
              <w:rPr>
                <w:rFonts w:ascii="Aptos" w:hAnsi="Aptos" w:eastAsia="Aptos" w:cs="Aptos"/>
                <w:color w:val="000000" w:themeColor="text1"/>
                <w:sz w:val="12"/>
                <w:szCs w:val="12"/>
              </w:rPr>
            </w:pPr>
            <w:hyperlink r:id="rId65">
              <w:r w:rsidRPr="1C38B521">
                <w:rPr>
                  <w:rStyle w:val="Hipervnculo"/>
                  <w:rFonts w:ascii="Aptos" w:hAnsi="Aptos" w:eastAsia="Aptos" w:cs="Aptos"/>
                  <w:sz w:val="12"/>
                  <w:szCs w:val="12"/>
                </w:rPr>
                <w:t>M2</w:t>
              </w:r>
            </w:hyperlink>
          </w:p>
          <w:p w:rsidR="1C38B521" w:rsidP="1C38B521" w:rsidRDefault="1C38B521" w14:paraId="47AE11B3" w14:textId="7F15B9D1">
            <w:pPr>
              <w:spacing w:line="259" w:lineRule="auto"/>
              <w:rPr>
                <w:rFonts w:ascii="Aptos" w:hAnsi="Aptos" w:eastAsia="Aptos" w:cs="Aptos"/>
                <w:color w:val="000000" w:themeColor="text1"/>
                <w:sz w:val="12"/>
                <w:szCs w:val="12"/>
              </w:rPr>
            </w:pPr>
            <w:hyperlink r:id="rId66">
              <w:r w:rsidRPr="1C38B521">
                <w:rPr>
                  <w:rStyle w:val="Hipervnculo"/>
                  <w:rFonts w:ascii="Aptos" w:hAnsi="Aptos" w:eastAsia="Aptos" w:cs="Aptos"/>
                  <w:sz w:val="12"/>
                  <w:szCs w:val="12"/>
                </w:rPr>
                <w:t>C2</w:t>
              </w:r>
            </w:hyperlink>
          </w:p>
          <w:p w:rsidR="1C38B521" w:rsidP="1C38B521" w:rsidRDefault="1C38B521" w14:paraId="1E4E6D32" w14:textId="0479DC4F">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EC0DD4" w14:paraId="668909E4" w14:textId="1BAF28E4">
            <w:pPr>
              <w:spacing w:line="259" w:lineRule="auto"/>
              <w:rPr>
                <w:rFonts w:ascii="Aptos" w:hAnsi="Aptos" w:eastAsia="Aptos" w:cs="Aptos"/>
                <w:color w:val="000000" w:themeColor="text1"/>
                <w:sz w:val="12"/>
                <w:szCs w:val="12"/>
              </w:rPr>
            </w:pPr>
            <w:r w:rsidRPr="00775F3F">
              <w:rPr>
                <w:rFonts w:ascii="Aptos" w:hAnsi="Aptos" w:eastAsia="Aptos" w:cs="Aptos"/>
                <w:b/>
                <w:bCs/>
                <w:color w:val="FF0000"/>
                <w:sz w:val="12"/>
                <w:szCs w:val="12"/>
              </w:rPr>
              <w:t>Q11</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There are total __________ missing values in movie and __________ missing values in credit dataset</w:t>
            </w:r>
          </w:p>
        </w:tc>
        <w:tc>
          <w:tcPr>
            <w:tcW w:w="1110" w:type="dxa"/>
            <w:shd w:val="clear" w:color="auto" w:fill="auto"/>
            <w:tcMar/>
          </w:tcPr>
          <w:p w:rsidR="1C38B521" w:rsidP="1C38B521" w:rsidRDefault="1C38B521" w14:paraId="74CCA404" w14:textId="314F36BD">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15FDA83F" w14:textId="726E6ED3">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4290, 0</w:t>
            </w:r>
          </w:p>
        </w:tc>
        <w:tc>
          <w:tcPr>
            <w:tcW w:w="683" w:type="dxa"/>
            <w:tcMar/>
          </w:tcPr>
          <w:p w:rsidR="1C38B521" w:rsidP="1C38B521" w:rsidRDefault="1C38B521" w14:paraId="05B7E411" w14:textId="2A2963A3">
            <w:pPr>
              <w:spacing w:line="259" w:lineRule="auto"/>
              <w:rPr>
                <w:rFonts w:ascii="Aptos" w:hAnsi="Aptos" w:eastAsia="Aptos" w:cs="Aptos"/>
                <w:color w:val="000000" w:themeColor="text1"/>
                <w:sz w:val="12"/>
                <w:szCs w:val="12"/>
              </w:rPr>
            </w:pPr>
            <w:hyperlink r:id="rId67">
              <w:r w:rsidRPr="1C38B521">
                <w:rPr>
                  <w:rStyle w:val="Hipervnculo"/>
                  <w:rFonts w:ascii="Aptos" w:hAnsi="Aptos" w:eastAsia="Aptos" w:cs="Aptos"/>
                  <w:sz w:val="12"/>
                  <w:szCs w:val="12"/>
                </w:rPr>
                <w:t>M3</w:t>
              </w:r>
            </w:hyperlink>
          </w:p>
          <w:p w:rsidR="1C38B521" w:rsidP="1C38B521" w:rsidRDefault="1C38B521" w14:paraId="6FE4F151" w14:textId="70179278">
            <w:pPr>
              <w:spacing w:line="259" w:lineRule="auto"/>
              <w:rPr>
                <w:rFonts w:ascii="Aptos" w:hAnsi="Aptos" w:eastAsia="Aptos" w:cs="Aptos"/>
                <w:color w:val="000000" w:themeColor="text1"/>
                <w:sz w:val="12"/>
                <w:szCs w:val="12"/>
              </w:rPr>
            </w:pPr>
            <w:hyperlink r:id="rId68">
              <w:r w:rsidRPr="1C38B521">
                <w:rPr>
                  <w:rStyle w:val="Hipervnculo"/>
                  <w:rFonts w:ascii="Aptos" w:hAnsi="Aptos" w:eastAsia="Aptos" w:cs="Aptos"/>
                  <w:sz w:val="12"/>
                  <w:szCs w:val="12"/>
                </w:rPr>
                <w:t>C3</w:t>
              </w:r>
            </w:hyperlink>
          </w:p>
          <w:p w:rsidR="1C38B521" w:rsidP="1C38B521" w:rsidRDefault="1C38B521" w14:paraId="40623EA1" w14:textId="33616F8B">
            <w:pPr>
              <w:spacing w:line="259" w:lineRule="auto"/>
              <w:rPr>
                <w:rFonts w:ascii="Aptos" w:hAnsi="Aptos" w:eastAsia="Aptos" w:cs="Aptos"/>
                <w:color w:val="000000" w:themeColor="text1"/>
                <w:sz w:val="12"/>
                <w:szCs w:val="12"/>
              </w:rPr>
            </w:pPr>
          </w:p>
        </w:tc>
        <w:tc>
          <w:tcPr>
            <w:tcW w:w="2822" w:type="dxa"/>
            <w:shd w:val="clear" w:color="auto" w:fill="E2EFD9" w:themeFill="accent6" w:themeFillTint="33"/>
            <w:tcMar/>
          </w:tcPr>
          <w:p w:rsidR="1C38B521" w:rsidP="1C38B521" w:rsidRDefault="00EC0DD4" w14:paraId="53AE6EDC" w14:textId="565AE1E9">
            <w:pPr>
              <w:spacing w:line="259" w:lineRule="auto"/>
              <w:rPr>
                <w:rFonts w:ascii="Aptos" w:hAnsi="Aptos" w:eastAsia="Aptos" w:cs="Aptos"/>
                <w:color w:val="000000" w:themeColor="text1"/>
                <w:sz w:val="12"/>
                <w:szCs w:val="12"/>
              </w:rPr>
            </w:pPr>
            <w:r w:rsidRPr="00775F3F">
              <w:rPr>
                <w:rFonts w:ascii="Aptos" w:hAnsi="Aptos" w:eastAsia="Aptos" w:cs="Aptos"/>
                <w:b/>
                <w:bCs/>
                <w:color w:val="FF0000"/>
                <w:sz w:val="12"/>
                <w:szCs w:val="12"/>
              </w:rPr>
              <w:t>Q11</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There are total __________ missing values in movie and __________ missing values in credit dataset</w:t>
            </w:r>
          </w:p>
        </w:tc>
        <w:tc>
          <w:tcPr>
            <w:tcW w:w="1110" w:type="dxa"/>
            <w:shd w:val="clear" w:color="auto" w:fill="E2EFD9" w:themeFill="accent6" w:themeFillTint="33"/>
            <w:tcMar/>
          </w:tcPr>
          <w:p w:rsidR="1C38B521" w:rsidP="1C38B521" w:rsidRDefault="1C38B521" w14:paraId="11140C8D" w14:textId="0C78E9F6">
            <w:pPr>
              <w:spacing w:line="259" w:lineRule="auto"/>
              <w:rPr>
                <w:rFonts w:ascii="Aptos" w:hAnsi="Aptos" w:eastAsia="Aptos" w:cs="Aptos"/>
                <w:color w:val="000000" w:themeColor="text1"/>
                <w:sz w:val="12"/>
                <w:szCs w:val="12"/>
              </w:rPr>
            </w:pPr>
          </w:p>
        </w:tc>
        <w:tc>
          <w:tcPr>
            <w:tcW w:w="991" w:type="dxa"/>
            <w:shd w:val="clear" w:color="auto" w:fill="E2EFD9" w:themeFill="accent6" w:themeFillTint="33"/>
            <w:tcMar/>
          </w:tcPr>
          <w:p w:rsidR="1C38B521" w:rsidP="1C38B521" w:rsidRDefault="1C38B521" w14:paraId="3A464C1C" w14:textId="75013D59">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4429, 0</w:t>
            </w:r>
          </w:p>
        </w:tc>
        <w:tc>
          <w:tcPr>
            <w:tcW w:w="699" w:type="dxa"/>
            <w:tcMar/>
          </w:tcPr>
          <w:p w:rsidR="1C38B521" w:rsidP="1C38B521" w:rsidRDefault="1C38B521" w14:paraId="651C8337" w14:textId="301F7005">
            <w:pPr>
              <w:spacing w:line="259" w:lineRule="auto"/>
              <w:rPr>
                <w:rFonts w:ascii="Aptos" w:hAnsi="Aptos" w:eastAsia="Aptos" w:cs="Aptos"/>
                <w:color w:val="000000" w:themeColor="text1"/>
                <w:sz w:val="12"/>
                <w:szCs w:val="12"/>
              </w:rPr>
            </w:pPr>
            <w:hyperlink r:id="rId69">
              <w:r w:rsidRPr="1C38B521">
                <w:rPr>
                  <w:rStyle w:val="Hipervnculo"/>
                  <w:rFonts w:ascii="Aptos" w:hAnsi="Aptos" w:eastAsia="Aptos" w:cs="Aptos"/>
                  <w:sz w:val="12"/>
                  <w:szCs w:val="12"/>
                </w:rPr>
                <w:t>M4</w:t>
              </w:r>
            </w:hyperlink>
          </w:p>
          <w:p w:rsidR="1C38B521" w:rsidP="1C38B521" w:rsidRDefault="1C38B521" w14:paraId="1F07C839" w14:textId="10695F64">
            <w:pPr>
              <w:spacing w:line="259" w:lineRule="auto"/>
              <w:rPr>
                <w:rFonts w:ascii="Aptos" w:hAnsi="Aptos" w:eastAsia="Aptos" w:cs="Aptos"/>
                <w:color w:val="000000" w:themeColor="text1"/>
                <w:sz w:val="12"/>
                <w:szCs w:val="12"/>
              </w:rPr>
            </w:pPr>
            <w:hyperlink r:id="rId70">
              <w:r w:rsidRPr="1C38B521">
                <w:rPr>
                  <w:rStyle w:val="Hipervnculo"/>
                  <w:rFonts w:ascii="Aptos" w:hAnsi="Aptos" w:eastAsia="Aptos" w:cs="Aptos"/>
                  <w:sz w:val="12"/>
                  <w:szCs w:val="12"/>
                </w:rPr>
                <w:t>C4</w:t>
              </w:r>
            </w:hyperlink>
          </w:p>
          <w:p w:rsidR="1C38B521" w:rsidP="1C38B521" w:rsidRDefault="1C38B521" w14:paraId="5CA67CB1" w14:textId="7EBE222C">
            <w:pPr>
              <w:spacing w:line="259" w:lineRule="auto"/>
              <w:rPr>
                <w:rFonts w:ascii="Aptos" w:hAnsi="Aptos" w:eastAsia="Aptos" w:cs="Aptos"/>
                <w:color w:val="000000" w:themeColor="text1"/>
                <w:sz w:val="12"/>
                <w:szCs w:val="12"/>
              </w:rPr>
            </w:pPr>
          </w:p>
        </w:tc>
      </w:tr>
      <w:tr w:rsidR="008F2172" w:rsidTr="0AAAD340" w14:paraId="707F1C07" w14:textId="77777777">
        <w:trPr>
          <w:trHeight w:val="300"/>
        </w:trPr>
        <w:tc>
          <w:tcPr>
            <w:tcW w:w="345" w:type="dxa"/>
            <w:tcMar/>
          </w:tcPr>
          <w:p w:rsidR="1C38B521" w:rsidP="1C38B521" w:rsidRDefault="1C38B521" w14:paraId="0DA7B18F" w14:textId="2D571FA0">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38</w:t>
            </w:r>
          </w:p>
        </w:tc>
        <w:tc>
          <w:tcPr>
            <w:tcW w:w="562" w:type="dxa"/>
            <w:tcMar/>
          </w:tcPr>
          <w:p w:rsidR="1C38B521" w:rsidP="1C38B521" w:rsidRDefault="1C38B521" w14:paraId="6ABE6415" w14:textId="068EA739">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DS1-7</w:t>
            </w:r>
          </w:p>
        </w:tc>
        <w:tc>
          <w:tcPr>
            <w:tcW w:w="723" w:type="dxa"/>
            <w:tcMar/>
          </w:tcPr>
          <w:p w:rsidR="1C38B521" w:rsidP="1C38B521" w:rsidRDefault="1C38B521" w14:paraId="7FF13321" w14:textId="71C0638D">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Fill in the blanks</w:t>
            </w:r>
          </w:p>
        </w:tc>
        <w:tc>
          <w:tcPr>
            <w:tcW w:w="2820" w:type="dxa"/>
            <w:shd w:val="clear" w:color="auto" w:fill="auto"/>
            <w:tcMar/>
          </w:tcPr>
          <w:p w:rsidR="1C38B521" w:rsidP="1C38B521" w:rsidRDefault="007A523B" w14:paraId="4D2DE389" w14:textId="044A8BE9">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w:t>
            </w:r>
            <w:r w:rsidRPr="00CB7CF3" w:rsidR="00CB7CF3">
              <w:rPr>
                <w:rFonts w:ascii="Aptos" w:hAnsi="Aptos" w:eastAsia="Aptos" w:cs="Aptos"/>
                <w:b/>
                <w:bCs/>
                <w:color w:val="FF0000"/>
                <w:sz w:val="12"/>
                <w:szCs w:val="12"/>
              </w:rPr>
              <w:t>12</w:t>
            </w:r>
            <w:r>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What would be the best way to impute missing values in the following columns :</w:t>
            </w:r>
          </w:p>
          <w:p w:rsidR="1C38B521" w:rsidP="1C38B521" w:rsidRDefault="1C38B521" w14:paraId="0D1FBE77" w14:textId="7333222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 vote_average: __________</w:t>
            </w:r>
          </w:p>
          <w:p w:rsidR="1C38B521" w:rsidP="1C38B521" w:rsidRDefault="1C38B521" w14:paraId="20A932E6" w14:textId="48FBD979">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 popularity: __________</w:t>
            </w:r>
          </w:p>
          <w:p w:rsidR="1C38B521" w:rsidP="1C38B521" w:rsidRDefault="1C38B521" w14:paraId="17A44C1D" w14:textId="15F353E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Choose between mean, median, mode</w:t>
            </w:r>
            <w:r>
              <w:br/>
            </w:r>
            <w:r w:rsidRPr="1C38B521">
              <w:rPr>
                <w:rFonts w:ascii="Aptos" w:hAnsi="Aptos" w:eastAsia="Aptos" w:cs="Aptos"/>
                <w:color w:val="000000" w:themeColor="text1"/>
                <w:sz w:val="12"/>
                <w:szCs w:val="12"/>
              </w:rPr>
              <w:t>Note: Provide your answer using lowercase</w:t>
            </w:r>
          </w:p>
        </w:tc>
        <w:tc>
          <w:tcPr>
            <w:tcW w:w="1110" w:type="dxa"/>
            <w:shd w:val="clear" w:color="auto" w:fill="auto"/>
            <w:tcMar/>
          </w:tcPr>
          <w:p w:rsidR="1C38B521" w:rsidP="1C38B521" w:rsidRDefault="1C38B521" w14:paraId="1F5952C7" w14:textId="2BBBD05A">
            <w:pPr>
              <w:spacing w:line="259" w:lineRule="auto"/>
              <w:rPr>
                <w:rFonts w:ascii="Aptos" w:hAnsi="Aptos" w:eastAsia="Aptos" w:cs="Aptos"/>
                <w:color w:val="000000" w:themeColor="text1"/>
                <w:sz w:val="12"/>
                <w:szCs w:val="12"/>
              </w:rPr>
            </w:pPr>
          </w:p>
        </w:tc>
        <w:tc>
          <w:tcPr>
            <w:tcW w:w="998" w:type="dxa"/>
            <w:tcMar/>
          </w:tcPr>
          <w:p w:rsidR="1C38B521" w:rsidP="1C38B521" w:rsidRDefault="1C38B521" w14:paraId="3FD63127" w14:textId="1B81D3F9">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 mean</w:t>
            </w:r>
          </w:p>
          <w:p w:rsidR="1C38B521" w:rsidP="1C38B521" w:rsidRDefault="1C38B521" w14:paraId="3313EFEA" w14:textId="3FB25A3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2-median</w:t>
            </w:r>
          </w:p>
        </w:tc>
        <w:tc>
          <w:tcPr>
            <w:tcW w:w="643" w:type="dxa"/>
            <w:tcMar/>
          </w:tcPr>
          <w:p w:rsidR="1C38B521" w:rsidP="1C38B521" w:rsidRDefault="1C38B521" w14:paraId="1CDD1A91" w14:textId="402C3635">
            <w:pPr>
              <w:spacing w:line="259" w:lineRule="auto"/>
              <w:rPr>
                <w:rFonts w:ascii="Aptos" w:hAnsi="Aptos" w:eastAsia="Aptos" w:cs="Aptos"/>
                <w:color w:val="000000" w:themeColor="text1"/>
                <w:sz w:val="12"/>
                <w:szCs w:val="12"/>
              </w:rPr>
            </w:pPr>
            <w:hyperlink r:id="rId71">
              <w:r w:rsidRPr="1C38B521">
                <w:rPr>
                  <w:rStyle w:val="Hipervnculo"/>
                  <w:rFonts w:ascii="Aptos" w:hAnsi="Aptos" w:eastAsia="Aptos" w:cs="Aptos"/>
                  <w:sz w:val="12"/>
                  <w:szCs w:val="12"/>
                </w:rPr>
                <w:t>M0</w:t>
              </w:r>
            </w:hyperlink>
          </w:p>
          <w:p w:rsidR="1C38B521" w:rsidP="1C38B521" w:rsidRDefault="1C38B521" w14:paraId="19140CFE" w14:textId="47A574D0">
            <w:pPr>
              <w:spacing w:line="259" w:lineRule="auto"/>
              <w:rPr>
                <w:rFonts w:ascii="Aptos" w:hAnsi="Aptos" w:eastAsia="Aptos" w:cs="Aptos"/>
                <w:color w:val="000000" w:themeColor="text1"/>
                <w:sz w:val="12"/>
                <w:szCs w:val="12"/>
              </w:rPr>
            </w:pPr>
            <w:hyperlink r:id="rId72">
              <w:r w:rsidRPr="1C38B521">
                <w:rPr>
                  <w:rStyle w:val="Hipervnculo"/>
                  <w:rFonts w:ascii="Aptos" w:hAnsi="Aptos" w:eastAsia="Aptos" w:cs="Aptos"/>
                  <w:sz w:val="12"/>
                  <w:szCs w:val="12"/>
                </w:rPr>
                <w:t>C0</w:t>
              </w:r>
            </w:hyperlink>
          </w:p>
          <w:p w:rsidR="1C38B521" w:rsidP="1C38B521" w:rsidRDefault="1C38B521" w14:paraId="134C6A77" w14:textId="441EEFC2">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7336F986" w14:textId="29FE6D6F">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4A2D68" w14:paraId="076D3BD5" w14:textId="3B18553D">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Q12</w:t>
            </w:r>
            <w:r w:rsidRPr="1C38B521" w:rsidR="1C38B521">
              <w:rPr>
                <w:rFonts w:ascii="Aptos" w:hAnsi="Aptos" w:eastAsia="Aptos" w:cs="Aptos"/>
                <w:color w:val="000000" w:themeColor="text1"/>
                <w:sz w:val="12"/>
                <w:szCs w:val="12"/>
              </w:rPr>
              <w:t>What would be the best way to impute missing values in the following columns :</w:t>
            </w:r>
          </w:p>
          <w:p w:rsidR="1C38B521" w:rsidP="1C38B521" w:rsidRDefault="1C38B521" w14:paraId="0F518242" w14:textId="4793DE5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 runtime: __________</w:t>
            </w:r>
          </w:p>
          <w:p w:rsidR="1C38B521" w:rsidP="1C38B521" w:rsidRDefault="1C38B521" w14:paraId="7162215A" w14:textId="3659CB79">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 revenue: __________</w:t>
            </w:r>
          </w:p>
          <w:p w:rsidR="1C38B521" w:rsidP="1C38B521" w:rsidRDefault="1C38B521" w14:paraId="6FFED19A" w14:textId="7A3628C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Choose between mean, median, mode</w:t>
            </w:r>
          </w:p>
        </w:tc>
        <w:tc>
          <w:tcPr>
            <w:tcW w:w="1110" w:type="dxa"/>
            <w:shd w:val="clear" w:color="auto" w:fill="auto"/>
            <w:tcMar/>
          </w:tcPr>
          <w:p w:rsidR="1C38B521" w:rsidP="1C38B521" w:rsidRDefault="1C38B521" w14:paraId="486ADB4A" w14:textId="30465FB0">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2207288F" w14:textId="2A474AFC">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 median</w:t>
            </w:r>
          </w:p>
          <w:p w:rsidR="1C38B521" w:rsidP="1C38B521" w:rsidRDefault="1C38B521" w14:paraId="16ADA7B3" w14:textId="6A8E915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2-median</w:t>
            </w:r>
          </w:p>
        </w:tc>
        <w:tc>
          <w:tcPr>
            <w:tcW w:w="653" w:type="dxa"/>
            <w:tcMar/>
          </w:tcPr>
          <w:p w:rsidR="1C38B521" w:rsidP="1C38B521" w:rsidRDefault="1C38B521" w14:paraId="396806E7" w14:textId="782006F0">
            <w:pPr>
              <w:spacing w:line="259" w:lineRule="auto"/>
              <w:rPr>
                <w:rFonts w:ascii="Aptos" w:hAnsi="Aptos" w:eastAsia="Aptos" w:cs="Aptos"/>
                <w:color w:val="000000" w:themeColor="text1"/>
                <w:sz w:val="12"/>
                <w:szCs w:val="12"/>
              </w:rPr>
            </w:pPr>
            <w:hyperlink r:id="rId73">
              <w:r w:rsidRPr="1C38B521">
                <w:rPr>
                  <w:rStyle w:val="Hipervnculo"/>
                  <w:rFonts w:ascii="Aptos" w:hAnsi="Aptos" w:eastAsia="Aptos" w:cs="Aptos"/>
                  <w:sz w:val="12"/>
                  <w:szCs w:val="12"/>
                </w:rPr>
                <w:t>M1</w:t>
              </w:r>
            </w:hyperlink>
          </w:p>
          <w:p w:rsidR="1C38B521" w:rsidP="1C38B521" w:rsidRDefault="1C38B521" w14:paraId="0DEC882B" w14:textId="5C785480">
            <w:pPr>
              <w:spacing w:line="259" w:lineRule="auto"/>
              <w:rPr>
                <w:rFonts w:ascii="Aptos" w:hAnsi="Aptos" w:eastAsia="Aptos" w:cs="Aptos"/>
                <w:color w:val="000000" w:themeColor="text1"/>
                <w:sz w:val="12"/>
                <w:szCs w:val="12"/>
              </w:rPr>
            </w:pPr>
            <w:hyperlink r:id="rId74">
              <w:r w:rsidRPr="1C38B521">
                <w:rPr>
                  <w:rStyle w:val="Hipervnculo"/>
                  <w:rFonts w:ascii="Aptos" w:hAnsi="Aptos" w:eastAsia="Aptos" w:cs="Aptos"/>
                  <w:sz w:val="12"/>
                  <w:szCs w:val="12"/>
                </w:rPr>
                <w:t>C1</w:t>
              </w:r>
            </w:hyperlink>
          </w:p>
          <w:p w:rsidR="1C38B521" w:rsidP="1C38B521" w:rsidRDefault="1C38B521" w14:paraId="07B00ADE" w14:textId="57D6107D">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4A2D68" w14:paraId="1F8EE239" w14:textId="7DE1C870">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Q12</w:t>
            </w:r>
            <w:r w:rsidRPr="00BC0BA3" w:rsidR="001B4A57">
              <w:rPr>
                <w:rFonts w:ascii="Aptos" w:hAnsi="Aptos" w:eastAsia="Aptos" w:cs="Aptos"/>
                <w:b/>
                <w:bCs/>
                <w:color w:val="000000" w:themeColor="text1"/>
                <w:sz w:val="12"/>
                <w:szCs w:val="12"/>
              </w:rPr>
              <w:t xml:space="preserve"> </w:t>
            </w:r>
            <w:r w:rsidRPr="1C38B521" w:rsidR="1C38B521">
              <w:rPr>
                <w:rFonts w:ascii="Aptos" w:hAnsi="Aptos" w:eastAsia="Aptos" w:cs="Aptos"/>
                <w:color w:val="000000" w:themeColor="text1"/>
                <w:sz w:val="12"/>
                <w:szCs w:val="12"/>
              </w:rPr>
              <w:t>What would be the best way to impute missing values in the following columns :</w:t>
            </w:r>
          </w:p>
          <w:p w:rsidR="1C38B521" w:rsidP="1C38B521" w:rsidRDefault="1C38B521" w14:paraId="7ACB4A51" w14:textId="215D4406">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 runtime: __________</w:t>
            </w:r>
          </w:p>
          <w:p w:rsidR="1C38B521" w:rsidP="1C38B521" w:rsidRDefault="1C38B521" w14:paraId="1CE0BAE1" w14:textId="48B92A3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 budget: __________</w:t>
            </w:r>
          </w:p>
          <w:p w:rsidR="1C38B521" w:rsidP="1C38B521" w:rsidRDefault="1C38B521" w14:paraId="66BB3609" w14:textId="76CB35AC">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Choose between mean, median, mode</w:t>
            </w:r>
          </w:p>
        </w:tc>
        <w:tc>
          <w:tcPr>
            <w:tcW w:w="1080" w:type="dxa"/>
            <w:shd w:val="clear" w:color="auto" w:fill="auto"/>
            <w:tcMar/>
          </w:tcPr>
          <w:p w:rsidR="1C38B521" w:rsidP="1C38B521" w:rsidRDefault="1C38B521" w14:paraId="300A971D" w14:textId="74F469A4">
            <w:pPr>
              <w:spacing w:line="259" w:lineRule="auto"/>
              <w:rPr>
                <w:rFonts w:ascii="Aptos" w:hAnsi="Aptos" w:eastAsia="Aptos" w:cs="Aptos"/>
                <w:color w:val="000000" w:themeColor="text1"/>
                <w:sz w:val="12"/>
                <w:szCs w:val="12"/>
              </w:rPr>
            </w:pPr>
          </w:p>
        </w:tc>
        <w:tc>
          <w:tcPr>
            <w:tcW w:w="984" w:type="dxa"/>
            <w:tcMar/>
          </w:tcPr>
          <w:p w:rsidR="1C38B521" w:rsidP="1C38B521" w:rsidRDefault="1C38B521" w14:paraId="51F4ADB1" w14:textId="4D7F457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 median</w:t>
            </w:r>
          </w:p>
          <w:p w:rsidR="1C38B521" w:rsidP="1C38B521" w:rsidRDefault="1C38B521" w14:paraId="7F10B8F8" w14:textId="33FFE7FE">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2-median</w:t>
            </w:r>
          </w:p>
        </w:tc>
        <w:tc>
          <w:tcPr>
            <w:tcW w:w="667" w:type="dxa"/>
            <w:tcMar/>
          </w:tcPr>
          <w:p w:rsidR="1C38B521" w:rsidP="1C38B521" w:rsidRDefault="1C38B521" w14:paraId="5FA5374F" w14:textId="3CDEA663">
            <w:pPr>
              <w:spacing w:line="259" w:lineRule="auto"/>
              <w:rPr>
                <w:rFonts w:ascii="Aptos" w:hAnsi="Aptos" w:eastAsia="Aptos" w:cs="Aptos"/>
                <w:color w:val="000000" w:themeColor="text1"/>
                <w:sz w:val="12"/>
                <w:szCs w:val="12"/>
              </w:rPr>
            </w:pPr>
            <w:hyperlink r:id="rId75">
              <w:r w:rsidRPr="1C38B521">
                <w:rPr>
                  <w:rStyle w:val="Hipervnculo"/>
                  <w:rFonts w:ascii="Aptos" w:hAnsi="Aptos" w:eastAsia="Aptos" w:cs="Aptos"/>
                  <w:sz w:val="12"/>
                  <w:szCs w:val="12"/>
                </w:rPr>
                <w:t>M2</w:t>
              </w:r>
            </w:hyperlink>
          </w:p>
          <w:p w:rsidR="1C38B521" w:rsidP="1C38B521" w:rsidRDefault="1C38B521" w14:paraId="72B50A91" w14:textId="0D671E9D">
            <w:pPr>
              <w:spacing w:line="259" w:lineRule="auto"/>
              <w:rPr>
                <w:rFonts w:ascii="Aptos" w:hAnsi="Aptos" w:eastAsia="Aptos" w:cs="Aptos"/>
                <w:color w:val="000000" w:themeColor="text1"/>
                <w:sz w:val="12"/>
                <w:szCs w:val="12"/>
              </w:rPr>
            </w:pPr>
            <w:hyperlink r:id="rId76">
              <w:r w:rsidRPr="1C38B521">
                <w:rPr>
                  <w:rStyle w:val="Hipervnculo"/>
                  <w:rFonts w:ascii="Aptos" w:hAnsi="Aptos" w:eastAsia="Aptos" w:cs="Aptos"/>
                  <w:sz w:val="12"/>
                  <w:szCs w:val="12"/>
                </w:rPr>
                <w:t>C2</w:t>
              </w:r>
            </w:hyperlink>
          </w:p>
          <w:p w:rsidR="1C38B521" w:rsidP="1C38B521" w:rsidRDefault="1C38B521" w14:paraId="71EEF47D" w14:textId="763CAC00">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524760" w14:paraId="04D9BAEA" w14:textId="2ABE240C">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Q12</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What would be the best way to impute missing values in the following columns :</w:t>
            </w:r>
          </w:p>
          <w:p w:rsidR="1C38B521" w:rsidP="1C38B521" w:rsidRDefault="1C38B521" w14:paraId="5F071E75" w14:textId="72BD292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 vote_average: __________</w:t>
            </w:r>
          </w:p>
          <w:p w:rsidR="1C38B521" w:rsidP="1C38B521" w:rsidRDefault="1C38B521" w14:paraId="50449EDD" w14:textId="34FD75D9">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 vote_count: __________</w:t>
            </w:r>
          </w:p>
          <w:p w:rsidR="1C38B521" w:rsidP="1C38B521" w:rsidRDefault="1C38B521" w14:paraId="34112250" w14:textId="68D4F35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Choose between mean, median, mode</w:t>
            </w:r>
          </w:p>
        </w:tc>
        <w:tc>
          <w:tcPr>
            <w:tcW w:w="1110" w:type="dxa"/>
            <w:shd w:val="clear" w:color="auto" w:fill="auto"/>
            <w:tcMar/>
          </w:tcPr>
          <w:p w:rsidR="1C38B521" w:rsidP="1C38B521" w:rsidRDefault="1C38B521" w14:paraId="38151E97" w14:textId="536D8BEC">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0AE4E15F" w14:textId="1222926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 mean</w:t>
            </w:r>
          </w:p>
          <w:p w:rsidR="1C38B521" w:rsidP="1C38B521" w:rsidRDefault="1C38B521" w14:paraId="10334880" w14:textId="7100369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2-median</w:t>
            </w:r>
          </w:p>
        </w:tc>
        <w:tc>
          <w:tcPr>
            <w:tcW w:w="683" w:type="dxa"/>
            <w:tcMar/>
          </w:tcPr>
          <w:p w:rsidR="1C38B521" w:rsidP="1C38B521" w:rsidRDefault="1C38B521" w14:paraId="521B59B2" w14:textId="7D092AF4">
            <w:pPr>
              <w:spacing w:line="259" w:lineRule="auto"/>
              <w:rPr>
                <w:rFonts w:ascii="Aptos" w:hAnsi="Aptos" w:eastAsia="Aptos" w:cs="Aptos"/>
                <w:color w:val="000000" w:themeColor="text1"/>
                <w:sz w:val="12"/>
                <w:szCs w:val="12"/>
              </w:rPr>
            </w:pPr>
            <w:hyperlink r:id="rId77">
              <w:r w:rsidRPr="1C38B521">
                <w:rPr>
                  <w:rStyle w:val="Hipervnculo"/>
                  <w:rFonts w:ascii="Aptos" w:hAnsi="Aptos" w:eastAsia="Aptos" w:cs="Aptos"/>
                  <w:sz w:val="12"/>
                  <w:szCs w:val="12"/>
                </w:rPr>
                <w:t>M3</w:t>
              </w:r>
            </w:hyperlink>
          </w:p>
          <w:p w:rsidR="1C38B521" w:rsidP="1C38B521" w:rsidRDefault="1C38B521" w14:paraId="021C99D1" w14:textId="3CD27D0B">
            <w:pPr>
              <w:spacing w:line="259" w:lineRule="auto"/>
              <w:rPr>
                <w:rFonts w:ascii="Aptos" w:hAnsi="Aptos" w:eastAsia="Aptos" w:cs="Aptos"/>
                <w:color w:val="000000" w:themeColor="text1"/>
                <w:sz w:val="12"/>
                <w:szCs w:val="12"/>
              </w:rPr>
            </w:pPr>
            <w:hyperlink r:id="rId78">
              <w:r w:rsidRPr="1C38B521">
                <w:rPr>
                  <w:rStyle w:val="Hipervnculo"/>
                  <w:rFonts w:ascii="Aptos" w:hAnsi="Aptos" w:eastAsia="Aptos" w:cs="Aptos"/>
                  <w:sz w:val="12"/>
                  <w:szCs w:val="12"/>
                </w:rPr>
                <w:t>C3</w:t>
              </w:r>
            </w:hyperlink>
          </w:p>
          <w:p w:rsidR="1C38B521" w:rsidP="1C38B521" w:rsidRDefault="1C38B521" w14:paraId="333C61F7" w14:textId="202E75A3">
            <w:pPr>
              <w:spacing w:line="259" w:lineRule="auto"/>
              <w:rPr>
                <w:rFonts w:ascii="Aptos" w:hAnsi="Aptos" w:eastAsia="Aptos" w:cs="Aptos"/>
                <w:color w:val="000000" w:themeColor="text1"/>
                <w:sz w:val="12"/>
                <w:szCs w:val="12"/>
              </w:rPr>
            </w:pPr>
          </w:p>
        </w:tc>
        <w:tc>
          <w:tcPr>
            <w:tcW w:w="2822" w:type="dxa"/>
            <w:shd w:val="clear" w:color="auto" w:fill="E2EFD9" w:themeFill="accent6" w:themeFillTint="33"/>
            <w:tcMar/>
          </w:tcPr>
          <w:p w:rsidR="1C38B521" w:rsidP="1C38B521" w:rsidRDefault="00524760" w14:paraId="1E3AE170" w14:textId="63685C0F">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Q12</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What would be the best way to impute missing values in the following columns :</w:t>
            </w:r>
          </w:p>
          <w:p w:rsidR="1C38B521" w:rsidP="1C38B521" w:rsidRDefault="1C38B521" w14:paraId="59AF4167" w14:textId="199CE71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 budget: __________</w:t>
            </w:r>
          </w:p>
          <w:p w:rsidR="1C38B521" w:rsidP="1C38B521" w:rsidRDefault="1C38B521" w14:paraId="0E497193" w14:textId="435D287E">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 popularity: __________</w:t>
            </w:r>
          </w:p>
          <w:p w:rsidR="1C38B521" w:rsidP="1C38B521" w:rsidRDefault="1C38B521" w14:paraId="785A6EA0" w14:textId="4033BAD3">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Choose between mean, median, mode</w:t>
            </w:r>
          </w:p>
        </w:tc>
        <w:tc>
          <w:tcPr>
            <w:tcW w:w="1110" w:type="dxa"/>
            <w:shd w:val="clear" w:color="auto" w:fill="E2EFD9" w:themeFill="accent6" w:themeFillTint="33"/>
            <w:tcMar/>
          </w:tcPr>
          <w:p w:rsidR="1C38B521" w:rsidP="1C38B521" w:rsidRDefault="1C38B521" w14:paraId="0CAA6295" w14:textId="6D408B50">
            <w:pPr>
              <w:spacing w:line="259" w:lineRule="auto"/>
              <w:rPr>
                <w:rFonts w:ascii="Aptos" w:hAnsi="Aptos" w:eastAsia="Aptos" w:cs="Aptos"/>
                <w:color w:val="000000" w:themeColor="text1"/>
                <w:sz w:val="12"/>
                <w:szCs w:val="12"/>
              </w:rPr>
            </w:pPr>
          </w:p>
        </w:tc>
        <w:tc>
          <w:tcPr>
            <w:tcW w:w="991" w:type="dxa"/>
            <w:shd w:val="clear" w:color="auto" w:fill="E2EFD9" w:themeFill="accent6" w:themeFillTint="33"/>
            <w:tcMar/>
          </w:tcPr>
          <w:p w:rsidR="1C38B521" w:rsidP="1C38B521" w:rsidRDefault="1C38B521" w14:paraId="56901C21" w14:textId="043EF3C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 median</w:t>
            </w:r>
          </w:p>
          <w:p w:rsidR="1C38B521" w:rsidP="1C38B521" w:rsidRDefault="1C38B521" w14:paraId="19FA8975" w14:textId="1C876416">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2-median</w:t>
            </w:r>
          </w:p>
        </w:tc>
        <w:tc>
          <w:tcPr>
            <w:tcW w:w="699" w:type="dxa"/>
            <w:tcMar/>
          </w:tcPr>
          <w:p w:rsidR="1C38B521" w:rsidP="1C38B521" w:rsidRDefault="1C38B521" w14:paraId="1D02852F" w14:textId="1BAD723F">
            <w:pPr>
              <w:spacing w:line="259" w:lineRule="auto"/>
              <w:rPr>
                <w:rFonts w:ascii="Aptos" w:hAnsi="Aptos" w:eastAsia="Aptos" w:cs="Aptos"/>
                <w:color w:val="000000" w:themeColor="text1"/>
                <w:sz w:val="12"/>
                <w:szCs w:val="12"/>
              </w:rPr>
            </w:pPr>
            <w:hyperlink r:id="rId79">
              <w:r w:rsidRPr="1C38B521">
                <w:rPr>
                  <w:rStyle w:val="Hipervnculo"/>
                  <w:rFonts w:ascii="Aptos" w:hAnsi="Aptos" w:eastAsia="Aptos" w:cs="Aptos"/>
                  <w:sz w:val="12"/>
                  <w:szCs w:val="12"/>
                </w:rPr>
                <w:t>M4</w:t>
              </w:r>
            </w:hyperlink>
          </w:p>
          <w:p w:rsidR="1C38B521" w:rsidP="1C38B521" w:rsidRDefault="1C38B521" w14:paraId="441AA372" w14:textId="70084BF0">
            <w:pPr>
              <w:spacing w:line="259" w:lineRule="auto"/>
              <w:rPr>
                <w:rFonts w:ascii="Aptos" w:hAnsi="Aptos" w:eastAsia="Aptos" w:cs="Aptos"/>
                <w:color w:val="000000" w:themeColor="text1"/>
                <w:sz w:val="12"/>
                <w:szCs w:val="12"/>
              </w:rPr>
            </w:pPr>
            <w:hyperlink r:id="rId80">
              <w:r w:rsidRPr="1C38B521">
                <w:rPr>
                  <w:rStyle w:val="Hipervnculo"/>
                  <w:rFonts w:ascii="Aptos" w:hAnsi="Aptos" w:eastAsia="Aptos" w:cs="Aptos"/>
                  <w:sz w:val="12"/>
                  <w:szCs w:val="12"/>
                </w:rPr>
                <w:t>C4</w:t>
              </w:r>
            </w:hyperlink>
          </w:p>
          <w:p w:rsidR="1C38B521" w:rsidP="1C38B521" w:rsidRDefault="1C38B521" w14:paraId="535102D9" w14:textId="30D0894E">
            <w:pPr>
              <w:spacing w:line="259" w:lineRule="auto"/>
              <w:rPr>
                <w:rFonts w:ascii="Aptos" w:hAnsi="Aptos" w:eastAsia="Aptos" w:cs="Aptos"/>
                <w:color w:val="000000" w:themeColor="text1"/>
                <w:sz w:val="12"/>
                <w:szCs w:val="12"/>
              </w:rPr>
            </w:pPr>
          </w:p>
        </w:tc>
      </w:tr>
      <w:tr w:rsidR="008F2172" w:rsidTr="0AAAD340" w14:paraId="0C17DAC8" w14:textId="77777777">
        <w:trPr>
          <w:trHeight w:val="300"/>
        </w:trPr>
        <w:tc>
          <w:tcPr>
            <w:tcW w:w="345" w:type="dxa"/>
            <w:tcMar/>
          </w:tcPr>
          <w:p w:rsidR="1C38B521" w:rsidP="1C38B521" w:rsidRDefault="1C38B521" w14:paraId="76EDA11B" w14:textId="391D520F">
            <w:pPr>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39</w:t>
            </w:r>
          </w:p>
        </w:tc>
        <w:tc>
          <w:tcPr>
            <w:tcW w:w="562" w:type="dxa"/>
            <w:tcMar/>
          </w:tcPr>
          <w:p w:rsidR="1C38B521" w:rsidP="1C38B521" w:rsidRDefault="1C38B521" w14:paraId="0C4FCA36" w14:textId="4953CFB9">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DS1-7</w:t>
            </w:r>
          </w:p>
        </w:tc>
        <w:tc>
          <w:tcPr>
            <w:tcW w:w="723" w:type="dxa"/>
            <w:tcMar/>
          </w:tcPr>
          <w:p w:rsidR="1C38B521" w:rsidP="1C38B521" w:rsidRDefault="1C38B521" w14:paraId="373E2534" w14:textId="2BA69A8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Fill in the blanks</w:t>
            </w:r>
          </w:p>
        </w:tc>
        <w:tc>
          <w:tcPr>
            <w:tcW w:w="2820" w:type="dxa"/>
            <w:shd w:val="clear" w:color="auto" w:fill="auto"/>
            <w:tcMar/>
          </w:tcPr>
          <w:p w:rsidR="1C38B521" w:rsidP="1C38B521" w:rsidRDefault="00CA620E" w14:paraId="3D5641CB" w14:textId="7E622A4E">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w:t>
            </w:r>
            <w:r w:rsidRPr="00CB7CF3" w:rsidR="00CB7CF3">
              <w:rPr>
                <w:rFonts w:ascii="Aptos" w:hAnsi="Aptos" w:eastAsia="Aptos" w:cs="Aptos"/>
                <w:b/>
                <w:bCs/>
                <w:color w:val="FF0000"/>
                <w:sz w:val="12"/>
                <w:szCs w:val="12"/>
              </w:rPr>
              <w:t>13</w:t>
            </w:r>
            <w:r w:rsidRPr="00CB7CF3">
              <w:rPr>
                <w:rFonts w:ascii="Aptos" w:hAnsi="Aptos" w:eastAsia="Aptos" w:cs="Aptos"/>
                <w:color w:val="FF0000"/>
                <w:sz w:val="12"/>
                <w:szCs w:val="12"/>
              </w:rPr>
              <w:t xml:space="preserve"> </w:t>
            </w:r>
            <w:r w:rsidRPr="1C38B521" w:rsidR="1C38B521">
              <w:rPr>
                <w:rFonts w:ascii="Aptos" w:hAnsi="Aptos" w:eastAsia="Aptos" w:cs="Aptos"/>
                <w:color w:val="000000" w:themeColor="text1"/>
                <w:sz w:val="12"/>
                <w:szCs w:val="12"/>
              </w:rPr>
              <w:t xml:space="preserve">The analysis will continue by only using the records that do not have any missing values in the following columns: budget, popularity, revenue, runtime, vote_average, vote_count. </w:t>
            </w:r>
          </w:p>
          <w:p w:rsidR="1C38B521" w:rsidP="1C38B521" w:rsidRDefault="1C38B521" w14:paraId="052A35E4" w14:textId="4F26B42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The new data frame has ____ rows</w:t>
            </w:r>
          </w:p>
        </w:tc>
        <w:tc>
          <w:tcPr>
            <w:tcW w:w="1110" w:type="dxa"/>
            <w:shd w:val="clear" w:color="auto" w:fill="auto"/>
            <w:tcMar/>
          </w:tcPr>
          <w:p w:rsidR="1C38B521" w:rsidP="1C38B521" w:rsidRDefault="1C38B521" w14:paraId="4B98C91D" w14:textId="310314E7">
            <w:pPr>
              <w:spacing w:line="259" w:lineRule="auto"/>
              <w:rPr>
                <w:rFonts w:ascii="Aptos" w:hAnsi="Aptos" w:eastAsia="Aptos" w:cs="Aptos"/>
                <w:color w:val="000000" w:themeColor="text1"/>
                <w:sz w:val="12"/>
                <w:szCs w:val="12"/>
              </w:rPr>
            </w:pPr>
          </w:p>
        </w:tc>
        <w:tc>
          <w:tcPr>
            <w:tcW w:w="998" w:type="dxa"/>
            <w:tcMar/>
          </w:tcPr>
          <w:p w:rsidR="1C38B521" w:rsidP="1C38B521" w:rsidRDefault="1C38B521" w14:paraId="307C2E4C" w14:textId="2181931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2527</w:t>
            </w:r>
          </w:p>
        </w:tc>
        <w:tc>
          <w:tcPr>
            <w:tcW w:w="643" w:type="dxa"/>
            <w:tcMar/>
          </w:tcPr>
          <w:p w:rsidR="1C38B521" w:rsidP="1C38B521" w:rsidRDefault="1C38B521" w14:paraId="5CC6E290" w14:textId="3FFC4D7A">
            <w:pPr>
              <w:spacing w:line="259" w:lineRule="auto"/>
              <w:rPr>
                <w:rFonts w:ascii="Aptos" w:hAnsi="Aptos" w:eastAsia="Aptos" w:cs="Aptos"/>
                <w:color w:val="000000" w:themeColor="text1"/>
                <w:sz w:val="12"/>
                <w:szCs w:val="12"/>
              </w:rPr>
            </w:pPr>
            <w:hyperlink r:id="rId81">
              <w:r w:rsidRPr="1C38B521">
                <w:rPr>
                  <w:rStyle w:val="Hipervnculo"/>
                  <w:rFonts w:ascii="Aptos" w:hAnsi="Aptos" w:eastAsia="Aptos" w:cs="Aptos"/>
                  <w:sz w:val="12"/>
                  <w:szCs w:val="12"/>
                </w:rPr>
                <w:t>M0</w:t>
              </w:r>
            </w:hyperlink>
          </w:p>
          <w:p w:rsidR="1C38B521" w:rsidP="1C38B521" w:rsidRDefault="1C38B521" w14:paraId="7256FC4C" w14:textId="59670358">
            <w:pPr>
              <w:spacing w:line="259" w:lineRule="auto"/>
              <w:rPr>
                <w:rFonts w:ascii="Aptos" w:hAnsi="Aptos" w:eastAsia="Aptos" w:cs="Aptos"/>
                <w:color w:val="000000" w:themeColor="text1"/>
                <w:sz w:val="12"/>
                <w:szCs w:val="12"/>
              </w:rPr>
            </w:pPr>
            <w:hyperlink r:id="rId82">
              <w:r w:rsidRPr="1C38B521">
                <w:rPr>
                  <w:rStyle w:val="Hipervnculo"/>
                  <w:rFonts w:ascii="Aptos" w:hAnsi="Aptos" w:eastAsia="Aptos" w:cs="Aptos"/>
                  <w:sz w:val="12"/>
                  <w:szCs w:val="12"/>
                </w:rPr>
                <w:t>C0</w:t>
              </w:r>
            </w:hyperlink>
          </w:p>
          <w:p w:rsidR="1C38B521" w:rsidP="1C38B521" w:rsidRDefault="1C38B521" w14:paraId="29F875F3" w14:textId="4F4C3C50">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0ACA919E" w14:textId="4532A013">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4A2D68" w14:paraId="3E7198D1" w14:textId="4AA9740B">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Q13</w:t>
            </w:r>
            <w:r w:rsidRPr="1C38B521" w:rsidR="1C38B521">
              <w:rPr>
                <w:rFonts w:ascii="Aptos" w:hAnsi="Aptos" w:eastAsia="Aptos" w:cs="Aptos"/>
                <w:color w:val="000000" w:themeColor="text1"/>
                <w:sz w:val="12"/>
                <w:szCs w:val="12"/>
              </w:rPr>
              <w:t xml:space="preserve">The analysis will continue by only using the records that do not have any missing values in the following columns: budget, popularity, revenue, runtime, vote_average, vote_count. </w:t>
            </w:r>
          </w:p>
          <w:p w:rsidR="1C38B521" w:rsidP="1C38B521" w:rsidRDefault="1C38B521" w14:paraId="64808142" w14:textId="033AFCF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The new data frame has ____ rows</w:t>
            </w:r>
          </w:p>
        </w:tc>
        <w:tc>
          <w:tcPr>
            <w:tcW w:w="1110" w:type="dxa"/>
            <w:shd w:val="clear" w:color="auto" w:fill="auto"/>
            <w:tcMar/>
          </w:tcPr>
          <w:p w:rsidR="1C38B521" w:rsidP="1C38B521" w:rsidRDefault="1C38B521" w14:paraId="381F2BF5" w14:textId="2959E9C9">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5D542E66" w14:textId="52D266BD">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2734</w:t>
            </w:r>
          </w:p>
        </w:tc>
        <w:tc>
          <w:tcPr>
            <w:tcW w:w="653" w:type="dxa"/>
            <w:tcMar/>
          </w:tcPr>
          <w:p w:rsidR="1C38B521" w:rsidP="1C38B521" w:rsidRDefault="1C38B521" w14:paraId="6E1BAE92" w14:textId="46EBAD87">
            <w:pPr>
              <w:spacing w:line="259" w:lineRule="auto"/>
              <w:rPr>
                <w:rFonts w:ascii="Aptos" w:hAnsi="Aptos" w:eastAsia="Aptos" w:cs="Aptos"/>
                <w:color w:val="000000" w:themeColor="text1"/>
                <w:sz w:val="12"/>
                <w:szCs w:val="12"/>
              </w:rPr>
            </w:pPr>
            <w:hyperlink r:id="rId83">
              <w:r w:rsidRPr="1C38B521">
                <w:rPr>
                  <w:rStyle w:val="Hipervnculo"/>
                  <w:rFonts w:ascii="Aptos" w:hAnsi="Aptos" w:eastAsia="Aptos" w:cs="Aptos"/>
                  <w:sz w:val="12"/>
                  <w:szCs w:val="12"/>
                </w:rPr>
                <w:t>M1</w:t>
              </w:r>
            </w:hyperlink>
          </w:p>
          <w:p w:rsidR="1C38B521" w:rsidP="1C38B521" w:rsidRDefault="1C38B521" w14:paraId="71E1DC47" w14:textId="3CAC9A74">
            <w:pPr>
              <w:spacing w:line="259" w:lineRule="auto"/>
              <w:rPr>
                <w:rFonts w:ascii="Aptos" w:hAnsi="Aptos" w:eastAsia="Aptos" w:cs="Aptos"/>
                <w:color w:val="000000" w:themeColor="text1"/>
                <w:sz w:val="12"/>
                <w:szCs w:val="12"/>
              </w:rPr>
            </w:pPr>
            <w:hyperlink r:id="rId84">
              <w:r w:rsidRPr="1C38B521">
                <w:rPr>
                  <w:rStyle w:val="Hipervnculo"/>
                  <w:rFonts w:ascii="Aptos" w:hAnsi="Aptos" w:eastAsia="Aptos" w:cs="Aptos"/>
                  <w:sz w:val="12"/>
                  <w:szCs w:val="12"/>
                </w:rPr>
                <w:t>C1</w:t>
              </w:r>
            </w:hyperlink>
          </w:p>
          <w:p w:rsidR="1C38B521" w:rsidP="1C38B521" w:rsidRDefault="1C38B521" w14:paraId="73B5A268" w14:textId="1F662F03">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4A2D68" w14:paraId="724C7432" w14:textId="5B881F96">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Q13</w:t>
            </w:r>
            <w:r w:rsidR="001B4A57">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 xml:space="preserve">The analysis will continue by only using the records that do not have any missing values in the following columns: budget, popularity, revenue, runtime, vote_average, vote_count. </w:t>
            </w:r>
          </w:p>
          <w:p w:rsidR="1C38B521" w:rsidP="1C38B521" w:rsidRDefault="1C38B521" w14:paraId="45C55B9B" w14:textId="35A01726">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The new data frame has ____ rows</w:t>
            </w:r>
          </w:p>
          <w:p w:rsidR="1C38B521" w:rsidP="1C38B521" w:rsidRDefault="1C38B521" w14:paraId="21404406" w14:textId="5593F8D1">
            <w:pPr>
              <w:spacing w:line="259" w:lineRule="auto"/>
              <w:rPr>
                <w:rFonts w:ascii="Aptos" w:hAnsi="Aptos" w:eastAsia="Aptos" w:cs="Aptos"/>
                <w:color w:val="000000" w:themeColor="text1"/>
                <w:sz w:val="12"/>
                <w:szCs w:val="12"/>
              </w:rPr>
            </w:pPr>
          </w:p>
        </w:tc>
        <w:tc>
          <w:tcPr>
            <w:tcW w:w="1080" w:type="dxa"/>
            <w:shd w:val="clear" w:color="auto" w:fill="auto"/>
            <w:tcMar/>
          </w:tcPr>
          <w:p w:rsidR="1C38B521" w:rsidP="1C38B521" w:rsidRDefault="1C38B521" w14:paraId="735836D2" w14:textId="7F4317C7">
            <w:pPr>
              <w:spacing w:line="259" w:lineRule="auto"/>
              <w:rPr>
                <w:rFonts w:ascii="Aptos" w:hAnsi="Aptos" w:eastAsia="Aptos" w:cs="Aptos"/>
                <w:color w:val="000000" w:themeColor="text1"/>
                <w:sz w:val="12"/>
                <w:szCs w:val="12"/>
              </w:rPr>
            </w:pPr>
          </w:p>
        </w:tc>
        <w:tc>
          <w:tcPr>
            <w:tcW w:w="984" w:type="dxa"/>
            <w:tcMar/>
          </w:tcPr>
          <w:p w:rsidR="1C38B521" w:rsidP="1C38B521" w:rsidRDefault="1C38B521" w14:paraId="6FB833C5" w14:textId="05DB012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4022</w:t>
            </w:r>
          </w:p>
        </w:tc>
        <w:tc>
          <w:tcPr>
            <w:tcW w:w="667" w:type="dxa"/>
            <w:tcMar/>
          </w:tcPr>
          <w:p w:rsidR="1C38B521" w:rsidP="1C38B521" w:rsidRDefault="1C38B521" w14:paraId="3E484763" w14:textId="0874F892">
            <w:pPr>
              <w:spacing w:line="259" w:lineRule="auto"/>
              <w:rPr>
                <w:rFonts w:ascii="Aptos" w:hAnsi="Aptos" w:eastAsia="Aptos" w:cs="Aptos"/>
                <w:color w:val="000000" w:themeColor="text1"/>
                <w:sz w:val="12"/>
                <w:szCs w:val="12"/>
              </w:rPr>
            </w:pPr>
            <w:hyperlink r:id="rId85">
              <w:r w:rsidRPr="1C38B521">
                <w:rPr>
                  <w:rStyle w:val="Hipervnculo"/>
                  <w:rFonts w:ascii="Aptos" w:hAnsi="Aptos" w:eastAsia="Aptos" w:cs="Aptos"/>
                  <w:sz w:val="12"/>
                  <w:szCs w:val="12"/>
                </w:rPr>
                <w:t>M2</w:t>
              </w:r>
            </w:hyperlink>
          </w:p>
          <w:p w:rsidR="1C38B521" w:rsidP="1C38B521" w:rsidRDefault="1C38B521" w14:paraId="3A0B6AD2" w14:textId="3B82FEF5">
            <w:pPr>
              <w:spacing w:line="259" w:lineRule="auto"/>
              <w:rPr>
                <w:rFonts w:ascii="Aptos" w:hAnsi="Aptos" w:eastAsia="Aptos" w:cs="Aptos"/>
                <w:color w:val="000000" w:themeColor="text1"/>
                <w:sz w:val="12"/>
                <w:szCs w:val="12"/>
              </w:rPr>
            </w:pPr>
            <w:hyperlink r:id="rId86">
              <w:r w:rsidRPr="1C38B521">
                <w:rPr>
                  <w:rStyle w:val="Hipervnculo"/>
                  <w:rFonts w:ascii="Aptos" w:hAnsi="Aptos" w:eastAsia="Aptos" w:cs="Aptos"/>
                  <w:sz w:val="12"/>
                  <w:szCs w:val="12"/>
                </w:rPr>
                <w:t>C2</w:t>
              </w:r>
            </w:hyperlink>
          </w:p>
          <w:p w:rsidR="1C38B521" w:rsidP="1C38B521" w:rsidRDefault="1C38B521" w14:paraId="1A0411E5" w14:textId="04375412">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524760" w14:paraId="64155F9E" w14:textId="0B45FCBE">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Q13</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 xml:space="preserve">The analysis will continue by only using the records that do not have any missing values in the following columns: budget, popularity, revenue, runtime, vote_average, vote_count. </w:t>
            </w:r>
          </w:p>
          <w:p w:rsidR="1C38B521" w:rsidP="1C38B521" w:rsidRDefault="1C38B521" w14:paraId="3321039B" w14:textId="57F5772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The new data frame has ____ rows</w:t>
            </w:r>
          </w:p>
          <w:p w:rsidR="1C38B521" w:rsidP="1C38B521" w:rsidRDefault="1C38B521" w14:paraId="232958B0" w14:textId="0D3DB0FA">
            <w:pPr>
              <w:spacing w:line="259" w:lineRule="auto"/>
              <w:rPr>
                <w:rFonts w:ascii="Aptos" w:hAnsi="Aptos" w:eastAsia="Aptos" w:cs="Aptos"/>
                <w:color w:val="000000" w:themeColor="text1"/>
                <w:sz w:val="12"/>
                <w:szCs w:val="12"/>
              </w:rPr>
            </w:pPr>
          </w:p>
        </w:tc>
        <w:tc>
          <w:tcPr>
            <w:tcW w:w="1110" w:type="dxa"/>
            <w:shd w:val="clear" w:color="auto" w:fill="auto"/>
            <w:tcMar/>
          </w:tcPr>
          <w:p w:rsidR="1C38B521" w:rsidP="1C38B521" w:rsidRDefault="1C38B521" w14:paraId="7C99DDB6" w14:textId="67236D3E">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15B40F4D" w14:textId="3E3CEBC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4489</w:t>
            </w:r>
          </w:p>
        </w:tc>
        <w:tc>
          <w:tcPr>
            <w:tcW w:w="683" w:type="dxa"/>
            <w:tcMar/>
          </w:tcPr>
          <w:p w:rsidR="1C38B521" w:rsidP="1C38B521" w:rsidRDefault="1C38B521" w14:paraId="75DD16A3" w14:textId="17980718">
            <w:pPr>
              <w:spacing w:line="259" w:lineRule="auto"/>
              <w:rPr>
                <w:rFonts w:ascii="Aptos" w:hAnsi="Aptos" w:eastAsia="Aptos" w:cs="Aptos"/>
                <w:color w:val="000000" w:themeColor="text1"/>
                <w:sz w:val="12"/>
                <w:szCs w:val="12"/>
              </w:rPr>
            </w:pPr>
            <w:hyperlink r:id="rId87">
              <w:r w:rsidRPr="1C38B521">
                <w:rPr>
                  <w:rStyle w:val="Hipervnculo"/>
                  <w:rFonts w:ascii="Aptos" w:hAnsi="Aptos" w:eastAsia="Aptos" w:cs="Aptos"/>
                  <w:sz w:val="12"/>
                  <w:szCs w:val="12"/>
                </w:rPr>
                <w:t>M3</w:t>
              </w:r>
            </w:hyperlink>
          </w:p>
          <w:p w:rsidR="1C38B521" w:rsidP="1C38B521" w:rsidRDefault="1C38B521" w14:paraId="0316639E" w14:textId="6E0F90E7">
            <w:pPr>
              <w:spacing w:line="259" w:lineRule="auto"/>
              <w:rPr>
                <w:rFonts w:ascii="Aptos" w:hAnsi="Aptos" w:eastAsia="Aptos" w:cs="Aptos"/>
                <w:color w:val="000000" w:themeColor="text1"/>
                <w:sz w:val="12"/>
                <w:szCs w:val="12"/>
              </w:rPr>
            </w:pPr>
            <w:hyperlink r:id="rId88">
              <w:r w:rsidRPr="1C38B521">
                <w:rPr>
                  <w:rStyle w:val="Hipervnculo"/>
                  <w:rFonts w:ascii="Aptos" w:hAnsi="Aptos" w:eastAsia="Aptos" w:cs="Aptos"/>
                  <w:sz w:val="12"/>
                  <w:szCs w:val="12"/>
                </w:rPr>
                <w:t>C3</w:t>
              </w:r>
            </w:hyperlink>
          </w:p>
          <w:p w:rsidR="1C38B521" w:rsidP="1C38B521" w:rsidRDefault="1C38B521" w14:paraId="387F18F9" w14:textId="0EDEBCD0">
            <w:pPr>
              <w:spacing w:line="259" w:lineRule="auto"/>
              <w:rPr>
                <w:rFonts w:ascii="Aptos" w:hAnsi="Aptos" w:eastAsia="Aptos" w:cs="Aptos"/>
                <w:color w:val="000000" w:themeColor="text1"/>
                <w:sz w:val="12"/>
                <w:szCs w:val="12"/>
              </w:rPr>
            </w:pPr>
          </w:p>
        </w:tc>
        <w:tc>
          <w:tcPr>
            <w:tcW w:w="2822" w:type="dxa"/>
            <w:shd w:val="clear" w:color="auto" w:fill="E2EFD9" w:themeFill="accent6" w:themeFillTint="33"/>
            <w:tcMar/>
          </w:tcPr>
          <w:p w:rsidR="1C38B521" w:rsidP="1C38B521" w:rsidRDefault="00524760" w14:paraId="599F3A26" w14:textId="1C54526D">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Q13</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 xml:space="preserve">The analysis will continue by only using the records that do not have any missing values in the following columns: budget, popularity, revenue, runtime, vote_average, vote_count. </w:t>
            </w:r>
          </w:p>
          <w:p w:rsidR="1C38B521" w:rsidP="1C38B521" w:rsidRDefault="1C38B521" w14:paraId="4728F80D" w14:textId="4086C622">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The new data frame has ____ rows</w:t>
            </w:r>
          </w:p>
          <w:p w:rsidR="1C38B521" w:rsidP="1C38B521" w:rsidRDefault="1C38B521" w14:paraId="20E0FFC8" w14:textId="1ECCCBE5">
            <w:pPr>
              <w:spacing w:line="259" w:lineRule="auto"/>
              <w:rPr>
                <w:rFonts w:ascii="Aptos" w:hAnsi="Aptos" w:eastAsia="Aptos" w:cs="Aptos"/>
                <w:color w:val="000000" w:themeColor="text1"/>
                <w:sz w:val="12"/>
                <w:szCs w:val="12"/>
              </w:rPr>
            </w:pPr>
          </w:p>
        </w:tc>
        <w:tc>
          <w:tcPr>
            <w:tcW w:w="1110" w:type="dxa"/>
            <w:shd w:val="clear" w:color="auto" w:fill="E2EFD9" w:themeFill="accent6" w:themeFillTint="33"/>
            <w:tcMar/>
          </w:tcPr>
          <w:p w:rsidR="1C38B521" w:rsidP="1C38B521" w:rsidRDefault="1C38B521" w14:paraId="024E4106" w14:textId="4448922E">
            <w:pPr>
              <w:spacing w:line="259" w:lineRule="auto"/>
              <w:rPr>
                <w:rFonts w:ascii="Aptos" w:hAnsi="Aptos" w:eastAsia="Aptos" w:cs="Aptos"/>
                <w:color w:val="000000" w:themeColor="text1"/>
                <w:sz w:val="12"/>
                <w:szCs w:val="12"/>
              </w:rPr>
            </w:pPr>
          </w:p>
        </w:tc>
        <w:tc>
          <w:tcPr>
            <w:tcW w:w="991" w:type="dxa"/>
            <w:shd w:val="clear" w:color="auto" w:fill="E2EFD9" w:themeFill="accent6" w:themeFillTint="33"/>
            <w:tcMar/>
          </w:tcPr>
          <w:p w:rsidR="1C38B521" w:rsidP="1C38B521" w:rsidRDefault="1C38B521" w14:paraId="15EB50AA" w14:textId="20D7BDC0">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4365</w:t>
            </w:r>
          </w:p>
        </w:tc>
        <w:tc>
          <w:tcPr>
            <w:tcW w:w="699" w:type="dxa"/>
            <w:tcMar/>
          </w:tcPr>
          <w:p w:rsidR="1C38B521" w:rsidP="1C38B521" w:rsidRDefault="1C38B521" w14:paraId="45F9FE0F" w14:textId="276DF3C7">
            <w:pPr>
              <w:spacing w:line="259" w:lineRule="auto"/>
              <w:rPr>
                <w:rFonts w:ascii="Aptos" w:hAnsi="Aptos" w:eastAsia="Aptos" w:cs="Aptos"/>
                <w:color w:val="000000" w:themeColor="text1"/>
                <w:sz w:val="12"/>
                <w:szCs w:val="12"/>
              </w:rPr>
            </w:pPr>
            <w:hyperlink r:id="rId89">
              <w:r w:rsidRPr="1C38B521">
                <w:rPr>
                  <w:rStyle w:val="Hipervnculo"/>
                  <w:rFonts w:ascii="Aptos" w:hAnsi="Aptos" w:eastAsia="Aptos" w:cs="Aptos"/>
                  <w:sz w:val="12"/>
                  <w:szCs w:val="12"/>
                </w:rPr>
                <w:t>M4</w:t>
              </w:r>
            </w:hyperlink>
          </w:p>
          <w:p w:rsidR="1C38B521" w:rsidP="1C38B521" w:rsidRDefault="1C38B521" w14:paraId="192E2EF2" w14:textId="3981FF66">
            <w:pPr>
              <w:spacing w:line="259" w:lineRule="auto"/>
              <w:rPr>
                <w:rFonts w:ascii="Aptos" w:hAnsi="Aptos" w:eastAsia="Aptos" w:cs="Aptos"/>
                <w:color w:val="000000" w:themeColor="text1"/>
                <w:sz w:val="12"/>
                <w:szCs w:val="12"/>
              </w:rPr>
            </w:pPr>
            <w:hyperlink r:id="rId90">
              <w:r w:rsidRPr="1C38B521">
                <w:rPr>
                  <w:rStyle w:val="Hipervnculo"/>
                  <w:rFonts w:ascii="Aptos" w:hAnsi="Aptos" w:eastAsia="Aptos" w:cs="Aptos"/>
                  <w:sz w:val="12"/>
                  <w:szCs w:val="12"/>
                </w:rPr>
                <w:t>C4</w:t>
              </w:r>
            </w:hyperlink>
          </w:p>
          <w:p w:rsidR="1C38B521" w:rsidP="1C38B521" w:rsidRDefault="1C38B521" w14:paraId="2F244A99" w14:textId="7CEAD1C0">
            <w:pPr>
              <w:spacing w:line="259" w:lineRule="auto"/>
              <w:rPr>
                <w:rFonts w:ascii="Aptos" w:hAnsi="Aptos" w:eastAsia="Aptos" w:cs="Aptos"/>
                <w:color w:val="000000" w:themeColor="text1"/>
                <w:sz w:val="12"/>
                <w:szCs w:val="12"/>
              </w:rPr>
            </w:pPr>
          </w:p>
        </w:tc>
      </w:tr>
      <w:tr w:rsidR="008F2172" w:rsidTr="0AAAD340" w14:paraId="7FD23F92" w14:textId="77777777">
        <w:trPr>
          <w:trHeight w:val="300"/>
        </w:trPr>
        <w:tc>
          <w:tcPr>
            <w:tcW w:w="345" w:type="dxa"/>
            <w:tcMar/>
          </w:tcPr>
          <w:p w:rsidR="1C38B521" w:rsidP="1C38B521" w:rsidRDefault="1C38B521" w14:paraId="0B15E23C" w14:textId="3CE87B90">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3</w:t>
            </w:r>
          </w:p>
        </w:tc>
        <w:tc>
          <w:tcPr>
            <w:tcW w:w="562" w:type="dxa"/>
            <w:tcMar/>
          </w:tcPr>
          <w:p w:rsidR="1C38B521" w:rsidP="1C38B521" w:rsidRDefault="1C38B521" w14:paraId="573C8325" w14:textId="14AB8202">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DS1-1</w:t>
            </w:r>
          </w:p>
        </w:tc>
        <w:tc>
          <w:tcPr>
            <w:tcW w:w="723" w:type="dxa"/>
            <w:tcMar/>
          </w:tcPr>
          <w:p w:rsidR="1C38B521" w:rsidP="1C38B521" w:rsidRDefault="1C38B521" w14:paraId="739C796F" w14:textId="162062ED">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Fill in the blanks</w:t>
            </w:r>
          </w:p>
        </w:tc>
        <w:tc>
          <w:tcPr>
            <w:tcW w:w="2820" w:type="dxa"/>
            <w:shd w:val="clear" w:color="auto" w:fill="auto"/>
            <w:tcMar/>
          </w:tcPr>
          <w:p w:rsidR="1C38B521" w:rsidP="1C38B521" w:rsidRDefault="00CA620E" w14:paraId="61F4B59D" w14:textId="37E0D162">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w:t>
            </w:r>
            <w:r w:rsidRPr="00CB7CF3" w:rsidR="00CB7CF3">
              <w:rPr>
                <w:rStyle w:val="normaltextrun"/>
                <w:rFonts w:ascii="Aptos" w:hAnsi="Aptos" w:eastAsia="Aptos" w:cs="Aptos"/>
                <w:b/>
                <w:bCs/>
                <w:color w:val="FF0000"/>
                <w:sz w:val="12"/>
                <w:szCs w:val="12"/>
              </w:rPr>
              <w:t>14</w:t>
            </w:r>
            <w:r>
              <w:rPr>
                <w:rStyle w:val="normaltextrun"/>
                <w:rFonts w:ascii="Aptos" w:hAnsi="Aptos" w:eastAsia="Aptos" w:cs="Apto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What is the budget threshold or budget value (as an integer) below which 50% of the movie budgets are situated?</w:t>
            </w:r>
          </w:p>
        </w:tc>
        <w:tc>
          <w:tcPr>
            <w:tcW w:w="1110" w:type="dxa"/>
            <w:shd w:val="clear" w:color="auto" w:fill="auto"/>
            <w:tcMar/>
          </w:tcPr>
          <w:p w:rsidR="1C38B521" w:rsidP="1C38B521" w:rsidRDefault="1C38B521" w14:paraId="3DB306F7" w14:textId="3DF4906D">
            <w:pPr>
              <w:spacing w:line="259" w:lineRule="auto"/>
              <w:rPr>
                <w:rFonts w:ascii="Aptos" w:hAnsi="Aptos" w:eastAsia="Aptos" w:cs="Aptos"/>
                <w:color w:val="000000" w:themeColor="text1"/>
                <w:sz w:val="12"/>
                <w:szCs w:val="12"/>
              </w:rPr>
            </w:pPr>
          </w:p>
        </w:tc>
        <w:tc>
          <w:tcPr>
            <w:tcW w:w="998" w:type="dxa"/>
            <w:tcMar/>
          </w:tcPr>
          <w:p w:rsidR="1C38B521" w:rsidP="1C38B521" w:rsidRDefault="1C38B521" w14:paraId="54D49B4E" w14:textId="3A9C3E72">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14000000</w:t>
            </w:r>
          </w:p>
        </w:tc>
        <w:tc>
          <w:tcPr>
            <w:tcW w:w="643" w:type="dxa"/>
            <w:tcMar/>
          </w:tcPr>
          <w:p w:rsidR="1C38B521" w:rsidP="1C38B521" w:rsidRDefault="1C38B521" w14:paraId="7BCAC86D" w14:textId="1528CB66">
            <w:pPr>
              <w:spacing w:line="259" w:lineRule="auto"/>
              <w:rPr>
                <w:rFonts w:ascii="Aptos" w:hAnsi="Aptos" w:eastAsia="Aptos" w:cs="Aptos"/>
                <w:color w:val="000000" w:themeColor="text1"/>
                <w:sz w:val="12"/>
                <w:szCs w:val="12"/>
              </w:rPr>
            </w:pPr>
            <w:hyperlink r:id="rId91">
              <w:r w:rsidRPr="1C38B521">
                <w:rPr>
                  <w:rStyle w:val="Hipervnculo"/>
                  <w:rFonts w:ascii="Aptos" w:hAnsi="Aptos" w:eastAsia="Aptos" w:cs="Aptos"/>
                  <w:sz w:val="12"/>
                  <w:szCs w:val="12"/>
                </w:rPr>
                <w:t>M0</w:t>
              </w:r>
            </w:hyperlink>
          </w:p>
          <w:p w:rsidR="1C38B521" w:rsidP="1C38B521" w:rsidRDefault="1C38B521" w14:paraId="01EF5DB8" w14:textId="2B5B5563">
            <w:pPr>
              <w:spacing w:line="259" w:lineRule="auto"/>
              <w:rPr>
                <w:rFonts w:ascii="Aptos" w:hAnsi="Aptos" w:eastAsia="Aptos" w:cs="Aptos"/>
                <w:color w:val="000000" w:themeColor="text1"/>
                <w:sz w:val="12"/>
                <w:szCs w:val="12"/>
              </w:rPr>
            </w:pPr>
            <w:hyperlink r:id="rId92">
              <w:r w:rsidRPr="1C38B521">
                <w:rPr>
                  <w:rStyle w:val="Hipervnculo"/>
                  <w:rFonts w:ascii="Aptos" w:hAnsi="Aptos" w:eastAsia="Aptos" w:cs="Aptos"/>
                  <w:sz w:val="12"/>
                  <w:szCs w:val="12"/>
                </w:rPr>
                <w:t>C0</w:t>
              </w:r>
            </w:hyperlink>
          </w:p>
        </w:tc>
        <w:tc>
          <w:tcPr>
            <w:tcW w:w="1473" w:type="dxa"/>
            <w:tcMar/>
          </w:tcPr>
          <w:p w:rsidR="1C38B521" w:rsidP="1C38B521" w:rsidRDefault="1C38B521" w14:paraId="7D93BB12" w14:textId="0331CF7E">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4A2D68" w14:paraId="17FF8FBF" w14:textId="35EF55DD">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Q14</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What is the budget threshold or budget value (as an integer) below which 50% of the movie budgets are situated?</w:t>
            </w:r>
          </w:p>
        </w:tc>
        <w:tc>
          <w:tcPr>
            <w:tcW w:w="1110" w:type="dxa"/>
            <w:shd w:val="clear" w:color="auto" w:fill="auto"/>
            <w:tcMar/>
          </w:tcPr>
          <w:p w:rsidR="1C38B521" w:rsidP="1C38B521" w:rsidRDefault="1C38B521" w14:paraId="0D2E4CE6" w14:textId="73013ACC">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0ABEAF8C" w14:textId="36C49C03">
            <w:pPr>
              <w:spacing w:line="259" w:lineRule="auto"/>
              <w:rPr>
                <w:rFonts w:ascii="Aptos" w:hAnsi="Aptos" w:eastAsia="Aptos" w:cs="Aptos"/>
                <w:color w:val="000000" w:themeColor="text1"/>
                <w:sz w:val="12"/>
                <w:szCs w:val="12"/>
              </w:rPr>
            </w:pPr>
            <w:commentRangeStart w:id="1248088710"/>
            <w:r w:rsidRPr="3945ACA1" w:rsidR="1C38B521">
              <w:rPr>
                <w:rStyle w:val="normaltextrun"/>
                <w:rFonts w:ascii="Aptos" w:hAnsi="Aptos" w:eastAsia="Aptos" w:cs="Aptos"/>
                <w:color w:val="000000" w:themeColor="text1" w:themeTint="FF" w:themeShade="FF"/>
                <w:sz w:val="12"/>
                <w:szCs w:val="12"/>
              </w:rPr>
              <w:t>40000000</w:t>
            </w:r>
          </w:p>
          <w:p w:rsidR="1C38B521" w:rsidP="1C38B521" w:rsidRDefault="1C38B521" w14:paraId="6CE44770" w14:textId="6C8BE7D0">
            <w:pPr>
              <w:spacing w:line="259" w:lineRule="auto"/>
              <w:rPr>
                <w:rFonts w:ascii="Aptos" w:hAnsi="Aptos" w:eastAsia="Aptos" w:cs="Aptos"/>
                <w:color w:val="000000" w:themeColor="text1"/>
                <w:sz w:val="12"/>
                <w:szCs w:val="12"/>
              </w:rPr>
            </w:pPr>
            <w:commentRangeEnd w:id="1248088710"/>
            <w:r>
              <w:rPr>
                <w:rStyle w:val="CommentReference"/>
              </w:rPr>
              <w:commentReference w:id="1248088710"/>
            </w:r>
          </w:p>
        </w:tc>
        <w:tc>
          <w:tcPr>
            <w:tcW w:w="653" w:type="dxa"/>
            <w:tcMar/>
          </w:tcPr>
          <w:p w:rsidR="1C38B521" w:rsidP="1C38B521" w:rsidRDefault="1C38B521" w14:paraId="5989D325" w14:textId="31D41F81">
            <w:pPr>
              <w:spacing w:line="259" w:lineRule="auto"/>
              <w:rPr>
                <w:rFonts w:ascii="Aptos" w:hAnsi="Aptos" w:eastAsia="Aptos" w:cs="Aptos"/>
                <w:color w:val="000000" w:themeColor="text1"/>
                <w:sz w:val="12"/>
                <w:szCs w:val="12"/>
              </w:rPr>
            </w:pPr>
            <w:hyperlink r:id="rId93">
              <w:r w:rsidRPr="1C38B521">
                <w:rPr>
                  <w:rStyle w:val="Hipervnculo"/>
                  <w:rFonts w:ascii="Aptos" w:hAnsi="Aptos" w:eastAsia="Aptos" w:cs="Aptos"/>
                  <w:sz w:val="12"/>
                  <w:szCs w:val="12"/>
                </w:rPr>
                <w:t>M1</w:t>
              </w:r>
            </w:hyperlink>
          </w:p>
          <w:p w:rsidR="1C38B521" w:rsidP="1C38B521" w:rsidRDefault="1C38B521" w14:paraId="3053D959" w14:textId="64F5683A">
            <w:pPr>
              <w:spacing w:line="259" w:lineRule="auto"/>
              <w:rPr>
                <w:rFonts w:ascii="Aptos" w:hAnsi="Aptos" w:eastAsia="Aptos" w:cs="Aptos"/>
                <w:color w:val="000000" w:themeColor="text1"/>
                <w:sz w:val="12"/>
                <w:szCs w:val="12"/>
              </w:rPr>
            </w:pPr>
            <w:hyperlink r:id="rId94">
              <w:r w:rsidRPr="1C38B521">
                <w:rPr>
                  <w:rStyle w:val="Hipervnculo"/>
                  <w:rFonts w:ascii="Aptos" w:hAnsi="Aptos" w:eastAsia="Aptos" w:cs="Aptos"/>
                  <w:sz w:val="12"/>
                  <w:szCs w:val="12"/>
                </w:rPr>
                <w:t>C1</w:t>
              </w:r>
            </w:hyperlink>
          </w:p>
        </w:tc>
        <w:tc>
          <w:tcPr>
            <w:tcW w:w="2820" w:type="dxa"/>
            <w:shd w:val="clear" w:color="auto" w:fill="auto"/>
            <w:tcMar/>
          </w:tcPr>
          <w:p w:rsidR="1C38B521" w:rsidP="1C38B521" w:rsidRDefault="004A2D68" w14:paraId="350EE65A" w14:textId="4492A309">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Q14</w:t>
            </w:r>
            <w:r w:rsidR="00DF21C2">
              <w:rPr>
                <w:rStyle w:val="eop"/>
                <w:rFonts w:ascii="Aptos" w:hAnsi="Aptos" w:eastAsia="Aptos" w:cs="Aptos"/>
                <w:color w:val="000000" w:themeColor="text1"/>
                <w:sz w:val="12"/>
                <w:szCs w:val="12"/>
              </w:rPr>
              <w:t xml:space="preserve"> </w:t>
            </w:r>
            <w:r w:rsidRPr="1C38B521" w:rsidR="1C38B521">
              <w:rPr>
                <w:rStyle w:val="eop"/>
                <w:rFonts w:ascii="Aptos" w:hAnsi="Aptos" w:eastAsia="Aptos" w:cs="Aptos"/>
                <w:color w:val="000000" w:themeColor="text1"/>
                <w:sz w:val="12"/>
                <w:szCs w:val="12"/>
              </w:rPr>
              <w:t>What is the `vote_average` for the 10th percentile?</w:t>
            </w:r>
          </w:p>
        </w:tc>
        <w:tc>
          <w:tcPr>
            <w:tcW w:w="1080" w:type="dxa"/>
            <w:shd w:val="clear" w:color="auto" w:fill="auto"/>
            <w:tcMar/>
          </w:tcPr>
          <w:p w:rsidR="1C38B521" w:rsidP="1C38B521" w:rsidRDefault="1C38B521" w14:paraId="4EEEDB9D" w14:textId="786FD140">
            <w:pPr>
              <w:spacing w:line="259" w:lineRule="auto"/>
              <w:rPr>
                <w:rFonts w:ascii="Aptos" w:hAnsi="Aptos" w:eastAsia="Aptos" w:cs="Aptos"/>
                <w:color w:val="000000" w:themeColor="text1"/>
                <w:sz w:val="12"/>
                <w:szCs w:val="12"/>
              </w:rPr>
            </w:pPr>
          </w:p>
        </w:tc>
        <w:tc>
          <w:tcPr>
            <w:tcW w:w="984" w:type="dxa"/>
            <w:tcMar/>
          </w:tcPr>
          <w:p w:rsidR="1C38B521" w:rsidP="1C38B521" w:rsidRDefault="1C38B521" w14:paraId="626C2B92" w14:textId="67066D4F">
            <w:pPr>
              <w:spacing w:line="259" w:lineRule="auto"/>
              <w:rPr>
                <w:rFonts w:ascii="Aptos" w:hAnsi="Aptos" w:eastAsia="Aptos" w:cs="Aptos"/>
                <w:color w:val="000000" w:themeColor="text1"/>
                <w:sz w:val="12"/>
                <w:szCs w:val="12"/>
              </w:rPr>
            </w:pPr>
            <w:r w:rsidRPr="1C38B521">
              <w:rPr>
                <w:rStyle w:val="eop"/>
                <w:rFonts w:ascii="Aptos" w:hAnsi="Aptos" w:eastAsia="Aptos" w:cs="Aptos"/>
                <w:color w:val="000000" w:themeColor="text1"/>
                <w:sz w:val="12"/>
                <w:szCs w:val="12"/>
              </w:rPr>
              <w:t>4.9</w:t>
            </w:r>
          </w:p>
        </w:tc>
        <w:tc>
          <w:tcPr>
            <w:tcW w:w="667" w:type="dxa"/>
            <w:tcMar/>
          </w:tcPr>
          <w:p w:rsidR="1C38B521" w:rsidP="1C38B521" w:rsidRDefault="1C38B521" w14:paraId="613B2B96" w14:textId="4BAB8B20">
            <w:pPr>
              <w:spacing w:line="259" w:lineRule="auto"/>
              <w:rPr>
                <w:rFonts w:ascii="Aptos" w:hAnsi="Aptos" w:eastAsia="Aptos" w:cs="Aptos"/>
                <w:color w:val="000000" w:themeColor="text1"/>
                <w:sz w:val="12"/>
                <w:szCs w:val="12"/>
              </w:rPr>
            </w:pPr>
            <w:hyperlink r:id="rId95">
              <w:r w:rsidRPr="1C38B521">
                <w:rPr>
                  <w:rStyle w:val="Hipervnculo"/>
                  <w:rFonts w:ascii="Aptos" w:hAnsi="Aptos" w:eastAsia="Aptos" w:cs="Aptos"/>
                  <w:sz w:val="12"/>
                  <w:szCs w:val="12"/>
                </w:rPr>
                <w:t>M2</w:t>
              </w:r>
            </w:hyperlink>
          </w:p>
          <w:p w:rsidR="1C38B521" w:rsidP="1C38B521" w:rsidRDefault="1C38B521" w14:paraId="6F4ADC01" w14:textId="076D9293">
            <w:pPr>
              <w:spacing w:line="259" w:lineRule="auto"/>
              <w:rPr>
                <w:rFonts w:ascii="Aptos" w:hAnsi="Aptos" w:eastAsia="Aptos" w:cs="Aptos"/>
                <w:color w:val="000000" w:themeColor="text1"/>
                <w:sz w:val="12"/>
                <w:szCs w:val="12"/>
              </w:rPr>
            </w:pPr>
            <w:hyperlink r:id="rId96">
              <w:r w:rsidRPr="1C38B521">
                <w:rPr>
                  <w:rStyle w:val="Hipervnculo"/>
                  <w:rFonts w:ascii="Aptos" w:hAnsi="Aptos" w:eastAsia="Aptos" w:cs="Aptos"/>
                  <w:sz w:val="12"/>
                  <w:szCs w:val="12"/>
                </w:rPr>
                <w:t>C2</w:t>
              </w:r>
            </w:hyperlink>
          </w:p>
        </w:tc>
        <w:tc>
          <w:tcPr>
            <w:tcW w:w="2820" w:type="dxa"/>
            <w:shd w:val="clear" w:color="auto" w:fill="auto"/>
            <w:tcMar/>
          </w:tcPr>
          <w:p w:rsidR="1C38B521" w:rsidP="1C38B521" w:rsidRDefault="00524760" w14:paraId="19D86E47" w14:textId="77A6B57E">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Q14</w:t>
            </w:r>
            <w:r>
              <w:rPr>
                <w:rStyle w:val="normaltextrun"/>
                <w:rFonts w:ascii="Aptos" w:hAnsi="Aptos" w:eastAsia="Aptos" w:cs="Aptos"/>
                <w:b/>
                <w:bCs/>
                <w:color w:val="FF0000"/>
                <w:sz w:val="12"/>
                <w:szCs w:val="12"/>
              </w:rPr>
              <w:t xml:space="preserve"> </w:t>
            </w:r>
            <w:r w:rsidRPr="1C38B521" w:rsidR="1C38B521">
              <w:rPr>
                <w:rStyle w:val="eop"/>
                <w:rFonts w:ascii="Aptos" w:hAnsi="Aptos" w:eastAsia="Aptos" w:cs="Aptos"/>
                <w:color w:val="000000" w:themeColor="text1"/>
                <w:sz w:val="12"/>
                <w:szCs w:val="12"/>
              </w:rPr>
              <w:t>What is the vote_average that 90% of the movies have a value greater than it?</w:t>
            </w:r>
          </w:p>
        </w:tc>
        <w:tc>
          <w:tcPr>
            <w:tcW w:w="1110" w:type="dxa"/>
            <w:shd w:val="clear" w:color="auto" w:fill="auto"/>
            <w:tcMar/>
          </w:tcPr>
          <w:p w:rsidR="1C38B521" w:rsidP="1C38B521" w:rsidRDefault="1C38B521" w14:paraId="64667C01" w14:textId="18EC501B">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255FA66C" w14:textId="5173BB9D">
            <w:pPr>
              <w:spacing w:line="259" w:lineRule="auto"/>
              <w:rPr>
                <w:rFonts w:ascii="Aptos" w:hAnsi="Aptos" w:eastAsia="Aptos" w:cs="Aptos"/>
                <w:color w:val="000000" w:themeColor="text1"/>
                <w:sz w:val="12"/>
                <w:szCs w:val="12"/>
              </w:rPr>
            </w:pPr>
            <w:r w:rsidRPr="1C38B521">
              <w:rPr>
                <w:rStyle w:val="eop"/>
                <w:rFonts w:ascii="Aptos" w:hAnsi="Aptos" w:eastAsia="Aptos" w:cs="Aptos"/>
                <w:color w:val="000000" w:themeColor="text1"/>
                <w:sz w:val="12"/>
                <w:szCs w:val="12"/>
              </w:rPr>
              <w:t>7.3</w:t>
            </w:r>
          </w:p>
        </w:tc>
        <w:tc>
          <w:tcPr>
            <w:tcW w:w="683" w:type="dxa"/>
            <w:tcMar/>
          </w:tcPr>
          <w:p w:rsidR="1C38B521" w:rsidP="1C38B521" w:rsidRDefault="1C38B521" w14:paraId="3D6B72CD" w14:textId="469294DC">
            <w:pPr>
              <w:spacing w:line="259" w:lineRule="auto"/>
              <w:rPr>
                <w:rFonts w:ascii="Aptos" w:hAnsi="Aptos" w:eastAsia="Aptos" w:cs="Aptos"/>
                <w:color w:val="000000" w:themeColor="text1"/>
                <w:sz w:val="12"/>
                <w:szCs w:val="12"/>
              </w:rPr>
            </w:pPr>
            <w:hyperlink r:id="rId97">
              <w:r w:rsidRPr="1C38B521">
                <w:rPr>
                  <w:rStyle w:val="Hipervnculo"/>
                  <w:rFonts w:ascii="Aptos" w:hAnsi="Aptos" w:eastAsia="Aptos" w:cs="Aptos"/>
                  <w:sz w:val="12"/>
                  <w:szCs w:val="12"/>
                </w:rPr>
                <w:t>M3</w:t>
              </w:r>
            </w:hyperlink>
          </w:p>
          <w:p w:rsidR="1C38B521" w:rsidP="1C38B521" w:rsidRDefault="1C38B521" w14:paraId="3FC0E719" w14:textId="343A5AA8">
            <w:pPr>
              <w:spacing w:line="259" w:lineRule="auto"/>
              <w:rPr>
                <w:rFonts w:ascii="Aptos" w:hAnsi="Aptos" w:eastAsia="Aptos" w:cs="Aptos"/>
                <w:color w:val="000000" w:themeColor="text1"/>
                <w:sz w:val="12"/>
                <w:szCs w:val="12"/>
              </w:rPr>
            </w:pPr>
            <w:hyperlink r:id="rId98">
              <w:r w:rsidRPr="1C38B521">
                <w:rPr>
                  <w:rStyle w:val="Hipervnculo"/>
                  <w:rFonts w:ascii="Aptos" w:hAnsi="Aptos" w:eastAsia="Aptos" w:cs="Aptos"/>
                  <w:sz w:val="12"/>
                  <w:szCs w:val="12"/>
                </w:rPr>
                <w:t>C3</w:t>
              </w:r>
            </w:hyperlink>
          </w:p>
        </w:tc>
        <w:tc>
          <w:tcPr>
            <w:tcW w:w="2822" w:type="dxa"/>
            <w:shd w:val="clear" w:color="auto" w:fill="E2EFD9" w:themeFill="accent6" w:themeFillTint="33"/>
            <w:tcMar/>
          </w:tcPr>
          <w:p w:rsidR="1C38B521" w:rsidP="1C38B521" w:rsidRDefault="00524760" w14:paraId="2A411319" w14:textId="4341B0AA">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Q14</w:t>
            </w:r>
            <w:r>
              <w:rPr>
                <w:rStyle w:val="normaltextrun"/>
                <w:rFonts w:ascii="Aptos" w:hAnsi="Aptos" w:eastAsia="Aptos" w:cs="Aptos"/>
                <w:b/>
                <w:bCs/>
                <w:color w:val="FF0000"/>
                <w:sz w:val="12"/>
                <w:szCs w:val="12"/>
              </w:rPr>
              <w:t xml:space="preserve"> </w:t>
            </w:r>
            <w:r w:rsidRPr="1C38B521" w:rsidR="1C38B521">
              <w:rPr>
                <w:rStyle w:val="eop"/>
                <w:rFonts w:ascii="Aptos" w:hAnsi="Aptos" w:eastAsia="Aptos" w:cs="Aptos"/>
                <w:color w:val="000000" w:themeColor="text1"/>
                <w:sz w:val="12"/>
                <w:szCs w:val="12"/>
              </w:rPr>
              <w:t>What is the vote_average that 10% of the movies have a value lower than it?</w:t>
            </w:r>
          </w:p>
        </w:tc>
        <w:tc>
          <w:tcPr>
            <w:tcW w:w="1110" w:type="dxa"/>
            <w:shd w:val="clear" w:color="auto" w:fill="E2EFD9" w:themeFill="accent6" w:themeFillTint="33"/>
            <w:tcMar/>
          </w:tcPr>
          <w:p w:rsidR="1C38B521" w:rsidP="1C38B521" w:rsidRDefault="1C38B521" w14:paraId="61A64455" w14:textId="419F0666">
            <w:pPr>
              <w:spacing w:line="259" w:lineRule="auto"/>
              <w:rPr>
                <w:rFonts w:ascii="Aptos" w:hAnsi="Aptos" w:eastAsia="Aptos" w:cs="Aptos"/>
                <w:color w:val="000000" w:themeColor="text1"/>
                <w:sz w:val="12"/>
                <w:szCs w:val="12"/>
              </w:rPr>
            </w:pPr>
          </w:p>
        </w:tc>
        <w:tc>
          <w:tcPr>
            <w:tcW w:w="991" w:type="dxa"/>
            <w:shd w:val="clear" w:color="auto" w:fill="E2EFD9" w:themeFill="accent6" w:themeFillTint="33"/>
            <w:tcMar/>
          </w:tcPr>
          <w:p w:rsidR="1C38B521" w:rsidP="1C38B521" w:rsidRDefault="1C38B521" w14:paraId="10D90243" w14:textId="0D086E99">
            <w:pPr>
              <w:spacing w:line="259" w:lineRule="auto"/>
              <w:rPr>
                <w:rFonts w:ascii="Aptos" w:hAnsi="Aptos" w:eastAsia="Aptos" w:cs="Aptos"/>
                <w:color w:val="000000" w:themeColor="text1"/>
                <w:sz w:val="12"/>
                <w:szCs w:val="12"/>
              </w:rPr>
            </w:pPr>
            <w:r w:rsidRPr="1C38B521">
              <w:rPr>
                <w:rStyle w:val="eop"/>
                <w:rFonts w:ascii="Aptos" w:hAnsi="Aptos" w:eastAsia="Aptos" w:cs="Aptos"/>
                <w:color w:val="000000" w:themeColor="text1"/>
                <w:sz w:val="12"/>
                <w:szCs w:val="12"/>
              </w:rPr>
              <w:t>4.9</w:t>
            </w:r>
          </w:p>
        </w:tc>
        <w:tc>
          <w:tcPr>
            <w:tcW w:w="699" w:type="dxa"/>
            <w:tcMar/>
          </w:tcPr>
          <w:p w:rsidR="1C38B521" w:rsidP="1C38B521" w:rsidRDefault="1C38B521" w14:paraId="59442B09" w14:textId="33030EAF">
            <w:pPr>
              <w:spacing w:line="259" w:lineRule="auto"/>
              <w:rPr>
                <w:rFonts w:ascii="Aptos" w:hAnsi="Aptos" w:eastAsia="Aptos" w:cs="Aptos"/>
                <w:color w:val="000000" w:themeColor="text1"/>
                <w:sz w:val="12"/>
                <w:szCs w:val="12"/>
              </w:rPr>
            </w:pPr>
            <w:hyperlink r:id="rId99">
              <w:r w:rsidRPr="1C38B521">
                <w:rPr>
                  <w:rStyle w:val="Hipervnculo"/>
                  <w:rFonts w:ascii="Aptos" w:hAnsi="Aptos" w:eastAsia="Aptos" w:cs="Aptos"/>
                  <w:sz w:val="12"/>
                  <w:szCs w:val="12"/>
                </w:rPr>
                <w:t>M4</w:t>
              </w:r>
            </w:hyperlink>
          </w:p>
          <w:p w:rsidR="1C38B521" w:rsidP="1C38B521" w:rsidRDefault="1C38B521" w14:paraId="64F0F39B" w14:textId="394A11A0">
            <w:pPr>
              <w:spacing w:line="259" w:lineRule="auto"/>
              <w:rPr>
                <w:rFonts w:ascii="Aptos" w:hAnsi="Aptos" w:eastAsia="Aptos" w:cs="Aptos"/>
                <w:color w:val="000000" w:themeColor="text1"/>
                <w:sz w:val="12"/>
                <w:szCs w:val="12"/>
              </w:rPr>
            </w:pPr>
            <w:hyperlink r:id="rId100">
              <w:r w:rsidRPr="1C38B521">
                <w:rPr>
                  <w:rStyle w:val="Hipervnculo"/>
                  <w:rFonts w:ascii="Aptos" w:hAnsi="Aptos" w:eastAsia="Aptos" w:cs="Aptos"/>
                  <w:sz w:val="12"/>
                  <w:szCs w:val="12"/>
                </w:rPr>
                <w:t>C4</w:t>
              </w:r>
            </w:hyperlink>
          </w:p>
        </w:tc>
      </w:tr>
      <w:tr w:rsidR="008F2172" w:rsidTr="0AAAD340" w14:paraId="1016FF53" w14:textId="77777777">
        <w:trPr>
          <w:trHeight w:val="300"/>
        </w:trPr>
        <w:tc>
          <w:tcPr>
            <w:tcW w:w="345" w:type="dxa"/>
            <w:tcMar/>
          </w:tcPr>
          <w:p w:rsidR="1C38B521" w:rsidP="1C38B521" w:rsidRDefault="1C38B521" w14:paraId="1E2B429E" w14:textId="665FBA07">
            <w:pPr>
              <w:rPr>
                <w:rFonts w:ascii="Aptos" w:hAnsi="Aptos" w:eastAsia="Aptos" w:cs="Aptos"/>
                <w:color w:val="000000" w:themeColor="text1"/>
                <w:sz w:val="12"/>
                <w:szCs w:val="12"/>
              </w:rPr>
            </w:pPr>
            <w:r w:rsidRPr="1C38B521">
              <w:rPr>
                <w:rFonts w:ascii="Aptos" w:hAnsi="Aptos" w:eastAsia="Aptos" w:cs="Aptos"/>
                <w:color w:val="000000" w:themeColor="text1"/>
                <w:sz w:val="12"/>
                <w:szCs w:val="12"/>
              </w:rPr>
              <w:t>13</w:t>
            </w:r>
          </w:p>
        </w:tc>
        <w:tc>
          <w:tcPr>
            <w:tcW w:w="562" w:type="dxa"/>
            <w:tcMar/>
          </w:tcPr>
          <w:p w:rsidR="1C38B521" w:rsidP="1C38B521" w:rsidRDefault="1C38B521" w14:paraId="7113050D" w14:textId="5BF0FD8E">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DS1-3</w:t>
            </w:r>
          </w:p>
        </w:tc>
        <w:tc>
          <w:tcPr>
            <w:tcW w:w="723" w:type="dxa"/>
            <w:tcMar/>
          </w:tcPr>
          <w:p w:rsidRPr="00B800FF" w:rsidR="1C38B521" w:rsidP="1C38B521" w:rsidRDefault="1C38B521" w14:paraId="3AC1B6DA" w14:textId="3F695ECA">
            <w:pPr>
              <w:spacing w:line="259" w:lineRule="auto"/>
              <w:rPr>
                <w:rFonts w:ascii="Aptos" w:hAnsi="Aptos" w:eastAsia="Aptos" w:cs="Aptos"/>
                <w:color w:val="000000" w:themeColor="text1"/>
                <w:sz w:val="12"/>
                <w:szCs w:val="12"/>
                <w:highlight w:val="cyan"/>
              </w:rPr>
            </w:pPr>
            <w:r w:rsidRPr="0AAAD340" w:rsidR="1C38B521">
              <w:rPr>
                <w:rStyle w:val="normaltextrun"/>
                <w:rFonts w:ascii="Aptos" w:hAnsi="Aptos" w:eastAsia="Aptos" w:cs="Aptos"/>
                <w:color w:val="000000" w:themeColor="text1" w:themeTint="FF" w:themeShade="FF"/>
                <w:sz w:val="12"/>
                <w:szCs w:val="12"/>
                <w:highlight w:val="cyan"/>
              </w:rPr>
              <w:t>Fill in the blanks</w:t>
            </w:r>
          </w:p>
        </w:tc>
        <w:tc>
          <w:tcPr>
            <w:tcW w:w="2820" w:type="dxa"/>
            <w:shd w:val="clear" w:color="auto" w:fill="auto"/>
            <w:tcMar/>
          </w:tcPr>
          <w:p w:rsidR="1C38B521" w:rsidP="1C38B521" w:rsidRDefault="009F671B" w14:paraId="533C8FF4" w14:textId="1BBCF1AF">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w:t>
            </w:r>
            <w:r w:rsidRPr="00CB7CF3" w:rsidR="00CB7CF3">
              <w:rPr>
                <w:rStyle w:val="normaltextrun"/>
                <w:rFonts w:ascii="Aptos" w:hAnsi="Aptos" w:eastAsia="Aptos" w:cs="Aptos"/>
                <w:b/>
                <w:bCs/>
                <w:color w:val="FF0000"/>
                <w:sz w:val="12"/>
                <w:szCs w:val="12"/>
              </w:rPr>
              <w:t>15</w:t>
            </w:r>
            <w:r>
              <w:rPr>
                <w:rStyle w:val="normaltextrun"/>
                <w:rFonts w:ascii="Aptos" w:hAnsi="Aptos" w:eastAsia="Aptos" w:cs="Apto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Complete the following line of code to calculate the mean budget by original_language:</w:t>
            </w:r>
          </w:p>
          <w:p w:rsidR="1C38B521" w:rsidP="1C38B521" w:rsidRDefault="1C38B521" w14:paraId="79C73896" w14:textId="43F93B8F">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xml:space="preserve"> </w:t>
            </w:r>
          </w:p>
          <w:p w:rsidR="1C38B521" w:rsidP="1C38B521" w:rsidRDefault="1C38B521" w14:paraId="7CD17C8A" w14:textId="7F366C9C">
            <w:pPr>
              <w:spacing w:line="259" w:lineRule="auto"/>
              <w:rPr>
                <w:rFonts w:ascii="Aptos" w:hAnsi="Aptos" w:eastAsia="Aptos" w:cs="Aptos"/>
                <w:color w:val="000000" w:themeColor="text1"/>
                <w:sz w:val="12"/>
                <w:szCs w:val="12"/>
              </w:rPr>
            </w:pPr>
            <w:bookmarkStart w:name="_Int_0ii6Htma" w:id="8"/>
            <w:r w:rsidRPr="1C38B521">
              <w:rPr>
                <w:rStyle w:val="normaltextrun"/>
                <w:rFonts w:ascii="Aptos" w:hAnsi="Aptos" w:eastAsia="Aptos" w:cs="Aptos"/>
                <w:color w:val="000000" w:themeColor="text1"/>
                <w:sz w:val="12"/>
                <w:szCs w:val="12"/>
              </w:rPr>
              <w:t>movies</w:t>
            </w:r>
            <w:r w:rsidRPr="595FC4A3">
              <w:rPr>
                <w:rStyle w:val="normaltextrun"/>
                <w:rFonts w:ascii="Aptos" w:hAnsi="Aptos" w:eastAsia="Aptos" w:cs="Aptos"/>
                <w:color w:val="000000" w:themeColor="text1"/>
                <w:sz w:val="12"/>
                <w:szCs w:val="12"/>
              </w:rPr>
              <w:t>.</w:t>
            </w:r>
            <w:r w:rsidRPr="595FC4A3" w:rsidR="4FF117E3">
              <w:rPr>
                <w:rStyle w:val="normaltextrun"/>
                <w:rFonts w:ascii="Aptos" w:hAnsi="Aptos" w:eastAsia="Aptos" w:cs="Aptos"/>
                <w:color w:val="000000" w:themeColor="text1"/>
                <w:sz w:val="12"/>
                <w:szCs w:val="12"/>
              </w:rPr>
              <w:t>_</w:t>
            </w:r>
            <w:bookmarkEnd w:id="8"/>
            <w:r w:rsidRPr="595FC4A3" w:rsidR="4FF117E3">
              <w:rPr>
                <w:rStyle w:val="normaltextrun"/>
                <w:rFonts w:ascii="Aptos" w:hAnsi="Aptos" w:eastAsia="Aptos" w:cs="Aptos"/>
                <w:color w:val="000000" w:themeColor="text1"/>
                <w:sz w:val="12"/>
                <w:szCs w:val="12"/>
              </w:rPr>
              <w:t>_____</w:t>
            </w:r>
            <w:r w:rsidRPr="1C38B521">
              <w:rPr>
                <w:rStyle w:val="normaltextrun"/>
                <w:rFonts w:ascii="Aptos" w:hAnsi="Aptos" w:eastAsia="Aptos" w:cs="Aptos"/>
                <w:color w:val="000000" w:themeColor="text1"/>
                <w:sz w:val="12"/>
                <w:szCs w:val="12"/>
              </w:rPr>
              <w:t xml:space="preserve"> ('original_language'</w:t>
            </w:r>
            <w:r w:rsidRPr="595FC4A3">
              <w:rPr>
                <w:rStyle w:val="normaltextrun"/>
                <w:rFonts w:ascii="Aptos" w:hAnsi="Aptos" w:eastAsia="Aptos" w:cs="Aptos"/>
                <w:color w:val="000000" w:themeColor="text1"/>
                <w:sz w:val="12"/>
                <w:szCs w:val="12"/>
              </w:rPr>
              <w:t>)[</w:t>
            </w:r>
            <w:r w:rsidRPr="595FC4A3" w:rsidR="4B8392EF">
              <w:rPr>
                <w:rStyle w:val="normaltextrun"/>
                <w:rFonts w:ascii="Aptos" w:hAnsi="Aptos" w:eastAsia="Aptos" w:cs="Aptos"/>
                <w:color w:val="000000" w:themeColor="text1"/>
                <w:sz w:val="12"/>
                <w:szCs w:val="12"/>
              </w:rPr>
              <w:t>“</w:t>
            </w:r>
            <w:r w:rsidRPr="595FC4A3" w:rsidR="3A6BDDB4">
              <w:rPr>
                <w:rStyle w:val="normaltextrun"/>
                <w:rFonts w:ascii="Aptos" w:hAnsi="Aptos" w:eastAsia="Aptos" w:cs="Aptos"/>
                <w:color w:val="000000" w:themeColor="text1"/>
                <w:sz w:val="12"/>
                <w:szCs w:val="12"/>
              </w:rPr>
              <w:t>_______</w:t>
            </w:r>
            <w:r w:rsidRPr="595FC4A3" w:rsidR="01FAF3E8">
              <w:rPr>
                <w:rStyle w:val="normaltextrun"/>
                <w:rFonts w:ascii="Aptos" w:hAnsi="Aptos" w:eastAsia="Aptos" w:cs="Aptos"/>
                <w:color w:val="000000" w:themeColor="text1"/>
                <w:sz w:val="12"/>
                <w:szCs w:val="12"/>
              </w:rPr>
              <w:t>”</w:t>
            </w:r>
            <w:bookmarkStart w:name="_Int_G8TgiokG" w:id="9"/>
            <w:r w:rsidRPr="595FC4A3">
              <w:rPr>
                <w:rStyle w:val="normaltextrun"/>
                <w:rFonts w:ascii="Aptos" w:hAnsi="Aptos" w:eastAsia="Aptos" w:cs="Aptos"/>
                <w:color w:val="000000" w:themeColor="text1"/>
                <w:sz w:val="12"/>
                <w:szCs w:val="12"/>
              </w:rPr>
              <w:t>].</w:t>
            </w:r>
            <w:r w:rsidRPr="595FC4A3" w:rsidR="30FD57DD">
              <w:rPr>
                <w:rStyle w:val="normaltextrun"/>
                <w:rFonts w:ascii="Aptos" w:hAnsi="Aptos" w:eastAsia="Aptos" w:cs="Aptos"/>
                <w:color w:val="000000" w:themeColor="text1"/>
                <w:sz w:val="12"/>
                <w:szCs w:val="12"/>
              </w:rPr>
              <w:t>_</w:t>
            </w:r>
            <w:bookmarkEnd w:id="9"/>
            <w:r w:rsidRPr="595FC4A3" w:rsidR="30FD57DD">
              <w:rPr>
                <w:rStyle w:val="normaltextrun"/>
                <w:rFonts w:ascii="Aptos" w:hAnsi="Aptos" w:eastAsia="Aptos" w:cs="Aptos"/>
                <w:color w:val="000000" w:themeColor="text1"/>
                <w:sz w:val="12"/>
                <w:szCs w:val="12"/>
              </w:rPr>
              <w:t>____</w:t>
            </w:r>
            <w:bookmarkStart w:name="_Int_tOaeSX78" w:id="10"/>
            <w:r w:rsidRPr="595FC4A3" w:rsidR="30FD57DD">
              <w:rPr>
                <w:rStyle w:val="normaltextrun"/>
                <w:rFonts w:ascii="Aptos" w:hAnsi="Aptos" w:eastAsia="Aptos" w:cs="Aptos"/>
                <w:color w:val="000000" w:themeColor="text1"/>
                <w:sz w:val="12"/>
                <w:szCs w:val="12"/>
              </w:rPr>
              <w:t>_</w:t>
            </w:r>
            <w:r w:rsidRPr="595FC4A3">
              <w:rPr>
                <w:rStyle w:val="normaltextrun"/>
                <w:rFonts w:ascii="Aptos" w:hAnsi="Aptos" w:eastAsia="Aptos" w:cs="Aptos"/>
                <w:color w:val="000000" w:themeColor="text1"/>
                <w:sz w:val="12"/>
                <w:szCs w:val="12"/>
              </w:rPr>
              <w:t>(</w:t>
            </w:r>
            <w:bookmarkEnd w:id="10"/>
            <w:r w:rsidRPr="595FC4A3">
              <w:rPr>
                <w:rStyle w:val="normaltextrun"/>
                <w:rFonts w:ascii="Aptos" w:hAnsi="Aptos" w:eastAsia="Aptos" w:cs="Aptos"/>
                <w:color w:val="000000" w:themeColor="text1"/>
                <w:sz w:val="12"/>
                <w:szCs w:val="12"/>
              </w:rPr>
              <w:t>)</w:t>
            </w:r>
            <w:r>
              <w:br/>
            </w:r>
            <w:r w:rsidRPr="1C38B521">
              <w:rPr>
                <w:rStyle w:val="normaltextrun"/>
                <w:rFonts w:ascii="Aptos" w:hAnsi="Aptos" w:eastAsia="Aptos" w:cs="Aptos"/>
                <w:color w:val="000000" w:themeColor="text1"/>
                <w:sz w:val="12"/>
                <w:szCs w:val="12"/>
              </w:rPr>
              <w:t>Note: Provide your answer using lowercase</w:t>
            </w:r>
          </w:p>
        </w:tc>
        <w:tc>
          <w:tcPr>
            <w:tcW w:w="1110" w:type="dxa"/>
            <w:shd w:val="clear" w:color="auto" w:fill="auto"/>
            <w:tcMar/>
          </w:tcPr>
          <w:p w:rsidR="1C38B521" w:rsidP="1C38B521" w:rsidRDefault="1C38B521" w14:paraId="6D1A8685" w14:textId="744D8454">
            <w:pPr>
              <w:spacing w:line="259" w:lineRule="auto"/>
              <w:rPr>
                <w:rFonts w:ascii="Aptos" w:hAnsi="Aptos" w:eastAsia="Aptos" w:cs="Aptos"/>
                <w:color w:val="000000" w:themeColor="text1"/>
                <w:sz w:val="12"/>
                <w:szCs w:val="12"/>
              </w:rPr>
            </w:pPr>
          </w:p>
        </w:tc>
        <w:tc>
          <w:tcPr>
            <w:tcW w:w="998" w:type="dxa"/>
            <w:tcMar/>
          </w:tcPr>
          <w:p w:rsidR="1C38B521" w:rsidP="1C38B521" w:rsidRDefault="1C38B521" w14:paraId="324896FE" w14:textId="78C253FA">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groupby</w:t>
            </w:r>
          </w:p>
          <w:p w:rsidR="1C38B521" w:rsidP="1C38B521" w:rsidRDefault="1C38B521" w14:paraId="691DA8C5" w14:textId="5E97F25E">
            <w:pPr>
              <w:spacing w:line="259" w:lineRule="auto"/>
              <w:rPr>
                <w:rStyle w:val="normaltextrun"/>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budget</w:t>
            </w:r>
          </w:p>
          <w:p w:rsidR="1C38B521" w:rsidP="1C38B521" w:rsidRDefault="1C38B521" w14:paraId="63584468" w14:textId="47FA8B83">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mean</w:t>
            </w:r>
          </w:p>
        </w:tc>
        <w:tc>
          <w:tcPr>
            <w:tcW w:w="643" w:type="dxa"/>
            <w:tcMar/>
          </w:tcPr>
          <w:p w:rsidR="1C38B521" w:rsidP="1C38B521" w:rsidRDefault="1C38B521" w14:paraId="1F46FE6F" w14:textId="34A98BF9">
            <w:pPr>
              <w:spacing w:line="259" w:lineRule="auto"/>
              <w:rPr>
                <w:rFonts w:ascii="Aptos" w:hAnsi="Aptos" w:eastAsia="Aptos" w:cs="Aptos"/>
                <w:color w:val="000000" w:themeColor="text1"/>
                <w:sz w:val="12"/>
                <w:szCs w:val="12"/>
              </w:rPr>
            </w:pPr>
            <w:hyperlink r:id="rId101">
              <w:r w:rsidRPr="1C38B521">
                <w:rPr>
                  <w:rStyle w:val="Hipervnculo"/>
                  <w:rFonts w:ascii="Aptos" w:hAnsi="Aptos" w:eastAsia="Aptos" w:cs="Aptos"/>
                  <w:sz w:val="12"/>
                  <w:szCs w:val="12"/>
                </w:rPr>
                <w:t>M0</w:t>
              </w:r>
            </w:hyperlink>
          </w:p>
          <w:p w:rsidR="1C38B521" w:rsidP="1C38B521" w:rsidRDefault="1C38B521" w14:paraId="662DE0F5" w14:textId="7634A2DE">
            <w:pPr>
              <w:spacing w:line="259" w:lineRule="auto"/>
              <w:rPr>
                <w:rFonts w:ascii="Aptos" w:hAnsi="Aptos" w:eastAsia="Aptos" w:cs="Aptos"/>
                <w:color w:val="000000" w:themeColor="text1"/>
                <w:sz w:val="12"/>
                <w:szCs w:val="12"/>
              </w:rPr>
            </w:pPr>
            <w:hyperlink r:id="rId102">
              <w:r w:rsidRPr="1C38B521">
                <w:rPr>
                  <w:rStyle w:val="Hipervnculo"/>
                  <w:rFonts w:ascii="Aptos" w:hAnsi="Aptos" w:eastAsia="Aptos" w:cs="Aptos"/>
                  <w:sz w:val="12"/>
                  <w:szCs w:val="12"/>
                </w:rPr>
                <w:t>C0</w:t>
              </w:r>
            </w:hyperlink>
          </w:p>
          <w:p w:rsidR="1C38B521" w:rsidP="1C38B521" w:rsidRDefault="1C38B521" w14:paraId="2F9F8644" w14:textId="7D13605C">
            <w:pPr>
              <w:spacing w:line="259" w:lineRule="auto"/>
              <w:rPr>
                <w:rFonts w:ascii="Aptos" w:hAnsi="Aptos" w:eastAsia="Aptos" w:cs="Aptos"/>
                <w:color w:val="000000" w:themeColor="text1"/>
                <w:sz w:val="12"/>
                <w:szCs w:val="12"/>
              </w:rPr>
            </w:pPr>
          </w:p>
          <w:p w:rsidR="1C38B521" w:rsidP="1C38B521" w:rsidRDefault="1C38B521" w14:paraId="720B6164" w14:textId="77307D35">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0A00930D" w14:textId="74B806B6">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4A2D68" w14:paraId="6B268046" w14:textId="50744E97">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Q15</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Complete the following line of code to calculate the mean budget and mean vote_average by original_language:</w:t>
            </w:r>
          </w:p>
          <w:p w:rsidR="1C38B521" w:rsidP="1C38B521" w:rsidRDefault="1C38B521" w14:paraId="5D27C11A" w14:textId="445346DB">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xml:space="preserve"> </w:t>
            </w:r>
          </w:p>
          <w:p w:rsidR="1C38B521" w:rsidP="1C38B521" w:rsidRDefault="1C38B521" w14:paraId="3FBC1937" w14:textId="605AA5D3">
            <w:pPr>
              <w:spacing w:line="259" w:lineRule="auto"/>
              <w:rPr>
                <w:rFonts w:ascii="Aptos" w:hAnsi="Aptos" w:eastAsia="Aptos" w:cs="Aptos"/>
                <w:color w:val="000000" w:themeColor="text1"/>
                <w:sz w:val="12"/>
                <w:szCs w:val="12"/>
              </w:rPr>
            </w:pPr>
            <w:r w:rsidRPr="595FC4A3">
              <w:rPr>
                <w:rStyle w:val="normaltextrun"/>
                <w:rFonts w:ascii="Aptos" w:hAnsi="Aptos" w:eastAsia="Aptos" w:cs="Aptos"/>
                <w:color w:val="000000" w:themeColor="text1"/>
                <w:sz w:val="12"/>
                <w:szCs w:val="12"/>
              </w:rPr>
              <w:t>movies.</w:t>
            </w:r>
            <w:r w:rsidRPr="595FC4A3" w:rsidR="076C475C">
              <w:rPr>
                <w:rStyle w:val="normaltextrun"/>
                <w:rFonts w:ascii="Aptos" w:hAnsi="Aptos" w:eastAsia="Aptos" w:cs="Aptos"/>
                <w:color w:val="000000" w:themeColor="text1"/>
                <w:sz w:val="12"/>
                <w:szCs w:val="12"/>
              </w:rPr>
              <w:t>______</w:t>
            </w:r>
            <w:r w:rsidRPr="595FC4A3">
              <w:rPr>
                <w:rStyle w:val="normaltextrun"/>
                <w:rFonts w:ascii="Aptos" w:hAnsi="Aptos" w:eastAsia="Aptos" w:cs="Aptos"/>
                <w:color w:val="000000" w:themeColor="text1"/>
                <w:sz w:val="12"/>
                <w:szCs w:val="12"/>
              </w:rPr>
              <w:t xml:space="preserve">( </w:t>
            </w:r>
            <w:r w:rsidRPr="595FC4A3" w:rsidR="7D4DA4DD">
              <w:rPr>
                <w:rStyle w:val="normaltextrun"/>
                <w:rFonts w:ascii="Aptos" w:hAnsi="Aptos" w:eastAsia="Aptos" w:cs="Aptos"/>
                <w:color w:val="000000" w:themeColor="text1"/>
                <w:sz w:val="12"/>
                <w:szCs w:val="12"/>
              </w:rPr>
              <w:t>“________”</w:t>
            </w:r>
            <w:r w:rsidRPr="595FC4A3">
              <w:rPr>
                <w:rStyle w:val="normaltextrun"/>
                <w:rFonts w:ascii="Aptos" w:hAnsi="Aptos" w:eastAsia="Aptos" w:cs="Aptos"/>
                <w:color w:val="000000" w:themeColor="text1"/>
                <w:sz w:val="12"/>
                <w:szCs w:val="12"/>
              </w:rPr>
              <w:t>)[[</w:t>
            </w:r>
            <w:r w:rsidRPr="595FC4A3" w:rsidR="34A684F2">
              <w:rPr>
                <w:rStyle w:val="normaltextrun"/>
                <w:rFonts w:ascii="Aptos" w:hAnsi="Aptos" w:eastAsia="Aptos" w:cs="Aptos"/>
                <w:color w:val="000000" w:themeColor="text1"/>
                <w:sz w:val="12"/>
                <w:szCs w:val="12"/>
              </w:rPr>
              <w:t>“</w:t>
            </w:r>
            <w:r w:rsidRPr="595FC4A3">
              <w:rPr>
                <w:rStyle w:val="normaltextrun"/>
                <w:rFonts w:ascii="Aptos" w:hAnsi="Aptos" w:eastAsia="Aptos" w:cs="Aptos"/>
                <w:color w:val="000000" w:themeColor="text1"/>
                <w:sz w:val="12"/>
                <w:szCs w:val="12"/>
              </w:rPr>
              <w:t>budget</w:t>
            </w:r>
            <w:r w:rsidRPr="595FC4A3" w:rsidR="4EB71774">
              <w:rPr>
                <w:rStyle w:val="normaltextrun"/>
                <w:rFonts w:ascii="Aptos" w:hAnsi="Aptos" w:eastAsia="Aptos" w:cs="Aptos"/>
                <w:color w:val="000000" w:themeColor="text1"/>
                <w:sz w:val="12"/>
                <w:szCs w:val="12"/>
              </w:rPr>
              <w:t>”</w:t>
            </w:r>
            <w:r w:rsidRPr="595FC4A3">
              <w:rPr>
                <w:rStyle w:val="normaltextrun"/>
                <w:rFonts w:ascii="Aptos" w:hAnsi="Aptos" w:eastAsia="Aptos" w:cs="Aptos"/>
                <w:color w:val="000000" w:themeColor="text1"/>
                <w:sz w:val="12"/>
                <w:szCs w:val="12"/>
              </w:rPr>
              <w:t xml:space="preserve">, </w:t>
            </w:r>
            <w:r w:rsidRPr="595FC4A3" w:rsidR="4C40907C">
              <w:rPr>
                <w:rStyle w:val="normaltextrun"/>
                <w:rFonts w:ascii="Aptos" w:hAnsi="Aptos" w:eastAsia="Aptos" w:cs="Aptos"/>
                <w:color w:val="000000" w:themeColor="text1"/>
                <w:sz w:val="12"/>
                <w:szCs w:val="12"/>
              </w:rPr>
              <w:t>“________:</w:t>
            </w:r>
            <w:r w:rsidRPr="595FC4A3">
              <w:rPr>
                <w:rStyle w:val="normaltextrun"/>
                <w:rFonts w:ascii="Aptos" w:hAnsi="Aptos" w:eastAsia="Aptos" w:cs="Aptos"/>
                <w:color w:val="000000" w:themeColor="text1"/>
                <w:sz w:val="12"/>
                <w:szCs w:val="12"/>
              </w:rPr>
              <w:t>]].mean()</w:t>
            </w:r>
          </w:p>
          <w:p w:rsidR="1C38B521" w:rsidP="1C38B521" w:rsidRDefault="1C38B521" w14:paraId="49F52826" w14:textId="53734054">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Note: Provide your answer using lowercase</w:t>
            </w:r>
          </w:p>
        </w:tc>
        <w:tc>
          <w:tcPr>
            <w:tcW w:w="1110" w:type="dxa"/>
            <w:shd w:val="clear" w:color="auto" w:fill="auto"/>
            <w:tcMar/>
          </w:tcPr>
          <w:p w:rsidR="1C38B521" w:rsidP="1C38B521" w:rsidRDefault="1C38B521" w14:paraId="1D616285" w14:textId="5834DC54">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0E2B11F3" w14:textId="46E3B653">
            <w:pPr>
              <w:spacing w:line="259" w:lineRule="auto"/>
              <w:rPr>
                <w:rFonts w:ascii="Aptos" w:hAnsi="Aptos" w:eastAsia="Aptos" w:cs="Aptos"/>
                <w:color w:val="000000" w:themeColor="text1"/>
                <w:sz w:val="12"/>
                <w:szCs w:val="12"/>
              </w:rPr>
            </w:pPr>
            <w:commentRangeStart w:id="1160114323"/>
            <w:r w:rsidRPr="3945ACA1" w:rsidR="1C38B521">
              <w:rPr>
                <w:rFonts w:ascii="Aptos" w:hAnsi="Aptos" w:eastAsia="Aptos" w:cs="Aptos"/>
                <w:color w:val="000000" w:themeColor="text1" w:themeTint="FF" w:themeShade="FF"/>
                <w:sz w:val="12"/>
                <w:szCs w:val="12"/>
              </w:rPr>
              <w:t>groupby</w:t>
            </w:r>
          </w:p>
          <w:p w:rsidR="1C38B521" w:rsidP="1C38B521" w:rsidRDefault="1C38B521" w14:paraId="0705A5FF" w14:textId="7B03B76B">
            <w:pPr>
              <w:spacing w:line="259" w:lineRule="auto"/>
              <w:rPr>
                <w:rFonts w:ascii="Aptos" w:hAnsi="Aptos" w:eastAsia="Aptos" w:cs="Aptos"/>
                <w:color w:val="000000" w:themeColor="text1"/>
                <w:sz w:val="12"/>
                <w:szCs w:val="12"/>
              </w:rPr>
            </w:pPr>
            <w:r w:rsidRPr="595FC4A3">
              <w:rPr>
                <w:rFonts w:ascii="Aptos" w:hAnsi="Aptos" w:eastAsia="Aptos" w:cs="Aptos"/>
                <w:color w:val="000000" w:themeColor="text1"/>
                <w:sz w:val="12"/>
                <w:szCs w:val="12"/>
              </w:rPr>
              <w:t>original_language</w:t>
            </w:r>
          </w:p>
          <w:p w:rsidR="1C38B521" w:rsidP="1C38B521" w:rsidRDefault="1C38B521" w14:paraId="3F152AD1" w14:textId="51DE5CB1">
            <w:pPr>
              <w:spacing w:line="259" w:lineRule="auto"/>
              <w:rPr>
                <w:rFonts w:ascii="Aptos" w:hAnsi="Aptos" w:eastAsia="Aptos" w:cs="Aptos"/>
                <w:color w:val="000000" w:themeColor="text1"/>
                <w:sz w:val="12"/>
                <w:szCs w:val="12"/>
              </w:rPr>
            </w:pPr>
            <w:r w:rsidRPr="3945ACA1" w:rsidR="1C38B521">
              <w:rPr>
                <w:rFonts w:ascii="Aptos" w:hAnsi="Aptos" w:eastAsia="Aptos" w:cs="Aptos"/>
                <w:color w:val="000000" w:themeColor="text1" w:themeTint="FF" w:themeShade="FF"/>
                <w:sz w:val="12"/>
                <w:szCs w:val="12"/>
              </w:rPr>
              <w:t>vote_average</w:t>
            </w:r>
            <w:commentRangeEnd w:id="1160114323"/>
            <w:r>
              <w:rPr>
                <w:rStyle w:val="CommentReference"/>
              </w:rPr>
              <w:commentReference w:id="1160114323"/>
            </w:r>
          </w:p>
        </w:tc>
        <w:tc>
          <w:tcPr>
            <w:tcW w:w="653" w:type="dxa"/>
            <w:tcMar/>
          </w:tcPr>
          <w:p w:rsidR="1C38B521" w:rsidP="1C38B521" w:rsidRDefault="1C38B521" w14:paraId="0755BA74" w14:textId="668873BD">
            <w:pPr>
              <w:spacing w:line="259" w:lineRule="auto"/>
              <w:rPr>
                <w:rFonts w:ascii="Aptos" w:hAnsi="Aptos" w:eastAsia="Aptos" w:cs="Aptos"/>
                <w:color w:val="000000" w:themeColor="text1"/>
                <w:sz w:val="12"/>
                <w:szCs w:val="12"/>
              </w:rPr>
            </w:pPr>
            <w:hyperlink r:id="rId103">
              <w:r w:rsidRPr="1C38B521">
                <w:rPr>
                  <w:rStyle w:val="Hipervnculo"/>
                  <w:rFonts w:ascii="Aptos" w:hAnsi="Aptos" w:eastAsia="Aptos" w:cs="Aptos"/>
                  <w:sz w:val="12"/>
                  <w:szCs w:val="12"/>
                </w:rPr>
                <w:t>M1</w:t>
              </w:r>
            </w:hyperlink>
          </w:p>
          <w:p w:rsidR="1C38B521" w:rsidP="1C38B521" w:rsidRDefault="1C38B521" w14:paraId="13EB8C9E" w14:textId="30292B67">
            <w:pPr>
              <w:spacing w:line="259" w:lineRule="auto"/>
              <w:rPr>
                <w:rFonts w:ascii="Aptos" w:hAnsi="Aptos" w:eastAsia="Aptos" w:cs="Aptos"/>
                <w:color w:val="000000" w:themeColor="text1"/>
                <w:sz w:val="12"/>
                <w:szCs w:val="12"/>
              </w:rPr>
            </w:pPr>
            <w:hyperlink r:id="rId104">
              <w:r w:rsidRPr="1C38B521">
                <w:rPr>
                  <w:rStyle w:val="Hipervnculo"/>
                  <w:rFonts w:ascii="Aptos" w:hAnsi="Aptos" w:eastAsia="Aptos" w:cs="Aptos"/>
                  <w:sz w:val="12"/>
                  <w:szCs w:val="12"/>
                </w:rPr>
                <w:t>C1</w:t>
              </w:r>
            </w:hyperlink>
          </w:p>
          <w:p w:rsidR="1C38B521" w:rsidP="1C38B521" w:rsidRDefault="1C38B521" w14:paraId="1D1F8DD7" w14:textId="14BB1347">
            <w:pPr>
              <w:spacing w:line="259" w:lineRule="auto"/>
              <w:rPr>
                <w:rFonts w:ascii="Aptos" w:hAnsi="Aptos" w:eastAsia="Aptos" w:cs="Aptos"/>
                <w:color w:val="000000" w:themeColor="text1"/>
                <w:sz w:val="12"/>
                <w:szCs w:val="12"/>
              </w:rPr>
            </w:pPr>
          </w:p>
          <w:p w:rsidR="1C38B521" w:rsidP="1C38B521" w:rsidRDefault="1C38B521" w14:paraId="068E99D0" w14:textId="6AE9C162">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4A2D68" w14:paraId="242C856E" w14:textId="75BD91F4">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Q15</w:t>
            </w:r>
            <w:r w:rsidR="00D47A6E">
              <w:rPr>
                <w:rStyle w:val="normaltextrun"/>
                <w:rFonts w:ascii="Aptos" w:hAnsi="Aptos" w:eastAsia="Aptos" w:cs="Apto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Complete the following line of code to calculate the mean budget by genre:</w:t>
            </w:r>
          </w:p>
          <w:p w:rsidR="1C38B521" w:rsidP="1C38B521" w:rsidRDefault="1C38B521" w14:paraId="4FCDA9D0" w14:textId="628ABCC8">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xml:space="preserve"> </w:t>
            </w:r>
          </w:p>
          <w:p w:rsidR="1C38B521" w:rsidP="1C38B521" w:rsidRDefault="23AA6DA6" w14:paraId="5F546AA1" w14:textId="4FC7C7BE">
            <w:pPr>
              <w:spacing w:line="259" w:lineRule="auto"/>
              <w:rPr>
                <w:rFonts w:ascii="Aptos" w:hAnsi="Aptos" w:eastAsia="Aptos" w:cs="Aptos"/>
                <w:color w:val="000000" w:themeColor="text1"/>
                <w:sz w:val="12"/>
                <w:szCs w:val="12"/>
              </w:rPr>
            </w:pPr>
            <w:r w:rsidRPr="595FC4A3">
              <w:rPr>
                <w:rStyle w:val="normaltextrun"/>
                <w:rFonts w:ascii="Aptos" w:hAnsi="Aptos" w:eastAsia="Aptos" w:cs="Aptos"/>
                <w:color w:val="000000" w:themeColor="text1"/>
                <w:sz w:val="12"/>
                <w:szCs w:val="12"/>
              </w:rPr>
              <w:t>M</w:t>
            </w:r>
            <w:r w:rsidRPr="595FC4A3" w:rsidR="1C38B521">
              <w:rPr>
                <w:rStyle w:val="normaltextrun"/>
                <w:rFonts w:ascii="Aptos" w:hAnsi="Aptos" w:eastAsia="Aptos" w:cs="Aptos"/>
                <w:color w:val="000000" w:themeColor="text1"/>
                <w:sz w:val="12"/>
                <w:szCs w:val="12"/>
              </w:rPr>
              <w:t>ovies.</w:t>
            </w:r>
            <w:r w:rsidRPr="595FC4A3">
              <w:rPr>
                <w:rStyle w:val="normaltextrun"/>
                <w:rFonts w:ascii="Aptos" w:hAnsi="Aptos" w:eastAsia="Aptos" w:cs="Aptos"/>
                <w:color w:val="000000" w:themeColor="text1"/>
                <w:sz w:val="12"/>
                <w:szCs w:val="12"/>
              </w:rPr>
              <w:t>_______</w:t>
            </w:r>
            <w:r w:rsidRPr="595FC4A3" w:rsidR="1C38B521">
              <w:rPr>
                <w:rStyle w:val="normaltextrun"/>
                <w:rFonts w:ascii="Aptos" w:hAnsi="Aptos" w:eastAsia="Aptos" w:cs="Aptos"/>
                <w:color w:val="000000" w:themeColor="text1"/>
                <w:sz w:val="12"/>
                <w:szCs w:val="12"/>
              </w:rPr>
              <w:t>(</w:t>
            </w:r>
            <w:r w:rsidRPr="1C38B521" w:rsidR="1C38B521">
              <w:rPr>
                <w:rStyle w:val="normaltextrun"/>
                <w:rFonts w:ascii="Aptos" w:hAnsi="Aptos" w:eastAsia="Aptos" w:cs="Aptos"/>
                <w:color w:val="000000" w:themeColor="text1"/>
                <w:sz w:val="12"/>
                <w:szCs w:val="12"/>
              </w:rPr>
              <w:t>'main_genre'</w:t>
            </w:r>
            <w:r w:rsidRPr="595FC4A3" w:rsidR="1C38B521">
              <w:rPr>
                <w:rStyle w:val="normaltextrun"/>
                <w:rFonts w:ascii="Aptos" w:hAnsi="Aptos" w:eastAsia="Aptos" w:cs="Aptos"/>
                <w:color w:val="000000" w:themeColor="text1"/>
                <w:sz w:val="12"/>
                <w:szCs w:val="12"/>
              </w:rPr>
              <w:t>)[</w:t>
            </w:r>
            <w:r w:rsidRPr="595FC4A3" w:rsidR="6BAEA8EC">
              <w:rPr>
                <w:rStyle w:val="normaltextrun"/>
                <w:rFonts w:ascii="Aptos" w:hAnsi="Aptos" w:eastAsia="Aptos" w:cs="Aptos"/>
                <w:color w:val="000000" w:themeColor="text1"/>
                <w:sz w:val="12"/>
                <w:szCs w:val="12"/>
              </w:rPr>
              <w:t>“______”</w:t>
            </w:r>
            <w:r w:rsidRPr="595FC4A3" w:rsidR="1C38B521">
              <w:rPr>
                <w:rStyle w:val="normaltextrun"/>
                <w:rFonts w:ascii="Aptos" w:hAnsi="Aptos" w:eastAsia="Aptos" w:cs="Aptos"/>
                <w:color w:val="000000" w:themeColor="text1"/>
                <w:sz w:val="12"/>
                <w:szCs w:val="12"/>
              </w:rPr>
              <w:t>].</w:t>
            </w:r>
            <w:r w:rsidRPr="1C38B521" w:rsidR="1C38B521">
              <w:rPr>
                <w:rStyle w:val="normaltextrun"/>
                <w:rFonts w:ascii="Aptos" w:hAnsi="Aptos" w:eastAsia="Aptos" w:cs="Aptos"/>
                <w:color w:val="000000" w:themeColor="text1"/>
                <w:sz w:val="12"/>
                <w:szCs w:val="12"/>
              </w:rPr>
              <w:t>mean()</w:t>
            </w:r>
          </w:p>
          <w:p w:rsidR="1C38B521" w:rsidP="1C38B521" w:rsidRDefault="1C38B521" w14:paraId="238804AE" w14:textId="74835F1A">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Note: Provide your answer using lowercase</w:t>
            </w:r>
          </w:p>
        </w:tc>
        <w:tc>
          <w:tcPr>
            <w:tcW w:w="1080" w:type="dxa"/>
            <w:shd w:val="clear" w:color="auto" w:fill="auto"/>
            <w:tcMar/>
          </w:tcPr>
          <w:p w:rsidR="1C38B521" w:rsidP="1C38B521" w:rsidRDefault="1C38B521" w14:paraId="22307942" w14:textId="5ED9BF63">
            <w:pPr>
              <w:spacing w:line="259" w:lineRule="auto"/>
              <w:rPr>
                <w:rFonts w:ascii="Aptos" w:hAnsi="Aptos" w:eastAsia="Aptos" w:cs="Aptos"/>
                <w:color w:val="000000" w:themeColor="text1"/>
                <w:sz w:val="12"/>
                <w:szCs w:val="12"/>
              </w:rPr>
            </w:pPr>
          </w:p>
        </w:tc>
        <w:tc>
          <w:tcPr>
            <w:tcW w:w="984" w:type="dxa"/>
            <w:tcMar/>
          </w:tcPr>
          <w:p w:rsidR="1C38B521" w:rsidP="1C38B521" w:rsidRDefault="1C38B521" w14:paraId="79D4EE87" w14:textId="568FEE4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groupby</w:t>
            </w:r>
          </w:p>
          <w:p w:rsidR="1C38B521" w:rsidP="1C38B521" w:rsidRDefault="1C38B521" w14:paraId="364EFBA2" w14:textId="500E643E">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budget</w:t>
            </w:r>
          </w:p>
        </w:tc>
        <w:tc>
          <w:tcPr>
            <w:tcW w:w="667" w:type="dxa"/>
            <w:tcMar/>
          </w:tcPr>
          <w:p w:rsidR="1C38B521" w:rsidP="1C38B521" w:rsidRDefault="1C38B521" w14:paraId="27A25687" w14:textId="5C5A67D2">
            <w:pPr>
              <w:spacing w:line="259" w:lineRule="auto"/>
              <w:rPr>
                <w:rFonts w:ascii="Aptos" w:hAnsi="Aptos" w:eastAsia="Aptos" w:cs="Aptos"/>
                <w:color w:val="000000" w:themeColor="text1"/>
                <w:sz w:val="12"/>
                <w:szCs w:val="12"/>
              </w:rPr>
            </w:pPr>
            <w:hyperlink r:id="rId105">
              <w:r w:rsidRPr="1C38B521">
                <w:rPr>
                  <w:rStyle w:val="Hipervnculo"/>
                  <w:rFonts w:ascii="Aptos" w:hAnsi="Aptos" w:eastAsia="Aptos" w:cs="Aptos"/>
                  <w:sz w:val="12"/>
                  <w:szCs w:val="12"/>
                </w:rPr>
                <w:t>M2</w:t>
              </w:r>
            </w:hyperlink>
          </w:p>
          <w:p w:rsidR="1C38B521" w:rsidP="1C38B521" w:rsidRDefault="1C38B521" w14:paraId="1F7D1A39" w14:textId="764DF647">
            <w:pPr>
              <w:spacing w:line="259" w:lineRule="auto"/>
              <w:rPr>
                <w:rFonts w:ascii="Aptos" w:hAnsi="Aptos" w:eastAsia="Aptos" w:cs="Aptos"/>
                <w:color w:val="000000" w:themeColor="text1"/>
                <w:sz w:val="12"/>
                <w:szCs w:val="12"/>
              </w:rPr>
            </w:pPr>
            <w:hyperlink r:id="rId106">
              <w:r w:rsidRPr="1C38B521">
                <w:rPr>
                  <w:rStyle w:val="Hipervnculo"/>
                  <w:rFonts w:ascii="Aptos" w:hAnsi="Aptos" w:eastAsia="Aptos" w:cs="Aptos"/>
                  <w:sz w:val="12"/>
                  <w:szCs w:val="12"/>
                </w:rPr>
                <w:t>C2</w:t>
              </w:r>
            </w:hyperlink>
          </w:p>
          <w:p w:rsidR="1C38B521" w:rsidP="1C38B521" w:rsidRDefault="1C38B521" w14:paraId="2D6A9EF1" w14:textId="219935FB">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524760" w14:paraId="45FC562F" w14:textId="7DDF712E">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Q15</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Complete the following line of code to calculate the mean budget by genre:</w:t>
            </w:r>
          </w:p>
          <w:p w:rsidR="1C38B521" w:rsidP="1C38B521" w:rsidRDefault="1C38B521" w14:paraId="0D07CDB9" w14:textId="30DCC01D">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xml:space="preserve"> </w:t>
            </w:r>
          </w:p>
          <w:p w:rsidR="1C38B521" w:rsidP="1C38B521" w:rsidRDefault="1C38B521" w14:paraId="43623EF5" w14:textId="374FADD0">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movies</w:t>
            </w:r>
            <w:r w:rsidRPr="595FC4A3">
              <w:rPr>
                <w:rStyle w:val="normaltextrun"/>
                <w:rFonts w:ascii="Aptos" w:hAnsi="Aptos" w:eastAsia="Aptos" w:cs="Aptos"/>
                <w:color w:val="000000" w:themeColor="text1"/>
                <w:sz w:val="12"/>
                <w:szCs w:val="12"/>
              </w:rPr>
              <w:t>.</w:t>
            </w:r>
            <w:r w:rsidRPr="595FC4A3" w:rsidR="28977A91">
              <w:rPr>
                <w:rStyle w:val="normaltextrun"/>
                <w:rFonts w:ascii="Aptos" w:hAnsi="Aptos" w:eastAsia="Aptos" w:cs="Aptos"/>
                <w:color w:val="000000" w:themeColor="text1"/>
                <w:sz w:val="12"/>
                <w:szCs w:val="12"/>
              </w:rPr>
              <w:t>______</w:t>
            </w:r>
            <w:r w:rsidRPr="595FC4A3">
              <w:rPr>
                <w:rStyle w:val="normaltextrun"/>
                <w:rFonts w:ascii="Aptos" w:hAnsi="Aptos" w:eastAsia="Aptos" w:cs="Aptos"/>
                <w:color w:val="000000" w:themeColor="text1"/>
                <w:sz w:val="12"/>
                <w:szCs w:val="12"/>
              </w:rPr>
              <w:t xml:space="preserve"> (</w:t>
            </w:r>
            <w:r w:rsidRPr="595FC4A3" w:rsidR="2090FA7F">
              <w:rPr>
                <w:rStyle w:val="normaltextrun"/>
                <w:rFonts w:ascii="Aptos" w:hAnsi="Aptos" w:eastAsia="Aptos" w:cs="Aptos"/>
                <w:color w:val="000000" w:themeColor="text1"/>
                <w:sz w:val="12"/>
                <w:szCs w:val="12"/>
              </w:rPr>
              <w:t>"________"</w:t>
            </w:r>
            <w:r w:rsidRPr="595FC4A3">
              <w:rPr>
                <w:rStyle w:val="normaltextrun"/>
                <w:rFonts w:ascii="Aptos" w:hAnsi="Aptos" w:eastAsia="Aptos" w:cs="Aptos"/>
                <w:color w:val="000000" w:themeColor="text1"/>
                <w:sz w:val="12"/>
                <w:szCs w:val="12"/>
              </w:rPr>
              <w:t>)[</w:t>
            </w:r>
            <w:r w:rsidRPr="1C38B521">
              <w:rPr>
                <w:rStyle w:val="normaltextrun"/>
                <w:rFonts w:ascii="Aptos" w:hAnsi="Aptos" w:eastAsia="Aptos" w:cs="Aptos"/>
                <w:color w:val="000000" w:themeColor="text1"/>
                <w:sz w:val="12"/>
                <w:szCs w:val="12"/>
              </w:rPr>
              <w:t>'budget'].mean()</w:t>
            </w:r>
          </w:p>
          <w:p w:rsidR="1C38B521" w:rsidP="1C38B521" w:rsidRDefault="1C38B521" w14:paraId="7987099C" w14:textId="780217FD">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Note: Provide your answer using lowercase</w:t>
            </w:r>
          </w:p>
        </w:tc>
        <w:tc>
          <w:tcPr>
            <w:tcW w:w="1110" w:type="dxa"/>
            <w:shd w:val="clear" w:color="auto" w:fill="auto"/>
            <w:tcMar/>
          </w:tcPr>
          <w:p w:rsidR="1C38B521" w:rsidP="1C38B521" w:rsidRDefault="1C38B521" w14:paraId="54A95C98" w14:textId="1768FCFE">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1F0039A8" w14:textId="5A67A99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groupby</w:t>
            </w:r>
          </w:p>
          <w:p w:rsidR="1C38B521" w:rsidP="1C38B521" w:rsidRDefault="1C38B521" w14:paraId="4BA46664" w14:textId="259EB49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main_genre</w:t>
            </w:r>
          </w:p>
        </w:tc>
        <w:tc>
          <w:tcPr>
            <w:tcW w:w="683" w:type="dxa"/>
            <w:tcMar/>
          </w:tcPr>
          <w:p w:rsidR="1C38B521" w:rsidP="1C38B521" w:rsidRDefault="1C38B521" w14:paraId="6F7256A2" w14:textId="7AE372CC">
            <w:pPr>
              <w:spacing w:line="259" w:lineRule="auto"/>
              <w:rPr>
                <w:rFonts w:ascii="Aptos" w:hAnsi="Aptos" w:eastAsia="Aptos" w:cs="Aptos"/>
                <w:color w:val="000000" w:themeColor="text1"/>
                <w:sz w:val="12"/>
                <w:szCs w:val="12"/>
              </w:rPr>
            </w:pPr>
            <w:hyperlink r:id="rId107">
              <w:r w:rsidRPr="1C38B521">
                <w:rPr>
                  <w:rStyle w:val="Hipervnculo"/>
                  <w:rFonts w:ascii="Aptos" w:hAnsi="Aptos" w:eastAsia="Aptos" w:cs="Aptos"/>
                  <w:sz w:val="12"/>
                  <w:szCs w:val="12"/>
                </w:rPr>
                <w:t>M3</w:t>
              </w:r>
            </w:hyperlink>
          </w:p>
          <w:p w:rsidR="1C38B521" w:rsidP="1C38B521" w:rsidRDefault="1C38B521" w14:paraId="4749EB85" w14:textId="00E02FB0">
            <w:pPr>
              <w:spacing w:line="259" w:lineRule="auto"/>
              <w:rPr>
                <w:rFonts w:ascii="Aptos" w:hAnsi="Aptos" w:eastAsia="Aptos" w:cs="Aptos"/>
                <w:color w:val="000000" w:themeColor="text1"/>
                <w:sz w:val="12"/>
                <w:szCs w:val="12"/>
              </w:rPr>
            </w:pPr>
            <w:hyperlink r:id="rId108">
              <w:r w:rsidRPr="1C38B521">
                <w:rPr>
                  <w:rStyle w:val="Hipervnculo"/>
                  <w:rFonts w:ascii="Aptos" w:hAnsi="Aptos" w:eastAsia="Aptos" w:cs="Aptos"/>
                  <w:sz w:val="12"/>
                  <w:szCs w:val="12"/>
                </w:rPr>
                <w:t>C3</w:t>
              </w:r>
            </w:hyperlink>
          </w:p>
          <w:p w:rsidR="1C38B521" w:rsidP="1C38B521" w:rsidRDefault="1C38B521" w14:paraId="490E2EB7" w14:textId="795C4913">
            <w:pPr>
              <w:spacing w:line="259" w:lineRule="auto"/>
              <w:rPr>
                <w:rFonts w:ascii="Aptos" w:hAnsi="Aptos" w:eastAsia="Aptos" w:cs="Aptos"/>
                <w:color w:val="000000" w:themeColor="text1"/>
                <w:sz w:val="12"/>
                <w:szCs w:val="12"/>
              </w:rPr>
            </w:pPr>
          </w:p>
        </w:tc>
        <w:tc>
          <w:tcPr>
            <w:tcW w:w="2822" w:type="dxa"/>
            <w:shd w:val="clear" w:color="auto" w:fill="E2EFD9" w:themeFill="accent6" w:themeFillTint="33"/>
            <w:tcMar/>
          </w:tcPr>
          <w:p w:rsidR="1C38B521" w:rsidP="1C38B521" w:rsidRDefault="00524760" w14:paraId="50E514FA" w14:textId="7E8616AE">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Q15</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Complete the following line of code to calculate the mean budget by genre and original_language:</w:t>
            </w:r>
          </w:p>
          <w:p w:rsidR="1C38B521" w:rsidP="1C38B521" w:rsidRDefault="1C38B521" w14:paraId="2E800EB1" w14:textId="3B9D00A3">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xml:space="preserve"> </w:t>
            </w:r>
          </w:p>
          <w:p w:rsidR="1C38B521" w:rsidP="1C38B521" w:rsidRDefault="1C38B521" w14:paraId="39D272F7" w14:textId="26F5037F">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movies</w:t>
            </w:r>
            <w:r w:rsidRPr="595FC4A3">
              <w:rPr>
                <w:rStyle w:val="normaltextrun"/>
                <w:rFonts w:ascii="Aptos" w:hAnsi="Aptos" w:eastAsia="Aptos" w:cs="Aptos"/>
                <w:color w:val="000000" w:themeColor="text1"/>
                <w:sz w:val="12"/>
                <w:szCs w:val="12"/>
              </w:rPr>
              <w:t>.</w:t>
            </w:r>
            <w:r w:rsidRPr="595FC4A3" w:rsidR="10F51307">
              <w:rPr>
                <w:rStyle w:val="normaltextrun"/>
                <w:rFonts w:ascii="Aptos" w:hAnsi="Aptos" w:eastAsia="Aptos" w:cs="Aptos"/>
                <w:color w:val="000000" w:themeColor="text1"/>
                <w:sz w:val="12"/>
                <w:szCs w:val="12"/>
              </w:rPr>
              <w:t>______</w:t>
            </w:r>
            <w:r w:rsidRPr="595FC4A3">
              <w:rPr>
                <w:rStyle w:val="normaltextrun"/>
                <w:rFonts w:ascii="Aptos" w:hAnsi="Aptos" w:eastAsia="Aptos" w:cs="Aptos"/>
                <w:color w:val="000000" w:themeColor="text1"/>
                <w:sz w:val="12"/>
                <w:szCs w:val="12"/>
              </w:rPr>
              <w:t xml:space="preserve"> (</w:t>
            </w:r>
            <w:r w:rsidRPr="595FC4A3" w:rsidR="1898A741">
              <w:rPr>
                <w:rStyle w:val="normaltextrun"/>
                <w:rFonts w:ascii="Aptos" w:hAnsi="Aptos" w:eastAsia="Aptos" w:cs="Aptos"/>
                <w:color w:val="000000" w:themeColor="text1"/>
                <w:sz w:val="12"/>
                <w:szCs w:val="12"/>
              </w:rPr>
              <w:t>[“______”, “______”]</w:t>
            </w:r>
            <w:r w:rsidRPr="595FC4A3">
              <w:rPr>
                <w:rStyle w:val="normaltextrun"/>
                <w:rFonts w:ascii="Aptos" w:hAnsi="Aptos" w:eastAsia="Aptos" w:cs="Aptos"/>
                <w:color w:val="000000" w:themeColor="text1"/>
                <w:sz w:val="12"/>
                <w:szCs w:val="12"/>
              </w:rPr>
              <w:t>)[</w:t>
            </w:r>
            <w:r w:rsidRPr="1C38B521">
              <w:rPr>
                <w:rStyle w:val="normaltextrun"/>
                <w:rFonts w:ascii="Aptos" w:hAnsi="Aptos" w:eastAsia="Aptos" w:cs="Aptos"/>
                <w:color w:val="000000" w:themeColor="text1"/>
                <w:sz w:val="12"/>
                <w:szCs w:val="12"/>
              </w:rPr>
              <w:t>'budget'].mean()</w:t>
            </w:r>
          </w:p>
          <w:p w:rsidR="1C38B521" w:rsidP="1C38B521" w:rsidRDefault="1C38B521" w14:paraId="76B5E150" w14:textId="407A4EE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Note: Provide your answer using lowercase</w:t>
            </w:r>
          </w:p>
        </w:tc>
        <w:tc>
          <w:tcPr>
            <w:tcW w:w="1110" w:type="dxa"/>
            <w:shd w:val="clear" w:color="auto" w:fill="E2EFD9" w:themeFill="accent6" w:themeFillTint="33"/>
            <w:tcMar/>
          </w:tcPr>
          <w:p w:rsidR="1C38B521" w:rsidP="1C38B521" w:rsidRDefault="1C38B521" w14:paraId="1D71AA06" w14:textId="29181F4F">
            <w:pPr>
              <w:spacing w:line="259" w:lineRule="auto"/>
              <w:rPr>
                <w:rFonts w:ascii="Aptos" w:hAnsi="Aptos" w:eastAsia="Aptos" w:cs="Aptos"/>
                <w:color w:val="000000" w:themeColor="text1"/>
                <w:sz w:val="12"/>
                <w:szCs w:val="12"/>
              </w:rPr>
            </w:pPr>
          </w:p>
        </w:tc>
        <w:tc>
          <w:tcPr>
            <w:tcW w:w="991" w:type="dxa"/>
            <w:shd w:val="clear" w:color="auto" w:fill="E2EFD9" w:themeFill="accent6" w:themeFillTint="33"/>
            <w:tcMar/>
          </w:tcPr>
          <w:p w:rsidR="1C38B521" w:rsidP="1C38B521" w:rsidRDefault="1C38B521" w14:paraId="2BD1EB63" w14:textId="12F63F62">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groupby</w:t>
            </w:r>
          </w:p>
          <w:p w:rsidR="1C38B521" w:rsidP="1C38B521" w:rsidRDefault="1C38B521" w14:paraId="36935442" w14:textId="539917DB">
            <w:pPr>
              <w:spacing w:line="259" w:lineRule="auto"/>
              <w:rPr>
                <w:rFonts w:ascii="Aptos" w:hAnsi="Aptos" w:eastAsia="Aptos" w:cs="Aptos"/>
                <w:color w:val="000000" w:themeColor="text1"/>
                <w:sz w:val="12"/>
                <w:szCs w:val="12"/>
              </w:rPr>
            </w:pPr>
            <w:r w:rsidRPr="595FC4A3">
              <w:rPr>
                <w:rFonts w:ascii="Aptos" w:hAnsi="Aptos" w:eastAsia="Aptos" w:cs="Aptos"/>
                <w:color w:val="000000" w:themeColor="text1"/>
                <w:sz w:val="12"/>
                <w:szCs w:val="12"/>
              </w:rPr>
              <w:t>main_genre original_language</w:t>
            </w:r>
          </w:p>
        </w:tc>
        <w:tc>
          <w:tcPr>
            <w:tcW w:w="699" w:type="dxa"/>
            <w:tcMar/>
          </w:tcPr>
          <w:p w:rsidR="1C38B521" w:rsidP="1C38B521" w:rsidRDefault="1C38B521" w14:paraId="6B85D622" w14:textId="532D5F6B">
            <w:pPr>
              <w:spacing w:line="259" w:lineRule="auto"/>
              <w:rPr>
                <w:rFonts w:ascii="Aptos" w:hAnsi="Aptos" w:eastAsia="Aptos" w:cs="Aptos"/>
                <w:color w:val="000000" w:themeColor="text1"/>
                <w:sz w:val="12"/>
                <w:szCs w:val="12"/>
              </w:rPr>
            </w:pPr>
            <w:hyperlink r:id="rId109">
              <w:r w:rsidRPr="1C38B521">
                <w:rPr>
                  <w:rStyle w:val="Hipervnculo"/>
                  <w:rFonts w:ascii="Aptos" w:hAnsi="Aptos" w:eastAsia="Aptos" w:cs="Aptos"/>
                  <w:sz w:val="12"/>
                  <w:szCs w:val="12"/>
                </w:rPr>
                <w:t>M4</w:t>
              </w:r>
            </w:hyperlink>
          </w:p>
          <w:p w:rsidR="1C38B521" w:rsidP="1C38B521" w:rsidRDefault="1C38B521" w14:paraId="490E82C5" w14:textId="3F2E43C9">
            <w:pPr>
              <w:spacing w:line="259" w:lineRule="auto"/>
              <w:rPr>
                <w:rFonts w:ascii="Aptos" w:hAnsi="Aptos" w:eastAsia="Aptos" w:cs="Aptos"/>
                <w:color w:val="000000" w:themeColor="text1"/>
                <w:sz w:val="12"/>
                <w:szCs w:val="12"/>
              </w:rPr>
            </w:pPr>
            <w:hyperlink r:id="rId110">
              <w:r w:rsidRPr="1C38B521">
                <w:rPr>
                  <w:rStyle w:val="Hipervnculo"/>
                  <w:rFonts w:ascii="Aptos" w:hAnsi="Aptos" w:eastAsia="Aptos" w:cs="Aptos"/>
                  <w:sz w:val="12"/>
                  <w:szCs w:val="12"/>
                </w:rPr>
                <w:t>C4</w:t>
              </w:r>
            </w:hyperlink>
          </w:p>
          <w:p w:rsidR="1C38B521" w:rsidP="1C38B521" w:rsidRDefault="1C38B521" w14:paraId="4B7A27CA" w14:textId="5DE8615C">
            <w:pPr>
              <w:spacing w:line="259" w:lineRule="auto"/>
              <w:rPr>
                <w:rFonts w:ascii="Aptos" w:hAnsi="Aptos" w:eastAsia="Aptos" w:cs="Aptos"/>
                <w:color w:val="000000" w:themeColor="text1"/>
                <w:sz w:val="12"/>
                <w:szCs w:val="12"/>
              </w:rPr>
            </w:pPr>
          </w:p>
        </w:tc>
      </w:tr>
      <w:tr w:rsidR="008F2172" w:rsidTr="0AAAD340" w14:paraId="26A860B0" w14:textId="77777777">
        <w:trPr>
          <w:trHeight w:val="300"/>
        </w:trPr>
        <w:tc>
          <w:tcPr>
            <w:tcW w:w="345" w:type="dxa"/>
            <w:tcMar/>
          </w:tcPr>
          <w:p w:rsidR="1C38B521" w:rsidP="1C38B521" w:rsidRDefault="1C38B521" w14:paraId="71C27473" w14:textId="458B9C4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14</w:t>
            </w:r>
          </w:p>
        </w:tc>
        <w:tc>
          <w:tcPr>
            <w:tcW w:w="562" w:type="dxa"/>
            <w:tcMar/>
          </w:tcPr>
          <w:p w:rsidR="1C38B521" w:rsidP="1C38B521" w:rsidRDefault="1C38B521" w14:paraId="303C0F3C" w14:textId="3D7C3128">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DS1-3</w:t>
            </w:r>
          </w:p>
        </w:tc>
        <w:tc>
          <w:tcPr>
            <w:tcW w:w="723" w:type="dxa"/>
            <w:tcMar/>
          </w:tcPr>
          <w:p w:rsidRPr="00DD1107" w:rsidR="1C38B521" w:rsidP="1C38B521" w:rsidRDefault="1C38B521" w14:paraId="5FD51E20" w14:textId="71725710">
            <w:pPr>
              <w:spacing w:line="259" w:lineRule="auto"/>
              <w:rPr>
                <w:rFonts w:ascii="Aptos" w:hAnsi="Aptos" w:eastAsia="Aptos" w:cs="Aptos"/>
                <w:color w:val="000000" w:themeColor="text1"/>
                <w:sz w:val="12"/>
                <w:szCs w:val="12"/>
                <w:highlight w:val="cyan"/>
              </w:rPr>
            </w:pPr>
            <w:r w:rsidRPr="00DD1107">
              <w:rPr>
                <w:rStyle w:val="normaltextrun"/>
                <w:rFonts w:ascii="Aptos" w:hAnsi="Aptos" w:eastAsia="Aptos" w:cs="Aptos"/>
                <w:color w:val="000000" w:themeColor="text1"/>
                <w:sz w:val="12"/>
                <w:szCs w:val="12"/>
                <w:highlight w:val="cyan"/>
              </w:rPr>
              <w:t>Fill in the blanks</w:t>
            </w:r>
          </w:p>
        </w:tc>
        <w:tc>
          <w:tcPr>
            <w:tcW w:w="2820" w:type="dxa"/>
            <w:shd w:val="clear" w:color="auto" w:fill="auto"/>
            <w:tcMar/>
          </w:tcPr>
          <w:p w:rsidR="1C38B521" w:rsidP="1C38B521" w:rsidRDefault="00A57754" w14:paraId="48AF8118" w14:textId="441A1281">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w:t>
            </w:r>
            <w:r w:rsidRPr="00CB7CF3" w:rsidR="00CB7CF3">
              <w:rPr>
                <w:rStyle w:val="normaltextrun"/>
                <w:rFonts w:ascii="Aptos" w:hAnsi="Aptos" w:eastAsia="Aptos" w:cs="Aptos"/>
                <w:b/>
                <w:bCs/>
                <w:color w:val="FF0000"/>
                <w:sz w:val="12"/>
                <w:szCs w:val="12"/>
              </w:rPr>
              <w:t>16</w:t>
            </w:r>
            <w:r w:rsidRPr="00A57754">
              <w:rPr>
                <w:rStyle w:val="normaltextrun"/>
                <w:rFonts w:ascii="Aptos" w:hAnsi="Aptos" w:eastAsia="Aptos" w:cs="Aptos"/>
                <w:b/>
                <w:bC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Which original language had the second highest mean budget expenditure?</w:t>
            </w:r>
          </w:p>
          <w:p w:rsidR="1C38B521" w:rsidP="1C38B521" w:rsidRDefault="1C38B521" w14:paraId="51C613D8" w14:textId="42709F32">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Note: Provide your answer using lowercase</w:t>
            </w:r>
          </w:p>
        </w:tc>
        <w:tc>
          <w:tcPr>
            <w:tcW w:w="1110" w:type="dxa"/>
            <w:shd w:val="clear" w:color="auto" w:fill="auto"/>
            <w:tcMar/>
          </w:tcPr>
          <w:p w:rsidR="1C38B521" w:rsidP="1C38B521" w:rsidRDefault="1C38B521" w14:paraId="1DDBB3F9" w14:textId="54EEF2C7">
            <w:pPr>
              <w:spacing w:line="259" w:lineRule="auto"/>
              <w:rPr>
                <w:rFonts w:ascii="Aptos" w:hAnsi="Aptos" w:eastAsia="Aptos" w:cs="Aptos"/>
                <w:color w:val="000000" w:themeColor="text1"/>
                <w:sz w:val="12"/>
                <w:szCs w:val="12"/>
              </w:rPr>
            </w:pPr>
          </w:p>
        </w:tc>
        <w:tc>
          <w:tcPr>
            <w:tcW w:w="998" w:type="dxa"/>
            <w:tcMar/>
          </w:tcPr>
          <w:p w:rsidR="1C38B521" w:rsidP="1C38B521" w:rsidRDefault="1C38B521" w14:paraId="3AE24A88" w14:textId="12E0D933">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ja</w:t>
            </w:r>
          </w:p>
        </w:tc>
        <w:tc>
          <w:tcPr>
            <w:tcW w:w="643" w:type="dxa"/>
            <w:tcMar/>
          </w:tcPr>
          <w:p w:rsidR="1C38B521" w:rsidP="1C38B521" w:rsidRDefault="1C38B521" w14:paraId="711EC7B2" w14:textId="2DA21C9D">
            <w:pPr>
              <w:spacing w:line="259" w:lineRule="auto"/>
              <w:rPr>
                <w:rFonts w:ascii="Aptos" w:hAnsi="Aptos" w:eastAsia="Aptos" w:cs="Aptos"/>
                <w:color w:val="000000" w:themeColor="text1"/>
                <w:sz w:val="12"/>
                <w:szCs w:val="12"/>
              </w:rPr>
            </w:pPr>
            <w:hyperlink r:id="rId111">
              <w:r w:rsidRPr="1C38B521">
                <w:rPr>
                  <w:rStyle w:val="Hipervnculo"/>
                  <w:rFonts w:ascii="Aptos" w:hAnsi="Aptos" w:eastAsia="Aptos" w:cs="Aptos"/>
                  <w:sz w:val="12"/>
                  <w:szCs w:val="12"/>
                </w:rPr>
                <w:t>M0</w:t>
              </w:r>
            </w:hyperlink>
          </w:p>
          <w:p w:rsidR="1C38B521" w:rsidP="1C38B521" w:rsidRDefault="1C38B521" w14:paraId="4EFA9D2E" w14:textId="223BBAE7">
            <w:pPr>
              <w:spacing w:line="259" w:lineRule="auto"/>
              <w:rPr>
                <w:rFonts w:ascii="Aptos" w:hAnsi="Aptos" w:eastAsia="Aptos" w:cs="Aptos"/>
                <w:color w:val="000000" w:themeColor="text1"/>
                <w:sz w:val="12"/>
                <w:szCs w:val="12"/>
              </w:rPr>
            </w:pPr>
            <w:hyperlink r:id="rId112">
              <w:r w:rsidRPr="1C38B521">
                <w:rPr>
                  <w:rStyle w:val="Hipervnculo"/>
                  <w:rFonts w:ascii="Aptos" w:hAnsi="Aptos" w:eastAsia="Aptos" w:cs="Aptos"/>
                  <w:sz w:val="12"/>
                  <w:szCs w:val="12"/>
                </w:rPr>
                <w:t>C0</w:t>
              </w:r>
            </w:hyperlink>
          </w:p>
          <w:p w:rsidR="1C38B521" w:rsidP="1C38B521" w:rsidRDefault="1C38B521" w14:paraId="626A7F0B" w14:textId="4932D526">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7AF8E70D" w14:textId="3979B6AB">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7056B9" w14:paraId="41A50103" w14:textId="69592A08">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Q16</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Which original language had the lowest average vote_average?</w:t>
            </w:r>
          </w:p>
          <w:p w:rsidR="1C38B521" w:rsidP="1C38B521" w:rsidRDefault="1C38B521" w14:paraId="2EB325E2" w14:textId="7B40FD0F">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Note: Provide your answer using lowercase</w:t>
            </w:r>
          </w:p>
        </w:tc>
        <w:tc>
          <w:tcPr>
            <w:tcW w:w="1110" w:type="dxa"/>
            <w:shd w:val="clear" w:color="auto" w:fill="auto"/>
            <w:tcMar/>
          </w:tcPr>
          <w:p w:rsidR="1C38B521" w:rsidP="1C38B521" w:rsidRDefault="1C38B521" w14:paraId="3D748C7C" w14:textId="0AFE484C">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3DA462E8" w14:textId="08347947">
            <w:pPr>
              <w:spacing w:line="259" w:lineRule="auto"/>
              <w:rPr>
                <w:rFonts w:ascii="Aptos" w:hAnsi="Aptos" w:eastAsia="Aptos" w:cs="Aptos"/>
                <w:color w:val="000000" w:themeColor="text1"/>
                <w:sz w:val="12"/>
                <w:szCs w:val="12"/>
              </w:rPr>
            </w:pPr>
            <w:commentRangeStart w:id="1494303985"/>
            <w:r w:rsidRPr="3945ACA1" w:rsidR="1C38B521">
              <w:rPr>
                <w:rFonts w:ascii="Aptos" w:hAnsi="Aptos" w:eastAsia="Aptos" w:cs="Aptos"/>
                <w:color w:val="000000" w:themeColor="text1" w:themeTint="FF" w:themeShade="FF"/>
                <w:sz w:val="12"/>
                <w:szCs w:val="12"/>
              </w:rPr>
              <w:t>ro</w:t>
            </w:r>
            <w:commentRangeEnd w:id="1494303985"/>
            <w:r>
              <w:rPr>
                <w:rStyle w:val="CommentReference"/>
              </w:rPr>
              <w:commentReference w:id="1494303985"/>
            </w:r>
          </w:p>
        </w:tc>
        <w:tc>
          <w:tcPr>
            <w:tcW w:w="653" w:type="dxa"/>
            <w:tcMar/>
          </w:tcPr>
          <w:p w:rsidR="1C38B521" w:rsidP="1C38B521" w:rsidRDefault="1C38B521" w14:paraId="6029D6D1" w14:textId="752C0FA2">
            <w:pPr>
              <w:spacing w:line="259" w:lineRule="auto"/>
              <w:rPr>
                <w:rFonts w:ascii="Aptos" w:hAnsi="Aptos" w:eastAsia="Aptos" w:cs="Aptos"/>
                <w:color w:val="000000" w:themeColor="text1"/>
                <w:sz w:val="12"/>
                <w:szCs w:val="12"/>
              </w:rPr>
            </w:pPr>
            <w:hyperlink r:id="rId113">
              <w:r w:rsidRPr="1C38B521">
                <w:rPr>
                  <w:rStyle w:val="Hipervnculo"/>
                  <w:rFonts w:ascii="Aptos" w:hAnsi="Aptos" w:eastAsia="Aptos" w:cs="Aptos"/>
                  <w:sz w:val="12"/>
                  <w:szCs w:val="12"/>
                </w:rPr>
                <w:t>M1</w:t>
              </w:r>
            </w:hyperlink>
          </w:p>
          <w:p w:rsidR="1C38B521" w:rsidP="1C38B521" w:rsidRDefault="1C38B521" w14:paraId="0508D768" w14:textId="18885F64">
            <w:pPr>
              <w:spacing w:line="259" w:lineRule="auto"/>
              <w:rPr>
                <w:rFonts w:ascii="Aptos" w:hAnsi="Aptos" w:eastAsia="Aptos" w:cs="Aptos"/>
                <w:color w:val="000000" w:themeColor="text1"/>
                <w:sz w:val="12"/>
                <w:szCs w:val="12"/>
              </w:rPr>
            </w:pPr>
            <w:hyperlink r:id="rId114">
              <w:r w:rsidRPr="1C38B521">
                <w:rPr>
                  <w:rStyle w:val="Hipervnculo"/>
                  <w:rFonts w:ascii="Aptos" w:hAnsi="Aptos" w:eastAsia="Aptos" w:cs="Aptos"/>
                  <w:sz w:val="12"/>
                  <w:szCs w:val="12"/>
                </w:rPr>
                <w:t>C1</w:t>
              </w:r>
            </w:hyperlink>
          </w:p>
          <w:p w:rsidR="1C38B521" w:rsidP="1C38B521" w:rsidRDefault="1C38B521" w14:paraId="10C6F1DE" w14:textId="050483E7">
            <w:pPr>
              <w:spacing w:line="259" w:lineRule="auto"/>
              <w:rPr>
                <w:rFonts w:ascii="Aptos" w:hAnsi="Aptos" w:eastAsia="Aptos" w:cs="Aptos"/>
                <w:color w:val="000000" w:themeColor="text1"/>
                <w:sz w:val="12"/>
                <w:szCs w:val="12"/>
              </w:rPr>
            </w:pPr>
          </w:p>
          <w:p w:rsidR="1C38B521" w:rsidP="1C38B521" w:rsidRDefault="1C38B521" w14:paraId="2CB68EA8" w14:textId="48F25842">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7056B9" w14:paraId="4491183E" w14:textId="2CBB8C70">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Q16</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Which genre had the highest mean budget expenditure?</w:t>
            </w:r>
          </w:p>
          <w:p w:rsidR="1C38B521" w:rsidP="1C38B521" w:rsidRDefault="1C38B521" w14:paraId="2C69231E" w14:textId="0A023EE9">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Note: Provide your answer using lowercase</w:t>
            </w:r>
          </w:p>
        </w:tc>
        <w:tc>
          <w:tcPr>
            <w:tcW w:w="1080" w:type="dxa"/>
            <w:shd w:val="clear" w:color="auto" w:fill="auto"/>
            <w:tcMar/>
          </w:tcPr>
          <w:p w:rsidR="1C38B521" w:rsidP="1C38B521" w:rsidRDefault="1C38B521" w14:paraId="3B9C2DC2" w14:textId="3D651E62">
            <w:pPr>
              <w:spacing w:line="259" w:lineRule="auto"/>
              <w:rPr>
                <w:rFonts w:ascii="Aptos" w:hAnsi="Aptos" w:eastAsia="Aptos" w:cs="Aptos"/>
                <w:color w:val="000000" w:themeColor="text1"/>
                <w:sz w:val="12"/>
                <w:szCs w:val="12"/>
              </w:rPr>
            </w:pPr>
          </w:p>
        </w:tc>
        <w:tc>
          <w:tcPr>
            <w:tcW w:w="984" w:type="dxa"/>
            <w:tcMar/>
          </w:tcPr>
          <w:p w:rsidR="1C38B521" w:rsidP="1C38B521" w:rsidRDefault="1C38B521" w14:paraId="33DB0DDE" w14:textId="51F74C33">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Animation</w:t>
            </w:r>
          </w:p>
        </w:tc>
        <w:tc>
          <w:tcPr>
            <w:tcW w:w="667" w:type="dxa"/>
            <w:tcMar/>
          </w:tcPr>
          <w:p w:rsidR="1C38B521" w:rsidP="1C38B521" w:rsidRDefault="1C38B521" w14:paraId="2FF6CF76" w14:textId="05A21FBB">
            <w:pPr>
              <w:spacing w:line="259" w:lineRule="auto"/>
              <w:rPr>
                <w:rFonts w:ascii="Aptos" w:hAnsi="Aptos" w:eastAsia="Aptos" w:cs="Aptos"/>
                <w:color w:val="000000" w:themeColor="text1"/>
                <w:sz w:val="12"/>
                <w:szCs w:val="12"/>
              </w:rPr>
            </w:pPr>
            <w:hyperlink r:id="rId115">
              <w:r w:rsidRPr="1C38B521">
                <w:rPr>
                  <w:rStyle w:val="Hipervnculo"/>
                  <w:rFonts w:ascii="Aptos" w:hAnsi="Aptos" w:eastAsia="Aptos" w:cs="Aptos"/>
                  <w:sz w:val="12"/>
                  <w:szCs w:val="12"/>
                </w:rPr>
                <w:t>M2</w:t>
              </w:r>
            </w:hyperlink>
          </w:p>
          <w:p w:rsidR="1C38B521" w:rsidP="1C38B521" w:rsidRDefault="1C38B521" w14:paraId="7F487CA1" w14:textId="41CBD3B3">
            <w:pPr>
              <w:spacing w:line="259" w:lineRule="auto"/>
              <w:rPr>
                <w:rFonts w:ascii="Aptos" w:hAnsi="Aptos" w:eastAsia="Aptos" w:cs="Aptos"/>
                <w:color w:val="000000" w:themeColor="text1"/>
                <w:sz w:val="12"/>
                <w:szCs w:val="12"/>
              </w:rPr>
            </w:pPr>
            <w:hyperlink r:id="rId116">
              <w:r w:rsidRPr="1C38B521">
                <w:rPr>
                  <w:rStyle w:val="Hipervnculo"/>
                  <w:rFonts w:ascii="Aptos" w:hAnsi="Aptos" w:eastAsia="Aptos" w:cs="Aptos"/>
                  <w:sz w:val="12"/>
                  <w:szCs w:val="12"/>
                </w:rPr>
                <w:t>C2</w:t>
              </w:r>
            </w:hyperlink>
          </w:p>
          <w:p w:rsidR="1C38B521" w:rsidP="1C38B521" w:rsidRDefault="1C38B521" w14:paraId="62882DA2" w14:textId="51D1250B">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524760" w14:paraId="7D951B10" w14:textId="46D266DE">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Q16</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Which genre had the lowest mean budget expenditure?</w:t>
            </w:r>
          </w:p>
          <w:p w:rsidR="1C38B521" w:rsidP="1C38B521" w:rsidRDefault="1C38B521" w14:paraId="0AAB8F7B" w14:textId="155F1B43">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Note: Provide your answer using lowercase</w:t>
            </w:r>
          </w:p>
        </w:tc>
        <w:tc>
          <w:tcPr>
            <w:tcW w:w="1110" w:type="dxa"/>
            <w:shd w:val="clear" w:color="auto" w:fill="auto"/>
            <w:tcMar/>
          </w:tcPr>
          <w:p w:rsidR="1C38B521" w:rsidP="1C38B521" w:rsidRDefault="1C38B521" w14:paraId="7999588A" w14:textId="20A7E1A3">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11EA3719" w14:textId="33A72E2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Foreign</w:t>
            </w:r>
          </w:p>
        </w:tc>
        <w:tc>
          <w:tcPr>
            <w:tcW w:w="683" w:type="dxa"/>
            <w:tcMar/>
          </w:tcPr>
          <w:p w:rsidR="1C38B521" w:rsidP="1C38B521" w:rsidRDefault="1C38B521" w14:paraId="0E347BAF" w14:textId="0D582C5B">
            <w:pPr>
              <w:spacing w:line="259" w:lineRule="auto"/>
              <w:rPr>
                <w:rFonts w:ascii="Aptos" w:hAnsi="Aptos" w:eastAsia="Aptos" w:cs="Aptos"/>
                <w:color w:val="000000" w:themeColor="text1"/>
                <w:sz w:val="12"/>
                <w:szCs w:val="12"/>
              </w:rPr>
            </w:pPr>
            <w:hyperlink r:id="rId117">
              <w:r w:rsidRPr="1C38B521">
                <w:rPr>
                  <w:rStyle w:val="Hipervnculo"/>
                  <w:rFonts w:ascii="Aptos" w:hAnsi="Aptos" w:eastAsia="Aptos" w:cs="Aptos"/>
                  <w:sz w:val="12"/>
                  <w:szCs w:val="12"/>
                </w:rPr>
                <w:t>M3</w:t>
              </w:r>
            </w:hyperlink>
          </w:p>
          <w:p w:rsidR="1C38B521" w:rsidP="1C38B521" w:rsidRDefault="1C38B521" w14:paraId="7F48D68A" w14:textId="62987CD8">
            <w:pPr>
              <w:spacing w:line="259" w:lineRule="auto"/>
              <w:rPr>
                <w:rFonts w:ascii="Aptos" w:hAnsi="Aptos" w:eastAsia="Aptos" w:cs="Aptos"/>
                <w:color w:val="000000" w:themeColor="text1"/>
                <w:sz w:val="12"/>
                <w:szCs w:val="12"/>
              </w:rPr>
            </w:pPr>
            <w:hyperlink r:id="rId118">
              <w:r w:rsidRPr="1C38B521">
                <w:rPr>
                  <w:rStyle w:val="Hipervnculo"/>
                  <w:rFonts w:ascii="Aptos" w:hAnsi="Aptos" w:eastAsia="Aptos" w:cs="Aptos"/>
                  <w:sz w:val="12"/>
                  <w:szCs w:val="12"/>
                </w:rPr>
                <w:t>C3</w:t>
              </w:r>
            </w:hyperlink>
          </w:p>
          <w:p w:rsidR="1C38B521" w:rsidP="1C38B521" w:rsidRDefault="1C38B521" w14:paraId="793747BC" w14:textId="6BDAFC2D">
            <w:pPr>
              <w:spacing w:line="259" w:lineRule="auto"/>
              <w:rPr>
                <w:rFonts w:ascii="Aptos" w:hAnsi="Aptos" w:eastAsia="Aptos" w:cs="Aptos"/>
                <w:color w:val="000000" w:themeColor="text1"/>
                <w:sz w:val="12"/>
                <w:szCs w:val="12"/>
              </w:rPr>
            </w:pPr>
          </w:p>
        </w:tc>
        <w:tc>
          <w:tcPr>
            <w:tcW w:w="2822" w:type="dxa"/>
            <w:shd w:val="clear" w:color="auto" w:fill="E2EFD9" w:themeFill="accent6" w:themeFillTint="33"/>
            <w:tcMar/>
          </w:tcPr>
          <w:p w:rsidR="1C38B521" w:rsidP="1C38B521" w:rsidRDefault="00524760" w14:paraId="4783461E" w14:textId="5F27B9D2">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Q16</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Which genre and language had the second highest mean budget expenditure? Genre: _____  and language ______</w:t>
            </w:r>
          </w:p>
          <w:p w:rsidR="1C38B521" w:rsidP="1C38B521" w:rsidRDefault="1C38B521" w14:paraId="49E8B952" w14:textId="770EACE8">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Note: Provide your answer using lowercase</w:t>
            </w:r>
          </w:p>
        </w:tc>
        <w:tc>
          <w:tcPr>
            <w:tcW w:w="1110" w:type="dxa"/>
            <w:shd w:val="clear" w:color="auto" w:fill="E2EFD9" w:themeFill="accent6" w:themeFillTint="33"/>
            <w:tcMar/>
          </w:tcPr>
          <w:p w:rsidR="1C38B521" w:rsidP="1C38B521" w:rsidRDefault="1C38B521" w14:paraId="2A161B6F" w14:textId="2BD91B7C">
            <w:pPr>
              <w:spacing w:line="259" w:lineRule="auto"/>
              <w:rPr>
                <w:rFonts w:ascii="Aptos" w:hAnsi="Aptos" w:eastAsia="Aptos" w:cs="Aptos"/>
                <w:color w:val="000000" w:themeColor="text1"/>
                <w:sz w:val="12"/>
                <w:szCs w:val="12"/>
              </w:rPr>
            </w:pPr>
          </w:p>
        </w:tc>
        <w:tc>
          <w:tcPr>
            <w:tcW w:w="991" w:type="dxa"/>
            <w:shd w:val="clear" w:color="auto" w:fill="E2EFD9" w:themeFill="accent6" w:themeFillTint="33"/>
            <w:tcMar/>
          </w:tcPr>
          <w:p w:rsidR="1C38B521" w:rsidP="1C38B521" w:rsidRDefault="1C38B521" w14:paraId="78BAE68B" w14:textId="5354615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Fantasy, ko</w:t>
            </w:r>
          </w:p>
        </w:tc>
        <w:tc>
          <w:tcPr>
            <w:tcW w:w="699" w:type="dxa"/>
            <w:tcMar/>
          </w:tcPr>
          <w:p w:rsidR="1C38B521" w:rsidP="1C38B521" w:rsidRDefault="1C38B521" w14:paraId="20EC0B0E" w14:textId="7EBF966F">
            <w:pPr>
              <w:spacing w:line="259" w:lineRule="auto"/>
              <w:rPr>
                <w:rFonts w:ascii="Aptos" w:hAnsi="Aptos" w:eastAsia="Aptos" w:cs="Aptos"/>
                <w:color w:val="000000" w:themeColor="text1"/>
                <w:sz w:val="12"/>
                <w:szCs w:val="12"/>
              </w:rPr>
            </w:pPr>
            <w:hyperlink r:id="rId119">
              <w:r w:rsidRPr="1C38B521">
                <w:rPr>
                  <w:rStyle w:val="Hipervnculo"/>
                  <w:rFonts w:ascii="Aptos" w:hAnsi="Aptos" w:eastAsia="Aptos" w:cs="Aptos"/>
                  <w:sz w:val="12"/>
                  <w:szCs w:val="12"/>
                </w:rPr>
                <w:t>M4</w:t>
              </w:r>
            </w:hyperlink>
          </w:p>
          <w:p w:rsidR="1C38B521" w:rsidP="1C38B521" w:rsidRDefault="1C38B521" w14:paraId="7A1F4CAA" w14:textId="4AD2BD0D">
            <w:pPr>
              <w:spacing w:line="259" w:lineRule="auto"/>
              <w:rPr>
                <w:rFonts w:ascii="Aptos" w:hAnsi="Aptos" w:eastAsia="Aptos" w:cs="Aptos"/>
                <w:color w:val="000000" w:themeColor="text1"/>
                <w:sz w:val="12"/>
                <w:szCs w:val="12"/>
              </w:rPr>
            </w:pPr>
            <w:hyperlink r:id="rId120">
              <w:r w:rsidRPr="1C38B521">
                <w:rPr>
                  <w:rStyle w:val="Hipervnculo"/>
                  <w:rFonts w:ascii="Aptos" w:hAnsi="Aptos" w:eastAsia="Aptos" w:cs="Aptos"/>
                  <w:sz w:val="12"/>
                  <w:szCs w:val="12"/>
                </w:rPr>
                <w:t>C4</w:t>
              </w:r>
            </w:hyperlink>
          </w:p>
          <w:p w:rsidR="1C38B521" w:rsidP="1C38B521" w:rsidRDefault="1C38B521" w14:paraId="707A11E0" w14:textId="3DB59035">
            <w:pPr>
              <w:spacing w:line="259" w:lineRule="auto"/>
              <w:rPr>
                <w:rFonts w:ascii="Aptos" w:hAnsi="Aptos" w:eastAsia="Aptos" w:cs="Aptos"/>
                <w:color w:val="000000" w:themeColor="text1"/>
                <w:sz w:val="12"/>
                <w:szCs w:val="12"/>
              </w:rPr>
            </w:pPr>
          </w:p>
        </w:tc>
      </w:tr>
      <w:tr w:rsidR="008F2172" w:rsidTr="0AAAD340" w14:paraId="1FA65D17" w14:textId="77777777">
        <w:trPr>
          <w:trHeight w:val="300"/>
        </w:trPr>
        <w:tc>
          <w:tcPr>
            <w:tcW w:w="345" w:type="dxa"/>
            <w:tcMar/>
          </w:tcPr>
          <w:p w:rsidR="1C38B521" w:rsidP="1C38B521" w:rsidRDefault="1C38B521" w14:paraId="5E1BD478" w14:textId="3FAFDC2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15</w:t>
            </w:r>
          </w:p>
        </w:tc>
        <w:tc>
          <w:tcPr>
            <w:tcW w:w="562" w:type="dxa"/>
            <w:tcMar/>
          </w:tcPr>
          <w:p w:rsidR="1C38B521" w:rsidP="1C38B521" w:rsidRDefault="1C38B521" w14:paraId="037570BB" w14:textId="20DE3742">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DS1-3</w:t>
            </w:r>
          </w:p>
        </w:tc>
        <w:tc>
          <w:tcPr>
            <w:tcW w:w="723" w:type="dxa"/>
            <w:tcMar/>
          </w:tcPr>
          <w:p w:rsidR="1C38B521" w:rsidP="1C38B521" w:rsidRDefault="1C38B521" w14:paraId="3FCB97B9" w14:textId="3578765C">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Fill in the blanks</w:t>
            </w:r>
          </w:p>
        </w:tc>
        <w:tc>
          <w:tcPr>
            <w:tcW w:w="2820" w:type="dxa"/>
            <w:shd w:val="clear" w:color="auto" w:fill="auto"/>
            <w:tcMar/>
          </w:tcPr>
          <w:p w:rsidR="1C38B521" w:rsidP="1C38B521" w:rsidRDefault="00C104C0" w14:paraId="66F41CD0" w14:textId="5CF3D344">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w:t>
            </w:r>
            <w:r w:rsidRPr="00CB7CF3" w:rsidR="00CB7CF3">
              <w:rPr>
                <w:rStyle w:val="normaltextrun"/>
                <w:rFonts w:ascii="Aptos" w:hAnsi="Aptos" w:eastAsia="Aptos" w:cs="Aptos"/>
                <w:b/>
                <w:bCs/>
                <w:color w:val="FF0000"/>
                <w:sz w:val="12"/>
                <w:szCs w:val="12"/>
              </w:rPr>
              <w:t>17</w:t>
            </w:r>
            <w:r>
              <w:rPr>
                <w:rStyle w:val="normaltextrun"/>
                <w:rFonts w:ascii="Aptos" w:hAnsi="Aptos" w:eastAsia="Aptos" w:cs="Apto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The number of movies with the following characteristics is _______:</w:t>
            </w:r>
          </w:p>
          <w:p w:rsidR="1C38B521" w:rsidP="1C38B521" w:rsidRDefault="1C38B521" w14:paraId="130E7B77" w14:textId="5001D20E">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Spent less than 500,000</w:t>
            </w:r>
          </w:p>
          <w:p w:rsidR="1C38B521" w:rsidP="1C38B521" w:rsidRDefault="1C38B521" w14:paraId="555CDC73" w14:textId="4C0B206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The runtime is above 120 minutes or below 100 minutes</w:t>
            </w:r>
          </w:p>
          <w:p w:rsidR="1C38B521" w:rsidP="1C38B521" w:rsidRDefault="1C38B521" w14:paraId="1C1D0A31" w14:textId="3C3796A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-The original language is abbreviated as 'fr' or 'es'</w:t>
            </w:r>
          </w:p>
        </w:tc>
        <w:tc>
          <w:tcPr>
            <w:tcW w:w="1110" w:type="dxa"/>
            <w:shd w:val="clear" w:color="auto" w:fill="auto"/>
            <w:tcMar/>
          </w:tcPr>
          <w:p w:rsidR="1C38B521" w:rsidP="1C38B521" w:rsidRDefault="1C38B521" w14:paraId="753EDA16" w14:textId="788CCF47">
            <w:pPr>
              <w:spacing w:line="259" w:lineRule="auto"/>
              <w:rPr>
                <w:rFonts w:ascii="Aptos" w:hAnsi="Aptos" w:eastAsia="Aptos" w:cs="Aptos"/>
                <w:color w:val="000000" w:themeColor="text1"/>
                <w:sz w:val="12"/>
                <w:szCs w:val="12"/>
              </w:rPr>
            </w:pPr>
          </w:p>
        </w:tc>
        <w:tc>
          <w:tcPr>
            <w:tcW w:w="998" w:type="dxa"/>
            <w:tcMar/>
          </w:tcPr>
          <w:p w:rsidR="1C38B521" w:rsidP="1C38B521" w:rsidRDefault="1C38B521" w14:paraId="1862F09D" w14:textId="6FEBBE8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8</w:t>
            </w:r>
          </w:p>
        </w:tc>
        <w:tc>
          <w:tcPr>
            <w:tcW w:w="643" w:type="dxa"/>
            <w:tcMar/>
          </w:tcPr>
          <w:p w:rsidR="1C38B521" w:rsidP="1C38B521" w:rsidRDefault="1C38B521" w14:paraId="352B612A" w14:textId="7881A049">
            <w:pPr>
              <w:spacing w:line="259" w:lineRule="auto"/>
              <w:rPr>
                <w:rFonts w:ascii="Aptos" w:hAnsi="Aptos" w:eastAsia="Aptos" w:cs="Aptos"/>
                <w:color w:val="000000" w:themeColor="text1"/>
                <w:sz w:val="12"/>
                <w:szCs w:val="12"/>
              </w:rPr>
            </w:pPr>
            <w:hyperlink r:id="rId121">
              <w:r w:rsidRPr="1C38B521">
                <w:rPr>
                  <w:rStyle w:val="Hipervnculo"/>
                  <w:rFonts w:ascii="Aptos" w:hAnsi="Aptos" w:eastAsia="Aptos" w:cs="Aptos"/>
                  <w:sz w:val="12"/>
                  <w:szCs w:val="12"/>
                </w:rPr>
                <w:t>M0</w:t>
              </w:r>
            </w:hyperlink>
          </w:p>
          <w:p w:rsidR="1C38B521" w:rsidP="1C38B521" w:rsidRDefault="1C38B521" w14:paraId="48308AE6" w14:textId="46549A90">
            <w:pPr>
              <w:spacing w:line="259" w:lineRule="auto"/>
              <w:rPr>
                <w:rFonts w:ascii="Aptos" w:hAnsi="Aptos" w:eastAsia="Aptos" w:cs="Aptos"/>
                <w:color w:val="000000" w:themeColor="text1"/>
                <w:sz w:val="12"/>
                <w:szCs w:val="12"/>
              </w:rPr>
            </w:pPr>
            <w:hyperlink r:id="rId122">
              <w:r w:rsidRPr="1C38B521">
                <w:rPr>
                  <w:rStyle w:val="Hipervnculo"/>
                  <w:rFonts w:ascii="Aptos" w:hAnsi="Aptos" w:eastAsia="Aptos" w:cs="Aptos"/>
                  <w:sz w:val="12"/>
                  <w:szCs w:val="12"/>
                </w:rPr>
                <w:t>C0</w:t>
              </w:r>
            </w:hyperlink>
          </w:p>
          <w:p w:rsidR="1C38B521" w:rsidP="1C38B521" w:rsidRDefault="1C38B521" w14:paraId="070C0FFD" w14:textId="1C011B09">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39C0E8B0" w14:textId="15F0E837">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7056B9" w14:paraId="76D6F371" w14:textId="26359A65">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Q17</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The number of movies with the following characteristics is _______:</w:t>
            </w:r>
          </w:p>
          <w:p w:rsidR="1C38B521" w:rsidP="1C38B521" w:rsidRDefault="1C38B521" w14:paraId="71EF6E8C" w14:textId="41F4856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Spent more than 1,000,000</w:t>
            </w:r>
          </w:p>
          <w:p w:rsidR="1C38B521" w:rsidP="1C38B521" w:rsidRDefault="1C38B521" w14:paraId="336F281B" w14:textId="258899FA">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The runtime is above 100 minutes or below 60 minutes</w:t>
            </w:r>
          </w:p>
          <w:p w:rsidR="1C38B521" w:rsidP="1C38B521" w:rsidRDefault="1C38B521" w14:paraId="07A2C11C" w14:textId="4B1B2D23">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The original language is abbreviated as 'fr' or 'es'</w:t>
            </w:r>
          </w:p>
        </w:tc>
        <w:tc>
          <w:tcPr>
            <w:tcW w:w="1110" w:type="dxa"/>
            <w:shd w:val="clear" w:color="auto" w:fill="auto"/>
            <w:tcMar/>
          </w:tcPr>
          <w:p w:rsidR="1C38B521" w:rsidP="1C38B521" w:rsidRDefault="1C38B521" w14:paraId="36B22481" w14:textId="50620200">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3B284B54" w14:textId="2B8A16F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23</w:t>
            </w:r>
          </w:p>
        </w:tc>
        <w:tc>
          <w:tcPr>
            <w:tcW w:w="653" w:type="dxa"/>
            <w:tcMar/>
          </w:tcPr>
          <w:p w:rsidR="1C38B521" w:rsidP="1C38B521" w:rsidRDefault="1C38B521" w14:paraId="510ED844" w14:textId="5A682EE4">
            <w:pPr>
              <w:spacing w:line="259" w:lineRule="auto"/>
              <w:rPr>
                <w:rFonts w:ascii="Aptos" w:hAnsi="Aptos" w:eastAsia="Aptos" w:cs="Aptos"/>
                <w:color w:val="000000" w:themeColor="text1"/>
                <w:sz w:val="12"/>
                <w:szCs w:val="12"/>
              </w:rPr>
            </w:pPr>
            <w:hyperlink r:id="rId123">
              <w:r w:rsidRPr="1C38B521">
                <w:rPr>
                  <w:rStyle w:val="Hipervnculo"/>
                  <w:rFonts w:ascii="Aptos" w:hAnsi="Aptos" w:eastAsia="Aptos" w:cs="Aptos"/>
                  <w:sz w:val="12"/>
                  <w:szCs w:val="12"/>
                </w:rPr>
                <w:t>M1</w:t>
              </w:r>
            </w:hyperlink>
          </w:p>
          <w:p w:rsidR="1C38B521" w:rsidP="1C38B521" w:rsidRDefault="1C38B521" w14:paraId="34E4CC76" w14:textId="0A6F929A">
            <w:pPr>
              <w:spacing w:line="259" w:lineRule="auto"/>
              <w:rPr>
                <w:rFonts w:ascii="Aptos" w:hAnsi="Aptos" w:eastAsia="Aptos" w:cs="Aptos"/>
                <w:color w:val="000000" w:themeColor="text1"/>
                <w:sz w:val="12"/>
                <w:szCs w:val="12"/>
              </w:rPr>
            </w:pPr>
            <w:hyperlink r:id="rId124">
              <w:r w:rsidRPr="1C38B521">
                <w:rPr>
                  <w:rStyle w:val="Hipervnculo"/>
                  <w:rFonts w:ascii="Aptos" w:hAnsi="Aptos" w:eastAsia="Aptos" w:cs="Aptos"/>
                  <w:sz w:val="12"/>
                  <w:szCs w:val="12"/>
                </w:rPr>
                <w:t>C1</w:t>
              </w:r>
            </w:hyperlink>
          </w:p>
          <w:p w:rsidR="1C38B521" w:rsidP="1C38B521" w:rsidRDefault="1C38B521" w14:paraId="47F00A06" w14:textId="4A36DFF3">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7056B9" w14:paraId="4CEEA50F" w14:textId="12D23C39">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Q17</w:t>
            </w:r>
            <w:r w:rsidR="005A7707">
              <w:rPr>
                <w:rStyle w:val="normaltextrun"/>
                <w:rFonts w:ascii="Aptos" w:hAnsi="Aptos" w:eastAsia="Aptos" w:cs="Apto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The number of movies with the following characteristics is _______:</w:t>
            </w:r>
          </w:p>
          <w:p w:rsidR="1C38B521" w:rsidP="1C38B521" w:rsidRDefault="1C38B521" w14:paraId="193AC410" w14:textId="2E63C9DE">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Spent more than 500,000</w:t>
            </w:r>
          </w:p>
          <w:p w:rsidR="1C38B521" w:rsidP="1C38B521" w:rsidRDefault="1C38B521" w14:paraId="0552CBEE" w14:textId="495682C3">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The main genre is Animation</w:t>
            </w:r>
          </w:p>
          <w:p w:rsidR="1C38B521" w:rsidP="1C38B521" w:rsidRDefault="1C38B521" w14:paraId="4C4CAA81" w14:textId="43E8C064">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The runtime is above 120 minutes or below 110 minutes</w:t>
            </w:r>
          </w:p>
          <w:p w:rsidR="1C38B521" w:rsidP="1C38B521" w:rsidRDefault="1C38B521" w14:paraId="5D4C55D1" w14:textId="0FC39EC4">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xml:space="preserve">- </w:t>
            </w:r>
            <w:r w:rsidRPr="71DB9516">
              <w:rPr>
                <w:rStyle w:val="normaltextrun"/>
                <w:rFonts w:ascii="Aptos" w:hAnsi="Aptos" w:eastAsia="Aptos" w:cs="Aptos"/>
                <w:color w:val="000000" w:themeColor="text1"/>
                <w:sz w:val="12"/>
                <w:szCs w:val="12"/>
              </w:rPr>
              <w:t>The</w:t>
            </w:r>
            <w:r w:rsidRPr="71DB9516" w:rsidR="777031DE">
              <w:rPr>
                <w:rStyle w:val="normaltextrun"/>
                <w:rFonts w:ascii="Aptos" w:hAnsi="Aptos" w:eastAsia="Aptos" w:cs="Aptos"/>
                <w:color w:val="000000" w:themeColor="text1"/>
                <w:sz w:val="12"/>
                <w:szCs w:val="12"/>
              </w:rPr>
              <w:t xml:space="preserve"> </w:t>
            </w:r>
            <w:r w:rsidRPr="71DB9516">
              <w:rPr>
                <w:rStyle w:val="normaltextrun"/>
                <w:rFonts w:ascii="Aptos" w:hAnsi="Aptos" w:eastAsia="Aptos" w:cs="Aptos"/>
                <w:color w:val="000000" w:themeColor="text1"/>
                <w:sz w:val="12"/>
                <w:szCs w:val="12"/>
              </w:rPr>
              <w:t>original</w:t>
            </w:r>
            <w:r w:rsidRPr="1C38B521">
              <w:rPr>
                <w:rStyle w:val="normaltextrun"/>
                <w:rFonts w:ascii="Aptos" w:hAnsi="Aptos" w:eastAsia="Aptos" w:cs="Aptos"/>
                <w:color w:val="000000" w:themeColor="text1"/>
                <w:sz w:val="12"/>
                <w:szCs w:val="12"/>
              </w:rPr>
              <w:t xml:space="preserve"> language is abbreviated as 'fr' or 'es'</w:t>
            </w:r>
          </w:p>
        </w:tc>
        <w:tc>
          <w:tcPr>
            <w:tcW w:w="1080" w:type="dxa"/>
            <w:shd w:val="clear" w:color="auto" w:fill="auto"/>
            <w:tcMar/>
          </w:tcPr>
          <w:p w:rsidR="1C38B521" w:rsidP="1C38B521" w:rsidRDefault="1C38B521" w14:paraId="3EEA5420" w14:textId="4E9C54AA">
            <w:pPr>
              <w:spacing w:line="259" w:lineRule="auto"/>
              <w:rPr>
                <w:rFonts w:ascii="Aptos" w:hAnsi="Aptos" w:eastAsia="Aptos" w:cs="Aptos"/>
                <w:color w:val="000000" w:themeColor="text1"/>
                <w:sz w:val="12"/>
                <w:szCs w:val="12"/>
              </w:rPr>
            </w:pPr>
          </w:p>
        </w:tc>
        <w:tc>
          <w:tcPr>
            <w:tcW w:w="984" w:type="dxa"/>
            <w:tcMar/>
          </w:tcPr>
          <w:p w:rsidR="1C38B521" w:rsidP="1C38B521" w:rsidRDefault="1C38B521" w14:paraId="63B0B45A" w14:textId="2B4539E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4</w:t>
            </w:r>
          </w:p>
        </w:tc>
        <w:tc>
          <w:tcPr>
            <w:tcW w:w="667" w:type="dxa"/>
            <w:tcMar/>
          </w:tcPr>
          <w:p w:rsidR="1C38B521" w:rsidP="1C38B521" w:rsidRDefault="1C38B521" w14:paraId="28A1810A" w14:textId="44038880">
            <w:pPr>
              <w:spacing w:line="259" w:lineRule="auto"/>
              <w:rPr>
                <w:rFonts w:ascii="Aptos" w:hAnsi="Aptos" w:eastAsia="Aptos" w:cs="Aptos"/>
                <w:color w:val="000000" w:themeColor="text1"/>
                <w:sz w:val="12"/>
                <w:szCs w:val="12"/>
              </w:rPr>
            </w:pPr>
            <w:hyperlink r:id="rId125">
              <w:r w:rsidRPr="1C38B521">
                <w:rPr>
                  <w:rStyle w:val="Hipervnculo"/>
                  <w:rFonts w:ascii="Aptos" w:hAnsi="Aptos" w:eastAsia="Aptos" w:cs="Aptos"/>
                  <w:sz w:val="12"/>
                  <w:szCs w:val="12"/>
                </w:rPr>
                <w:t>M2</w:t>
              </w:r>
            </w:hyperlink>
          </w:p>
          <w:p w:rsidR="1C38B521" w:rsidP="1C38B521" w:rsidRDefault="1C38B521" w14:paraId="1FF79908" w14:textId="1D6F4362">
            <w:pPr>
              <w:spacing w:line="259" w:lineRule="auto"/>
              <w:rPr>
                <w:rFonts w:ascii="Aptos" w:hAnsi="Aptos" w:eastAsia="Aptos" w:cs="Aptos"/>
                <w:color w:val="000000" w:themeColor="text1"/>
                <w:sz w:val="12"/>
                <w:szCs w:val="12"/>
              </w:rPr>
            </w:pPr>
            <w:hyperlink r:id="rId126">
              <w:r w:rsidRPr="1C38B521">
                <w:rPr>
                  <w:rStyle w:val="Hipervnculo"/>
                  <w:rFonts w:ascii="Aptos" w:hAnsi="Aptos" w:eastAsia="Aptos" w:cs="Aptos"/>
                  <w:sz w:val="12"/>
                  <w:szCs w:val="12"/>
                </w:rPr>
                <w:t>C2</w:t>
              </w:r>
            </w:hyperlink>
          </w:p>
          <w:p w:rsidR="1C38B521" w:rsidP="1C38B521" w:rsidRDefault="1C38B521" w14:paraId="3AF091DD" w14:textId="69462B4C">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524760" w14:paraId="339C577D" w14:textId="15F6C7B1">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Q17</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The number of movies with the following characteristics is _______:</w:t>
            </w:r>
          </w:p>
          <w:p w:rsidR="1C38B521" w:rsidP="1C38B521" w:rsidRDefault="1C38B521" w14:paraId="50BEF8E5" w14:textId="57944D00">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Spent more than 5,000,000</w:t>
            </w:r>
          </w:p>
          <w:p w:rsidR="1C38B521" w:rsidP="1C38B521" w:rsidRDefault="1C38B521" w14:paraId="344F3037" w14:textId="6C5E1AC0">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-The main genre is Fantasy</w:t>
            </w:r>
          </w:p>
          <w:p w:rsidR="1C38B521" w:rsidP="1C38B521" w:rsidRDefault="1C38B521" w14:paraId="4D29958B" w14:textId="15A703AE">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Thevote_average is above 7 or below 5</w:t>
            </w:r>
          </w:p>
          <w:p w:rsidR="1C38B521" w:rsidP="1C38B521" w:rsidRDefault="1C38B521" w14:paraId="26C7E571" w14:textId="6A551B5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IThe original language is abbreviated as 'en' or 'es'</w:t>
            </w:r>
          </w:p>
        </w:tc>
        <w:tc>
          <w:tcPr>
            <w:tcW w:w="1110" w:type="dxa"/>
            <w:shd w:val="clear" w:color="auto" w:fill="auto"/>
            <w:tcMar/>
          </w:tcPr>
          <w:p w:rsidR="1C38B521" w:rsidP="1C38B521" w:rsidRDefault="1C38B521" w14:paraId="34197F62" w14:textId="109233FF">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1BF04B7F" w14:textId="09F579D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19</w:t>
            </w:r>
          </w:p>
        </w:tc>
        <w:tc>
          <w:tcPr>
            <w:tcW w:w="683" w:type="dxa"/>
            <w:tcMar/>
          </w:tcPr>
          <w:p w:rsidR="1C38B521" w:rsidP="1C38B521" w:rsidRDefault="1C38B521" w14:paraId="62C6AD20" w14:textId="578038F8">
            <w:pPr>
              <w:spacing w:line="259" w:lineRule="auto"/>
              <w:rPr>
                <w:rFonts w:ascii="Aptos" w:hAnsi="Aptos" w:eastAsia="Aptos" w:cs="Aptos"/>
                <w:color w:val="000000" w:themeColor="text1"/>
                <w:sz w:val="12"/>
                <w:szCs w:val="12"/>
              </w:rPr>
            </w:pPr>
            <w:hyperlink r:id="rId127">
              <w:r w:rsidRPr="1C38B521">
                <w:rPr>
                  <w:rStyle w:val="Hipervnculo"/>
                  <w:rFonts w:ascii="Aptos" w:hAnsi="Aptos" w:eastAsia="Aptos" w:cs="Aptos"/>
                  <w:sz w:val="12"/>
                  <w:szCs w:val="12"/>
                </w:rPr>
                <w:t>M3</w:t>
              </w:r>
            </w:hyperlink>
          </w:p>
          <w:p w:rsidR="1C38B521" w:rsidP="1C38B521" w:rsidRDefault="1C38B521" w14:paraId="51B3ED76" w14:textId="2BE06983">
            <w:pPr>
              <w:spacing w:line="259" w:lineRule="auto"/>
              <w:rPr>
                <w:rFonts w:ascii="Aptos" w:hAnsi="Aptos" w:eastAsia="Aptos" w:cs="Aptos"/>
                <w:color w:val="000000" w:themeColor="text1"/>
                <w:sz w:val="12"/>
                <w:szCs w:val="12"/>
              </w:rPr>
            </w:pPr>
            <w:hyperlink r:id="rId128">
              <w:r w:rsidRPr="1C38B521">
                <w:rPr>
                  <w:rStyle w:val="Hipervnculo"/>
                  <w:rFonts w:ascii="Aptos" w:hAnsi="Aptos" w:eastAsia="Aptos" w:cs="Aptos"/>
                  <w:sz w:val="12"/>
                  <w:szCs w:val="12"/>
                </w:rPr>
                <w:t>C3</w:t>
              </w:r>
            </w:hyperlink>
          </w:p>
          <w:p w:rsidR="1C38B521" w:rsidP="1C38B521" w:rsidRDefault="1C38B521" w14:paraId="46228B9D" w14:textId="4C9A0BD1">
            <w:pPr>
              <w:spacing w:line="259" w:lineRule="auto"/>
              <w:rPr>
                <w:rFonts w:ascii="Aptos" w:hAnsi="Aptos" w:eastAsia="Aptos" w:cs="Aptos"/>
                <w:color w:val="000000" w:themeColor="text1"/>
                <w:sz w:val="12"/>
                <w:szCs w:val="12"/>
              </w:rPr>
            </w:pPr>
          </w:p>
        </w:tc>
        <w:tc>
          <w:tcPr>
            <w:tcW w:w="2822" w:type="dxa"/>
            <w:shd w:val="clear" w:color="auto" w:fill="E2EFD9" w:themeFill="accent6" w:themeFillTint="33"/>
            <w:tcMar/>
          </w:tcPr>
          <w:p w:rsidR="1C38B521" w:rsidP="1C38B521" w:rsidRDefault="00524760" w14:paraId="3604B6D7" w14:textId="333D1B96">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Q17</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The number of movies with the following characteristics is _______:</w:t>
            </w:r>
          </w:p>
          <w:p w:rsidR="1C38B521" w:rsidP="1C38B521" w:rsidRDefault="1C38B521" w14:paraId="367D21CB" w14:textId="2B8DB66F">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Spent more than 500,000</w:t>
            </w:r>
          </w:p>
          <w:p w:rsidR="1C38B521" w:rsidP="1C38B521" w:rsidRDefault="1C38B521" w14:paraId="3CBF002D" w14:textId="3358ED76">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The main genre is Crime</w:t>
            </w:r>
          </w:p>
          <w:p w:rsidR="1C38B521" w:rsidP="1C38B521" w:rsidRDefault="1C38B521" w14:paraId="6F2BF094" w14:textId="72E620E6">
            <w:pPr>
              <w:spacing w:line="259" w:lineRule="auto"/>
              <w:rPr>
                <w:rFonts w:ascii="Aptos" w:hAnsi="Aptos" w:eastAsia="Aptos" w:cs="Aptos"/>
                <w:color w:val="000000" w:themeColor="text1"/>
                <w:sz w:val="12"/>
                <w:szCs w:val="12"/>
              </w:rPr>
            </w:pPr>
            <w:r w:rsidRPr="0AAAD340" w:rsidR="1C38B521">
              <w:rPr>
                <w:rStyle w:val="normaltextrun"/>
                <w:rFonts w:ascii="Aptos" w:hAnsi="Aptos" w:eastAsia="Aptos" w:cs="Aptos"/>
                <w:color w:val="000000" w:themeColor="text1" w:themeTint="FF" w:themeShade="FF"/>
                <w:sz w:val="12"/>
                <w:szCs w:val="12"/>
              </w:rPr>
              <w:t xml:space="preserve">- </w:t>
            </w:r>
            <w:r w:rsidRPr="0AAAD340" w:rsidR="1C38B521">
              <w:rPr>
                <w:rStyle w:val="normaltextrun"/>
                <w:rFonts w:ascii="Aptos" w:hAnsi="Aptos" w:eastAsia="Aptos" w:cs="Aptos"/>
                <w:color w:val="000000" w:themeColor="text1" w:themeTint="FF" w:themeShade="FF"/>
                <w:sz w:val="12"/>
                <w:szCs w:val="12"/>
                <w:highlight w:val="yellow"/>
              </w:rPr>
              <w:t>The</w:t>
            </w:r>
            <w:r w:rsidRPr="0AAAD340" w:rsidR="1C38B521">
              <w:rPr>
                <w:rStyle w:val="normaltextrun"/>
                <w:rFonts w:ascii="Aptos" w:hAnsi="Aptos" w:eastAsia="Aptos" w:cs="Aptos"/>
                <w:color w:val="000000" w:themeColor="text1" w:themeTint="FF" w:themeShade="FF"/>
                <w:sz w:val="12"/>
                <w:szCs w:val="12"/>
                <w:highlight w:val="yellow"/>
              </w:rPr>
              <w:t xml:space="preserve"> </w:t>
            </w:r>
            <w:r w:rsidRPr="0AAAD340" w:rsidR="1C38B521">
              <w:rPr>
                <w:rStyle w:val="normaltextrun"/>
                <w:rFonts w:ascii="Aptos" w:hAnsi="Aptos" w:eastAsia="Aptos" w:cs="Aptos"/>
                <w:color w:val="000000" w:themeColor="text1" w:themeTint="FF" w:themeShade="FF"/>
                <w:sz w:val="12"/>
                <w:szCs w:val="12"/>
                <w:highlight w:val="yellow"/>
              </w:rPr>
              <w:t>vote_a</w:t>
            </w:r>
            <w:r w:rsidRPr="0AAAD340" w:rsidR="1C38B521">
              <w:rPr>
                <w:rStyle w:val="normaltextrun"/>
                <w:rFonts w:ascii="Aptos" w:hAnsi="Aptos" w:eastAsia="Aptos" w:cs="Aptos"/>
                <w:color w:val="000000" w:themeColor="text1" w:themeTint="FF" w:themeShade="FF"/>
                <w:sz w:val="12"/>
                <w:szCs w:val="12"/>
              </w:rPr>
              <w:t>verage</w:t>
            </w:r>
            <w:r w:rsidRPr="0AAAD340" w:rsidR="1C38B521">
              <w:rPr>
                <w:rStyle w:val="normaltextrun"/>
                <w:rFonts w:ascii="Aptos" w:hAnsi="Aptos" w:eastAsia="Aptos" w:cs="Aptos"/>
                <w:color w:val="000000" w:themeColor="text1" w:themeTint="FF" w:themeShade="FF"/>
                <w:sz w:val="12"/>
                <w:szCs w:val="12"/>
              </w:rPr>
              <w:t xml:space="preserve"> is above 7 or below 5</w:t>
            </w:r>
          </w:p>
          <w:p w:rsidR="1C38B521" w:rsidP="1C38B521" w:rsidRDefault="1C38B521" w14:paraId="3BC5F731" w14:textId="6EFB9779">
            <w:pPr>
              <w:spacing w:line="259" w:lineRule="auto"/>
              <w:rPr>
                <w:rFonts w:ascii="Aptos" w:hAnsi="Aptos" w:eastAsia="Aptos" w:cs="Aptos"/>
                <w:color w:val="000000" w:themeColor="text1"/>
                <w:sz w:val="12"/>
                <w:szCs w:val="12"/>
              </w:rPr>
            </w:pPr>
            <w:r w:rsidRPr="0AAAD340" w:rsidR="1C38B521">
              <w:rPr>
                <w:rStyle w:val="normaltextrun"/>
                <w:rFonts w:ascii="Aptos" w:hAnsi="Aptos" w:eastAsia="Aptos" w:cs="Aptos"/>
                <w:color w:val="000000" w:themeColor="text1" w:themeTint="FF" w:themeShade="FF"/>
                <w:sz w:val="12"/>
                <w:szCs w:val="12"/>
              </w:rPr>
              <w:t xml:space="preserve">- </w:t>
            </w:r>
            <w:r w:rsidRPr="0AAAD340" w:rsidR="1C38B521">
              <w:rPr>
                <w:rStyle w:val="normaltextrun"/>
                <w:rFonts w:ascii="Aptos" w:hAnsi="Aptos" w:eastAsia="Aptos" w:cs="Aptos"/>
                <w:color w:val="000000" w:themeColor="text1" w:themeTint="FF" w:themeShade="FF"/>
                <w:sz w:val="12"/>
                <w:szCs w:val="12"/>
                <w:highlight w:val="yellow"/>
              </w:rPr>
              <w:t>The</w:t>
            </w:r>
            <w:r w:rsidRPr="0AAAD340" w:rsidR="576A76D2">
              <w:rPr>
                <w:rStyle w:val="normaltextrun"/>
                <w:rFonts w:ascii="Aptos" w:hAnsi="Aptos" w:eastAsia="Aptos" w:cs="Aptos"/>
                <w:color w:val="000000" w:themeColor="text1" w:themeTint="FF" w:themeShade="FF"/>
                <w:sz w:val="12"/>
                <w:szCs w:val="12"/>
                <w:highlight w:val="yellow"/>
              </w:rPr>
              <w:t xml:space="preserve"> </w:t>
            </w:r>
            <w:r w:rsidRPr="0AAAD340" w:rsidR="1C38B521">
              <w:rPr>
                <w:rStyle w:val="normaltextrun"/>
                <w:rFonts w:ascii="Aptos" w:hAnsi="Aptos" w:eastAsia="Aptos" w:cs="Aptos"/>
                <w:color w:val="000000" w:themeColor="text1" w:themeTint="FF" w:themeShade="FF"/>
                <w:sz w:val="12"/>
                <w:szCs w:val="12"/>
                <w:highlight w:val="yellow"/>
              </w:rPr>
              <w:t>original</w:t>
            </w:r>
            <w:r w:rsidRPr="0AAAD340" w:rsidR="1C38B521">
              <w:rPr>
                <w:rStyle w:val="normaltextrun"/>
                <w:rFonts w:ascii="Aptos" w:hAnsi="Aptos" w:eastAsia="Aptos" w:cs="Aptos"/>
                <w:color w:val="000000" w:themeColor="text1" w:themeTint="FF" w:themeShade="FF"/>
                <w:sz w:val="12"/>
                <w:szCs w:val="12"/>
              </w:rPr>
              <w:t xml:space="preserve"> language is abbreviated as 'ko' or 'es'</w:t>
            </w:r>
          </w:p>
        </w:tc>
        <w:tc>
          <w:tcPr>
            <w:tcW w:w="1110" w:type="dxa"/>
            <w:shd w:val="clear" w:color="auto" w:fill="E2EFD9" w:themeFill="accent6" w:themeFillTint="33"/>
            <w:tcMar/>
          </w:tcPr>
          <w:p w:rsidR="1C38B521" w:rsidP="1C38B521" w:rsidRDefault="1C38B521" w14:paraId="5AA91ED9" w14:textId="48F01143">
            <w:pPr>
              <w:spacing w:line="259" w:lineRule="auto"/>
              <w:rPr>
                <w:rFonts w:ascii="Aptos" w:hAnsi="Aptos" w:eastAsia="Aptos" w:cs="Aptos"/>
                <w:color w:val="000000" w:themeColor="text1"/>
                <w:sz w:val="12"/>
                <w:szCs w:val="12"/>
              </w:rPr>
            </w:pPr>
          </w:p>
        </w:tc>
        <w:tc>
          <w:tcPr>
            <w:tcW w:w="991" w:type="dxa"/>
            <w:shd w:val="clear" w:color="auto" w:fill="E2EFD9" w:themeFill="accent6" w:themeFillTint="33"/>
            <w:tcMar/>
          </w:tcPr>
          <w:p w:rsidR="1C38B521" w:rsidP="1C38B521" w:rsidRDefault="1C38B521" w14:paraId="68DAAAD9" w14:textId="1540830C">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2</w:t>
            </w:r>
          </w:p>
        </w:tc>
        <w:tc>
          <w:tcPr>
            <w:tcW w:w="699" w:type="dxa"/>
            <w:tcMar/>
          </w:tcPr>
          <w:p w:rsidR="1C38B521" w:rsidP="1C38B521" w:rsidRDefault="1C38B521" w14:paraId="60DD3024" w14:textId="7FF6E709">
            <w:pPr>
              <w:spacing w:line="259" w:lineRule="auto"/>
              <w:rPr>
                <w:rFonts w:ascii="Aptos" w:hAnsi="Aptos" w:eastAsia="Aptos" w:cs="Aptos"/>
                <w:color w:val="000000" w:themeColor="text1"/>
                <w:sz w:val="12"/>
                <w:szCs w:val="12"/>
              </w:rPr>
            </w:pPr>
            <w:hyperlink r:id="rId129">
              <w:r w:rsidRPr="1C38B521">
                <w:rPr>
                  <w:rStyle w:val="Hipervnculo"/>
                  <w:rFonts w:ascii="Aptos" w:hAnsi="Aptos" w:eastAsia="Aptos" w:cs="Aptos"/>
                  <w:sz w:val="12"/>
                  <w:szCs w:val="12"/>
                </w:rPr>
                <w:t>M4</w:t>
              </w:r>
            </w:hyperlink>
          </w:p>
          <w:p w:rsidR="1C38B521" w:rsidP="1C38B521" w:rsidRDefault="1C38B521" w14:paraId="795F1AF0" w14:textId="1A83F476">
            <w:pPr>
              <w:spacing w:line="259" w:lineRule="auto"/>
              <w:rPr>
                <w:rFonts w:ascii="Aptos" w:hAnsi="Aptos" w:eastAsia="Aptos" w:cs="Aptos"/>
                <w:color w:val="000000" w:themeColor="text1"/>
                <w:sz w:val="12"/>
                <w:szCs w:val="12"/>
              </w:rPr>
            </w:pPr>
            <w:hyperlink r:id="rId130">
              <w:r w:rsidRPr="1C38B521">
                <w:rPr>
                  <w:rStyle w:val="Hipervnculo"/>
                  <w:rFonts w:ascii="Aptos" w:hAnsi="Aptos" w:eastAsia="Aptos" w:cs="Aptos"/>
                  <w:sz w:val="12"/>
                  <w:szCs w:val="12"/>
                </w:rPr>
                <w:t>C4</w:t>
              </w:r>
            </w:hyperlink>
          </w:p>
          <w:p w:rsidR="1C38B521" w:rsidP="1C38B521" w:rsidRDefault="1C38B521" w14:paraId="3DD2318F" w14:textId="1E75FDDB">
            <w:pPr>
              <w:spacing w:line="259" w:lineRule="auto"/>
              <w:rPr>
                <w:rFonts w:ascii="Aptos" w:hAnsi="Aptos" w:eastAsia="Aptos" w:cs="Aptos"/>
                <w:color w:val="000000" w:themeColor="text1"/>
                <w:sz w:val="12"/>
                <w:szCs w:val="12"/>
              </w:rPr>
            </w:pPr>
          </w:p>
        </w:tc>
      </w:tr>
      <w:tr w:rsidR="008F2172" w:rsidTr="0AAAD340" w14:paraId="6EA3960C" w14:textId="77777777">
        <w:trPr>
          <w:trHeight w:val="300"/>
        </w:trPr>
        <w:tc>
          <w:tcPr>
            <w:tcW w:w="345" w:type="dxa"/>
            <w:tcMar/>
          </w:tcPr>
          <w:p w:rsidR="1C38B521" w:rsidP="1C38B521" w:rsidRDefault="1C38B521" w14:paraId="0B8E87B1" w14:textId="19573861">
            <w:pPr>
              <w:rPr>
                <w:rFonts w:ascii="Aptos" w:hAnsi="Aptos" w:eastAsia="Aptos" w:cs="Aptos"/>
                <w:color w:val="000000" w:themeColor="text1"/>
                <w:sz w:val="12"/>
                <w:szCs w:val="12"/>
              </w:rPr>
            </w:pPr>
            <w:r w:rsidRPr="1C38B521">
              <w:rPr>
                <w:rFonts w:ascii="Aptos" w:hAnsi="Aptos" w:eastAsia="Aptos" w:cs="Aptos"/>
                <w:color w:val="000000" w:themeColor="text1"/>
                <w:sz w:val="12"/>
                <w:szCs w:val="12"/>
              </w:rPr>
              <w:t>10</w:t>
            </w:r>
          </w:p>
        </w:tc>
        <w:tc>
          <w:tcPr>
            <w:tcW w:w="562" w:type="dxa"/>
            <w:tcMar/>
          </w:tcPr>
          <w:p w:rsidR="1C38B521" w:rsidP="1C38B521" w:rsidRDefault="1C38B521" w14:paraId="1AB7FD6F" w14:textId="676468E4">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DS1-2</w:t>
            </w:r>
          </w:p>
        </w:tc>
        <w:tc>
          <w:tcPr>
            <w:tcW w:w="723" w:type="dxa"/>
            <w:tcMar/>
          </w:tcPr>
          <w:p w:rsidR="1C38B521" w:rsidP="1C38B521" w:rsidRDefault="1C38B521" w14:paraId="06F4059E" w14:textId="058BC2AE">
            <w:pPr>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All that apply</w:t>
            </w:r>
          </w:p>
        </w:tc>
        <w:tc>
          <w:tcPr>
            <w:tcW w:w="2820" w:type="dxa"/>
            <w:shd w:val="clear" w:color="auto" w:fill="auto"/>
            <w:tcMar/>
          </w:tcPr>
          <w:p w:rsidR="1C38B521" w:rsidP="1C38B521" w:rsidRDefault="00487D20" w14:paraId="6E7A19A1" w14:textId="05E9464B">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w:t>
            </w:r>
            <w:r w:rsidRPr="00CB7CF3" w:rsidR="00CB7CF3">
              <w:rPr>
                <w:rStyle w:val="normaltextrun"/>
                <w:rFonts w:ascii="Aptos" w:hAnsi="Aptos" w:eastAsia="Aptos" w:cs="Aptos"/>
                <w:b/>
                <w:bCs/>
                <w:color w:val="FF0000"/>
                <w:sz w:val="12"/>
                <w:szCs w:val="12"/>
              </w:rPr>
              <w:t>18</w:t>
            </w:r>
            <w:r w:rsidRPr="00CB7CF3">
              <w:rPr>
                <w:rStyle w:val="normaltextrun"/>
                <w:rFonts w:ascii="Aptos" w:hAnsi="Aptos" w:eastAsia="Aptos" w:cs="Aptos"/>
                <w:color w:val="FF0000"/>
                <w:sz w:val="12"/>
                <w:szCs w:val="12"/>
              </w:rPr>
              <w:t xml:space="preserve"> </w:t>
            </w:r>
            <w:r w:rsidRPr="1C38B521" w:rsidR="1C38B521">
              <w:rPr>
                <w:rStyle w:val="normaltextrun"/>
                <w:rFonts w:ascii="Aptos" w:hAnsi="Aptos" w:eastAsia="Aptos" w:cs="Aptos"/>
                <w:color w:val="000000" w:themeColor="text1"/>
                <w:sz w:val="12"/>
                <w:szCs w:val="12"/>
              </w:rPr>
              <w:t>Which plot would you use to study the distribution of the budget variable?</w:t>
            </w:r>
          </w:p>
        </w:tc>
        <w:tc>
          <w:tcPr>
            <w:tcW w:w="1110" w:type="dxa"/>
            <w:shd w:val="clear" w:color="auto" w:fill="auto"/>
            <w:tcMar/>
          </w:tcPr>
          <w:p w:rsidR="1C38B521" w:rsidP="1C38B521" w:rsidRDefault="1C38B521" w14:paraId="5618C3C9" w14:textId="5C7DA1B2">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A)scatter plot</w:t>
            </w:r>
          </w:p>
          <w:p w:rsidR="1C38B521" w:rsidP="1C38B521" w:rsidRDefault="1C38B521" w14:paraId="6D0C05B5" w14:textId="36AC4C6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 boxplot</w:t>
            </w:r>
          </w:p>
          <w:p w:rsidR="1C38B521" w:rsidP="1C38B521" w:rsidRDefault="1C38B521" w14:paraId="7899CC03" w14:textId="7BFC161B">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 histogram</w:t>
            </w:r>
          </w:p>
          <w:p w:rsidR="1C38B521" w:rsidP="1C38B521" w:rsidRDefault="1C38B521" w14:paraId="66018B49" w14:textId="24E3460D">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 pie chart</w:t>
            </w:r>
          </w:p>
        </w:tc>
        <w:tc>
          <w:tcPr>
            <w:tcW w:w="998" w:type="dxa"/>
            <w:tcMar/>
          </w:tcPr>
          <w:p w:rsidR="1C38B521" w:rsidP="1C38B521" w:rsidRDefault="1C38B521" w14:paraId="0E68A1E6" w14:textId="58465C32">
            <w:pPr>
              <w:spacing w:line="259" w:lineRule="auto"/>
              <w:rPr>
                <w:rFonts w:ascii="Aptos" w:hAnsi="Aptos" w:eastAsia="Aptos" w:cs="Aptos"/>
                <w:color w:val="000000" w:themeColor="text1"/>
                <w:sz w:val="12"/>
                <w:szCs w:val="12"/>
                <w:lang w:val="es-ES"/>
              </w:rPr>
            </w:pPr>
            <w:r w:rsidRPr="1C38B521">
              <w:rPr>
                <w:rStyle w:val="normaltextrun"/>
                <w:rFonts w:ascii="Aptos" w:hAnsi="Aptos" w:eastAsia="Aptos" w:cs="Aptos"/>
                <w:color w:val="000000" w:themeColor="text1"/>
                <w:sz w:val="12"/>
                <w:szCs w:val="12"/>
              </w:rPr>
              <w:t>B, C</w:t>
            </w:r>
          </w:p>
        </w:tc>
        <w:tc>
          <w:tcPr>
            <w:tcW w:w="643" w:type="dxa"/>
            <w:tcMar/>
          </w:tcPr>
          <w:p w:rsidR="1C38B521" w:rsidP="1C38B521" w:rsidRDefault="1C38B521" w14:paraId="0F217CFA" w14:textId="5FAF2247">
            <w:pPr>
              <w:spacing w:line="259" w:lineRule="auto"/>
              <w:rPr>
                <w:rFonts w:ascii="Aptos" w:hAnsi="Aptos" w:eastAsia="Aptos" w:cs="Aptos"/>
                <w:color w:val="000000" w:themeColor="text1"/>
                <w:sz w:val="12"/>
                <w:szCs w:val="12"/>
              </w:rPr>
            </w:pPr>
            <w:hyperlink r:id="rId131">
              <w:r w:rsidRPr="1C38B521">
                <w:rPr>
                  <w:rStyle w:val="Hipervnculo"/>
                  <w:rFonts w:ascii="Aptos" w:hAnsi="Aptos" w:eastAsia="Aptos" w:cs="Aptos"/>
                  <w:sz w:val="12"/>
                  <w:szCs w:val="12"/>
                </w:rPr>
                <w:t>M0</w:t>
              </w:r>
            </w:hyperlink>
          </w:p>
          <w:p w:rsidR="1C38B521" w:rsidP="1C38B521" w:rsidRDefault="1C38B521" w14:paraId="0A9C51DA" w14:textId="52296351">
            <w:pPr>
              <w:spacing w:line="259" w:lineRule="auto"/>
              <w:rPr>
                <w:rFonts w:ascii="Aptos" w:hAnsi="Aptos" w:eastAsia="Aptos" w:cs="Aptos"/>
                <w:color w:val="000000" w:themeColor="text1"/>
                <w:sz w:val="12"/>
                <w:szCs w:val="12"/>
              </w:rPr>
            </w:pPr>
            <w:hyperlink r:id="rId132">
              <w:r w:rsidRPr="1C38B521">
                <w:rPr>
                  <w:rStyle w:val="Hipervnculo"/>
                  <w:rFonts w:ascii="Aptos" w:hAnsi="Aptos" w:eastAsia="Aptos" w:cs="Aptos"/>
                  <w:sz w:val="12"/>
                  <w:szCs w:val="12"/>
                </w:rPr>
                <w:t>C0</w:t>
              </w:r>
            </w:hyperlink>
          </w:p>
          <w:p w:rsidR="1C38B521" w:rsidP="1C38B521" w:rsidRDefault="1C38B521" w14:paraId="7F4F8F22" w14:textId="4A66EACC">
            <w:pPr>
              <w:spacing w:line="259" w:lineRule="auto"/>
              <w:rPr>
                <w:rFonts w:ascii="Aptos" w:hAnsi="Aptos" w:eastAsia="Aptos" w:cs="Aptos"/>
                <w:color w:val="000000" w:themeColor="text1"/>
                <w:sz w:val="12"/>
                <w:szCs w:val="12"/>
              </w:rPr>
            </w:pPr>
          </w:p>
          <w:p w:rsidR="1C38B521" w:rsidP="1C38B521" w:rsidRDefault="1C38B521" w14:paraId="49DDCDA2" w14:textId="7298B967">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0D40384C" w14:textId="4B8D4604">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7056B9" w14:paraId="5FAC63D6" w14:textId="0A1014E7">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Q18</w:t>
            </w:r>
            <w:r w:rsidRPr="00CB7CF3">
              <w:rPr>
                <w:rStyle w:val="normaltextrun"/>
                <w:rFonts w:ascii="Aptos" w:hAnsi="Aptos" w:eastAsia="Aptos" w:cs="Aptos"/>
                <w:color w:val="FF0000"/>
                <w:sz w:val="12"/>
                <w:szCs w:val="12"/>
              </w:rPr>
              <w:t xml:space="preserve"> </w:t>
            </w:r>
            <w:r w:rsidRPr="1C38B521" w:rsidR="1C38B521">
              <w:rPr>
                <w:rFonts w:ascii="Aptos" w:hAnsi="Aptos" w:eastAsia="Aptos" w:cs="Aptos"/>
                <w:color w:val="000000" w:themeColor="text1"/>
                <w:sz w:val="12"/>
                <w:szCs w:val="12"/>
              </w:rPr>
              <w:t>Which plot would you use to study the distribution of the original_language variable?</w:t>
            </w:r>
          </w:p>
        </w:tc>
        <w:tc>
          <w:tcPr>
            <w:tcW w:w="1110" w:type="dxa"/>
            <w:shd w:val="clear" w:color="auto" w:fill="auto"/>
            <w:tcMar/>
          </w:tcPr>
          <w:p w:rsidR="1C38B521" w:rsidP="1C38B521" w:rsidRDefault="1C38B521" w14:paraId="5496DAB0" w14:textId="2020E422">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scatter plot</w:t>
            </w:r>
          </w:p>
          <w:p w:rsidR="1C38B521" w:rsidP="1C38B521" w:rsidRDefault="1C38B521" w14:paraId="01666E19" w14:textId="4C5E1AC9">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 pie chart</w:t>
            </w:r>
          </w:p>
          <w:p w:rsidR="1C38B521" w:rsidP="1C38B521" w:rsidRDefault="1C38B521" w14:paraId="74F7E1E2" w14:textId="3E54E98B">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 heatmap</w:t>
            </w:r>
          </w:p>
        </w:tc>
        <w:tc>
          <w:tcPr>
            <w:tcW w:w="991" w:type="dxa"/>
            <w:tcMar/>
          </w:tcPr>
          <w:p w:rsidR="1C38B521" w:rsidP="1C38B521" w:rsidRDefault="1C38B521" w14:paraId="2109F3DC" w14:textId="1B4C999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w:t>
            </w:r>
          </w:p>
        </w:tc>
        <w:tc>
          <w:tcPr>
            <w:tcW w:w="653" w:type="dxa"/>
            <w:tcMar/>
          </w:tcPr>
          <w:p w:rsidR="1C38B521" w:rsidP="1C38B521" w:rsidRDefault="1C38B521" w14:paraId="07EA1D46" w14:textId="5C40E232">
            <w:pPr>
              <w:spacing w:line="259" w:lineRule="auto"/>
              <w:rPr>
                <w:rFonts w:ascii="Aptos" w:hAnsi="Aptos" w:eastAsia="Aptos" w:cs="Aptos"/>
                <w:color w:val="000000" w:themeColor="text1"/>
                <w:sz w:val="12"/>
                <w:szCs w:val="12"/>
              </w:rPr>
            </w:pPr>
            <w:hyperlink r:id="rId133">
              <w:r w:rsidRPr="1C38B521">
                <w:rPr>
                  <w:rStyle w:val="Hipervnculo"/>
                  <w:rFonts w:ascii="Aptos" w:hAnsi="Aptos" w:eastAsia="Aptos" w:cs="Aptos"/>
                  <w:sz w:val="12"/>
                  <w:szCs w:val="12"/>
                </w:rPr>
                <w:t>M1</w:t>
              </w:r>
            </w:hyperlink>
          </w:p>
          <w:p w:rsidR="1C38B521" w:rsidP="1C38B521" w:rsidRDefault="1C38B521" w14:paraId="70DE1986" w14:textId="63CFB384">
            <w:pPr>
              <w:spacing w:line="259" w:lineRule="auto"/>
              <w:rPr>
                <w:rFonts w:ascii="Aptos" w:hAnsi="Aptos" w:eastAsia="Aptos" w:cs="Aptos"/>
                <w:color w:val="000000" w:themeColor="text1"/>
                <w:sz w:val="12"/>
                <w:szCs w:val="12"/>
              </w:rPr>
            </w:pPr>
            <w:hyperlink r:id="rId134">
              <w:r w:rsidRPr="1C38B521">
                <w:rPr>
                  <w:rStyle w:val="Hipervnculo"/>
                  <w:rFonts w:ascii="Aptos" w:hAnsi="Aptos" w:eastAsia="Aptos" w:cs="Aptos"/>
                  <w:sz w:val="12"/>
                  <w:szCs w:val="12"/>
                </w:rPr>
                <w:t>C1</w:t>
              </w:r>
            </w:hyperlink>
          </w:p>
          <w:p w:rsidR="1C38B521" w:rsidP="1C38B521" w:rsidRDefault="1C38B521" w14:paraId="5395004D" w14:textId="619F6B7F">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7056B9" w14:paraId="461E3A6E" w14:textId="7B239CEB">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Q18</w:t>
            </w:r>
            <w:r w:rsidR="00570E3E">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 xml:space="preserve">Which plot would you use to study the relationship </w:t>
            </w:r>
            <w:r w:rsidRPr="00EC3FFA" w:rsidR="1C38B521">
              <w:rPr>
                <w:rFonts w:ascii="Aptos" w:hAnsi="Aptos" w:eastAsia="Aptos" w:cs="Aptos"/>
                <w:color w:val="000000" w:themeColor="text1"/>
                <w:sz w:val="12"/>
                <w:szCs w:val="12"/>
              </w:rPr>
              <w:t>between budget and revenue?</w:t>
            </w:r>
          </w:p>
        </w:tc>
        <w:tc>
          <w:tcPr>
            <w:tcW w:w="1080" w:type="dxa"/>
            <w:shd w:val="clear" w:color="auto" w:fill="auto"/>
            <w:tcMar/>
          </w:tcPr>
          <w:p w:rsidR="1C38B521" w:rsidP="1C38B521" w:rsidRDefault="1C38B521" w14:paraId="069C5904" w14:textId="72E0ED23">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scatter plot</w:t>
            </w:r>
          </w:p>
          <w:p w:rsidR="1C38B521" w:rsidP="1C38B521" w:rsidRDefault="1C38B521" w14:paraId="10C74C9B" w14:textId="246617DF">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 boxplot</w:t>
            </w:r>
          </w:p>
          <w:p w:rsidR="1C38B521" w:rsidP="1C38B521" w:rsidRDefault="1C38B521" w14:paraId="2C5C76D0" w14:textId="637D2982">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 pie chart</w:t>
            </w:r>
          </w:p>
          <w:p w:rsidR="1C38B521" w:rsidP="1C38B521" w:rsidRDefault="1C38B521" w14:paraId="510F2EDE" w14:textId="738EF25D">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 histogram</w:t>
            </w:r>
          </w:p>
        </w:tc>
        <w:tc>
          <w:tcPr>
            <w:tcW w:w="984" w:type="dxa"/>
            <w:tcMar/>
          </w:tcPr>
          <w:p w:rsidR="1C38B521" w:rsidP="1C38B521" w:rsidRDefault="1C38B521" w14:paraId="6BB31293" w14:textId="60506C65">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A</w:t>
            </w:r>
          </w:p>
        </w:tc>
        <w:tc>
          <w:tcPr>
            <w:tcW w:w="667" w:type="dxa"/>
            <w:tcMar/>
          </w:tcPr>
          <w:p w:rsidR="1C38B521" w:rsidP="1C38B521" w:rsidRDefault="1C38B521" w14:paraId="5CF1DA3B" w14:textId="3C4C1824">
            <w:pPr>
              <w:spacing w:line="259" w:lineRule="auto"/>
              <w:rPr>
                <w:rFonts w:ascii="Aptos" w:hAnsi="Aptos" w:eastAsia="Aptos" w:cs="Aptos"/>
                <w:color w:val="000000" w:themeColor="text1"/>
                <w:sz w:val="12"/>
                <w:szCs w:val="12"/>
              </w:rPr>
            </w:pPr>
            <w:hyperlink r:id="rId135">
              <w:r w:rsidRPr="1C38B521">
                <w:rPr>
                  <w:rStyle w:val="Hipervnculo"/>
                  <w:rFonts w:ascii="Aptos" w:hAnsi="Aptos" w:eastAsia="Aptos" w:cs="Aptos"/>
                  <w:sz w:val="12"/>
                  <w:szCs w:val="12"/>
                </w:rPr>
                <w:t>M2</w:t>
              </w:r>
            </w:hyperlink>
          </w:p>
          <w:p w:rsidR="1C38B521" w:rsidP="1C38B521" w:rsidRDefault="1C38B521" w14:paraId="7070271C" w14:textId="65E6A08D">
            <w:pPr>
              <w:spacing w:line="259" w:lineRule="auto"/>
              <w:rPr>
                <w:rFonts w:ascii="Aptos" w:hAnsi="Aptos" w:eastAsia="Aptos" w:cs="Aptos"/>
                <w:color w:val="000000" w:themeColor="text1"/>
                <w:sz w:val="12"/>
                <w:szCs w:val="12"/>
              </w:rPr>
            </w:pPr>
            <w:hyperlink r:id="rId136">
              <w:r w:rsidRPr="1C38B521">
                <w:rPr>
                  <w:rStyle w:val="Hipervnculo"/>
                  <w:rFonts w:ascii="Aptos" w:hAnsi="Aptos" w:eastAsia="Aptos" w:cs="Aptos"/>
                  <w:sz w:val="12"/>
                  <w:szCs w:val="12"/>
                </w:rPr>
                <w:t>C2</w:t>
              </w:r>
            </w:hyperlink>
          </w:p>
          <w:p w:rsidR="1C38B521" w:rsidP="1C38B521" w:rsidRDefault="1C38B521" w14:paraId="6C2BA02E" w14:textId="37FC2029">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524760" w14:paraId="1400C886" w14:textId="39F6B3DB">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Q18</w:t>
            </w:r>
            <w:r>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Which plot would you use to study the distribution of vote_average?</w:t>
            </w:r>
          </w:p>
        </w:tc>
        <w:tc>
          <w:tcPr>
            <w:tcW w:w="1110" w:type="dxa"/>
            <w:shd w:val="clear" w:color="auto" w:fill="auto"/>
            <w:tcMar/>
          </w:tcPr>
          <w:p w:rsidR="1C38B521" w:rsidP="1C38B521" w:rsidRDefault="1C38B521" w14:paraId="5526737A" w14:textId="14FF5AA0">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scatter plot</w:t>
            </w:r>
          </w:p>
          <w:p w:rsidR="1C38B521" w:rsidP="1C38B521" w:rsidRDefault="1C38B521" w14:paraId="37DF579D" w14:textId="3FADCDDC">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 boxplot</w:t>
            </w:r>
          </w:p>
          <w:p w:rsidR="1C38B521" w:rsidP="1C38B521" w:rsidRDefault="1C38B521" w14:paraId="223E59EA" w14:textId="7ABEC99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 pie chart</w:t>
            </w:r>
          </w:p>
          <w:p w:rsidR="1C38B521" w:rsidP="1C38B521" w:rsidRDefault="1C38B521" w14:paraId="04D1F38E" w14:textId="1BF293A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 histogram</w:t>
            </w:r>
          </w:p>
        </w:tc>
        <w:tc>
          <w:tcPr>
            <w:tcW w:w="991" w:type="dxa"/>
            <w:tcMar/>
          </w:tcPr>
          <w:p w:rsidR="1C38B521" w:rsidP="1C38B521" w:rsidRDefault="1C38B521" w14:paraId="44010FBF" w14:textId="4DC348D6">
            <w:pPr>
              <w:spacing w:line="259" w:lineRule="auto"/>
              <w:rPr>
                <w:rFonts w:ascii="Aptos" w:hAnsi="Aptos" w:eastAsia="Aptos" w:cs="Aptos"/>
                <w:color w:val="000000" w:themeColor="text1"/>
                <w:sz w:val="12"/>
                <w:szCs w:val="12"/>
              </w:rPr>
            </w:pPr>
            <w:del w:author="Maria Sol Tadeo" w:date="2024-09-04T20:44:00Z" w:id="1288625736">
              <w:r w:rsidRPr="0AAAD340" w:rsidDel="1C38B521">
                <w:rPr>
                  <w:rFonts w:ascii="Aptos" w:hAnsi="Aptos" w:eastAsia="Aptos" w:cs="Aptos"/>
                  <w:color w:val="000000" w:themeColor="text1" w:themeTint="FF" w:themeShade="FF"/>
                  <w:sz w:val="12"/>
                  <w:szCs w:val="12"/>
                </w:rPr>
                <w:delText>A</w:delText>
              </w:r>
            </w:del>
            <w:ins w:author="Maria Sol Tadeo" w:date="2024-09-04T20:44:00Z" w:id="1997699302">
              <w:r w:rsidRPr="0AAAD340" w:rsidR="40AF5F5D">
                <w:rPr>
                  <w:rFonts w:ascii="Aptos" w:hAnsi="Aptos" w:eastAsia="Aptos" w:cs="Aptos"/>
                  <w:color w:val="000000" w:themeColor="text1" w:themeTint="FF" w:themeShade="FF"/>
                  <w:sz w:val="12"/>
                  <w:szCs w:val="12"/>
                </w:rPr>
                <w:t>B</w:t>
              </w:r>
            </w:ins>
            <w:r w:rsidRPr="0AAAD340" w:rsidR="1C38B521">
              <w:rPr>
                <w:rFonts w:ascii="Aptos" w:hAnsi="Aptos" w:eastAsia="Aptos" w:cs="Aptos"/>
                <w:color w:val="000000" w:themeColor="text1" w:themeTint="FF" w:themeShade="FF"/>
                <w:sz w:val="12"/>
                <w:szCs w:val="12"/>
              </w:rPr>
              <w:t>, D</w:t>
            </w:r>
          </w:p>
        </w:tc>
        <w:tc>
          <w:tcPr>
            <w:tcW w:w="683" w:type="dxa"/>
            <w:tcMar/>
          </w:tcPr>
          <w:p w:rsidR="1C38B521" w:rsidP="1C38B521" w:rsidRDefault="1C38B521" w14:paraId="65024CB9" w14:textId="77E0A67E">
            <w:pPr>
              <w:spacing w:line="259" w:lineRule="auto"/>
              <w:rPr>
                <w:rFonts w:ascii="Aptos" w:hAnsi="Aptos" w:eastAsia="Aptos" w:cs="Aptos"/>
                <w:color w:val="000000" w:themeColor="text1"/>
                <w:sz w:val="12"/>
                <w:szCs w:val="12"/>
              </w:rPr>
            </w:pPr>
            <w:hyperlink r:id="rId137">
              <w:r w:rsidRPr="1C38B521">
                <w:rPr>
                  <w:rStyle w:val="Hipervnculo"/>
                  <w:rFonts w:ascii="Aptos" w:hAnsi="Aptos" w:eastAsia="Aptos" w:cs="Aptos"/>
                  <w:sz w:val="12"/>
                  <w:szCs w:val="12"/>
                </w:rPr>
                <w:t>M3</w:t>
              </w:r>
            </w:hyperlink>
          </w:p>
          <w:p w:rsidR="1C38B521" w:rsidP="1C38B521" w:rsidRDefault="1C38B521" w14:paraId="746F12B2" w14:textId="7A3415E7">
            <w:pPr>
              <w:spacing w:line="259" w:lineRule="auto"/>
              <w:rPr>
                <w:rFonts w:ascii="Aptos" w:hAnsi="Aptos" w:eastAsia="Aptos" w:cs="Aptos"/>
                <w:color w:val="000000" w:themeColor="text1"/>
                <w:sz w:val="12"/>
                <w:szCs w:val="12"/>
              </w:rPr>
            </w:pPr>
            <w:hyperlink r:id="rId138">
              <w:r w:rsidRPr="1C38B521">
                <w:rPr>
                  <w:rStyle w:val="Hipervnculo"/>
                  <w:rFonts w:ascii="Aptos" w:hAnsi="Aptos" w:eastAsia="Aptos" w:cs="Aptos"/>
                  <w:sz w:val="12"/>
                  <w:szCs w:val="12"/>
                </w:rPr>
                <w:t>C3</w:t>
              </w:r>
            </w:hyperlink>
          </w:p>
          <w:p w:rsidR="1C38B521" w:rsidP="1C38B521" w:rsidRDefault="1C38B521" w14:paraId="71A7ABAE" w14:textId="11E75F7D">
            <w:pPr>
              <w:spacing w:line="259" w:lineRule="auto"/>
              <w:rPr>
                <w:rFonts w:ascii="Aptos" w:hAnsi="Aptos" w:eastAsia="Aptos" w:cs="Aptos"/>
                <w:color w:val="000000" w:themeColor="text1"/>
                <w:sz w:val="12"/>
                <w:szCs w:val="12"/>
              </w:rPr>
            </w:pPr>
          </w:p>
        </w:tc>
        <w:tc>
          <w:tcPr>
            <w:tcW w:w="2822" w:type="dxa"/>
            <w:shd w:val="clear" w:color="auto" w:fill="E2EFD9" w:themeFill="accent6" w:themeFillTint="33"/>
            <w:tcMar/>
          </w:tcPr>
          <w:p w:rsidR="1C38B521" w:rsidP="1C38B521" w:rsidRDefault="00524760" w14:paraId="73F6EDBD" w14:textId="72E6509F">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Q18</w:t>
            </w:r>
            <w:r>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Which plot would you use to study the distribution of vote_count?</w:t>
            </w:r>
          </w:p>
        </w:tc>
        <w:tc>
          <w:tcPr>
            <w:tcW w:w="1110" w:type="dxa"/>
            <w:shd w:val="clear" w:color="auto" w:fill="E2EFD9" w:themeFill="accent6" w:themeFillTint="33"/>
            <w:tcMar/>
          </w:tcPr>
          <w:p w:rsidR="1C38B521" w:rsidP="1C38B521" w:rsidRDefault="1C38B521" w14:paraId="7410832E" w14:textId="0C611410">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scatter plot</w:t>
            </w:r>
          </w:p>
          <w:p w:rsidR="1C38B521" w:rsidP="1C38B521" w:rsidRDefault="1C38B521" w14:paraId="625FCC53" w14:textId="72214F88">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 boxplot</w:t>
            </w:r>
          </w:p>
          <w:p w:rsidR="1C38B521" w:rsidP="1C38B521" w:rsidRDefault="1C38B521" w14:paraId="77CD0C54" w14:textId="47395B8D">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 pie chart</w:t>
            </w:r>
          </w:p>
        </w:tc>
        <w:tc>
          <w:tcPr>
            <w:tcW w:w="991" w:type="dxa"/>
            <w:shd w:val="clear" w:color="auto" w:fill="E2EFD9" w:themeFill="accent6" w:themeFillTint="33"/>
            <w:tcMar/>
          </w:tcPr>
          <w:p w:rsidR="1C38B521" w:rsidP="1C38B521" w:rsidRDefault="1C38B521" w14:paraId="0A0D553C" w14:textId="6E913DD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w:t>
            </w:r>
          </w:p>
        </w:tc>
        <w:tc>
          <w:tcPr>
            <w:tcW w:w="699" w:type="dxa"/>
            <w:tcMar/>
          </w:tcPr>
          <w:p w:rsidR="1C38B521" w:rsidP="1C38B521" w:rsidRDefault="1C38B521" w14:paraId="27B5283F" w14:textId="12AD58A3">
            <w:pPr>
              <w:spacing w:line="259" w:lineRule="auto"/>
              <w:rPr>
                <w:rFonts w:ascii="Aptos" w:hAnsi="Aptos" w:eastAsia="Aptos" w:cs="Aptos"/>
                <w:color w:val="000000" w:themeColor="text1"/>
                <w:sz w:val="12"/>
                <w:szCs w:val="12"/>
              </w:rPr>
            </w:pPr>
            <w:hyperlink r:id="rId139">
              <w:r w:rsidRPr="1C38B521">
                <w:rPr>
                  <w:rStyle w:val="Hipervnculo"/>
                  <w:rFonts w:ascii="Aptos" w:hAnsi="Aptos" w:eastAsia="Aptos" w:cs="Aptos"/>
                  <w:sz w:val="12"/>
                  <w:szCs w:val="12"/>
                </w:rPr>
                <w:t>M4</w:t>
              </w:r>
            </w:hyperlink>
          </w:p>
          <w:p w:rsidR="1C38B521" w:rsidP="1C38B521" w:rsidRDefault="1C38B521" w14:paraId="72F34115" w14:textId="5B574203">
            <w:pPr>
              <w:spacing w:line="259" w:lineRule="auto"/>
              <w:rPr>
                <w:rFonts w:ascii="Aptos" w:hAnsi="Aptos" w:eastAsia="Aptos" w:cs="Aptos"/>
                <w:color w:val="000000" w:themeColor="text1"/>
                <w:sz w:val="12"/>
                <w:szCs w:val="12"/>
              </w:rPr>
            </w:pPr>
            <w:hyperlink r:id="rId140">
              <w:r w:rsidRPr="1C38B521">
                <w:rPr>
                  <w:rStyle w:val="Hipervnculo"/>
                  <w:rFonts w:ascii="Aptos" w:hAnsi="Aptos" w:eastAsia="Aptos" w:cs="Aptos"/>
                  <w:sz w:val="12"/>
                  <w:szCs w:val="12"/>
                </w:rPr>
                <w:t>C4</w:t>
              </w:r>
            </w:hyperlink>
          </w:p>
          <w:p w:rsidR="1C38B521" w:rsidP="1C38B521" w:rsidRDefault="1C38B521" w14:paraId="07C96509" w14:textId="4284C96E">
            <w:pPr>
              <w:spacing w:line="259" w:lineRule="auto"/>
              <w:rPr>
                <w:rFonts w:ascii="Aptos" w:hAnsi="Aptos" w:eastAsia="Aptos" w:cs="Aptos"/>
                <w:color w:val="000000" w:themeColor="text1"/>
                <w:sz w:val="12"/>
                <w:szCs w:val="12"/>
              </w:rPr>
            </w:pPr>
          </w:p>
        </w:tc>
      </w:tr>
      <w:tr w:rsidR="008F2172" w:rsidTr="0AAAD340" w14:paraId="7A21EDEA" w14:textId="77777777">
        <w:trPr>
          <w:trHeight w:val="300"/>
        </w:trPr>
        <w:tc>
          <w:tcPr>
            <w:tcW w:w="345" w:type="dxa"/>
            <w:tcMar/>
          </w:tcPr>
          <w:p w:rsidR="1C38B521" w:rsidP="26D9A55B" w:rsidRDefault="1C38B521" w14:paraId="38E3134A" w14:textId="462681CE">
            <w:pPr>
              <w:spacing w:line="259" w:lineRule="auto"/>
              <w:rPr>
                <w:rFonts w:ascii="Aptos" w:hAnsi="Aptos" w:eastAsia="Aptos" w:cs="Aptos"/>
                <w:color w:val="000000" w:themeColor="text1"/>
                <w:sz w:val="12"/>
                <w:szCs w:val="12"/>
                <w:highlight w:val="yellow"/>
              </w:rPr>
            </w:pPr>
            <w:r w:rsidRPr="26D9A55B">
              <w:rPr>
                <w:rStyle w:val="normaltextrun"/>
                <w:rFonts w:ascii="Aptos" w:hAnsi="Aptos" w:eastAsia="Aptos" w:cs="Aptos"/>
                <w:color w:val="000000" w:themeColor="text1"/>
                <w:sz w:val="12"/>
                <w:szCs w:val="12"/>
                <w:highlight w:val="yellow"/>
              </w:rPr>
              <w:t>28</w:t>
            </w:r>
          </w:p>
        </w:tc>
        <w:tc>
          <w:tcPr>
            <w:tcW w:w="562" w:type="dxa"/>
            <w:tcMar/>
          </w:tcPr>
          <w:p w:rsidR="1C38B521" w:rsidP="26D9A55B" w:rsidRDefault="1C38B521" w14:paraId="76FFB2FD" w14:textId="7ADDBE43">
            <w:pPr>
              <w:spacing w:line="259" w:lineRule="auto"/>
              <w:rPr>
                <w:rFonts w:ascii="Aptos" w:hAnsi="Aptos" w:eastAsia="Aptos" w:cs="Aptos"/>
                <w:color w:val="000000" w:themeColor="text1"/>
                <w:sz w:val="12"/>
                <w:szCs w:val="12"/>
                <w:highlight w:val="yellow"/>
              </w:rPr>
            </w:pPr>
            <w:r w:rsidRPr="26D9A55B">
              <w:rPr>
                <w:rStyle w:val="normaltextrun"/>
                <w:rFonts w:ascii="Aptos" w:hAnsi="Aptos" w:eastAsia="Aptos" w:cs="Aptos"/>
                <w:color w:val="000000" w:themeColor="text1"/>
                <w:sz w:val="12"/>
                <w:szCs w:val="12"/>
                <w:highlight w:val="yellow"/>
              </w:rPr>
              <w:t>DS1-5</w:t>
            </w:r>
          </w:p>
        </w:tc>
        <w:tc>
          <w:tcPr>
            <w:tcW w:w="723" w:type="dxa"/>
            <w:tcMar/>
          </w:tcPr>
          <w:p w:rsidR="1C38B521" w:rsidP="26D9A55B" w:rsidRDefault="1C38B521" w14:paraId="025561FF" w14:textId="7026D3DC">
            <w:pPr>
              <w:spacing w:line="259" w:lineRule="auto"/>
              <w:rPr>
                <w:rFonts w:ascii="Aptos" w:hAnsi="Aptos" w:eastAsia="Aptos" w:cs="Aptos"/>
                <w:color w:val="000000" w:themeColor="text1"/>
                <w:sz w:val="12"/>
                <w:szCs w:val="12"/>
                <w:highlight w:val="yellow"/>
              </w:rPr>
            </w:pPr>
            <w:r w:rsidRPr="0AAAD340" w:rsidR="1C38B521">
              <w:rPr>
                <w:rStyle w:val="normaltextrun"/>
                <w:rFonts w:ascii="Aptos" w:hAnsi="Aptos" w:eastAsia="Aptos" w:cs="Aptos"/>
                <w:color w:val="000000" w:themeColor="text1" w:themeTint="FF" w:themeShade="FF"/>
                <w:sz w:val="12"/>
                <w:szCs w:val="12"/>
                <w:highlight w:val="cyan"/>
              </w:rPr>
              <w:t>Fill in the blanks</w:t>
            </w:r>
          </w:p>
        </w:tc>
        <w:tc>
          <w:tcPr>
            <w:tcW w:w="2820" w:type="dxa"/>
            <w:shd w:val="clear" w:color="auto" w:fill="auto"/>
            <w:tcMar/>
          </w:tcPr>
          <w:p w:rsidRPr="008738FB" w:rsidR="1C38B521" w:rsidP="595FC4A3" w:rsidRDefault="00E2432D" w14:paraId="78646371" w14:textId="17B26C7C">
            <w:pPr>
              <w:pStyle w:val="paragraph"/>
              <w:rPr>
                <w:rFonts w:ascii="Aptos" w:hAnsi="Aptos" w:eastAsia="Aptos" w:cs="Aptos"/>
                <w:color w:val="000000" w:themeColor="text1"/>
                <w:sz w:val="12"/>
                <w:szCs w:val="12"/>
              </w:rPr>
            </w:pPr>
            <w:r w:rsidRPr="008738FB">
              <w:rPr>
                <w:rFonts w:ascii="Aptos" w:hAnsi="Aptos" w:eastAsia="Aptos" w:cs="Aptos"/>
                <w:b/>
                <w:bCs/>
                <w:color w:val="FF0000"/>
                <w:sz w:val="12"/>
                <w:szCs w:val="12"/>
              </w:rPr>
              <w:t>Q1</w:t>
            </w:r>
            <w:r w:rsidRPr="008738FB" w:rsidR="00CB7CF3">
              <w:rPr>
                <w:rFonts w:ascii="Aptos" w:hAnsi="Aptos" w:eastAsia="Aptos" w:cs="Aptos"/>
                <w:b/>
                <w:bCs/>
                <w:color w:val="FF0000"/>
                <w:sz w:val="12"/>
                <w:szCs w:val="12"/>
              </w:rPr>
              <w:t>9</w:t>
            </w:r>
            <w:r w:rsidRPr="008738FB">
              <w:rPr>
                <w:rFonts w:ascii="Aptos" w:hAnsi="Aptos" w:eastAsia="Aptos" w:cs="Aptos"/>
                <w:color w:val="FF0000"/>
                <w:sz w:val="12"/>
                <w:szCs w:val="12"/>
              </w:rPr>
              <w:t xml:space="preserve"> </w:t>
            </w:r>
            <w:r w:rsidRPr="008738FB" w:rsidR="1C38B521">
              <w:rPr>
                <w:rFonts w:ascii="Aptos" w:hAnsi="Aptos" w:eastAsia="Aptos" w:cs="Aptos"/>
                <w:color w:val="000000" w:themeColor="text1"/>
                <w:sz w:val="12"/>
                <w:szCs w:val="12"/>
              </w:rPr>
              <w:t>Combine the movie and credits datasets based on a shared attribute. Fill in the missing value</w:t>
            </w:r>
            <w:r w:rsidRPr="008738FB" w:rsidR="3063A46F">
              <w:rPr>
                <w:rFonts w:ascii="Aptos" w:hAnsi="Aptos" w:eastAsia="Aptos" w:cs="Aptos"/>
                <w:color w:val="000000" w:themeColor="text1"/>
                <w:sz w:val="12"/>
                <w:szCs w:val="12"/>
              </w:rPr>
              <w:t>s</w:t>
            </w:r>
          </w:p>
          <w:p w:rsidRPr="008738FB" w:rsidR="595FC4A3" w:rsidP="595FC4A3" w:rsidRDefault="595FC4A3" w14:paraId="046DC3B1" w14:textId="2D7B5F4F">
            <w:pPr>
              <w:pStyle w:val="paragraph"/>
              <w:rPr>
                <w:rFonts w:ascii="Aptos" w:hAnsi="Aptos" w:eastAsia="Aptos" w:cs="Aptos"/>
                <w:color w:val="000000" w:themeColor="text1"/>
                <w:sz w:val="12"/>
                <w:szCs w:val="12"/>
              </w:rPr>
            </w:pPr>
          </w:p>
          <w:p w:rsidRPr="008738FB" w:rsidR="1C38B521" w:rsidP="26D9A55B" w:rsidRDefault="1C38B521" w14:paraId="12B71D3B" w14:textId="1DA6DDEA">
            <w:pPr>
              <w:pStyle w:val="paragraph"/>
              <w:rPr>
                <w:rFonts w:ascii="Aptos" w:hAnsi="Aptos" w:eastAsia="Aptos" w:cs="Aptos"/>
                <w:color w:val="000000" w:themeColor="text1"/>
                <w:sz w:val="12"/>
                <w:szCs w:val="12"/>
              </w:rPr>
            </w:pPr>
            <w:r w:rsidRPr="0AAAD340" w:rsidR="1C38B521">
              <w:rPr>
                <w:rFonts w:ascii="Aptos" w:hAnsi="Aptos" w:eastAsia="Aptos" w:cs="Aptos"/>
                <w:color w:val="000000" w:themeColor="text1" w:themeTint="FF" w:themeShade="FF"/>
                <w:sz w:val="12"/>
                <w:szCs w:val="12"/>
              </w:rPr>
              <w:t>combined_df</w:t>
            </w:r>
            <w:r w:rsidRPr="0AAAD340" w:rsidR="1C38B521">
              <w:rPr>
                <w:rFonts w:ascii="Aptos" w:hAnsi="Aptos" w:eastAsia="Aptos" w:cs="Aptos"/>
                <w:color w:val="000000" w:themeColor="text1" w:themeTint="FF" w:themeShade="FF"/>
                <w:sz w:val="12"/>
                <w:szCs w:val="12"/>
              </w:rPr>
              <w:t xml:space="preserve"> = </w:t>
            </w:r>
            <w:r w:rsidRPr="0AAAD340" w:rsidR="1C38B521">
              <w:rPr>
                <w:rFonts w:ascii="Aptos" w:hAnsi="Aptos" w:eastAsia="Aptos" w:cs="Aptos"/>
                <w:color w:val="000000" w:themeColor="text1" w:themeTint="FF" w:themeShade="FF"/>
                <w:sz w:val="12"/>
                <w:szCs w:val="12"/>
              </w:rPr>
              <w:t>movies.</w:t>
            </w:r>
            <w:r w:rsidRPr="0AAAD340" w:rsidR="3DD4EF0E">
              <w:rPr>
                <w:rFonts w:ascii="Aptos" w:hAnsi="Aptos" w:eastAsia="Aptos" w:cs="Aptos"/>
                <w:color w:val="000000" w:themeColor="text1" w:themeTint="FF" w:themeShade="FF"/>
                <w:sz w:val="12"/>
                <w:szCs w:val="12"/>
              </w:rPr>
              <w:t>_</w:t>
            </w:r>
            <w:r w:rsidRPr="0AAAD340" w:rsidR="3DD4EF0E">
              <w:rPr>
                <w:rFonts w:ascii="Aptos" w:hAnsi="Aptos" w:eastAsia="Aptos" w:cs="Aptos"/>
                <w:color w:val="000000" w:themeColor="text1" w:themeTint="FF" w:themeShade="FF"/>
                <w:sz w:val="12"/>
                <w:szCs w:val="12"/>
              </w:rPr>
              <w:t>_____</w:t>
            </w:r>
            <w:r w:rsidRPr="0AAAD340" w:rsidR="3DD4EF0E">
              <w:rPr>
                <w:rFonts w:ascii="Aptos" w:hAnsi="Aptos" w:eastAsia="Aptos" w:cs="Aptos"/>
                <w:color w:val="000000" w:themeColor="text1" w:themeTint="FF" w:themeShade="FF"/>
                <w:sz w:val="12"/>
                <w:szCs w:val="12"/>
              </w:rPr>
              <w:t>_</w:t>
            </w:r>
            <w:r w:rsidRPr="0AAAD340" w:rsidR="1C38B521">
              <w:rPr>
                <w:rFonts w:ascii="Aptos" w:hAnsi="Aptos" w:eastAsia="Aptos" w:cs="Aptos"/>
                <w:color w:val="000000" w:themeColor="text1" w:themeTint="FF" w:themeShade="FF"/>
                <w:sz w:val="12"/>
                <w:szCs w:val="12"/>
              </w:rPr>
              <w:t>(</w:t>
            </w:r>
            <w:r w:rsidRPr="0AAAD340" w:rsidR="1C38B521">
              <w:rPr>
                <w:rFonts w:ascii="Aptos" w:hAnsi="Aptos" w:eastAsia="Aptos" w:cs="Aptos"/>
                <w:color w:val="000000" w:themeColor="text1" w:themeTint="FF" w:themeShade="FF"/>
                <w:sz w:val="12"/>
                <w:szCs w:val="12"/>
              </w:rPr>
              <w:t xml:space="preserve">credits, </w:t>
            </w:r>
            <w:r w:rsidRPr="0AAAD340" w:rsidR="1C38B521">
              <w:rPr>
                <w:rFonts w:ascii="Aptos" w:hAnsi="Aptos" w:eastAsia="Aptos" w:cs="Aptos"/>
                <w:color w:val="000000" w:themeColor="text1" w:themeTint="FF" w:themeShade="FF"/>
                <w:sz w:val="12"/>
                <w:szCs w:val="12"/>
              </w:rPr>
              <w:t>left_on</w:t>
            </w:r>
            <w:r w:rsidRPr="0AAAD340" w:rsidR="1C38B521">
              <w:rPr>
                <w:rFonts w:ascii="Aptos" w:hAnsi="Aptos" w:eastAsia="Aptos" w:cs="Aptos"/>
                <w:color w:val="000000" w:themeColor="text1" w:themeTint="FF" w:themeShade="FF"/>
                <w:sz w:val="12"/>
                <w:szCs w:val="12"/>
              </w:rPr>
              <w:t xml:space="preserve"> = </w:t>
            </w:r>
            <w:r w:rsidRPr="0AAAD340" w:rsidR="27F45098">
              <w:rPr>
                <w:rFonts w:ascii="Aptos" w:hAnsi="Aptos" w:eastAsia="Aptos" w:cs="Aptos"/>
                <w:color w:val="000000" w:themeColor="text1" w:themeTint="FF" w:themeShade="FF"/>
                <w:sz w:val="12"/>
                <w:szCs w:val="12"/>
              </w:rPr>
              <w:t>_______</w:t>
            </w:r>
            <w:r w:rsidRPr="0AAAD340" w:rsidR="1C38B521">
              <w:rPr>
                <w:rFonts w:ascii="Aptos" w:hAnsi="Aptos" w:eastAsia="Aptos" w:cs="Aptos"/>
                <w:color w:val="000000" w:themeColor="text1" w:themeTint="FF" w:themeShade="FF"/>
                <w:sz w:val="12"/>
                <w:szCs w:val="12"/>
              </w:rPr>
              <w:t xml:space="preserve">, </w:t>
            </w:r>
            <w:r w:rsidRPr="0AAAD340" w:rsidR="1C38B521">
              <w:rPr>
                <w:rFonts w:ascii="Aptos" w:hAnsi="Aptos" w:eastAsia="Aptos" w:cs="Aptos"/>
                <w:color w:val="000000" w:themeColor="text1" w:themeTint="FF" w:themeShade="FF"/>
                <w:sz w:val="12"/>
                <w:szCs w:val="12"/>
              </w:rPr>
              <w:t>right_on</w:t>
            </w:r>
            <w:r w:rsidRPr="0AAAD340" w:rsidR="1C38B521">
              <w:rPr>
                <w:rFonts w:ascii="Aptos" w:hAnsi="Aptos" w:eastAsia="Aptos" w:cs="Aptos"/>
                <w:color w:val="000000" w:themeColor="text1" w:themeTint="FF" w:themeShade="FF"/>
                <w:sz w:val="12"/>
                <w:szCs w:val="12"/>
              </w:rPr>
              <w:t xml:space="preserve"> = </w:t>
            </w:r>
            <w:r w:rsidRPr="0AAAD340" w:rsidR="1CC80C61">
              <w:rPr>
                <w:rFonts w:ascii="Aptos" w:hAnsi="Aptos" w:eastAsia="Aptos" w:cs="Aptos"/>
                <w:color w:val="000000" w:themeColor="text1" w:themeTint="FF" w:themeShade="FF"/>
                <w:sz w:val="12"/>
                <w:szCs w:val="12"/>
              </w:rPr>
              <w:t>_______</w:t>
            </w:r>
            <w:r w:rsidRPr="0AAAD340" w:rsidR="1C38B521">
              <w:rPr>
                <w:rFonts w:ascii="Aptos" w:hAnsi="Aptos" w:eastAsia="Aptos" w:cs="Aptos"/>
                <w:color w:val="000000" w:themeColor="text1" w:themeTint="FF" w:themeShade="FF"/>
                <w:sz w:val="12"/>
                <w:szCs w:val="12"/>
              </w:rPr>
              <w:t>, how = ‘left’)</w:t>
            </w:r>
          </w:p>
          <w:p w:rsidRPr="008738FB" w:rsidR="1C38B521" w:rsidP="26D9A55B" w:rsidRDefault="1C38B521" w14:paraId="2A87D031" w14:textId="323707B3">
            <w:pPr>
              <w:spacing w:beforeAutospacing="1" w:afterAutospacing="1"/>
              <w:rPr>
                <w:rFonts w:ascii="Aptos" w:hAnsi="Aptos" w:eastAsia="Aptos" w:cs="Aptos"/>
                <w:color w:val="000000" w:themeColor="text1"/>
                <w:sz w:val="12"/>
                <w:szCs w:val="12"/>
              </w:rPr>
            </w:pPr>
          </w:p>
          <w:p w:rsidRPr="008738FB" w:rsidR="1C38B521" w:rsidP="26D9A55B" w:rsidRDefault="1C38B521" w14:paraId="7A9ADFCE" w14:textId="03318F0E">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Continue your analysis using the combined_df</w:t>
            </w:r>
          </w:p>
          <w:p w:rsidRPr="008738FB" w:rsidR="1C38B521" w:rsidP="26D9A55B" w:rsidRDefault="1C38B521" w14:paraId="7D5B8B7E" w14:textId="0570797E">
            <w:pPr>
              <w:spacing w:beforeAutospacing="1" w:afterAutospacing="1"/>
              <w:rPr>
                <w:rFonts w:ascii="Aptos" w:hAnsi="Aptos" w:eastAsia="Aptos" w:cs="Aptos"/>
                <w:color w:val="000000" w:themeColor="text1"/>
                <w:sz w:val="12"/>
                <w:szCs w:val="12"/>
              </w:rPr>
            </w:pPr>
          </w:p>
          <w:p w:rsidRPr="008738FB" w:rsidR="1C38B521" w:rsidP="26D9A55B" w:rsidRDefault="1C38B521" w14:paraId="65B6DDA7" w14:textId="4F5C536C">
            <w:pPr>
              <w:pStyle w:val="paragraph"/>
              <w:rPr>
                <w:rFonts w:ascii="Aptos" w:hAnsi="Aptos" w:eastAsia="Aptos" w:cs="Aptos"/>
                <w:color w:val="000000" w:themeColor="text1"/>
                <w:sz w:val="12"/>
                <w:szCs w:val="12"/>
              </w:rPr>
            </w:pPr>
            <w:r w:rsidRPr="008738FB">
              <w:rPr>
                <w:rFonts w:ascii="Aptos" w:hAnsi="Aptos" w:eastAsia="Aptos" w:cs="Aptos"/>
                <w:color w:val="000000" w:themeColor="text1"/>
                <w:sz w:val="12"/>
                <w:szCs w:val="12"/>
              </w:rPr>
              <w:t>Below you can find a description of each dataset’s columns.</w:t>
            </w:r>
            <w:r w:rsidRPr="008738FB">
              <w:br/>
            </w:r>
            <w:r w:rsidRPr="008738FB">
              <w:rPr>
                <w:rFonts w:ascii="Aptos" w:hAnsi="Aptos" w:eastAsia="Aptos" w:cs="Aptos"/>
                <w:b/>
                <w:bCs/>
                <w:color w:val="000000" w:themeColor="text1"/>
                <w:sz w:val="12"/>
                <w:szCs w:val="12"/>
              </w:rPr>
              <w:t>The Credit dataset contains the following features:</w:t>
            </w:r>
          </w:p>
          <w:p w:rsidRPr="008738FB" w:rsidR="1C38B521" w:rsidP="26D9A55B" w:rsidRDefault="1C38B521" w14:paraId="0D1C008F" w14:textId="2F796582">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movie_id </w:t>
            </w:r>
            <w:r w:rsidRPr="008738FB">
              <w:rPr>
                <w:rFonts w:ascii="Aptos" w:hAnsi="Aptos" w:eastAsia="Aptos" w:cs="Aptos"/>
                <w:color w:val="000000" w:themeColor="text1"/>
                <w:sz w:val="12"/>
                <w:szCs w:val="12"/>
              </w:rPr>
              <w:t>- A unique identifier for each movie.</w:t>
            </w:r>
          </w:p>
          <w:p w:rsidRPr="008738FB" w:rsidR="1C38B521" w:rsidP="26D9A55B" w:rsidRDefault="1C38B521" w14:paraId="18F50AF5" w14:textId="668D2566">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Title - </w:t>
            </w:r>
            <w:r w:rsidRPr="008738FB">
              <w:rPr>
                <w:rFonts w:ascii="Aptos" w:hAnsi="Aptos" w:eastAsia="Aptos" w:cs="Aptos"/>
                <w:color w:val="000000" w:themeColor="text1"/>
                <w:sz w:val="12"/>
                <w:szCs w:val="12"/>
              </w:rPr>
              <w:t>The movie title</w:t>
            </w:r>
          </w:p>
          <w:p w:rsidRPr="008738FB" w:rsidR="1C38B521" w:rsidP="26D9A55B" w:rsidRDefault="1C38B521" w14:paraId="1AE744B1" w14:textId="50701A84">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cast </w:t>
            </w:r>
            <w:r w:rsidRPr="008738FB">
              <w:rPr>
                <w:rFonts w:ascii="Aptos" w:hAnsi="Aptos" w:eastAsia="Aptos" w:cs="Aptos"/>
                <w:color w:val="000000" w:themeColor="text1"/>
                <w:sz w:val="12"/>
                <w:szCs w:val="12"/>
              </w:rPr>
              <w:t>- The name of lead and supporting actors.</w:t>
            </w:r>
          </w:p>
          <w:p w:rsidRPr="008738FB" w:rsidR="1C38B521" w:rsidP="26D9A55B" w:rsidRDefault="1C38B521" w14:paraId="35F0E4BB" w14:textId="5DC47DB0">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crew </w:t>
            </w:r>
            <w:r w:rsidRPr="008738FB">
              <w:rPr>
                <w:rFonts w:ascii="Aptos" w:hAnsi="Aptos" w:eastAsia="Aptos" w:cs="Aptos"/>
                <w:color w:val="000000" w:themeColor="text1"/>
                <w:sz w:val="12"/>
                <w:szCs w:val="12"/>
              </w:rPr>
              <w:t>- The name of Director, Editor, Composer, Writer etc.</w:t>
            </w:r>
          </w:p>
          <w:p w:rsidRPr="008738FB" w:rsidR="1C38B521" w:rsidP="26D9A55B" w:rsidRDefault="1C38B521" w14:paraId="49CD98E4" w14:textId="2EBA23FD">
            <w:pPr>
              <w:spacing w:beforeAutospacing="1" w:afterAutospacing="1"/>
              <w:rPr>
                <w:rFonts w:ascii="Aptos" w:hAnsi="Aptos" w:eastAsia="Aptos" w:cs="Aptos"/>
                <w:color w:val="000000" w:themeColor="text1"/>
                <w:sz w:val="12"/>
                <w:szCs w:val="12"/>
              </w:rPr>
            </w:pPr>
          </w:p>
          <w:p w:rsidRPr="008738FB" w:rsidR="1C38B521" w:rsidP="26D9A55B" w:rsidRDefault="1C38B521" w14:paraId="409BABDE" w14:textId="0C2C0823">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The Movie dataset has the following features:</w:t>
            </w:r>
          </w:p>
          <w:p w:rsidRPr="008738FB" w:rsidR="1C38B521" w:rsidP="26D9A55B" w:rsidRDefault="1C38B521" w14:paraId="5C9C215F" w14:textId="22B42CF0">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budget </w:t>
            </w:r>
            <w:r w:rsidRPr="008738FB">
              <w:rPr>
                <w:rFonts w:ascii="Aptos" w:hAnsi="Aptos" w:eastAsia="Aptos" w:cs="Aptos"/>
                <w:color w:val="000000" w:themeColor="text1"/>
                <w:sz w:val="12"/>
                <w:szCs w:val="12"/>
              </w:rPr>
              <w:t>- The budget in which the movie was made.</w:t>
            </w:r>
          </w:p>
          <w:p w:rsidRPr="008738FB" w:rsidR="1C38B521" w:rsidP="26D9A55B" w:rsidRDefault="1C38B521" w14:paraId="73E529CD" w14:textId="6D81CB5D">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genres </w:t>
            </w:r>
            <w:r w:rsidRPr="008738FB">
              <w:rPr>
                <w:rFonts w:ascii="Aptos" w:hAnsi="Aptos" w:eastAsia="Aptos" w:cs="Aptos"/>
                <w:color w:val="000000" w:themeColor="text1"/>
                <w:sz w:val="12"/>
                <w:szCs w:val="12"/>
              </w:rPr>
              <w:t>- The genres of the movie, Action, Comedy ,Thriller etc.</w:t>
            </w:r>
          </w:p>
          <w:p w:rsidRPr="008738FB" w:rsidR="1C38B521" w:rsidP="26D9A55B" w:rsidRDefault="1C38B521" w14:paraId="1020BD30" w14:textId="604DBB46">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homepage </w:t>
            </w:r>
            <w:r w:rsidRPr="008738FB">
              <w:rPr>
                <w:rFonts w:ascii="Aptos" w:hAnsi="Aptos" w:eastAsia="Aptos" w:cs="Aptos"/>
                <w:color w:val="000000" w:themeColor="text1"/>
                <w:sz w:val="12"/>
                <w:szCs w:val="12"/>
              </w:rPr>
              <w:t>- A link to the homepage of the movie.</w:t>
            </w:r>
          </w:p>
          <w:p w:rsidRPr="008738FB" w:rsidR="1C38B521" w:rsidP="26D9A55B" w:rsidRDefault="1C38B521" w14:paraId="418E4338" w14:textId="231ECBD4">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id </w:t>
            </w:r>
            <w:r w:rsidRPr="008738FB">
              <w:rPr>
                <w:rFonts w:ascii="Aptos" w:hAnsi="Aptos" w:eastAsia="Aptos" w:cs="Aptos"/>
                <w:color w:val="000000" w:themeColor="text1"/>
                <w:sz w:val="12"/>
                <w:szCs w:val="12"/>
              </w:rPr>
              <w:t>- This is in</w:t>
            </w:r>
            <w:r w:rsidRPr="008738FB">
              <w:rPr>
                <w:rFonts w:ascii="Aptos" w:hAnsi="Aptos" w:eastAsia="Aptos" w:cs="Aptos"/>
                <w:color w:val="D13438"/>
                <w:sz w:val="12"/>
                <w:szCs w:val="12"/>
                <w:u w:val="single"/>
              </w:rPr>
              <w:t xml:space="preserve"> </w:t>
            </w:r>
            <w:r w:rsidRPr="008738FB">
              <w:rPr>
                <w:rFonts w:ascii="Aptos" w:hAnsi="Aptos" w:eastAsia="Aptos" w:cs="Aptos"/>
                <w:color w:val="000000" w:themeColor="text1"/>
                <w:sz w:val="12"/>
                <w:szCs w:val="12"/>
              </w:rPr>
              <w:t>fact the movie_id as in the first dataset.</w:t>
            </w:r>
          </w:p>
          <w:p w:rsidRPr="008738FB" w:rsidR="1C38B521" w:rsidP="26D9A55B" w:rsidRDefault="1C38B521" w14:paraId="3873DBC3" w14:textId="3874F8B0">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keywords </w:t>
            </w:r>
            <w:r w:rsidRPr="008738FB">
              <w:rPr>
                <w:rFonts w:ascii="Aptos" w:hAnsi="Aptos" w:eastAsia="Aptos" w:cs="Aptos"/>
                <w:color w:val="000000" w:themeColor="text1"/>
                <w:sz w:val="12"/>
                <w:szCs w:val="12"/>
              </w:rPr>
              <w:t xml:space="preserve">- The keywords or tags related to the movie. </w:t>
            </w:r>
          </w:p>
          <w:p w:rsidRPr="008738FB" w:rsidR="1C38B521" w:rsidP="26D9A55B" w:rsidRDefault="1C38B521" w14:paraId="40FD167D" w14:textId="344ADD5A">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original_language</w:t>
            </w:r>
            <w:r w:rsidRPr="008738FB">
              <w:rPr>
                <w:rFonts w:ascii="Aptos" w:hAnsi="Aptos" w:eastAsia="Aptos" w:cs="Aptos"/>
                <w:color w:val="000000" w:themeColor="text1"/>
                <w:sz w:val="12"/>
                <w:szCs w:val="12"/>
              </w:rPr>
              <w:t xml:space="preserve"> - The language in which the movie was made.</w:t>
            </w:r>
          </w:p>
          <w:p w:rsidRPr="008738FB" w:rsidR="1C38B521" w:rsidP="26D9A55B" w:rsidRDefault="1C38B521" w14:paraId="056DD537" w14:textId="4FFEB97C">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original_title</w:t>
            </w:r>
            <w:r w:rsidRPr="008738FB">
              <w:rPr>
                <w:rFonts w:ascii="Aptos" w:hAnsi="Aptos" w:eastAsia="Aptos" w:cs="Aptos"/>
                <w:color w:val="000000" w:themeColor="text1"/>
                <w:sz w:val="12"/>
                <w:szCs w:val="12"/>
              </w:rPr>
              <w:t xml:space="preserve"> - The title of the movie before translation or adaptation.</w:t>
            </w:r>
          </w:p>
          <w:p w:rsidRPr="008738FB" w:rsidR="1C38B521" w:rsidP="26D9A55B" w:rsidRDefault="1C38B521" w14:paraId="0818A14F" w14:textId="0423AB4C">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overview </w:t>
            </w:r>
            <w:r w:rsidRPr="008738FB">
              <w:rPr>
                <w:rFonts w:ascii="Aptos" w:hAnsi="Aptos" w:eastAsia="Aptos" w:cs="Aptos"/>
                <w:color w:val="000000" w:themeColor="text1"/>
                <w:sz w:val="12"/>
                <w:szCs w:val="12"/>
              </w:rPr>
              <w:t>- A brief description of the movie.</w:t>
            </w:r>
          </w:p>
          <w:p w:rsidRPr="008738FB" w:rsidR="1C38B521" w:rsidP="26D9A55B" w:rsidRDefault="1C38B521" w14:paraId="66AEF4B2" w14:textId="31FEDE75">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popularity </w:t>
            </w:r>
            <w:r w:rsidRPr="008738FB">
              <w:rPr>
                <w:rFonts w:ascii="Aptos" w:hAnsi="Aptos" w:eastAsia="Aptos" w:cs="Aptos"/>
                <w:color w:val="000000" w:themeColor="text1"/>
                <w:sz w:val="12"/>
                <w:szCs w:val="12"/>
              </w:rPr>
              <w:t>- A numeric quantity specifying the movie popularity.</w:t>
            </w:r>
          </w:p>
          <w:p w:rsidRPr="008738FB" w:rsidR="1C38B521" w:rsidP="26D9A55B" w:rsidRDefault="1C38B521" w14:paraId="6948DEC2" w14:textId="735B3FDF">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production_companies </w:t>
            </w:r>
            <w:r w:rsidRPr="008738FB">
              <w:rPr>
                <w:rFonts w:ascii="Aptos" w:hAnsi="Aptos" w:eastAsia="Aptos" w:cs="Aptos"/>
                <w:color w:val="000000" w:themeColor="text1"/>
                <w:sz w:val="12"/>
                <w:szCs w:val="12"/>
              </w:rPr>
              <w:t>- The production house of the movie.</w:t>
            </w:r>
          </w:p>
          <w:p w:rsidRPr="008738FB" w:rsidR="1C38B521" w:rsidP="26D9A55B" w:rsidRDefault="1C38B521" w14:paraId="5CCA0D19" w14:textId="5D44FFC8">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production_countries</w:t>
            </w:r>
            <w:r w:rsidRPr="008738FB">
              <w:rPr>
                <w:rFonts w:ascii="Aptos" w:hAnsi="Aptos" w:eastAsia="Aptos" w:cs="Aptos"/>
                <w:color w:val="000000" w:themeColor="text1"/>
                <w:sz w:val="12"/>
                <w:szCs w:val="12"/>
              </w:rPr>
              <w:t xml:space="preserve"> - The country in which it was produced.</w:t>
            </w:r>
          </w:p>
          <w:p w:rsidRPr="008738FB" w:rsidR="1C38B521" w:rsidP="26D9A55B" w:rsidRDefault="1C38B521" w14:paraId="7D36DF7C" w14:textId="5D2F5552">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release_date</w:t>
            </w:r>
            <w:r w:rsidRPr="008738FB">
              <w:rPr>
                <w:rFonts w:ascii="Aptos" w:hAnsi="Aptos" w:eastAsia="Aptos" w:cs="Aptos"/>
                <w:color w:val="000000" w:themeColor="text1"/>
                <w:sz w:val="12"/>
                <w:szCs w:val="12"/>
              </w:rPr>
              <w:t xml:space="preserve"> - The date on which it was released.</w:t>
            </w:r>
          </w:p>
          <w:p w:rsidRPr="008738FB" w:rsidR="1C38B521" w:rsidP="26D9A55B" w:rsidRDefault="1C38B521" w14:paraId="3FF947A3" w14:textId="7FBD1709">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revenue </w:t>
            </w:r>
            <w:r w:rsidRPr="008738FB">
              <w:rPr>
                <w:rFonts w:ascii="Aptos" w:hAnsi="Aptos" w:eastAsia="Aptos" w:cs="Aptos"/>
                <w:color w:val="000000" w:themeColor="text1"/>
                <w:sz w:val="12"/>
                <w:szCs w:val="12"/>
              </w:rPr>
              <w:t>- The worldwide revenue generated by the movie.</w:t>
            </w:r>
          </w:p>
          <w:p w:rsidRPr="008738FB" w:rsidR="1C38B521" w:rsidP="26D9A55B" w:rsidRDefault="1C38B521" w14:paraId="675E896C" w14:textId="790C6210">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runtime</w:t>
            </w:r>
            <w:r w:rsidRPr="008738FB">
              <w:rPr>
                <w:rFonts w:ascii="Aptos" w:hAnsi="Aptos" w:eastAsia="Aptos" w:cs="Aptos"/>
                <w:color w:val="000000" w:themeColor="text1"/>
                <w:sz w:val="12"/>
                <w:szCs w:val="12"/>
              </w:rPr>
              <w:t xml:space="preserve"> - The running time of the movie in minutes.</w:t>
            </w:r>
          </w:p>
          <w:p w:rsidRPr="008738FB" w:rsidR="1C38B521" w:rsidP="26D9A55B" w:rsidRDefault="1C38B521" w14:paraId="2462D02A" w14:textId="161CD7CE">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spoken_languages</w:t>
            </w:r>
            <w:r w:rsidRPr="008738FB">
              <w:rPr>
                <w:rFonts w:ascii="Aptos" w:hAnsi="Aptos" w:eastAsia="Aptos" w:cs="Aptos"/>
                <w:color w:val="000000" w:themeColor="text1"/>
                <w:sz w:val="12"/>
                <w:szCs w:val="12"/>
              </w:rPr>
              <w:t xml:space="preserve"> - languages in the movie</w:t>
            </w:r>
          </w:p>
          <w:p w:rsidRPr="008738FB" w:rsidR="1C38B521" w:rsidP="26D9A55B" w:rsidRDefault="1C38B521" w14:paraId="0C339B41" w14:textId="7AD1F8EC">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status </w:t>
            </w:r>
            <w:r w:rsidRPr="008738FB">
              <w:rPr>
                <w:rFonts w:ascii="Aptos" w:hAnsi="Aptos" w:eastAsia="Aptos" w:cs="Aptos"/>
                <w:color w:val="000000" w:themeColor="text1"/>
                <w:sz w:val="12"/>
                <w:szCs w:val="12"/>
              </w:rPr>
              <w:t>- "Released" or "Rumored".</w:t>
            </w:r>
          </w:p>
          <w:p w:rsidRPr="008738FB" w:rsidR="1C38B521" w:rsidP="26D9A55B" w:rsidRDefault="1C38B521" w14:paraId="0138E57F" w14:textId="32D8EA28">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tagline </w:t>
            </w:r>
            <w:r w:rsidRPr="008738FB">
              <w:rPr>
                <w:rFonts w:ascii="Aptos" w:hAnsi="Aptos" w:eastAsia="Aptos" w:cs="Aptos"/>
                <w:color w:val="000000" w:themeColor="text1"/>
                <w:sz w:val="12"/>
                <w:szCs w:val="12"/>
              </w:rPr>
              <w:t>- Movie's tagline.</w:t>
            </w:r>
          </w:p>
          <w:p w:rsidRPr="008738FB" w:rsidR="1C38B521" w:rsidP="26D9A55B" w:rsidRDefault="1C38B521" w14:paraId="69226A01" w14:textId="2461944F">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title </w:t>
            </w:r>
            <w:r w:rsidRPr="008738FB">
              <w:rPr>
                <w:rFonts w:ascii="Aptos" w:hAnsi="Aptos" w:eastAsia="Aptos" w:cs="Aptos"/>
                <w:color w:val="000000" w:themeColor="text1"/>
                <w:sz w:val="12"/>
                <w:szCs w:val="12"/>
              </w:rPr>
              <w:t>- Title of the movie.</w:t>
            </w:r>
          </w:p>
          <w:p w:rsidRPr="008738FB" w:rsidR="1C38B521" w:rsidP="26D9A55B" w:rsidRDefault="1C38B521" w14:paraId="425CA8C6" w14:textId="7AD900CD">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 xml:space="preserve">vote_average </w:t>
            </w:r>
            <w:r w:rsidRPr="008738FB">
              <w:rPr>
                <w:rFonts w:ascii="Aptos" w:hAnsi="Aptos" w:eastAsia="Aptos" w:cs="Aptos"/>
                <w:color w:val="000000" w:themeColor="text1"/>
                <w:sz w:val="12"/>
                <w:szCs w:val="12"/>
              </w:rPr>
              <w:t>- average ratings the movie received.</w:t>
            </w:r>
          </w:p>
          <w:p w:rsidRPr="008738FB" w:rsidR="1C38B521" w:rsidP="26D9A55B" w:rsidRDefault="1C38B521" w14:paraId="07A03F28" w14:textId="45F2AE46">
            <w:pPr>
              <w:pStyle w:val="paragraph"/>
              <w:rPr>
                <w:rFonts w:ascii="Aptos" w:hAnsi="Aptos" w:eastAsia="Aptos" w:cs="Aptos"/>
                <w:color w:val="000000" w:themeColor="text1"/>
                <w:sz w:val="12"/>
                <w:szCs w:val="12"/>
              </w:rPr>
            </w:pPr>
            <w:r w:rsidRPr="008738FB">
              <w:rPr>
                <w:rFonts w:ascii="Aptos" w:hAnsi="Aptos" w:eastAsia="Aptos" w:cs="Aptos"/>
                <w:b/>
                <w:bCs/>
                <w:color w:val="000000" w:themeColor="text1"/>
                <w:sz w:val="12"/>
                <w:szCs w:val="12"/>
              </w:rPr>
              <w:t>vote_count</w:t>
            </w:r>
            <w:r w:rsidRPr="008738FB">
              <w:rPr>
                <w:rFonts w:ascii="Aptos" w:hAnsi="Aptos" w:eastAsia="Aptos" w:cs="Aptos"/>
                <w:color w:val="000000" w:themeColor="text1"/>
                <w:sz w:val="12"/>
                <w:szCs w:val="12"/>
              </w:rPr>
              <w:t xml:space="preserve"> - the count of votes received.</w:t>
            </w:r>
          </w:p>
          <w:p w:rsidRPr="008738FB" w:rsidR="1C38B521" w:rsidP="26D9A55B" w:rsidRDefault="1C38B521" w14:paraId="4516B8FC" w14:textId="29FB6C87">
            <w:pPr>
              <w:spacing w:beforeAutospacing="1" w:afterAutospacing="1"/>
              <w:rPr>
                <w:rFonts w:ascii="Aptos" w:hAnsi="Aptos" w:eastAsia="Aptos" w:cs="Aptos"/>
                <w:color w:val="000000" w:themeColor="text1"/>
                <w:sz w:val="12"/>
                <w:szCs w:val="12"/>
              </w:rPr>
            </w:pPr>
          </w:p>
        </w:tc>
        <w:tc>
          <w:tcPr>
            <w:tcW w:w="1110" w:type="dxa"/>
            <w:shd w:val="clear" w:color="auto" w:fill="auto"/>
            <w:tcMar/>
          </w:tcPr>
          <w:p w:rsidR="1C38B521" w:rsidP="1C38B521" w:rsidRDefault="1C38B521" w14:paraId="7621CCD8" w14:textId="53369062">
            <w:pPr>
              <w:spacing w:line="259" w:lineRule="auto"/>
              <w:rPr>
                <w:rFonts w:ascii="Aptos" w:hAnsi="Aptos" w:eastAsia="Aptos" w:cs="Aptos"/>
                <w:color w:val="000000" w:themeColor="text1"/>
                <w:sz w:val="12"/>
                <w:szCs w:val="12"/>
              </w:rPr>
            </w:pPr>
          </w:p>
        </w:tc>
        <w:tc>
          <w:tcPr>
            <w:tcW w:w="998" w:type="dxa"/>
            <w:tcMar/>
          </w:tcPr>
          <w:p w:rsidR="1C38B521" w:rsidP="1C38B521" w:rsidRDefault="2F576FF2" w14:paraId="7F1F7BA5" w14:textId="217D2543">
            <w:pPr>
              <w:spacing w:line="259" w:lineRule="auto"/>
              <w:rPr>
                <w:rFonts w:ascii="Aptos" w:hAnsi="Aptos" w:eastAsia="Aptos" w:cs="Aptos"/>
                <w:color w:val="000000" w:themeColor="text1"/>
                <w:sz w:val="12"/>
                <w:szCs w:val="12"/>
              </w:rPr>
            </w:pPr>
            <w:r w:rsidRPr="595FC4A3">
              <w:rPr>
                <w:rStyle w:val="normaltextrun"/>
                <w:rFonts w:ascii="Aptos" w:hAnsi="Aptos" w:eastAsia="Aptos" w:cs="Aptos"/>
                <w:color w:val="000000" w:themeColor="text1"/>
                <w:sz w:val="12"/>
                <w:szCs w:val="12"/>
              </w:rPr>
              <w:t>m</w:t>
            </w:r>
            <w:r w:rsidRPr="595FC4A3" w:rsidR="1C38B521">
              <w:rPr>
                <w:rStyle w:val="normaltextrun"/>
                <w:rFonts w:ascii="Aptos" w:hAnsi="Aptos" w:eastAsia="Aptos" w:cs="Aptos"/>
                <w:color w:val="000000" w:themeColor="text1"/>
                <w:sz w:val="12"/>
                <w:szCs w:val="12"/>
              </w:rPr>
              <w:t>erge</w:t>
            </w:r>
            <w:r w:rsidRPr="1C38B521" w:rsidR="1C38B521">
              <w:rPr>
                <w:rStyle w:val="normaltextrun"/>
                <w:rFonts w:ascii="Aptos" w:hAnsi="Aptos" w:eastAsia="Aptos" w:cs="Aptos"/>
                <w:color w:val="000000" w:themeColor="text1"/>
                <w:sz w:val="12"/>
                <w:szCs w:val="12"/>
              </w:rPr>
              <w:t>, id, movie_id</w:t>
            </w:r>
          </w:p>
        </w:tc>
        <w:tc>
          <w:tcPr>
            <w:tcW w:w="643" w:type="dxa"/>
            <w:tcMar/>
          </w:tcPr>
          <w:p w:rsidR="1C38B521" w:rsidP="1C38B521" w:rsidRDefault="1C38B521" w14:paraId="7757BFB7" w14:textId="4FA137D2">
            <w:pPr>
              <w:spacing w:line="259" w:lineRule="auto"/>
              <w:rPr>
                <w:rFonts w:ascii="Aptos" w:hAnsi="Aptos" w:eastAsia="Aptos" w:cs="Aptos"/>
                <w:color w:val="000000" w:themeColor="text1"/>
                <w:sz w:val="12"/>
                <w:szCs w:val="12"/>
              </w:rPr>
            </w:pPr>
            <w:hyperlink r:id="rId141">
              <w:r w:rsidRPr="1C38B521">
                <w:rPr>
                  <w:rStyle w:val="Hipervnculo"/>
                  <w:rFonts w:ascii="Aptos" w:hAnsi="Aptos" w:eastAsia="Aptos" w:cs="Aptos"/>
                  <w:sz w:val="12"/>
                  <w:szCs w:val="12"/>
                </w:rPr>
                <w:t>M0</w:t>
              </w:r>
            </w:hyperlink>
          </w:p>
          <w:p w:rsidR="1C38B521" w:rsidP="1C38B521" w:rsidRDefault="1C38B521" w14:paraId="3BECDA61" w14:textId="4280450E">
            <w:pPr>
              <w:spacing w:line="259" w:lineRule="auto"/>
              <w:rPr>
                <w:rFonts w:ascii="Aptos" w:hAnsi="Aptos" w:eastAsia="Aptos" w:cs="Aptos"/>
                <w:color w:val="000000" w:themeColor="text1"/>
                <w:sz w:val="12"/>
                <w:szCs w:val="12"/>
              </w:rPr>
            </w:pPr>
            <w:hyperlink r:id="rId142">
              <w:r w:rsidRPr="1C38B521">
                <w:rPr>
                  <w:rStyle w:val="Hipervnculo"/>
                  <w:rFonts w:ascii="Aptos" w:hAnsi="Aptos" w:eastAsia="Aptos" w:cs="Aptos"/>
                  <w:sz w:val="12"/>
                  <w:szCs w:val="12"/>
                </w:rPr>
                <w:t>C0</w:t>
              </w:r>
            </w:hyperlink>
          </w:p>
          <w:p w:rsidR="1C38B521" w:rsidP="1C38B521" w:rsidRDefault="1C38B521" w14:paraId="18A806A0" w14:textId="0C16A41F">
            <w:pPr>
              <w:spacing w:line="259" w:lineRule="auto"/>
              <w:rPr>
                <w:rFonts w:ascii="Aptos" w:hAnsi="Aptos" w:eastAsia="Aptos" w:cs="Aptos"/>
                <w:color w:val="000000" w:themeColor="text1"/>
                <w:sz w:val="12"/>
                <w:szCs w:val="12"/>
              </w:rPr>
            </w:pPr>
          </w:p>
        </w:tc>
        <w:tc>
          <w:tcPr>
            <w:tcW w:w="1473" w:type="dxa"/>
            <w:tcMar/>
          </w:tcPr>
          <w:p w:rsidR="45A8D371" w:rsidP="45A8D371" w:rsidRDefault="45A8D371" w14:paraId="1D71065B" w14:textId="2BCB6218">
            <w:pPr>
              <w:rPr>
                <w:rFonts w:ascii="Aptos" w:hAnsi="Aptos" w:cs="Arial"/>
                <w:sz w:val="12"/>
                <w:szCs w:val="12"/>
              </w:rPr>
            </w:pPr>
          </w:p>
        </w:tc>
        <w:tc>
          <w:tcPr>
            <w:tcW w:w="2820" w:type="dxa"/>
            <w:shd w:val="clear" w:color="auto" w:fill="auto"/>
            <w:tcMar/>
          </w:tcPr>
          <w:p w:rsidR="1C38B521" w:rsidP="595FC4A3" w:rsidRDefault="003F7156" w14:paraId="3CBB44BF" w14:textId="5E96AC5D">
            <w:pPr>
              <w:spacing w:beforeAutospacing="1" w:afterAutospacing="1"/>
              <w:rPr>
                <w:rFonts w:ascii="Aptos" w:hAnsi="Aptos" w:eastAsia="Aptos" w:cs="Aptos"/>
                <w:color w:val="000000" w:themeColor="text1"/>
                <w:sz w:val="12"/>
                <w:szCs w:val="12"/>
              </w:rPr>
            </w:pPr>
            <w:r w:rsidRPr="00CB7CF3">
              <w:rPr>
                <w:rFonts w:ascii="Aptos" w:hAnsi="Aptos" w:eastAsia="Aptos" w:cs="Aptos"/>
                <w:b/>
                <w:bCs/>
                <w:color w:val="FF0000"/>
                <w:sz w:val="12"/>
                <w:szCs w:val="12"/>
                <w:highlight w:val="yellow"/>
              </w:rPr>
              <w:t>Q19</w:t>
            </w:r>
            <w:r w:rsidRPr="595FC4A3" w:rsidR="1C38B521">
              <w:rPr>
                <w:rFonts w:ascii="Aptos" w:hAnsi="Aptos" w:eastAsia="Aptos" w:cs="Aptos"/>
                <w:color w:val="000000" w:themeColor="text1"/>
                <w:sz w:val="12"/>
                <w:szCs w:val="12"/>
              </w:rPr>
              <w:t>Combine the movie and credits datasets based on a shared attribute. Fill in the missing valu</w:t>
            </w:r>
            <w:r w:rsidRPr="595FC4A3" w:rsidR="2E85511A">
              <w:rPr>
                <w:rFonts w:ascii="Aptos" w:hAnsi="Aptos" w:eastAsia="Aptos" w:cs="Aptos"/>
                <w:color w:val="000000" w:themeColor="text1"/>
                <w:sz w:val="12"/>
                <w:szCs w:val="12"/>
              </w:rPr>
              <w:t>es</w:t>
            </w:r>
          </w:p>
          <w:p w:rsidR="595FC4A3" w:rsidP="595FC4A3" w:rsidRDefault="595FC4A3" w14:paraId="3C3687D6" w14:textId="305F384A">
            <w:pPr>
              <w:spacing w:beforeAutospacing="1" w:afterAutospacing="1"/>
              <w:rPr>
                <w:rFonts w:ascii="Aptos" w:hAnsi="Aptos" w:eastAsia="Aptos" w:cs="Aptos"/>
                <w:color w:val="000000" w:themeColor="text1"/>
                <w:sz w:val="12"/>
                <w:szCs w:val="12"/>
              </w:rPr>
            </w:pPr>
          </w:p>
          <w:p w:rsidR="499C0FCE" w:rsidP="595FC4A3" w:rsidRDefault="499C0FCE" w14:paraId="0C710BF6" w14:textId="5F55E673">
            <w:pPr>
              <w:spacing w:beforeAutospacing="1" w:afterAutospacing="1"/>
              <w:rPr>
                <w:rFonts w:ascii="Aptos" w:hAnsi="Aptos" w:eastAsia="Aptos" w:cs="Aptos"/>
                <w:color w:val="000000" w:themeColor="text1"/>
                <w:sz w:val="12"/>
                <w:szCs w:val="12"/>
              </w:rPr>
            </w:pPr>
            <w:r w:rsidRPr="595FC4A3">
              <w:rPr>
                <w:rFonts w:ascii="Aptos" w:hAnsi="Aptos" w:eastAsia="Aptos" w:cs="Aptos"/>
                <w:color w:val="000000" w:themeColor="text1"/>
                <w:sz w:val="12"/>
                <w:szCs w:val="12"/>
              </w:rPr>
              <w:t>combined_df = movies. ______</w:t>
            </w:r>
            <w:bookmarkStart w:name="_Int_caRS8Rkl" w:id="18"/>
            <w:r w:rsidRPr="595FC4A3">
              <w:rPr>
                <w:rFonts w:ascii="Aptos" w:hAnsi="Aptos" w:eastAsia="Aptos" w:cs="Aptos"/>
                <w:color w:val="000000" w:themeColor="text1"/>
                <w:sz w:val="12"/>
                <w:szCs w:val="12"/>
              </w:rPr>
              <w:t>_(</w:t>
            </w:r>
            <w:bookmarkEnd w:id="18"/>
            <w:r w:rsidRPr="595FC4A3">
              <w:rPr>
                <w:rFonts w:ascii="Aptos" w:hAnsi="Aptos" w:eastAsia="Aptos" w:cs="Aptos"/>
                <w:color w:val="000000" w:themeColor="text1"/>
                <w:sz w:val="12"/>
                <w:szCs w:val="12"/>
              </w:rPr>
              <w:t>credits, left_on = _______, right_on = _______, how = ‘left’)</w:t>
            </w:r>
          </w:p>
          <w:p w:rsidRPr="00404777" w:rsidR="1C38B521" w:rsidP="1C38B521" w:rsidRDefault="1C38B521" w14:paraId="60EF00AB" w14:textId="323707B3">
            <w:pPr>
              <w:spacing w:beforeAutospacing="1" w:afterAutospacing="1"/>
              <w:rPr>
                <w:rFonts w:ascii="Aptos" w:hAnsi="Aptos" w:eastAsia="Aptos" w:cs="Aptos"/>
                <w:color w:val="000000" w:themeColor="text1"/>
                <w:sz w:val="12"/>
                <w:szCs w:val="12"/>
              </w:rPr>
            </w:pPr>
          </w:p>
          <w:p w:rsidRPr="00404777" w:rsidR="1C38B521" w:rsidP="1C38B521" w:rsidRDefault="1C38B521" w14:paraId="56B3240B" w14:textId="03318F0E">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Continue your analysis using the combined_df</w:t>
            </w:r>
          </w:p>
          <w:p w:rsidRPr="00404777" w:rsidR="1C38B521" w:rsidP="1C38B521" w:rsidRDefault="1C38B521" w14:paraId="512EFA6E" w14:textId="0570797E">
            <w:pPr>
              <w:spacing w:beforeAutospacing="1" w:afterAutospacing="1"/>
              <w:rPr>
                <w:rFonts w:ascii="Aptos" w:hAnsi="Aptos" w:eastAsia="Aptos" w:cs="Aptos"/>
                <w:color w:val="000000" w:themeColor="text1"/>
                <w:sz w:val="12"/>
                <w:szCs w:val="12"/>
              </w:rPr>
            </w:pPr>
          </w:p>
          <w:p w:rsidRPr="00404777" w:rsidR="1C38B521" w:rsidP="1C38B521" w:rsidRDefault="1C38B521" w14:paraId="039C901D" w14:textId="4F5C536C">
            <w:pPr>
              <w:pStyle w:val="paragraph"/>
              <w:rPr>
                <w:rFonts w:ascii="Aptos" w:hAnsi="Aptos" w:eastAsia="Aptos" w:cs="Aptos"/>
                <w:color w:val="000000" w:themeColor="text1"/>
                <w:sz w:val="12"/>
                <w:szCs w:val="12"/>
              </w:rPr>
            </w:pPr>
            <w:r w:rsidRPr="1C38B521">
              <w:rPr>
                <w:rFonts w:ascii="Aptos" w:hAnsi="Aptos" w:eastAsia="Aptos" w:cs="Aptos"/>
                <w:color w:val="000000" w:themeColor="text1"/>
                <w:sz w:val="12"/>
                <w:szCs w:val="12"/>
              </w:rPr>
              <w:t>Below you can find a description of each dataset’s columns.</w:t>
            </w:r>
            <w:r>
              <w:br/>
            </w:r>
            <w:r w:rsidRPr="1C38B521">
              <w:rPr>
                <w:rFonts w:ascii="Aptos" w:hAnsi="Aptos" w:eastAsia="Aptos" w:cs="Aptos"/>
                <w:b/>
                <w:bCs/>
                <w:color w:val="000000" w:themeColor="text1"/>
                <w:sz w:val="12"/>
                <w:szCs w:val="12"/>
              </w:rPr>
              <w:t>The Credit dataset contains the following features:</w:t>
            </w:r>
          </w:p>
          <w:p w:rsidRPr="00404777" w:rsidR="1C38B521" w:rsidP="1C38B521" w:rsidRDefault="1C38B521" w14:paraId="4AAED0D9" w14:textId="2F796582">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movie_id </w:t>
            </w:r>
            <w:r w:rsidRPr="1C38B521">
              <w:rPr>
                <w:rFonts w:ascii="Aptos" w:hAnsi="Aptos" w:eastAsia="Aptos" w:cs="Aptos"/>
                <w:color w:val="000000" w:themeColor="text1"/>
                <w:sz w:val="12"/>
                <w:szCs w:val="12"/>
              </w:rPr>
              <w:t>- A unique identifier for each movie.</w:t>
            </w:r>
          </w:p>
          <w:p w:rsidRPr="00404777" w:rsidR="1C38B521" w:rsidP="1C38B521" w:rsidRDefault="1C38B521" w14:paraId="4758F716" w14:textId="668D2566">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Title - </w:t>
            </w:r>
            <w:r w:rsidRPr="1C38B521">
              <w:rPr>
                <w:rFonts w:ascii="Aptos" w:hAnsi="Aptos" w:eastAsia="Aptos" w:cs="Aptos"/>
                <w:color w:val="000000" w:themeColor="text1"/>
                <w:sz w:val="12"/>
                <w:szCs w:val="12"/>
              </w:rPr>
              <w:t>The movie title</w:t>
            </w:r>
          </w:p>
          <w:p w:rsidRPr="00404777" w:rsidR="1C38B521" w:rsidP="1C38B521" w:rsidRDefault="1C38B521" w14:paraId="6C863AB5" w14:textId="50701A84">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cast </w:t>
            </w:r>
            <w:r w:rsidRPr="1C38B521">
              <w:rPr>
                <w:rFonts w:ascii="Aptos" w:hAnsi="Aptos" w:eastAsia="Aptos" w:cs="Aptos"/>
                <w:color w:val="000000" w:themeColor="text1"/>
                <w:sz w:val="12"/>
                <w:szCs w:val="12"/>
              </w:rPr>
              <w:t>- The name of lead and supporting actors.</w:t>
            </w:r>
          </w:p>
          <w:p w:rsidRPr="00404777" w:rsidR="1C38B521" w:rsidP="1C38B521" w:rsidRDefault="1C38B521" w14:paraId="26DEBD37" w14:textId="5DC47DB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crew </w:t>
            </w:r>
            <w:r w:rsidRPr="1C38B521">
              <w:rPr>
                <w:rFonts w:ascii="Aptos" w:hAnsi="Aptos" w:eastAsia="Aptos" w:cs="Aptos"/>
                <w:color w:val="000000" w:themeColor="text1"/>
                <w:sz w:val="12"/>
                <w:szCs w:val="12"/>
              </w:rPr>
              <w:t>- The name of Director, Editor, Composer, Writer etc.</w:t>
            </w:r>
          </w:p>
          <w:p w:rsidRPr="00404777" w:rsidR="1C38B521" w:rsidP="1C38B521" w:rsidRDefault="1C38B521" w14:paraId="5A53E3E2" w14:textId="2EBA23FD">
            <w:pPr>
              <w:spacing w:beforeAutospacing="1" w:afterAutospacing="1"/>
              <w:rPr>
                <w:rFonts w:ascii="Aptos" w:hAnsi="Aptos" w:eastAsia="Aptos" w:cs="Aptos"/>
                <w:color w:val="000000" w:themeColor="text1"/>
                <w:sz w:val="12"/>
                <w:szCs w:val="12"/>
              </w:rPr>
            </w:pPr>
          </w:p>
          <w:p w:rsidRPr="00404777" w:rsidR="1C38B521" w:rsidP="1C38B521" w:rsidRDefault="1C38B521" w14:paraId="3E43553B" w14:textId="0C2C0823">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The Movie dataset has the following features:</w:t>
            </w:r>
          </w:p>
          <w:p w:rsidRPr="00404777" w:rsidR="1C38B521" w:rsidP="1C38B521" w:rsidRDefault="1C38B521" w14:paraId="1D25C8C2" w14:textId="22B42CF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budget </w:t>
            </w:r>
            <w:r w:rsidRPr="1C38B521">
              <w:rPr>
                <w:rFonts w:ascii="Aptos" w:hAnsi="Aptos" w:eastAsia="Aptos" w:cs="Aptos"/>
                <w:color w:val="000000" w:themeColor="text1"/>
                <w:sz w:val="12"/>
                <w:szCs w:val="12"/>
              </w:rPr>
              <w:t>- The budget in which the movie was made.</w:t>
            </w:r>
          </w:p>
          <w:p w:rsidRPr="00404777" w:rsidR="1C38B521" w:rsidP="1C38B521" w:rsidRDefault="1C38B521" w14:paraId="77A3B144" w14:textId="6D81CB5D">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genres </w:t>
            </w:r>
            <w:r w:rsidRPr="1C38B521">
              <w:rPr>
                <w:rFonts w:ascii="Aptos" w:hAnsi="Aptos" w:eastAsia="Aptos" w:cs="Aptos"/>
                <w:color w:val="000000" w:themeColor="text1"/>
                <w:sz w:val="12"/>
                <w:szCs w:val="12"/>
              </w:rPr>
              <w:t>- The genres of the movie, Action, Comedy ,Thriller etc.</w:t>
            </w:r>
          </w:p>
          <w:p w:rsidRPr="00404777" w:rsidR="1C38B521" w:rsidP="1C38B521" w:rsidRDefault="1C38B521" w14:paraId="532144DA" w14:textId="604DBB46">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homepage </w:t>
            </w:r>
            <w:r w:rsidRPr="1C38B521">
              <w:rPr>
                <w:rFonts w:ascii="Aptos" w:hAnsi="Aptos" w:eastAsia="Aptos" w:cs="Aptos"/>
                <w:color w:val="000000" w:themeColor="text1"/>
                <w:sz w:val="12"/>
                <w:szCs w:val="12"/>
              </w:rPr>
              <w:t>- A link to the homepage of the movie.</w:t>
            </w:r>
          </w:p>
          <w:p w:rsidRPr="00404777" w:rsidR="1C38B521" w:rsidP="1C38B521" w:rsidRDefault="1C38B521" w14:paraId="38509FBF" w14:textId="231ECBD4">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id </w:t>
            </w:r>
            <w:r w:rsidRPr="1C38B521">
              <w:rPr>
                <w:rFonts w:ascii="Aptos" w:hAnsi="Aptos" w:eastAsia="Aptos" w:cs="Aptos"/>
                <w:color w:val="000000" w:themeColor="text1"/>
                <w:sz w:val="12"/>
                <w:szCs w:val="12"/>
              </w:rPr>
              <w:t>- This is in</w:t>
            </w:r>
            <w:r w:rsidRPr="1C38B521">
              <w:rPr>
                <w:rFonts w:ascii="Aptos" w:hAnsi="Aptos" w:eastAsia="Aptos" w:cs="Aptos"/>
                <w:color w:val="D13438"/>
                <w:sz w:val="12"/>
                <w:szCs w:val="12"/>
                <w:u w:val="single"/>
              </w:rPr>
              <w:t xml:space="preserve"> </w:t>
            </w:r>
            <w:r w:rsidRPr="1C38B521">
              <w:rPr>
                <w:rFonts w:ascii="Aptos" w:hAnsi="Aptos" w:eastAsia="Aptos" w:cs="Aptos"/>
                <w:color w:val="000000" w:themeColor="text1"/>
                <w:sz w:val="12"/>
                <w:szCs w:val="12"/>
              </w:rPr>
              <w:t>fact the movie_id as in the first dataset.</w:t>
            </w:r>
          </w:p>
          <w:p w:rsidRPr="00404777" w:rsidR="1C38B521" w:rsidP="1C38B521" w:rsidRDefault="1C38B521" w14:paraId="1158ADF4" w14:textId="3874F8B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keywords </w:t>
            </w:r>
            <w:r w:rsidRPr="1C38B521">
              <w:rPr>
                <w:rFonts w:ascii="Aptos" w:hAnsi="Aptos" w:eastAsia="Aptos" w:cs="Aptos"/>
                <w:color w:val="000000" w:themeColor="text1"/>
                <w:sz w:val="12"/>
                <w:szCs w:val="12"/>
              </w:rPr>
              <w:t xml:space="preserve">- The keywords or tags related to the movie. </w:t>
            </w:r>
          </w:p>
          <w:p w:rsidRPr="00404777" w:rsidR="1C38B521" w:rsidP="1C38B521" w:rsidRDefault="1C38B521" w14:paraId="7320E6D5" w14:textId="344ADD5A">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original_language</w:t>
            </w:r>
            <w:r w:rsidRPr="1C38B521">
              <w:rPr>
                <w:rFonts w:ascii="Aptos" w:hAnsi="Aptos" w:eastAsia="Aptos" w:cs="Aptos"/>
                <w:color w:val="000000" w:themeColor="text1"/>
                <w:sz w:val="12"/>
                <w:szCs w:val="12"/>
              </w:rPr>
              <w:t xml:space="preserve"> - The language in which the movie was made.</w:t>
            </w:r>
          </w:p>
          <w:p w:rsidRPr="00404777" w:rsidR="1C38B521" w:rsidP="1C38B521" w:rsidRDefault="1C38B521" w14:paraId="27E6185E" w14:textId="4FFEB97C">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original_title</w:t>
            </w:r>
            <w:r w:rsidRPr="1C38B521">
              <w:rPr>
                <w:rFonts w:ascii="Aptos" w:hAnsi="Aptos" w:eastAsia="Aptos" w:cs="Aptos"/>
                <w:color w:val="000000" w:themeColor="text1"/>
                <w:sz w:val="12"/>
                <w:szCs w:val="12"/>
              </w:rPr>
              <w:t xml:space="preserve"> - The title of the movie before translation or adaptation.</w:t>
            </w:r>
          </w:p>
          <w:p w:rsidRPr="00404777" w:rsidR="1C38B521" w:rsidP="1C38B521" w:rsidRDefault="1C38B521" w14:paraId="65B77674" w14:textId="0423AB4C">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overview </w:t>
            </w:r>
            <w:r w:rsidRPr="1C38B521">
              <w:rPr>
                <w:rFonts w:ascii="Aptos" w:hAnsi="Aptos" w:eastAsia="Aptos" w:cs="Aptos"/>
                <w:color w:val="000000" w:themeColor="text1"/>
                <w:sz w:val="12"/>
                <w:szCs w:val="12"/>
              </w:rPr>
              <w:t>- A brief description of the movie.</w:t>
            </w:r>
          </w:p>
          <w:p w:rsidRPr="00404777" w:rsidR="1C38B521" w:rsidP="1C38B521" w:rsidRDefault="1C38B521" w14:paraId="5FDACBB6" w14:textId="31FEDE75">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popularity </w:t>
            </w:r>
            <w:r w:rsidRPr="1C38B521">
              <w:rPr>
                <w:rFonts w:ascii="Aptos" w:hAnsi="Aptos" w:eastAsia="Aptos" w:cs="Aptos"/>
                <w:color w:val="000000" w:themeColor="text1"/>
                <w:sz w:val="12"/>
                <w:szCs w:val="12"/>
              </w:rPr>
              <w:t>- A numeric quantity specifying the movie popularity.</w:t>
            </w:r>
          </w:p>
          <w:p w:rsidRPr="00404777" w:rsidR="1C38B521" w:rsidP="1C38B521" w:rsidRDefault="1C38B521" w14:paraId="2D21450E" w14:textId="735B3FDF">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production_companies </w:t>
            </w:r>
            <w:r w:rsidRPr="1C38B521">
              <w:rPr>
                <w:rFonts w:ascii="Aptos" w:hAnsi="Aptos" w:eastAsia="Aptos" w:cs="Aptos"/>
                <w:color w:val="000000" w:themeColor="text1"/>
                <w:sz w:val="12"/>
                <w:szCs w:val="12"/>
              </w:rPr>
              <w:t>- The production house of the movie.</w:t>
            </w:r>
          </w:p>
          <w:p w:rsidRPr="00404777" w:rsidR="1C38B521" w:rsidP="1C38B521" w:rsidRDefault="1C38B521" w14:paraId="56CC50A0" w14:textId="5D44FFC8">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production_countries</w:t>
            </w:r>
            <w:r w:rsidRPr="1C38B521">
              <w:rPr>
                <w:rFonts w:ascii="Aptos" w:hAnsi="Aptos" w:eastAsia="Aptos" w:cs="Aptos"/>
                <w:color w:val="000000" w:themeColor="text1"/>
                <w:sz w:val="12"/>
                <w:szCs w:val="12"/>
              </w:rPr>
              <w:t xml:space="preserve"> - The country in which it was produced.</w:t>
            </w:r>
          </w:p>
          <w:p w:rsidRPr="00404777" w:rsidR="1C38B521" w:rsidP="1C38B521" w:rsidRDefault="1C38B521" w14:paraId="71C0D54E" w14:textId="5D2F5552">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release_date</w:t>
            </w:r>
            <w:r w:rsidRPr="1C38B521">
              <w:rPr>
                <w:rFonts w:ascii="Aptos" w:hAnsi="Aptos" w:eastAsia="Aptos" w:cs="Aptos"/>
                <w:color w:val="000000" w:themeColor="text1"/>
                <w:sz w:val="12"/>
                <w:szCs w:val="12"/>
              </w:rPr>
              <w:t xml:space="preserve"> - The date on which it was released.</w:t>
            </w:r>
          </w:p>
          <w:p w:rsidRPr="00404777" w:rsidR="1C38B521" w:rsidP="1C38B521" w:rsidRDefault="1C38B521" w14:paraId="689BEDD7" w14:textId="7FBD1709">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revenue </w:t>
            </w:r>
            <w:r w:rsidRPr="1C38B521">
              <w:rPr>
                <w:rFonts w:ascii="Aptos" w:hAnsi="Aptos" w:eastAsia="Aptos" w:cs="Aptos"/>
                <w:color w:val="000000" w:themeColor="text1"/>
                <w:sz w:val="12"/>
                <w:szCs w:val="12"/>
              </w:rPr>
              <w:t>- The worldwide revenue generated by the movie.</w:t>
            </w:r>
          </w:p>
          <w:p w:rsidRPr="00404777" w:rsidR="1C38B521" w:rsidP="1C38B521" w:rsidRDefault="1C38B521" w14:paraId="0F693F23" w14:textId="790C621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runtime</w:t>
            </w:r>
            <w:r w:rsidRPr="1C38B521">
              <w:rPr>
                <w:rFonts w:ascii="Aptos" w:hAnsi="Aptos" w:eastAsia="Aptos" w:cs="Aptos"/>
                <w:color w:val="000000" w:themeColor="text1"/>
                <w:sz w:val="12"/>
                <w:szCs w:val="12"/>
              </w:rPr>
              <w:t xml:space="preserve"> - The running time of the movie in minutes.</w:t>
            </w:r>
          </w:p>
          <w:p w:rsidRPr="00404777" w:rsidR="1C38B521" w:rsidP="1C38B521" w:rsidRDefault="1C38B521" w14:paraId="7054D4D6" w14:textId="161CD7CE">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spoken_languages</w:t>
            </w:r>
            <w:r w:rsidRPr="1C38B521">
              <w:rPr>
                <w:rFonts w:ascii="Aptos" w:hAnsi="Aptos" w:eastAsia="Aptos" w:cs="Aptos"/>
                <w:color w:val="000000" w:themeColor="text1"/>
                <w:sz w:val="12"/>
                <w:szCs w:val="12"/>
              </w:rPr>
              <w:t xml:space="preserve"> - languages in the movie</w:t>
            </w:r>
          </w:p>
          <w:p w:rsidRPr="00404777" w:rsidR="1C38B521" w:rsidP="1C38B521" w:rsidRDefault="1C38B521" w14:paraId="3FFB0677" w14:textId="7AD1F8EC">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status </w:t>
            </w:r>
            <w:r w:rsidRPr="1C38B521">
              <w:rPr>
                <w:rFonts w:ascii="Aptos" w:hAnsi="Aptos" w:eastAsia="Aptos" w:cs="Aptos"/>
                <w:color w:val="000000" w:themeColor="text1"/>
                <w:sz w:val="12"/>
                <w:szCs w:val="12"/>
              </w:rPr>
              <w:t>- "Released" or "Rumored".</w:t>
            </w:r>
          </w:p>
          <w:p w:rsidRPr="00404777" w:rsidR="1C38B521" w:rsidP="1C38B521" w:rsidRDefault="1C38B521" w14:paraId="76EA546B" w14:textId="32D8EA28">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tagline </w:t>
            </w:r>
            <w:r w:rsidRPr="1C38B521">
              <w:rPr>
                <w:rFonts w:ascii="Aptos" w:hAnsi="Aptos" w:eastAsia="Aptos" w:cs="Aptos"/>
                <w:color w:val="000000" w:themeColor="text1"/>
                <w:sz w:val="12"/>
                <w:szCs w:val="12"/>
              </w:rPr>
              <w:t>- Movie's tagline.</w:t>
            </w:r>
          </w:p>
          <w:p w:rsidRPr="00404777" w:rsidR="1C38B521" w:rsidP="1C38B521" w:rsidRDefault="1C38B521" w14:paraId="4C252207" w14:textId="2461944F">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title </w:t>
            </w:r>
            <w:r w:rsidRPr="1C38B521">
              <w:rPr>
                <w:rFonts w:ascii="Aptos" w:hAnsi="Aptos" w:eastAsia="Aptos" w:cs="Aptos"/>
                <w:color w:val="000000" w:themeColor="text1"/>
                <w:sz w:val="12"/>
                <w:szCs w:val="12"/>
              </w:rPr>
              <w:t>- Title of the movie.</w:t>
            </w:r>
          </w:p>
          <w:p w:rsidRPr="00404777" w:rsidR="1C38B521" w:rsidP="1C38B521" w:rsidRDefault="1C38B521" w14:paraId="672E8022" w14:textId="7AD900CD">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vote_average </w:t>
            </w:r>
            <w:r w:rsidRPr="1C38B521">
              <w:rPr>
                <w:rFonts w:ascii="Aptos" w:hAnsi="Aptos" w:eastAsia="Aptos" w:cs="Aptos"/>
                <w:color w:val="000000" w:themeColor="text1"/>
                <w:sz w:val="12"/>
                <w:szCs w:val="12"/>
              </w:rPr>
              <w:t>- average ratings the movie received.</w:t>
            </w:r>
          </w:p>
          <w:p w:rsidRPr="00404777" w:rsidR="1C38B521" w:rsidP="1C38B521" w:rsidRDefault="1C38B521" w14:paraId="2F072F2B" w14:textId="45F2AE46">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vote_count</w:t>
            </w:r>
            <w:r w:rsidRPr="1C38B521">
              <w:rPr>
                <w:rFonts w:ascii="Aptos" w:hAnsi="Aptos" w:eastAsia="Aptos" w:cs="Aptos"/>
                <w:color w:val="000000" w:themeColor="text1"/>
                <w:sz w:val="12"/>
                <w:szCs w:val="12"/>
              </w:rPr>
              <w:t xml:space="preserve"> - the count of votes received.</w:t>
            </w:r>
          </w:p>
          <w:p w:rsidRPr="00404777" w:rsidR="1C38B521" w:rsidP="1C38B521" w:rsidRDefault="1C38B521" w14:paraId="67953999" w14:textId="29FB6C87">
            <w:pPr>
              <w:spacing w:beforeAutospacing="1" w:afterAutospacing="1"/>
              <w:rPr>
                <w:rFonts w:ascii="Aptos" w:hAnsi="Aptos" w:eastAsia="Aptos" w:cs="Aptos"/>
                <w:color w:val="000000" w:themeColor="text1"/>
                <w:sz w:val="12"/>
                <w:szCs w:val="12"/>
              </w:rPr>
            </w:pPr>
          </w:p>
        </w:tc>
        <w:tc>
          <w:tcPr>
            <w:tcW w:w="1110" w:type="dxa"/>
            <w:shd w:val="clear" w:color="auto" w:fill="auto"/>
            <w:tcMar/>
          </w:tcPr>
          <w:p w:rsidR="1C38B521" w:rsidP="1C38B521" w:rsidRDefault="1C38B521" w14:paraId="1B5E7EFD" w14:textId="53369062">
            <w:pPr>
              <w:spacing w:line="259" w:lineRule="auto"/>
              <w:rPr>
                <w:rFonts w:ascii="Aptos" w:hAnsi="Aptos" w:eastAsia="Aptos" w:cs="Aptos"/>
                <w:color w:val="000000" w:themeColor="text1"/>
                <w:sz w:val="12"/>
                <w:szCs w:val="12"/>
              </w:rPr>
            </w:pPr>
          </w:p>
        </w:tc>
        <w:tc>
          <w:tcPr>
            <w:tcW w:w="991" w:type="dxa"/>
            <w:tcMar/>
          </w:tcPr>
          <w:p w:rsidR="1C38B521" w:rsidP="1C38B521" w:rsidRDefault="065D7EF1" w14:paraId="02EC2B52" w14:textId="182F1C8F">
            <w:pPr>
              <w:spacing w:line="259" w:lineRule="auto"/>
              <w:rPr>
                <w:rFonts w:ascii="Aptos" w:hAnsi="Aptos" w:eastAsia="Aptos" w:cs="Aptos"/>
                <w:color w:val="000000" w:themeColor="text1"/>
                <w:sz w:val="12"/>
                <w:szCs w:val="12"/>
              </w:rPr>
            </w:pPr>
            <w:commentRangeStart w:id="60940556"/>
            <w:r w:rsidRPr="3945ACA1" w:rsidR="065D7EF1">
              <w:rPr>
                <w:rStyle w:val="normaltextrun"/>
                <w:rFonts w:ascii="Aptos" w:hAnsi="Aptos" w:eastAsia="Aptos" w:cs="Aptos"/>
                <w:color w:val="000000" w:themeColor="text1" w:themeTint="FF" w:themeShade="FF"/>
                <w:sz w:val="12"/>
                <w:szCs w:val="12"/>
              </w:rPr>
              <w:t>m</w:t>
            </w:r>
            <w:r w:rsidRPr="3945ACA1" w:rsidR="1C38B521">
              <w:rPr>
                <w:rStyle w:val="normaltextrun"/>
                <w:rFonts w:ascii="Aptos" w:hAnsi="Aptos" w:eastAsia="Aptos" w:cs="Aptos"/>
                <w:color w:val="000000" w:themeColor="text1" w:themeTint="FF" w:themeShade="FF"/>
                <w:sz w:val="12"/>
                <w:szCs w:val="12"/>
              </w:rPr>
              <w:t>erge</w:t>
            </w:r>
            <w:r w:rsidRPr="3945ACA1" w:rsidR="1C38B521">
              <w:rPr>
                <w:rStyle w:val="normaltextrun"/>
                <w:rFonts w:ascii="Aptos" w:hAnsi="Aptos" w:eastAsia="Aptos" w:cs="Aptos"/>
                <w:color w:val="000000" w:themeColor="text1" w:themeTint="FF" w:themeShade="FF"/>
                <w:sz w:val="12"/>
                <w:szCs w:val="12"/>
              </w:rPr>
              <w:t xml:space="preserve">, id, </w:t>
            </w:r>
            <w:r w:rsidRPr="3945ACA1" w:rsidR="1C38B521">
              <w:rPr>
                <w:rStyle w:val="normaltextrun"/>
                <w:rFonts w:ascii="Aptos" w:hAnsi="Aptos" w:eastAsia="Aptos" w:cs="Aptos"/>
                <w:color w:val="000000" w:themeColor="text1" w:themeTint="FF" w:themeShade="FF"/>
                <w:sz w:val="12"/>
                <w:szCs w:val="12"/>
              </w:rPr>
              <w:t>movie_id</w:t>
            </w:r>
            <w:commentRangeEnd w:id="60940556"/>
            <w:r>
              <w:rPr>
                <w:rStyle w:val="CommentReference"/>
              </w:rPr>
              <w:commentReference w:id="60940556"/>
            </w:r>
          </w:p>
        </w:tc>
        <w:tc>
          <w:tcPr>
            <w:tcW w:w="653" w:type="dxa"/>
            <w:tcMar/>
          </w:tcPr>
          <w:p w:rsidR="19499BF1" w:rsidP="1C38B521" w:rsidRDefault="19499BF1" w14:paraId="2D437DC3" w14:textId="5C40E232">
            <w:pPr>
              <w:spacing w:line="259" w:lineRule="auto"/>
              <w:rPr>
                <w:rFonts w:ascii="Aptos" w:hAnsi="Aptos" w:eastAsia="Aptos" w:cs="Aptos"/>
                <w:color w:val="000000" w:themeColor="text1"/>
                <w:sz w:val="12"/>
                <w:szCs w:val="12"/>
              </w:rPr>
            </w:pPr>
            <w:hyperlink r:id="rId143">
              <w:r w:rsidRPr="1C38B521">
                <w:rPr>
                  <w:rStyle w:val="Hipervnculo"/>
                  <w:rFonts w:ascii="Aptos" w:hAnsi="Aptos" w:eastAsia="Aptos" w:cs="Aptos"/>
                  <w:sz w:val="12"/>
                  <w:szCs w:val="12"/>
                </w:rPr>
                <w:t>M1</w:t>
              </w:r>
            </w:hyperlink>
          </w:p>
          <w:p w:rsidR="19499BF1" w:rsidP="1C38B521" w:rsidRDefault="19499BF1" w14:paraId="35BED445" w14:textId="63CFB384">
            <w:pPr>
              <w:spacing w:line="259" w:lineRule="auto"/>
              <w:rPr>
                <w:rFonts w:ascii="Aptos" w:hAnsi="Aptos" w:eastAsia="Aptos" w:cs="Aptos"/>
                <w:color w:val="000000" w:themeColor="text1"/>
                <w:sz w:val="12"/>
                <w:szCs w:val="12"/>
              </w:rPr>
            </w:pPr>
            <w:hyperlink r:id="rId144">
              <w:r w:rsidRPr="1C38B521">
                <w:rPr>
                  <w:rStyle w:val="Hipervnculo"/>
                  <w:rFonts w:ascii="Aptos" w:hAnsi="Aptos" w:eastAsia="Aptos" w:cs="Aptos"/>
                  <w:sz w:val="12"/>
                  <w:szCs w:val="12"/>
                </w:rPr>
                <w:t>C1</w:t>
              </w:r>
            </w:hyperlink>
          </w:p>
          <w:p w:rsidR="1C38B521" w:rsidP="1C38B521" w:rsidRDefault="1C38B521" w14:paraId="778A71A5" w14:textId="649F9389">
            <w:pPr>
              <w:spacing w:line="259" w:lineRule="auto"/>
              <w:rPr>
                <w:rFonts w:ascii="Aptos" w:hAnsi="Aptos" w:eastAsia="Aptos" w:cs="Aptos"/>
                <w:sz w:val="12"/>
                <w:szCs w:val="12"/>
              </w:rPr>
            </w:pPr>
          </w:p>
          <w:p w:rsidR="1C38B521" w:rsidP="1C38B521" w:rsidRDefault="1C38B521" w14:paraId="2A1D57A0" w14:textId="0C16A41F">
            <w:pPr>
              <w:spacing w:line="259" w:lineRule="auto"/>
              <w:rPr>
                <w:rFonts w:ascii="Aptos" w:hAnsi="Aptos" w:eastAsia="Aptos" w:cs="Aptos"/>
                <w:color w:val="000000" w:themeColor="text1"/>
                <w:sz w:val="12"/>
                <w:szCs w:val="12"/>
              </w:rPr>
            </w:pPr>
          </w:p>
        </w:tc>
        <w:tc>
          <w:tcPr>
            <w:tcW w:w="2820" w:type="dxa"/>
            <w:shd w:val="clear" w:color="auto" w:fill="auto"/>
            <w:tcMar/>
          </w:tcPr>
          <w:p w:rsidR="1C38B521" w:rsidP="595FC4A3" w:rsidRDefault="003F7156" w14:paraId="1A4420CF" w14:textId="4349996F">
            <w:pPr>
              <w:spacing w:beforeAutospacing="1" w:afterAutospacing="1"/>
              <w:rPr>
                <w:rFonts w:ascii="Aptos" w:hAnsi="Aptos" w:eastAsia="Aptos" w:cs="Aptos"/>
                <w:color w:val="000000" w:themeColor="text1"/>
                <w:sz w:val="12"/>
                <w:szCs w:val="12"/>
              </w:rPr>
            </w:pPr>
            <w:r w:rsidRPr="00CB7CF3">
              <w:rPr>
                <w:rFonts w:ascii="Aptos" w:hAnsi="Aptos" w:eastAsia="Aptos" w:cs="Aptos"/>
                <w:b/>
                <w:bCs/>
                <w:color w:val="FF0000"/>
                <w:sz w:val="12"/>
                <w:szCs w:val="12"/>
                <w:highlight w:val="yellow"/>
              </w:rPr>
              <w:t>Q19</w:t>
            </w:r>
            <w:r w:rsidRPr="595FC4A3" w:rsidR="1C38B521">
              <w:rPr>
                <w:rFonts w:ascii="Aptos" w:hAnsi="Aptos" w:eastAsia="Aptos" w:cs="Aptos"/>
                <w:color w:val="000000" w:themeColor="text1"/>
                <w:sz w:val="12"/>
                <w:szCs w:val="12"/>
              </w:rPr>
              <w:t xml:space="preserve">Combine the movie and credits datasets based on a shared attribute. </w:t>
            </w:r>
            <w:r w:rsidRPr="595FC4A3" w:rsidR="7FCEF001">
              <w:rPr>
                <w:rFonts w:ascii="Aptos" w:hAnsi="Aptos" w:eastAsia="Aptos" w:cs="Aptos"/>
                <w:color w:val="000000" w:themeColor="text1"/>
                <w:sz w:val="12"/>
                <w:szCs w:val="12"/>
              </w:rPr>
              <w:t>Fill in the missing values</w:t>
            </w:r>
          </w:p>
          <w:p w:rsidR="595FC4A3" w:rsidP="595FC4A3" w:rsidRDefault="595FC4A3" w14:paraId="0E6011C9" w14:textId="305F384A">
            <w:pPr>
              <w:spacing w:beforeAutospacing="1" w:afterAutospacing="1"/>
              <w:rPr>
                <w:rFonts w:ascii="Aptos" w:hAnsi="Aptos" w:eastAsia="Aptos" w:cs="Aptos"/>
                <w:color w:val="000000" w:themeColor="text1"/>
                <w:sz w:val="12"/>
                <w:szCs w:val="12"/>
              </w:rPr>
            </w:pPr>
          </w:p>
          <w:p w:rsidR="7FCEF001" w:rsidP="595FC4A3" w:rsidRDefault="7FCEF001" w14:paraId="7730D8AA" w14:textId="5F55E673">
            <w:pPr>
              <w:spacing w:beforeAutospacing="1" w:afterAutospacing="1"/>
              <w:rPr>
                <w:rFonts w:ascii="Aptos" w:hAnsi="Aptos" w:eastAsia="Aptos" w:cs="Aptos"/>
                <w:color w:val="000000" w:themeColor="text1"/>
                <w:sz w:val="12"/>
                <w:szCs w:val="12"/>
              </w:rPr>
            </w:pPr>
            <w:r w:rsidRPr="595FC4A3">
              <w:rPr>
                <w:rFonts w:ascii="Aptos" w:hAnsi="Aptos" w:eastAsia="Aptos" w:cs="Aptos"/>
                <w:color w:val="000000" w:themeColor="text1"/>
                <w:sz w:val="12"/>
                <w:szCs w:val="12"/>
              </w:rPr>
              <w:t>combined_df = movies. _______(credits, left_on = _______, right_on = _______, how = ‘left’)</w:t>
            </w:r>
          </w:p>
          <w:p w:rsidR="595FC4A3" w:rsidP="595FC4A3" w:rsidRDefault="595FC4A3" w14:paraId="2C667AA5" w14:textId="7ED715AB">
            <w:pPr>
              <w:spacing w:beforeAutospacing="1" w:afterAutospacing="1"/>
              <w:rPr>
                <w:rFonts w:ascii="Aptos" w:hAnsi="Aptos" w:eastAsia="Aptos" w:cs="Aptos"/>
                <w:color w:val="000000" w:themeColor="text1"/>
                <w:sz w:val="12"/>
                <w:szCs w:val="12"/>
              </w:rPr>
            </w:pPr>
          </w:p>
          <w:p w:rsidRPr="00404777" w:rsidR="1C38B521" w:rsidP="1C38B521" w:rsidRDefault="1C38B521" w14:paraId="4BC13D7E" w14:textId="323707B3">
            <w:pPr>
              <w:spacing w:beforeAutospacing="1" w:afterAutospacing="1"/>
              <w:rPr>
                <w:rFonts w:ascii="Aptos" w:hAnsi="Aptos" w:eastAsia="Aptos" w:cs="Aptos"/>
                <w:color w:val="000000" w:themeColor="text1"/>
                <w:sz w:val="12"/>
                <w:szCs w:val="12"/>
              </w:rPr>
            </w:pPr>
          </w:p>
          <w:p w:rsidRPr="00404777" w:rsidR="1C38B521" w:rsidP="1C38B521" w:rsidRDefault="1C38B521" w14:paraId="40DFDDB0" w14:textId="03318F0E">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Continue your analysis using the combined_df</w:t>
            </w:r>
          </w:p>
          <w:p w:rsidRPr="00404777" w:rsidR="1C38B521" w:rsidP="1C38B521" w:rsidRDefault="1C38B521" w14:paraId="3E04B9DD" w14:textId="0570797E">
            <w:pPr>
              <w:spacing w:beforeAutospacing="1" w:afterAutospacing="1"/>
              <w:rPr>
                <w:rFonts w:ascii="Aptos" w:hAnsi="Aptos" w:eastAsia="Aptos" w:cs="Aptos"/>
                <w:color w:val="000000" w:themeColor="text1"/>
                <w:sz w:val="12"/>
                <w:szCs w:val="12"/>
              </w:rPr>
            </w:pPr>
          </w:p>
          <w:p w:rsidRPr="00404777" w:rsidR="1C38B521" w:rsidP="1C38B521" w:rsidRDefault="1C38B521" w14:paraId="0AFC7378" w14:textId="4F5C536C">
            <w:pPr>
              <w:pStyle w:val="paragraph"/>
              <w:rPr>
                <w:rFonts w:ascii="Aptos" w:hAnsi="Aptos" w:eastAsia="Aptos" w:cs="Aptos"/>
                <w:color w:val="000000" w:themeColor="text1"/>
                <w:sz w:val="12"/>
                <w:szCs w:val="12"/>
              </w:rPr>
            </w:pPr>
            <w:r w:rsidRPr="1C38B521">
              <w:rPr>
                <w:rFonts w:ascii="Aptos" w:hAnsi="Aptos" w:eastAsia="Aptos" w:cs="Aptos"/>
                <w:color w:val="000000" w:themeColor="text1"/>
                <w:sz w:val="12"/>
                <w:szCs w:val="12"/>
              </w:rPr>
              <w:t>Below you can find a description of each dataset’s columns.</w:t>
            </w:r>
            <w:r>
              <w:br/>
            </w:r>
            <w:r w:rsidRPr="1C38B521">
              <w:rPr>
                <w:rFonts w:ascii="Aptos" w:hAnsi="Aptos" w:eastAsia="Aptos" w:cs="Aptos"/>
                <w:b/>
                <w:bCs/>
                <w:color w:val="000000" w:themeColor="text1"/>
                <w:sz w:val="12"/>
                <w:szCs w:val="12"/>
              </w:rPr>
              <w:t>The Credit dataset contains the following features:</w:t>
            </w:r>
          </w:p>
          <w:p w:rsidRPr="00404777" w:rsidR="1C38B521" w:rsidP="1C38B521" w:rsidRDefault="1C38B521" w14:paraId="22CF7B0C" w14:textId="2F796582">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movie_id </w:t>
            </w:r>
            <w:r w:rsidRPr="1C38B521">
              <w:rPr>
                <w:rFonts w:ascii="Aptos" w:hAnsi="Aptos" w:eastAsia="Aptos" w:cs="Aptos"/>
                <w:color w:val="000000" w:themeColor="text1"/>
                <w:sz w:val="12"/>
                <w:szCs w:val="12"/>
              </w:rPr>
              <w:t>- A unique identifier for each movie.</w:t>
            </w:r>
          </w:p>
          <w:p w:rsidRPr="00404777" w:rsidR="1C38B521" w:rsidP="1C38B521" w:rsidRDefault="1C38B521" w14:paraId="50020632" w14:textId="668D2566">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Title - </w:t>
            </w:r>
            <w:r w:rsidRPr="1C38B521">
              <w:rPr>
                <w:rFonts w:ascii="Aptos" w:hAnsi="Aptos" w:eastAsia="Aptos" w:cs="Aptos"/>
                <w:color w:val="000000" w:themeColor="text1"/>
                <w:sz w:val="12"/>
                <w:szCs w:val="12"/>
              </w:rPr>
              <w:t>The movie title</w:t>
            </w:r>
          </w:p>
          <w:p w:rsidRPr="00404777" w:rsidR="1C38B521" w:rsidP="1C38B521" w:rsidRDefault="1C38B521" w14:paraId="3414BA69" w14:textId="50701A84">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cast </w:t>
            </w:r>
            <w:r w:rsidRPr="1C38B521">
              <w:rPr>
                <w:rFonts w:ascii="Aptos" w:hAnsi="Aptos" w:eastAsia="Aptos" w:cs="Aptos"/>
                <w:color w:val="000000" w:themeColor="text1"/>
                <w:sz w:val="12"/>
                <w:szCs w:val="12"/>
              </w:rPr>
              <w:t>- The name of lead and supporting actors.</w:t>
            </w:r>
          </w:p>
          <w:p w:rsidRPr="00404777" w:rsidR="1C38B521" w:rsidP="1C38B521" w:rsidRDefault="1C38B521" w14:paraId="168A277D" w14:textId="5DC47DB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crew </w:t>
            </w:r>
            <w:r w:rsidRPr="1C38B521">
              <w:rPr>
                <w:rFonts w:ascii="Aptos" w:hAnsi="Aptos" w:eastAsia="Aptos" w:cs="Aptos"/>
                <w:color w:val="000000" w:themeColor="text1"/>
                <w:sz w:val="12"/>
                <w:szCs w:val="12"/>
              </w:rPr>
              <w:t>- The name of Director, Editor, Composer, Writer etc.</w:t>
            </w:r>
          </w:p>
          <w:p w:rsidRPr="00404777" w:rsidR="1C38B521" w:rsidP="1C38B521" w:rsidRDefault="1C38B521" w14:paraId="524D1B3B" w14:textId="2EBA23FD">
            <w:pPr>
              <w:spacing w:beforeAutospacing="1" w:afterAutospacing="1"/>
              <w:rPr>
                <w:rFonts w:ascii="Aptos" w:hAnsi="Aptos" w:eastAsia="Aptos" w:cs="Aptos"/>
                <w:color w:val="000000" w:themeColor="text1"/>
                <w:sz w:val="12"/>
                <w:szCs w:val="12"/>
              </w:rPr>
            </w:pPr>
          </w:p>
          <w:p w:rsidRPr="00404777" w:rsidR="1C38B521" w:rsidP="1C38B521" w:rsidRDefault="1C38B521" w14:paraId="088B433A" w14:textId="0C2C0823">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The Movie dataset has the following features:</w:t>
            </w:r>
          </w:p>
          <w:p w:rsidRPr="00404777" w:rsidR="1C38B521" w:rsidP="1C38B521" w:rsidRDefault="1C38B521" w14:paraId="73E3BCE2" w14:textId="22B42CF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budget </w:t>
            </w:r>
            <w:r w:rsidRPr="1C38B521">
              <w:rPr>
                <w:rFonts w:ascii="Aptos" w:hAnsi="Aptos" w:eastAsia="Aptos" w:cs="Aptos"/>
                <w:color w:val="000000" w:themeColor="text1"/>
                <w:sz w:val="12"/>
                <w:szCs w:val="12"/>
              </w:rPr>
              <w:t>- The budget in which the movie was made.</w:t>
            </w:r>
          </w:p>
          <w:p w:rsidRPr="00404777" w:rsidR="1C38B521" w:rsidP="1C38B521" w:rsidRDefault="1C38B521" w14:paraId="4672C5C7" w14:textId="6D81CB5D">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genres </w:t>
            </w:r>
            <w:r w:rsidRPr="1C38B521">
              <w:rPr>
                <w:rFonts w:ascii="Aptos" w:hAnsi="Aptos" w:eastAsia="Aptos" w:cs="Aptos"/>
                <w:color w:val="000000" w:themeColor="text1"/>
                <w:sz w:val="12"/>
                <w:szCs w:val="12"/>
              </w:rPr>
              <w:t>- The genres of the movie, Action, Comedy ,Thriller etc.</w:t>
            </w:r>
          </w:p>
          <w:p w:rsidRPr="00404777" w:rsidR="1C38B521" w:rsidP="1C38B521" w:rsidRDefault="1C38B521" w14:paraId="53540241" w14:textId="604DBB46">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homepage </w:t>
            </w:r>
            <w:r w:rsidRPr="1C38B521">
              <w:rPr>
                <w:rFonts w:ascii="Aptos" w:hAnsi="Aptos" w:eastAsia="Aptos" w:cs="Aptos"/>
                <w:color w:val="000000" w:themeColor="text1"/>
                <w:sz w:val="12"/>
                <w:szCs w:val="12"/>
              </w:rPr>
              <w:t>- A link to the homepage of the movie.</w:t>
            </w:r>
          </w:p>
          <w:p w:rsidRPr="00404777" w:rsidR="1C38B521" w:rsidP="1C38B521" w:rsidRDefault="1C38B521" w14:paraId="3FB9AEE3" w14:textId="231ECBD4">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id </w:t>
            </w:r>
            <w:r w:rsidRPr="1C38B521">
              <w:rPr>
                <w:rFonts w:ascii="Aptos" w:hAnsi="Aptos" w:eastAsia="Aptos" w:cs="Aptos"/>
                <w:color w:val="000000" w:themeColor="text1"/>
                <w:sz w:val="12"/>
                <w:szCs w:val="12"/>
              </w:rPr>
              <w:t>- This is in</w:t>
            </w:r>
            <w:r w:rsidRPr="1C38B521">
              <w:rPr>
                <w:rFonts w:ascii="Aptos" w:hAnsi="Aptos" w:eastAsia="Aptos" w:cs="Aptos"/>
                <w:color w:val="D13438"/>
                <w:sz w:val="12"/>
                <w:szCs w:val="12"/>
                <w:u w:val="single"/>
              </w:rPr>
              <w:t xml:space="preserve"> </w:t>
            </w:r>
            <w:r w:rsidRPr="1C38B521">
              <w:rPr>
                <w:rFonts w:ascii="Aptos" w:hAnsi="Aptos" w:eastAsia="Aptos" w:cs="Aptos"/>
                <w:color w:val="000000" w:themeColor="text1"/>
                <w:sz w:val="12"/>
                <w:szCs w:val="12"/>
              </w:rPr>
              <w:t>fact the movie_id as in the first dataset.</w:t>
            </w:r>
          </w:p>
          <w:p w:rsidRPr="00404777" w:rsidR="1C38B521" w:rsidP="1C38B521" w:rsidRDefault="1C38B521" w14:paraId="4D52AC6C" w14:textId="3874F8B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keywords </w:t>
            </w:r>
            <w:r w:rsidRPr="1C38B521">
              <w:rPr>
                <w:rFonts w:ascii="Aptos" w:hAnsi="Aptos" w:eastAsia="Aptos" w:cs="Aptos"/>
                <w:color w:val="000000" w:themeColor="text1"/>
                <w:sz w:val="12"/>
                <w:szCs w:val="12"/>
              </w:rPr>
              <w:t xml:space="preserve">- The keywords or tags related to the movie. </w:t>
            </w:r>
          </w:p>
          <w:p w:rsidRPr="00404777" w:rsidR="1C38B521" w:rsidP="1C38B521" w:rsidRDefault="1C38B521" w14:paraId="6F2ACBE0" w14:textId="344ADD5A">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original_language</w:t>
            </w:r>
            <w:r w:rsidRPr="1C38B521">
              <w:rPr>
                <w:rFonts w:ascii="Aptos" w:hAnsi="Aptos" w:eastAsia="Aptos" w:cs="Aptos"/>
                <w:color w:val="000000" w:themeColor="text1"/>
                <w:sz w:val="12"/>
                <w:szCs w:val="12"/>
              </w:rPr>
              <w:t xml:space="preserve"> - The language in which the movie was made.</w:t>
            </w:r>
          </w:p>
          <w:p w:rsidRPr="00404777" w:rsidR="1C38B521" w:rsidP="1C38B521" w:rsidRDefault="1C38B521" w14:paraId="0021A224" w14:textId="4FFEB97C">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original_title</w:t>
            </w:r>
            <w:r w:rsidRPr="1C38B521">
              <w:rPr>
                <w:rFonts w:ascii="Aptos" w:hAnsi="Aptos" w:eastAsia="Aptos" w:cs="Aptos"/>
                <w:color w:val="000000" w:themeColor="text1"/>
                <w:sz w:val="12"/>
                <w:szCs w:val="12"/>
              </w:rPr>
              <w:t xml:space="preserve"> - The title of the movie before translation or adaptation.</w:t>
            </w:r>
          </w:p>
          <w:p w:rsidRPr="00404777" w:rsidR="1C38B521" w:rsidP="1C38B521" w:rsidRDefault="1C38B521" w14:paraId="65ECC86D" w14:textId="0423AB4C">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overview </w:t>
            </w:r>
            <w:r w:rsidRPr="1C38B521">
              <w:rPr>
                <w:rFonts w:ascii="Aptos" w:hAnsi="Aptos" w:eastAsia="Aptos" w:cs="Aptos"/>
                <w:color w:val="000000" w:themeColor="text1"/>
                <w:sz w:val="12"/>
                <w:szCs w:val="12"/>
              </w:rPr>
              <w:t>- A brief description of the movie.</w:t>
            </w:r>
          </w:p>
          <w:p w:rsidRPr="00404777" w:rsidR="1C38B521" w:rsidP="1C38B521" w:rsidRDefault="1C38B521" w14:paraId="173C92F3" w14:textId="31FEDE75">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popularity </w:t>
            </w:r>
            <w:r w:rsidRPr="1C38B521">
              <w:rPr>
                <w:rFonts w:ascii="Aptos" w:hAnsi="Aptos" w:eastAsia="Aptos" w:cs="Aptos"/>
                <w:color w:val="000000" w:themeColor="text1"/>
                <w:sz w:val="12"/>
                <w:szCs w:val="12"/>
              </w:rPr>
              <w:t>- A numeric quantity specifying the movie popularity.</w:t>
            </w:r>
          </w:p>
          <w:p w:rsidRPr="00404777" w:rsidR="1C38B521" w:rsidP="1C38B521" w:rsidRDefault="1C38B521" w14:paraId="7AB2A60F" w14:textId="735B3FDF">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production_companies </w:t>
            </w:r>
            <w:r w:rsidRPr="1C38B521">
              <w:rPr>
                <w:rFonts w:ascii="Aptos" w:hAnsi="Aptos" w:eastAsia="Aptos" w:cs="Aptos"/>
                <w:color w:val="000000" w:themeColor="text1"/>
                <w:sz w:val="12"/>
                <w:szCs w:val="12"/>
              </w:rPr>
              <w:t>- The production house of the movie.</w:t>
            </w:r>
          </w:p>
          <w:p w:rsidRPr="00404777" w:rsidR="1C38B521" w:rsidP="1C38B521" w:rsidRDefault="1C38B521" w14:paraId="3E9ED78A" w14:textId="5D44FFC8">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production_countries</w:t>
            </w:r>
            <w:r w:rsidRPr="1C38B521">
              <w:rPr>
                <w:rFonts w:ascii="Aptos" w:hAnsi="Aptos" w:eastAsia="Aptos" w:cs="Aptos"/>
                <w:color w:val="000000" w:themeColor="text1"/>
                <w:sz w:val="12"/>
                <w:szCs w:val="12"/>
              </w:rPr>
              <w:t xml:space="preserve"> - The country in which it was produced.</w:t>
            </w:r>
          </w:p>
          <w:p w:rsidRPr="00404777" w:rsidR="1C38B521" w:rsidP="1C38B521" w:rsidRDefault="1C38B521" w14:paraId="4022F940" w14:textId="5D2F5552">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release_date</w:t>
            </w:r>
            <w:r w:rsidRPr="1C38B521">
              <w:rPr>
                <w:rFonts w:ascii="Aptos" w:hAnsi="Aptos" w:eastAsia="Aptos" w:cs="Aptos"/>
                <w:color w:val="000000" w:themeColor="text1"/>
                <w:sz w:val="12"/>
                <w:szCs w:val="12"/>
              </w:rPr>
              <w:t xml:space="preserve"> - The date on which it was released.</w:t>
            </w:r>
          </w:p>
          <w:p w:rsidRPr="00404777" w:rsidR="1C38B521" w:rsidP="1C38B521" w:rsidRDefault="1C38B521" w14:paraId="12281D37" w14:textId="7FBD1709">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revenue </w:t>
            </w:r>
            <w:r w:rsidRPr="1C38B521">
              <w:rPr>
                <w:rFonts w:ascii="Aptos" w:hAnsi="Aptos" w:eastAsia="Aptos" w:cs="Aptos"/>
                <w:color w:val="000000" w:themeColor="text1"/>
                <w:sz w:val="12"/>
                <w:szCs w:val="12"/>
              </w:rPr>
              <w:t>- The worldwide revenue generated by the movie.</w:t>
            </w:r>
          </w:p>
          <w:p w:rsidRPr="00404777" w:rsidR="1C38B521" w:rsidP="1C38B521" w:rsidRDefault="1C38B521" w14:paraId="0C1E3617" w14:textId="790C621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runtime</w:t>
            </w:r>
            <w:r w:rsidRPr="1C38B521">
              <w:rPr>
                <w:rFonts w:ascii="Aptos" w:hAnsi="Aptos" w:eastAsia="Aptos" w:cs="Aptos"/>
                <w:color w:val="000000" w:themeColor="text1"/>
                <w:sz w:val="12"/>
                <w:szCs w:val="12"/>
              </w:rPr>
              <w:t xml:space="preserve"> - The running time of the movie in minutes.</w:t>
            </w:r>
          </w:p>
          <w:p w:rsidRPr="00404777" w:rsidR="1C38B521" w:rsidP="1C38B521" w:rsidRDefault="1C38B521" w14:paraId="0F60A4A6" w14:textId="161CD7CE">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spoken_languages</w:t>
            </w:r>
            <w:r w:rsidRPr="1C38B521">
              <w:rPr>
                <w:rFonts w:ascii="Aptos" w:hAnsi="Aptos" w:eastAsia="Aptos" w:cs="Aptos"/>
                <w:color w:val="000000" w:themeColor="text1"/>
                <w:sz w:val="12"/>
                <w:szCs w:val="12"/>
              </w:rPr>
              <w:t xml:space="preserve"> - languages in the movie</w:t>
            </w:r>
          </w:p>
          <w:p w:rsidRPr="00404777" w:rsidR="1C38B521" w:rsidP="1C38B521" w:rsidRDefault="1C38B521" w14:paraId="1E1F1293" w14:textId="7AD1F8EC">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status </w:t>
            </w:r>
            <w:r w:rsidRPr="1C38B521">
              <w:rPr>
                <w:rFonts w:ascii="Aptos" w:hAnsi="Aptos" w:eastAsia="Aptos" w:cs="Aptos"/>
                <w:color w:val="000000" w:themeColor="text1"/>
                <w:sz w:val="12"/>
                <w:szCs w:val="12"/>
              </w:rPr>
              <w:t>- "Released" or "Rumored".</w:t>
            </w:r>
          </w:p>
          <w:p w:rsidRPr="00404777" w:rsidR="1C38B521" w:rsidP="1C38B521" w:rsidRDefault="1C38B521" w14:paraId="1249879D" w14:textId="32D8EA28">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tagline </w:t>
            </w:r>
            <w:r w:rsidRPr="1C38B521">
              <w:rPr>
                <w:rFonts w:ascii="Aptos" w:hAnsi="Aptos" w:eastAsia="Aptos" w:cs="Aptos"/>
                <w:color w:val="000000" w:themeColor="text1"/>
                <w:sz w:val="12"/>
                <w:szCs w:val="12"/>
              </w:rPr>
              <w:t>- Movie's tagline.</w:t>
            </w:r>
          </w:p>
          <w:p w:rsidRPr="00404777" w:rsidR="1C38B521" w:rsidP="1C38B521" w:rsidRDefault="1C38B521" w14:paraId="334E8FC2" w14:textId="2461944F">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title </w:t>
            </w:r>
            <w:r w:rsidRPr="1C38B521">
              <w:rPr>
                <w:rFonts w:ascii="Aptos" w:hAnsi="Aptos" w:eastAsia="Aptos" w:cs="Aptos"/>
                <w:color w:val="000000" w:themeColor="text1"/>
                <w:sz w:val="12"/>
                <w:szCs w:val="12"/>
              </w:rPr>
              <w:t>- Title of the movie.</w:t>
            </w:r>
          </w:p>
          <w:p w:rsidRPr="00404777" w:rsidR="1C38B521" w:rsidP="1C38B521" w:rsidRDefault="1C38B521" w14:paraId="2C890000" w14:textId="7AD900CD">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vote_average </w:t>
            </w:r>
            <w:r w:rsidRPr="1C38B521">
              <w:rPr>
                <w:rFonts w:ascii="Aptos" w:hAnsi="Aptos" w:eastAsia="Aptos" w:cs="Aptos"/>
                <w:color w:val="000000" w:themeColor="text1"/>
                <w:sz w:val="12"/>
                <w:szCs w:val="12"/>
              </w:rPr>
              <w:t>- average ratings the movie received.</w:t>
            </w:r>
          </w:p>
          <w:p w:rsidRPr="00404777" w:rsidR="1C38B521" w:rsidP="1C38B521" w:rsidRDefault="1C38B521" w14:paraId="6C71333C" w14:textId="45F2AE46">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vote_count</w:t>
            </w:r>
            <w:r w:rsidRPr="1C38B521">
              <w:rPr>
                <w:rFonts w:ascii="Aptos" w:hAnsi="Aptos" w:eastAsia="Aptos" w:cs="Aptos"/>
                <w:color w:val="000000" w:themeColor="text1"/>
                <w:sz w:val="12"/>
                <w:szCs w:val="12"/>
              </w:rPr>
              <w:t xml:space="preserve"> - the count of votes received.</w:t>
            </w:r>
          </w:p>
          <w:p w:rsidRPr="00404777" w:rsidR="1C38B521" w:rsidP="1C38B521" w:rsidRDefault="1C38B521" w14:paraId="45D250B5" w14:textId="29FB6C87">
            <w:pPr>
              <w:spacing w:beforeAutospacing="1" w:afterAutospacing="1"/>
              <w:rPr>
                <w:rFonts w:ascii="Aptos" w:hAnsi="Aptos" w:eastAsia="Aptos" w:cs="Aptos"/>
                <w:color w:val="000000" w:themeColor="text1"/>
                <w:sz w:val="12"/>
                <w:szCs w:val="12"/>
              </w:rPr>
            </w:pPr>
          </w:p>
        </w:tc>
        <w:tc>
          <w:tcPr>
            <w:tcW w:w="1080" w:type="dxa"/>
            <w:shd w:val="clear" w:color="auto" w:fill="auto"/>
            <w:tcMar/>
          </w:tcPr>
          <w:p w:rsidR="1C38B521" w:rsidP="1C38B521" w:rsidRDefault="1C38B521" w14:paraId="13963A7D" w14:textId="53369062">
            <w:pPr>
              <w:spacing w:line="259" w:lineRule="auto"/>
              <w:rPr>
                <w:rFonts w:ascii="Aptos" w:hAnsi="Aptos" w:eastAsia="Aptos" w:cs="Aptos"/>
                <w:color w:val="000000" w:themeColor="text1"/>
                <w:sz w:val="12"/>
                <w:szCs w:val="12"/>
              </w:rPr>
            </w:pPr>
          </w:p>
        </w:tc>
        <w:tc>
          <w:tcPr>
            <w:tcW w:w="984" w:type="dxa"/>
            <w:tcMar/>
          </w:tcPr>
          <w:p w:rsidR="1C38B521" w:rsidP="1C38B521" w:rsidRDefault="61C828AC" w14:paraId="3C67160C" w14:textId="224467E7">
            <w:pPr>
              <w:spacing w:line="259" w:lineRule="auto"/>
              <w:rPr>
                <w:rFonts w:ascii="Aptos" w:hAnsi="Aptos" w:eastAsia="Aptos" w:cs="Aptos"/>
                <w:color w:val="000000" w:themeColor="text1"/>
                <w:sz w:val="12"/>
                <w:szCs w:val="12"/>
              </w:rPr>
            </w:pPr>
            <w:r w:rsidRPr="595FC4A3">
              <w:rPr>
                <w:rStyle w:val="normaltextrun"/>
                <w:rFonts w:ascii="Aptos" w:hAnsi="Aptos" w:eastAsia="Aptos" w:cs="Aptos"/>
                <w:color w:val="000000" w:themeColor="text1"/>
                <w:sz w:val="12"/>
                <w:szCs w:val="12"/>
              </w:rPr>
              <w:t>m</w:t>
            </w:r>
            <w:r w:rsidRPr="595FC4A3" w:rsidR="1C38B521">
              <w:rPr>
                <w:rStyle w:val="normaltextrun"/>
                <w:rFonts w:ascii="Aptos" w:hAnsi="Aptos" w:eastAsia="Aptos" w:cs="Aptos"/>
                <w:color w:val="000000" w:themeColor="text1"/>
                <w:sz w:val="12"/>
                <w:szCs w:val="12"/>
              </w:rPr>
              <w:t>erge</w:t>
            </w:r>
            <w:r w:rsidRPr="1C38B521" w:rsidR="1C38B521">
              <w:rPr>
                <w:rStyle w:val="normaltextrun"/>
                <w:rFonts w:ascii="Aptos" w:hAnsi="Aptos" w:eastAsia="Aptos" w:cs="Aptos"/>
                <w:color w:val="000000" w:themeColor="text1"/>
                <w:sz w:val="12"/>
                <w:szCs w:val="12"/>
              </w:rPr>
              <w:t>, id, movie_id</w:t>
            </w:r>
          </w:p>
        </w:tc>
        <w:tc>
          <w:tcPr>
            <w:tcW w:w="667" w:type="dxa"/>
            <w:tcMar/>
          </w:tcPr>
          <w:p w:rsidR="2DAE5D48" w:rsidP="1C38B521" w:rsidRDefault="2DAE5D48" w14:paraId="016308C0" w14:textId="5C40E232">
            <w:pPr>
              <w:spacing w:line="259" w:lineRule="auto"/>
              <w:rPr>
                <w:rFonts w:ascii="Aptos" w:hAnsi="Aptos" w:eastAsia="Aptos" w:cs="Aptos"/>
                <w:color w:val="000000" w:themeColor="text1"/>
                <w:sz w:val="12"/>
                <w:szCs w:val="12"/>
              </w:rPr>
            </w:pPr>
            <w:hyperlink r:id="rId145">
              <w:r w:rsidRPr="1C38B521">
                <w:rPr>
                  <w:rStyle w:val="Hipervnculo"/>
                  <w:rFonts w:ascii="Aptos" w:hAnsi="Aptos" w:eastAsia="Aptos" w:cs="Aptos"/>
                  <w:sz w:val="12"/>
                  <w:szCs w:val="12"/>
                </w:rPr>
                <w:t>M1</w:t>
              </w:r>
            </w:hyperlink>
          </w:p>
          <w:p w:rsidR="2DAE5D48" w:rsidP="1C38B521" w:rsidRDefault="2DAE5D48" w14:paraId="23FD6B78" w14:textId="63CFB384">
            <w:pPr>
              <w:spacing w:line="259" w:lineRule="auto"/>
              <w:rPr>
                <w:rFonts w:ascii="Aptos" w:hAnsi="Aptos" w:eastAsia="Aptos" w:cs="Aptos"/>
                <w:color w:val="000000" w:themeColor="text1"/>
                <w:sz w:val="12"/>
                <w:szCs w:val="12"/>
              </w:rPr>
            </w:pPr>
            <w:hyperlink r:id="rId146">
              <w:r w:rsidRPr="1C38B521">
                <w:rPr>
                  <w:rStyle w:val="Hipervnculo"/>
                  <w:rFonts w:ascii="Aptos" w:hAnsi="Aptos" w:eastAsia="Aptos" w:cs="Aptos"/>
                  <w:sz w:val="12"/>
                  <w:szCs w:val="12"/>
                </w:rPr>
                <w:t>C1</w:t>
              </w:r>
            </w:hyperlink>
          </w:p>
          <w:p w:rsidR="1C38B521" w:rsidP="1C38B521" w:rsidRDefault="1C38B521" w14:paraId="4348E968" w14:textId="19F8DD75">
            <w:pPr>
              <w:spacing w:line="259" w:lineRule="auto"/>
              <w:rPr>
                <w:rFonts w:ascii="Aptos" w:hAnsi="Aptos" w:eastAsia="Aptos" w:cs="Aptos"/>
                <w:sz w:val="12"/>
                <w:szCs w:val="12"/>
              </w:rPr>
            </w:pPr>
          </w:p>
          <w:p w:rsidR="1C38B521" w:rsidP="1C38B521" w:rsidRDefault="1C38B521" w14:paraId="12875AE6" w14:textId="0C16A41F">
            <w:pPr>
              <w:spacing w:line="259" w:lineRule="auto"/>
              <w:rPr>
                <w:rFonts w:ascii="Aptos" w:hAnsi="Aptos" w:eastAsia="Aptos" w:cs="Aptos"/>
                <w:color w:val="000000" w:themeColor="text1"/>
                <w:sz w:val="12"/>
                <w:szCs w:val="12"/>
              </w:rPr>
            </w:pPr>
          </w:p>
        </w:tc>
        <w:tc>
          <w:tcPr>
            <w:tcW w:w="2820" w:type="dxa"/>
            <w:shd w:val="clear" w:color="auto" w:fill="auto"/>
            <w:tcMar/>
          </w:tcPr>
          <w:p w:rsidR="1C38B521" w:rsidP="595FC4A3" w:rsidRDefault="003F7156" w14:paraId="3F313600" w14:textId="280EBD00">
            <w:pPr>
              <w:spacing w:beforeAutospacing="1" w:afterAutospacing="1"/>
              <w:rPr>
                <w:rFonts w:ascii="Aptos" w:hAnsi="Aptos" w:eastAsia="Aptos" w:cs="Aptos"/>
                <w:color w:val="000000" w:themeColor="text1"/>
                <w:sz w:val="12"/>
                <w:szCs w:val="12"/>
              </w:rPr>
            </w:pPr>
            <w:r w:rsidRPr="00CB7CF3">
              <w:rPr>
                <w:rFonts w:ascii="Aptos" w:hAnsi="Aptos" w:eastAsia="Aptos" w:cs="Aptos"/>
                <w:b/>
                <w:bCs/>
                <w:color w:val="FF0000"/>
                <w:sz w:val="12"/>
                <w:szCs w:val="12"/>
                <w:highlight w:val="yellow"/>
              </w:rPr>
              <w:t>Q19</w:t>
            </w:r>
            <w:r>
              <w:rPr>
                <w:rFonts w:ascii="Aptos" w:hAnsi="Aptos" w:eastAsia="Aptos" w:cs="Aptos"/>
                <w:b/>
                <w:bCs/>
                <w:color w:val="FF0000"/>
                <w:sz w:val="12"/>
                <w:szCs w:val="12"/>
              </w:rPr>
              <w:t xml:space="preserve"> </w:t>
            </w:r>
            <w:r w:rsidRPr="595FC4A3" w:rsidR="1C38B521">
              <w:rPr>
                <w:rFonts w:ascii="Aptos" w:hAnsi="Aptos" w:eastAsia="Aptos" w:cs="Aptos"/>
                <w:color w:val="000000" w:themeColor="text1"/>
                <w:sz w:val="12"/>
                <w:szCs w:val="12"/>
              </w:rPr>
              <w:t xml:space="preserve">Combine the movie and credits datasets based on a shared attribute. </w:t>
            </w:r>
            <w:r w:rsidRPr="595FC4A3" w:rsidR="739BBADB">
              <w:rPr>
                <w:rFonts w:ascii="Aptos" w:hAnsi="Aptos" w:eastAsia="Aptos" w:cs="Aptos"/>
                <w:color w:val="000000" w:themeColor="text1"/>
                <w:sz w:val="12"/>
                <w:szCs w:val="12"/>
              </w:rPr>
              <w:t>Fill in the missing values</w:t>
            </w:r>
          </w:p>
          <w:p w:rsidR="595FC4A3" w:rsidP="595FC4A3" w:rsidRDefault="595FC4A3" w14:paraId="141C6042" w14:textId="305F384A">
            <w:pPr>
              <w:spacing w:beforeAutospacing="1" w:afterAutospacing="1"/>
              <w:rPr>
                <w:rFonts w:ascii="Aptos" w:hAnsi="Aptos" w:eastAsia="Aptos" w:cs="Aptos"/>
                <w:color w:val="000000" w:themeColor="text1"/>
                <w:sz w:val="12"/>
                <w:szCs w:val="12"/>
              </w:rPr>
            </w:pPr>
          </w:p>
          <w:p w:rsidR="739BBADB" w:rsidP="595FC4A3" w:rsidRDefault="739BBADB" w14:paraId="20519E77" w14:textId="5F55E673">
            <w:pPr>
              <w:spacing w:beforeAutospacing="1" w:afterAutospacing="1"/>
              <w:rPr>
                <w:rFonts w:ascii="Aptos" w:hAnsi="Aptos" w:eastAsia="Aptos" w:cs="Aptos"/>
                <w:color w:val="000000" w:themeColor="text1"/>
                <w:sz w:val="12"/>
                <w:szCs w:val="12"/>
              </w:rPr>
            </w:pPr>
            <w:r w:rsidRPr="595FC4A3">
              <w:rPr>
                <w:rFonts w:ascii="Aptos" w:hAnsi="Aptos" w:eastAsia="Aptos" w:cs="Aptos"/>
                <w:color w:val="000000" w:themeColor="text1"/>
                <w:sz w:val="12"/>
                <w:szCs w:val="12"/>
              </w:rPr>
              <w:t>combined_df = movies. _______(credits, left_on = _______, right_on = _______, how = ‘left’)</w:t>
            </w:r>
          </w:p>
          <w:p w:rsidR="595FC4A3" w:rsidP="595FC4A3" w:rsidRDefault="595FC4A3" w14:paraId="553DCDDF" w14:textId="39F635FB">
            <w:pPr>
              <w:spacing w:beforeAutospacing="1" w:afterAutospacing="1"/>
              <w:rPr>
                <w:rFonts w:ascii="Aptos" w:hAnsi="Aptos" w:eastAsia="Aptos" w:cs="Aptos"/>
                <w:color w:val="000000" w:themeColor="text1"/>
                <w:sz w:val="12"/>
                <w:szCs w:val="12"/>
              </w:rPr>
            </w:pPr>
          </w:p>
          <w:p w:rsidRPr="00404777" w:rsidR="1C38B521" w:rsidP="1C38B521" w:rsidRDefault="1C38B521" w14:paraId="5988E195" w14:textId="323707B3">
            <w:pPr>
              <w:spacing w:beforeAutospacing="1" w:afterAutospacing="1"/>
              <w:rPr>
                <w:rFonts w:ascii="Aptos" w:hAnsi="Aptos" w:eastAsia="Aptos" w:cs="Aptos"/>
                <w:color w:val="000000" w:themeColor="text1"/>
                <w:sz w:val="12"/>
                <w:szCs w:val="12"/>
              </w:rPr>
            </w:pPr>
          </w:p>
          <w:p w:rsidRPr="00404777" w:rsidR="1C38B521" w:rsidP="1C38B521" w:rsidRDefault="1C38B521" w14:paraId="550022D8" w14:textId="03318F0E">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Continue your analysis using the combined_df</w:t>
            </w:r>
          </w:p>
          <w:p w:rsidRPr="00404777" w:rsidR="1C38B521" w:rsidP="1C38B521" w:rsidRDefault="1C38B521" w14:paraId="333B055C" w14:textId="0570797E">
            <w:pPr>
              <w:spacing w:beforeAutospacing="1" w:afterAutospacing="1"/>
              <w:rPr>
                <w:rFonts w:ascii="Aptos" w:hAnsi="Aptos" w:eastAsia="Aptos" w:cs="Aptos"/>
                <w:color w:val="000000" w:themeColor="text1"/>
                <w:sz w:val="12"/>
                <w:szCs w:val="12"/>
              </w:rPr>
            </w:pPr>
          </w:p>
          <w:p w:rsidRPr="00404777" w:rsidR="1C38B521" w:rsidP="1C38B521" w:rsidRDefault="1C38B521" w14:paraId="76638F2E" w14:textId="4F5C536C">
            <w:pPr>
              <w:pStyle w:val="paragraph"/>
              <w:rPr>
                <w:rFonts w:ascii="Aptos" w:hAnsi="Aptos" w:eastAsia="Aptos" w:cs="Aptos"/>
                <w:color w:val="000000" w:themeColor="text1"/>
                <w:sz w:val="12"/>
                <w:szCs w:val="12"/>
              </w:rPr>
            </w:pPr>
            <w:r w:rsidRPr="1C38B521">
              <w:rPr>
                <w:rFonts w:ascii="Aptos" w:hAnsi="Aptos" w:eastAsia="Aptos" w:cs="Aptos"/>
                <w:color w:val="000000" w:themeColor="text1"/>
                <w:sz w:val="12"/>
                <w:szCs w:val="12"/>
              </w:rPr>
              <w:t>Below you can find a description of each dataset’s columns.</w:t>
            </w:r>
            <w:r>
              <w:br/>
            </w:r>
            <w:r w:rsidRPr="1C38B521">
              <w:rPr>
                <w:rFonts w:ascii="Aptos" w:hAnsi="Aptos" w:eastAsia="Aptos" w:cs="Aptos"/>
                <w:b/>
                <w:bCs/>
                <w:color w:val="000000" w:themeColor="text1"/>
                <w:sz w:val="12"/>
                <w:szCs w:val="12"/>
              </w:rPr>
              <w:t>The Credit dataset contains the following features:</w:t>
            </w:r>
          </w:p>
          <w:p w:rsidRPr="00404777" w:rsidR="1C38B521" w:rsidP="1C38B521" w:rsidRDefault="1C38B521" w14:paraId="5D6456A9" w14:textId="2F796582">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movie_id </w:t>
            </w:r>
            <w:r w:rsidRPr="1C38B521">
              <w:rPr>
                <w:rFonts w:ascii="Aptos" w:hAnsi="Aptos" w:eastAsia="Aptos" w:cs="Aptos"/>
                <w:color w:val="000000" w:themeColor="text1"/>
                <w:sz w:val="12"/>
                <w:szCs w:val="12"/>
              </w:rPr>
              <w:t>- A unique identifier for each movie.</w:t>
            </w:r>
          </w:p>
          <w:p w:rsidRPr="00404777" w:rsidR="1C38B521" w:rsidP="1C38B521" w:rsidRDefault="1C38B521" w14:paraId="5D4B798D" w14:textId="668D2566">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Title - </w:t>
            </w:r>
            <w:r w:rsidRPr="1C38B521">
              <w:rPr>
                <w:rFonts w:ascii="Aptos" w:hAnsi="Aptos" w:eastAsia="Aptos" w:cs="Aptos"/>
                <w:color w:val="000000" w:themeColor="text1"/>
                <w:sz w:val="12"/>
                <w:szCs w:val="12"/>
              </w:rPr>
              <w:t>The movie title</w:t>
            </w:r>
          </w:p>
          <w:p w:rsidRPr="00404777" w:rsidR="1C38B521" w:rsidP="1C38B521" w:rsidRDefault="1C38B521" w14:paraId="29F72941" w14:textId="50701A84">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cast </w:t>
            </w:r>
            <w:r w:rsidRPr="1C38B521">
              <w:rPr>
                <w:rFonts w:ascii="Aptos" w:hAnsi="Aptos" w:eastAsia="Aptos" w:cs="Aptos"/>
                <w:color w:val="000000" w:themeColor="text1"/>
                <w:sz w:val="12"/>
                <w:szCs w:val="12"/>
              </w:rPr>
              <w:t>- The name of lead and supporting actors.</w:t>
            </w:r>
          </w:p>
          <w:p w:rsidRPr="00404777" w:rsidR="1C38B521" w:rsidP="1C38B521" w:rsidRDefault="1C38B521" w14:paraId="43C61DE4" w14:textId="5DC47DB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crew </w:t>
            </w:r>
            <w:r w:rsidRPr="1C38B521">
              <w:rPr>
                <w:rFonts w:ascii="Aptos" w:hAnsi="Aptos" w:eastAsia="Aptos" w:cs="Aptos"/>
                <w:color w:val="000000" w:themeColor="text1"/>
                <w:sz w:val="12"/>
                <w:szCs w:val="12"/>
              </w:rPr>
              <w:t>- The name of Director, Editor, Composer, Writer etc.</w:t>
            </w:r>
          </w:p>
          <w:p w:rsidRPr="00404777" w:rsidR="1C38B521" w:rsidP="1C38B521" w:rsidRDefault="1C38B521" w14:paraId="11F00515" w14:textId="2EBA23FD">
            <w:pPr>
              <w:spacing w:beforeAutospacing="1" w:afterAutospacing="1"/>
              <w:rPr>
                <w:rFonts w:ascii="Aptos" w:hAnsi="Aptos" w:eastAsia="Aptos" w:cs="Aptos"/>
                <w:color w:val="000000" w:themeColor="text1"/>
                <w:sz w:val="12"/>
                <w:szCs w:val="12"/>
              </w:rPr>
            </w:pPr>
          </w:p>
          <w:p w:rsidRPr="00404777" w:rsidR="1C38B521" w:rsidP="1C38B521" w:rsidRDefault="1C38B521" w14:paraId="531D1F86" w14:textId="0C2C0823">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The Movie dataset has the following features:</w:t>
            </w:r>
          </w:p>
          <w:p w:rsidRPr="00404777" w:rsidR="1C38B521" w:rsidP="1C38B521" w:rsidRDefault="1C38B521" w14:paraId="1BA1C207" w14:textId="22B42CF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budget </w:t>
            </w:r>
            <w:r w:rsidRPr="1C38B521">
              <w:rPr>
                <w:rFonts w:ascii="Aptos" w:hAnsi="Aptos" w:eastAsia="Aptos" w:cs="Aptos"/>
                <w:color w:val="000000" w:themeColor="text1"/>
                <w:sz w:val="12"/>
                <w:szCs w:val="12"/>
              </w:rPr>
              <w:t>- The budget in which the movie was made.</w:t>
            </w:r>
          </w:p>
          <w:p w:rsidRPr="00404777" w:rsidR="1C38B521" w:rsidP="1C38B521" w:rsidRDefault="1C38B521" w14:paraId="4A742E33" w14:textId="6D81CB5D">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genres </w:t>
            </w:r>
            <w:r w:rsidRPr="1C38B521">
              <w:rPr>
                <w:rFonts w:ascii="Aptos" w:hAnsi="Aptos" w:eastAsia="Aptos" w:cs="Aptos"/>
                <w:color w:val="000000" w:themeColor="text1"/>
                <w:sz w:val="12"/>
                <w:szCs w:val="12"/>
              </w:rPr>
              <w:t>- The genres of the movie, Action, Comedy ,Thriller etc.</w:t>
            </w:r>
          </w:p>
          <w:p w:rsidRPr="00404777" w:rsidR="1C38B521" w:rsidP="1C38B521" w:rsidRDefault="1C38B521" w14:paraId="1DD98CD2" w14:textId="604DBB46">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homepage </w:t>
            </w:r>
            <w:r w:rsidRPr="1C38B521">
              <w:rPr>
                <w:rFonts w:ascii="Aptos" w:hAnsi="Aptos" w:eastAsia="Aptos" w:cs="Aptos"/>
                <w:color w:val="000000" w:themeColor="text1"/>
                <w:sz w:val="12"/>
                <w:szCs w:val="12"/>
              </w:rPr>
              <w:t>- A link to the homepage of the movie.</w:t>
            </w:r>
          </w:p>
          <w:p w:rsidRPr="00404777" w:rsidR="1C38B521" w:rsidP="1C38B521" w:rsidRDefault="1C38B521" w14:paraId="3DD00F1B" w14:textId="231ECBD4">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id </w:t>
            </w:r>
            <w:r w:rsidRPr="1C38B521">
              <w:rPr>
                <w:rFonts w:ascii="Aptos" w:hAnsi="Aptos" w:eastAsia="Aptos" w:cs="Aptos"/>
                <w:color w:val="000000" w:themeColor="text1"/>
                <w:sz w:val="12"/>
                <w:szCs w:val="12"/>
              </w:rPr>
              <w:t>- This is in</w:t>
            </w:r>
            <w:r w:rsidRPr="1C38B521">
              <w:rPr>
                <w:rFonts w:ascii="Aptos" w:hAnsi="Aptos" w:eastAsia="Aptos" w:cs="Aptos"/>
                <w:color w:val="D13438"/>
                <w:sz w:val="12"/>
                <w:szCs w:val="12"/>
                <w:u w:val="single"/>
              </w:rPr>
              <w:t xml:space="preserve"> </w:t>
            </w:r>
            <w:r w:rsidRPr="1C38B521">
              <w:rPr>
                <w:rFonts w:ascii="Aptos" w:hAnsi="Aptos" w:eastAsia="Aptos" w:cs="Aptos"/>
                <w:color w:val="000000" w:themeColor="text1"/>
                <w:sz w:val="12"/>
                <w:szCs w:val="12"/>
              </w:rPr>
              <w:t>fact the movie_id as in the first dataset.</w:t>
            </w:r>
          </w:p>
          <w:p w:rsidRPr="00404777" w:rsidR="1C38B521" w:rsidP="1C38B521" w:rsidRDefault="1C38B521" w14:paraId="37A53F10" w14:textId="3874F8B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keywords </w:t>
            </w:r>
            <w:r w:rsidRPr="1C38B521">
              <w:rPr>
                <w:rFonts w:ascii="Aptos" w:hAnsi="Aptos" w:eastAsia="Aptos" w:cs="Aptos"/>
                <w:color w:val="000000" w:themeColor="text1"/>
                <w:sz w:val="12"/>
                <w:szCs w:val="12"/>
              </w:rPr>
              <w:t xml:space="preserve">- The keywords or tags related to the movie. </w:t>
            </w:r>
          </w:p>
          <w:p w:rsidRPr="00404777" w:rsidR="1C38B521" w:rsidP="1C38B521" w:rsidRDefault="1C38B521" w14:paraId="66EA830E" w14:textId="344ADD5A">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original_language</w:t>
            </w:r>
            <w:r w:rsidRPr="1C38B521">
              <w:rPr>
                <w:rFonts w:ascii="Aptos" w:hAnsi="Aptos" w:eastAsia="Aptos" w:cs="Aptos"/>
                <w:color w:val="000000" w:themeColor="text1"/>
                <w:sz w:val="12"/>
                <w:szCs w:val="12"/>
              </w:rPr>
              <w:t xml:space="preserve"> - The language in which the movie was made.</w:t>
            </w:r>
          </w:p>
          <w:p w:rsidRPr="00404777" w:rsidR="1C38B521" w:rsidP="1C38B521" w:rsidRDefault="1C38B521" w14:paraId="1DB69EAB" w14:textId="4FFEB97C">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original_title</w:t>
            </w:r>
            <w:r w:rsidRPr="1C38B521">
              <w:rPr>
                <w:rFonts w:ascii="Aptos" w:hAnsi="Aptos" w:eastAsia="Aptos" w:cs="Aptos"/>
                <w:color w:val="000000" w:themeColor="text1"/>
                <w:sz w:val="12"/>
                <w:szCs w:val="12"/>
              </w:rPr>
              <w:t xml:space="preserve"> - The title of the movie before translation or adaptation.</w:t>
            </w:r>
          </w:p>
          <w:p w:rsidRPr="00404777" w:rsidR="1C38B521" w:rsidP="1C38B521" w:rsidRDefault="1C38B521" w14:paraId="472B361E" w14:textId="0423AB4C">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overview </w:t>
            </w:r>
            <w:r w:rsidRPr="1C38B521">
              <w:rPr>
                <w:rFonts w:ascii="Aptos" w:hAnsi="Aptos" w:eastAsia="Aptos" w:cs="Aptos"/>
                <w:color w:val="000000" w:themeColor="text1"/>
                <w:sz w:val="12"/>
                <w:szCs w:val="12"/>
              </w:rPr>
              <w:t>- A brief description of the movie.</w:t>
            </w:r>
          </w:p>
          <w:p w:rsidRPr="00404777" w:rsidR="1C38B521" w:rsidP="1C38B521" w:rsidRDefault="1C38B521" w14:paraId="03355C9C" w14:textId="31FEDE75">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popularity </w:t>
            </w:r>
            <w:r w:rsidRPr="1C38B521">
              <w:rPr>
                <w:rFonts w:ascii="Aptos" w:hAnsi="Aptos" w:eastAsia="Aptos" w:cs="Aptos"/>
                <w:color w:val="000000" w:themeColor="text1"/>
                <w:sz w:val="12"/>
                <w:szCs w:val="12"/>
              </w:rPr>
              <w:t>- A numeric quantity specifying the movie popularity.</w:t>
            </w:r>
          </w:p>
          <w:p w:rsidRPr="00404777" w:rsidR="1C38B521" w:rsidP="1C38B521" w:rsidRDefault="1C38B521" w14:paraId="5C5BCE0A" w14:textId="735B3FDF">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production_companies </w:t>
            </w:r>
            <w:r w:rsidRPr="1C38B521">
              <w:rPr>
                <w:rFonts w:ascii="Aptos" w:hAnsi="Aptos" w:eastAsia="Aptos" w:cs="Aptos"/>
                <w:color w:val="000000" w:themeColor="text1"/>
                <w:sz w:val="12"/>
                <w:szCs w:val="12"/>
              </w:rPr>
              <w:t>- The production house of the movie.</w:t>
            </w:r>
          </w:p>
          <w:p w:rsidRPr="00404777" w:rsidR="1C38B521" w:rsidP="1C38B521" w:rsidRDefault="1C38B521" w14:paraId="055AC848" w14:textId="5D44FFC8">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production_countries</w:t>
            </w:r>
            <w:r w:rsidRPr="1C38B521">
              <w:rPr>
                <w:rFonts w:ascii="Aptos" w:hAnsi="Aptos" w:eastAsia="Aptos" w:cs="Aptos"/>
                <w:color w:val="000000" w:themeColor="text1"/>
                <w:sz w:val="12"/>
                <w:szCs w:val="12"/>
              </w:rPr>
              <w:t xml:space="preserve"> - The country in which it was produced.</w:t>
            </w:r>
          </w:p>
          <w:p w:rsidRPr="00404777" w:rsidR="1C38B521" w:rsidP="1C38B521" w:rsidRDefault="1C38B521" w14:paraId="18462E88" w14:textId="5D2F5552">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release_date</w:t>
            </w:r>
            <w:r w:rsidRPr="1C38B521">
              <w:rPr>
                <w:rFonts w:ascii="Aptos" w:hAnsi="Aptos" w:eastAsia="Aptos" w:cs="Aptos"/>
                <w:color w:val="000000" w:themeColor="text1"/>
                <w:sz w:val="12"/>
                <w:szCs w:val="12"/>
              </w:rPr>
              <w:t xml:space="preserve"> - The date on which it was released.</w:t>
            </w:r>
          </w:p>
          <w:p w:rsidRPr="00404777" w:rsidR="1C38B521" w:rsidP="1C38B521" w:rsidRDefault="1C38B521" w14:paraId="33E442F1" w14:textId="7FBD1709">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revenue </w:t>
            </w:r>
            <w:r w:rsidRPr="1C38B521">
              <w:rPr>
                <w:rFonts w:ascii="Aptos" w:hAnsi="Aptos" w:eastAsia="Aptos" w:cs="Aptos"/>
                <w:color w:val="000000" w:themeColor="text1"/>
                <w:sz w:val="12"/>
                <w:szCs w:val="12"/>
              </w:rPr>
              <w:t>- The worldwide revenue generated by the movie.</w:t>
            </w:r>
          </w:p>
          <w:p w:rsidRPr="00404777" w:rsidR="1C38B521" w:rsidP="1C38B521" w:rsidRDefault="1C38B521" w14:paraId="4BE7222A" w14:textId="790C621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runtime</w:t>
            </w:r>
            <w:r w:rsidRPr="1C38B521">
              <w:rPr>
                <w:rFonts w:ascii="Aptos" w:hAnsi="Aptos" w:eastAsia="Aptos" w:cs="Aptos"/>
                <w:color w:val="000000" w:themeColor="text1"/>
                <w:sz w:val="12"/>
                <w:szCs w:val="12"/>
              </w:rPr>
              <w:t xml:space="preserve"> - The running time of the movie in minutes.</w:t>
            </w:r>
          </w:p>
          <w:p w:rsidRPr="00404777" w:rsidR="1C38B521" w:rsidP="1C38B521" w:rsidRDefault="1C38B521" w14:paraId="7C6BCB07" w14:textId="161CD7CE">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spoken_languages</w:t>
            </w:r>
            <w:r w:rsidRPr="1C38B521">
              <w:rPr>
                <w:rFonts w:ascii="Aptos" w:hAnsi="Aptos" w:eastAsia="Aptos" w:cs="Aptos"/>
                <w:color w:val="000000" w:themeColor="text1"/>
                <w:sz w:val="12"/>
                <w:szCs w:val="12"/>
              </w:rPr>
              <w:t xml:space="preserve"> - languages in the movie</w:t>
            </w:r>
          </w:p>
          <w:p w:rsidRPr="00404777" w:rsidR="1C38B521" w:rsidP="1C38B521" w:rsidRDefault="1C38B521" w14:paraId="20BC04EC" w14:textId="7AD1F8EC">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status </w:t>
            </w:r>
            <w:r w:rsidRPr="1C38B521">
              <w:rPr>
                <w:rFonts w:ascii="Aptos" w:hAnsi="Aptos" w:eastAsia="Aptos" w:cs="Aptos"/>
                <w:color w:val="000000" w:themeColor="text1"/>
                <w:sz w:val="12"/>
                <w:szCs w:val="12"/>
              </w:rPr>
              <w:t>- "Released" or "Rumored".</w:t>
            </w:r>
          </w:p>
          <w:p w:rsidRPr="00404777" w:rsidR="1C38B521" w:rsidP="1C38B521" w:rsidRDefault="1C38B521" w14:paraId="63A57645" w14:textId="32D8EA28">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tagline </w:t>
            </w:r>
            <w:r w:rsidRPr="1C38B521">
              <w:rPr>
                <w:rFonts w:ascii="Aptos" w:hAnsi="Aptos" w:eastAsia="Aptos" w:cs="Aptos"/>
                <w:color w:val="000000" w:themeColor="text1"/>
                <w:sz w:val="12"/>
                <w:szCs w:val="12"/>
              </w:rPr>
              <w:t>- Movie's tagline.</w:t>
            </w:r>
          </w:p>
          <w:p w:rsidRPr="00404777" w:rsidR="1C38B521" w:rsidP="1C38B521" w:rsidRDefault="1C38B521" w14:paraId="43318397" w14:textId="2461944F">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title </w:t>
            </w:r>
            <w:r w:rsidRPr="1C38B521">
              <w:rPr>
                <w:rFonts w:ascii="Aptos" w:hAnsi="Aptos" w:eastAsia="Aptos" w:cs="Aptos"/>
                <w:color w:val="000000" w:themeColor="text1"/>
                <w:sz w:val="12"/>
                <w:szCs w:val="12"/>
              </w:rPr>
              <w:t>- Title of the movie.</w:t>
            </w:r>
          </w:p>
          <w:p w:rsidRPr="00404777" w:rsidR="1C38B521" w:rsidP="1C38B521" w:rsidRDefault="1C38B521" w14:paraId="69FA4BA0" w14:textId="7AD900CD">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vote_average </w:t>
            </w:r>
            <w:r w:rsidRPr="1C38B521">
              <w:rPr>
                <w:rFonts w:ascii="Aptos" w:hAnsi="Aptos" w:eastAsia="Aptos" w:cs="Aptos"/>
                <w:color w:val="000000" w:themeColor="text1"/>
                <w:sz w:val="12"/>
                <w:szCs w:val="12"/>
              </w:rPr>
              <w:t>- average ratings the movie received.</w:t>
            </w:r>
          </w:p>
          <w:p w:rsidRPr="00404777" w:rsidR="1C38B521" w:rsidP="1C38B521" w:rsidRDefault="1C38B521" w14:paraId="76AD4980" w14:textId="45F2AE46">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vote_count</w:t>
            </w:r>
            <w:r w:rsidRPr="1C38B521">
              <w:rPr>
                <w:rFonts w:ascii="Aptos" w:hAnsi="Aptos" w:eastAsia="Aptos" w:cs="Aptos"/>
                <w:color w:val="000000" w:themeColor="text1"/>
                <w:sz w:val="12"/>
                <w:szCs w:val="12"/>
              </w:rPr>
              <w:t xml:space="preserve"> - the count of votes received.</w:t>
            </w:r>
          </w:p>
          <w:p w:rsidRPr="00404777" w:rsidR="1C38B521" w:rsidP="1C38B521" w:rsidRDefault="1C38B521" w14:paraId="55B46270" w14:textId="29FB6C87">
            <w:pPr>
              <w:spacing w:beforeAutospacing="1" w:afterAutospacing="1"/>
              <w:rPr>
                <w:rFonts w:ascii="Aptos" w:hAnsi="Aptos" w:eastAsia="Aptos" w:cs="Aptos"/>
                <w:color w:val="000000" w:themeColor="text1"/>
                <w:sz w:val="12"/>
                <w:szCs w:val="12"/>
              </w:rPr>
            </w:pPr>
          </w:p>
        </w:tc>
        <w:tc>
          <w:tcPr>
            <w:tcW w:w="1110" w:type="dxa"/>
            <w:shd w:val="clear" w:color="auto" w:fill="auto"/>
            <w:tcMar/>
          </w:tcPr>
          <w:p w:rsidR="1C38B521" w:rsidP="1C38B521" w:rsidRDefault="1C38B521" w14:paraId="481CC26B" w14:textId="53369062">
            <w:pPr>
              <w:spacing w:line="259" w:lineRule="auto"/>
              <w:rPr>
                <w:rFonts w:ascii="Aptos" w:hAnsi="Aptos" w:eastAsia="Aptos" w:cs="Aptos"/>
                <w:color w:val="000000" w:themeColor="text1"/>
                <w:sz w:val="12"/>
                <w:szCs w:val="12"/>
              </w:rPr>
            </w:pPr>
          </w:p>
        </w:tc>
        <w:tc>
          <w:tcPr>
            <w:tcW w:w="991" w:type="dxa"/>
            <w:tcMar/>
          </w:tcPr>
          <w:p w:rsidR="1C38B521" w:rsidP="1C38B521" w:rsidRDefault="245C47AA" w14:paraId="5BE05D2E" w14:textId="2C1CFE2D">
            <w:pPr>
              <w:spacing w:line="259" w:lineRule="auto"/>
              <w:rPr>
                <w:rFonts w:ascii="Aptos" w:hAnsi="Aptos" w:eastAsia="Aptos" w:cs="Aptos"/>
                <w:color w:val="000000" w:themeColor="text1"/>
                <w:sz w:val="12"/>
                <w:szCs w:val="12"/>
              </w:rPr>
            </w:pPr>
            <w:r w:rsidRPr="595FC4A3">
              <w:rPr>
                <w:rStyle w:val="normaltextrun"/>
                <w:rFonts w:ascii="Aptos" w:hAnsi="Aptos" w:eastAsia="Aptos" w:cs="Aptos"/>
                <w:color w:val="000000" w:themeColor="text1"/>
                <w:sz w:val="12"/>
                <w:szCs w:val="12"/>
              </w:rPr>
              <w:t>m</w:t>
            </w:r>
            <w:r w:rsidRPr="595FC4A3" w:rsidR="1C38B521">
              <w:rPr>
                <w:rStyle w:val="normaltextrun"/>
                <w:rFonts w:ascii="Aptos" w:hAnsi="Aptos" w:eastAsia="Aptos" w:cs="Aptos"/>
                <w:color w:val="000000" w:themeColor="text1"/>
                <w:sz w:val="12"/>
                <w:szCs w:val="12"/>
              </w:rPr>
              <w:t>erge</w:t>
            </w:r>
            <w:r w:rsidRPr="1C38B521" w:rsidR="1C38B521">
              <w:rPr>
                <w:rStyle w:val="normaltextrun"/>
                <w:rFonts w:ascii="Aptos" w:hAnsi="Aptos" w:eastAsia="Aptos" w:cs="Aptos"/>
                <w:color w:val="000000" w:themeColor="text1"/>
                <w:sz w:val="12"/>
                <w:szCs w:val="12"/>
              </w:rPr>
              <w:t>, id, movie_id</w:t>
            </w:r>
          </w:p>
        </w:tc>
        <w:tc>
          <w:tcPr>
            <w:tcW w:w="683" w:type="dxa"/>
            <w:tcMar/>
          </w:tcPr>
          <w:p w:rsidR="17B1DBD2" w:rsidP="1C38B521" w:rsidRDefault="17B1DBD2" w14:paraId="5F403BD2" w14:textId="5C40E232">
            <w:pPr>
              <w:spacing w:line="259" w:lineRule="auto"/>
              <w:rPr>
                <w:rFonts w:ascii="Aptos" w:hAnsi="Aptos" w:eastAsia="Aptos" w:cs="Aptos"/>
                <w:color w:val="000000" w:themeColor="text1"/>
                <w:sz w:val="12"/>
                <w:szCs w:val="12"/>
              </w:rPr>
            </w:pPr>
            <w:hyperlink r:id="rId147">
              <w:r w:rsidRPr="1C38B521">
                <w:rPr>
                  <w:rStyle w:val="Hipervnculo"/>
                  <w:rFonts w:ascii="Aptos" w:hAnsi="Aptos" w:eastAsia="Aptos" w:cs="Aptos"/>
                  <w:sz w:val="12"/>
                  <w:szCs w:val="12"/>
                </w:rPr>
                <w:t>M1</w:t>
              </w:r>
            </w:hyperlink>
          </w:p>
          <w:p w:rsidR="17B1DBD2" w:rsidP="1C38B521" w:rsidRDefault="17B1DBD2" w14:paraId="605C81F1" w14:textId="63CFB384">
            <w:pPr>
              <w:spacing w:line="259" w:lineRule="auto"/>
              <w:rPr>
                <w:rFonts w:ascii="Aptos" w:hAnsi="Aptos" w:eastAsia="Aptos" w:cs="Aptos"/>
                <w:color w:val="000000" w:themeColor="text1"/>
                <w:sz w:val="12"/>
                <w:szCs w:val="12"/>
              </w:rPr>
            </w:pPr>
            <w:hyperlink r:id="rId148">
              <w:r w:rsidRPr="1C38B521">
                <w:rPr>
                  <w:rStyle w:val="Hipervnculo"/>
                  <w:rFonts w:ascii="Aptos" w:hAnsi="Aptos" w:eastAsia="Aptos" w:cs="Aptos"/>
                  <w:sz w:val="12"/>
                  <w:szCs w:val="12"/>
                </w:rPr>
                <w:t>C1</w:t>
              </w:r>
            </w:hyperlink>
          </w:p>
          <w:p w:rsidR="1C38B521" w:rsidP="1C38B521" w:rsidRDefault="1C38B521" w14:paraId="031B02C3" w14:textId="68D2E247">
            <w:pPr>
              <w:spacing w:line="259" w:lineRule="auto"/>
              <w:rPr>
                <w:rFonts w:ascii="Aptos" w:hAnsi="Aptos" w:eastAsia="Aptos" w:cs="Aptos"/>
                <w:sz w:val="12"/>
                <w:szCs w:val="12"/>
              </w:rPr>
            </w:pPr>
          </w:p>
          <w:p w:rsidR="1C38B521" w:rsidP="1C38B521" w:rsidRDefault="1C38B521" w14:paraId="2D70D4AF" w14:textId="0C16A41F">
            <w:pPr>
              <w:spacing w:line="259" w:lineRule="auto"/>
              <w:rPr>
                <w:rFonts w:ascii="Aptos" w:hAnsi="Aptos" w:eastAsia="Aptos" w:cs="Aptos"/>
                <w:color w:val="000000" w:themeColor="text1"/>
                <w:sz w:val="12"/>
                <w:szCs w:val="12"/>
              </w:rPr>
            </w:pPr>
          </w:p>
        </w:tc>
        <w:tc>
          <w:tcPr>
            <w:tcW w:w="2822" w:type="dxa"/>
            <w:shd w:val="clear" w:color="auto" w:fill="E2EFD9" w:themeFill="accent6" w:themeFillTint="33"/>
            <w:tcMar/>
          </w:tcPr>
          <w:p w:rsidR="1C38B521" w:rsidP="595FC4A3" w:rsidRDefault="003F7156" w14:paraId="0917612F" w14:textId="2AD97571">
            <w:pPr>
              <w:spacing w:beforeAutospacing="1" w:afterAutospacing="1"/>
              <w:rPr>
                <w:rFonts w:ascii="Aptos" w:hAnsi="Aptos" w:eastAsia="Aptos" w:cs="Aptos"/>
                <w:color w:val="000000" w:themeColor="text1"/>
                <w:sz w:val="12"/>
                <w:szCs w:val="12"/>
              </w:rPr>
            </w:pPr>
            <w:r w:rsidRPr="00CB7CF3">
              <w:rPr>
                <w:rFonts w:ascii="Aptos" w:hAnsi="Aptos" w:eastAsia="Aptos" w:cs="Aptos"/>
                <w:b/>
                <w:bCs/>
                <w:color w:val="FF0000"/>
                <w:sz w:val="12"/>
                <w:szCs w:val="12"/>
                <w:highlight w:val="yellow"/>
              </w:rPr>
              <w:t>Q19</w:t>
            </w:r>
            <w:r>
              <w:rPr>
                <w:rFonts w:ascii="Aptos" w:hAnsi="Aptos" w:eastAsia="Aptos" w:cs="Aptos"/>
                <w:b/>
                <w:bCs/>
                <w:color w:val="FF0000"/>
                <w:sz w:val="12"/>
                <w:szCs w:val="12"/>
              </w:rPr>
              <w:t xml:space="preserve"> </w:t>
            </w:r>
            <w:r w:rsidRPr="595FC4A3" w:rsidR="1C38B521">
              <w:rPr>
                <w:rFonts w:ascii="Aptos" w:hAnsi="Aptos" w:eastAsia="Aptos" w:cs="Aptos"/>
                <w:color w:val="000000" w:themeColor="text1"/>
                <w:sz w:val="12"/>
                <w:szCs w:val="12"/>
              </w:rPr>
              <w:t xml:space="preserve">Combine the movie and credits datasets based on a shared attribute. </w:t>
            </w:r>
            <w:r w:rsidRPr="595FC4A3" w:rsidR="6F3C6F4E">
              <w:rPr>
                <w:rFonts w:ascii="Aptos" w:hAnsi="Aptos" w:eastAsia="Aptos" w:cs="Aptos"/>
                <w:color w:val="000000" w:themeColor="text1"/>
                <w:sz w:val="12"/>
                <w:szCs w:val="12"/>
              </w:rPr>
              <w:t>Fill in the missing values</w:t>
            </w:r>
          </w:p>
          <w:p w:rsidR="595FC4A3" w:rsidP="595FC4A3" w:rsidRDefault="595FC4A3" w14:paraId="51F7A0B2" w14:textId="305F384A">
            <w:pPr>
              <w:spacing w:beforeAutospacing="1" w:afterAutospacing="1"/>
              <w:rPr>
                <w:rFonts w:ascii="Aptos" w:hAnsi="Aptos" w:eastAsia="Aptos" w:cs="Aptos"/>
                <w:color w:val="000000" w:themeColor="text1"/>
                <w:sz w:val="12"/>
                <w:szCs w:val="12"/>
              </w:rPr>
            </w:pPr>
          </w:p>
          <w:p w:rsidR="6F3C6F4E" w:rsidP="0AAAD340" w:rsidRDefault="6F3C6F4E" w14:paraId="62912C18" w14:textId="5F55E673">
            <w:pPr>
              <w:spacing w:beforeAutospacing="on" w:afterAutospacing="on"/>
              <w:rPr>
                <w:rFonts w:ascii="Aptos" w:hAnsi="Aptos" w:eastAsia="Aptos" w:cs="Aptos"/>
                <w:color w:val="000000" w:themeColor="text1"/>
                <w:sz w:val="12"/>
                <w:szCs w:val="12"/>
              </w:rPr>
            </w:pPr>
            <w:r w:rsidRPr="0AAAD340" w:rsidR="6F3C6F4E">
              <w:rPr>
                <w:rFonts w:ascii="Aptos" w:hAnsi="Aptos" w:eastAsia="Aptos" w:cs="Aptos"/>
                <w:color w:val="000000" w:themeColor="text1" w:themeTint="FF" w:themeShade="FF"/>
                <w:sz w:val="12"/>
                <w:szCs w:val="12"/>
              </w:rPr>
              <w:t>combined_df</w:t>
            </w:r>
            <w:r w:rsidRPr="0AAAD340" w:rsidR="6F3C6F4E">
              <w:rPr>
                <w:rFonts w:ascii="Aptos" w:hAnsi="Aptos" w:eastAsia="Aptos" w:cs="Aptos"/>
                <w:color w:val="000000" w:themeColor="text1" w:themeTint="FF" w:themeShade="FF"/>
                <w:sz w:val="12"/>
                <w:szCs w:val="12"/>
              </w:rPr>
              <w:t xml:space="preserve"> = movies. ______</w:t>
            </w:r>
            <w:r w:rsidRPr="0AAAD340" w:rsidR="6F3C6F4E">
              <w:rPr>
                <w:rFonts w:ascii="Aptos" w:hAnsi="Aptos" w:eastAsia="Aptos" w:cs="Aptos"/>
                <w:color w:val="000000" w:themeColor="text1" w:themeTint="FF" w:themeShade="FF"/>
                <w:sz w:val="12"/>
                <w:szCs w:val="12"/>
              </w:rPr>
              <w:t>_(</w:t>
            </w:r>
            <w:r w:rsidRPr="0AAAD340" w:rsidR="6F3C6F4E">
              <w:rPr>
                <w:rFonts w:ascii="Aptos" w:hAnsi="Aptos" w:eastAsia="Aptos" w:cs="Aptos"/>
                <w:color w:val="000000" w:themeColor="text1" w:themeTint="FF" w:themeShade="FF"/>
                <w:sz w:val="12"/>
                <w:szCs w:val="12"/>
              </w:rPr>
              <w:t xml:space="preserve">credits, </w:t>
            </w:r>
            <w:r w:rsidRPr="0AAAD340" w:rsidR="6F3C6F4E">
              <w:rPr>
                <w:rFonts w:ascii="Aptos" w:hAnsi="Aptos" w:eastAsia="Aptos" w:cs="Aptos"/>
                <w:color w:val="000000" w:themeColor="text1" w:themeTint="FF" w:themeShade="FF"/>
                <w:sz w:val="12"/>
                <w:szCs w:val="12"/>
              </w:rPr>
              <w:t>left_on</w:t>
            </w:r>
            <w:r w:rsidRPr="0AAAD340" w:rsidR="6F3C6F4E">
              <w:rPr>
                <w:rFonts w:ascii="Aptos" w:hAnsi="Aptos" w:eastAsia="Aptos" w:cs="Aptos"/>
                <w:color w:val="000000" w:themeColor="text1" w:themeTint="FF" w:themeShade="FF"/>
                <w:sz w:val="12"/>
                <w:szCs w:val="12"/>
              </w:rPr>
              <w:t xml:space="preserve"> = _______, </w:t>
            </w:r>
            <w:r w:rsidRPr="0AAAD340" w:rsidR="6F3C6F4E">
              <w:rPr>
                <w:rFonts w:ascii="Aptos" w:hAnsi="Aptos" w:eastAsia="Aptos" w:cs="Aptos"/>
                <w:color w:val="000000" w:themeColor="text1" w:themeTint="FF" w:themeShade="FF"/>
                <w:sz w:val="12"/>
                <w:szCs w:val="12"/>
              </w:rPr>
              <w:t>right_on</w:t>
            </w:r>
            <w:r w:rsidRPr="0AAAD340" w:rsidR="6F3C6F4E">
              <w:rPr>
                <w:rFonts w:ascii="Aptos" w:hAnsi="Aptos" w:eastAsia="Aptos" w:cs="Aptos"/>
                <w:color w:val="000000" w:themeColor="text1" w:themeTint="FF" w:themeShade="FF"/>
                <w:sz w:val="12"/>
                <w:szCs w:val="12"/>
              </w:rPr>
              <w:t xml:space="preserve"> = _______, how = ‘left’)</w:t>
            </w:r>
          </w:p>
          <w:p w:rsidR="595FC4A3" w:rsidP="595FC4A3" w:rsidRDefault="595FC4A3" w14:paraId="00907E4C" w14:textId="054FA927">
            <w:pPr>
              <w:spacing w:beforeAutospacing="1" w:afterAutospacing="1"/>
              <w:rPr>
                <w:rFonts w:ascii="Aptos" w:hAnsi="Aptos" w:eastAsia="Aptos" w:cs="Aptos"/>
                <w:color w:val="000000" w:themeColor="text1"/>
                <w:sz w:val="12"/>
                <w:szCs w:val="12"/>
              </w:rPr>
            </w:pPr>
          </w:p>
          <w:p w:rsidRPr="00404777" w:rsidR="1C38B521" w:rsidP="1C38B521" w:rsidRDefault="1C38B521" w14:paraId="6CFDBD4E" w14:textId="323707B3">
            <w:pPr>
              <w:spacing w:beforeAutospacing="1" w:afterAutospacing="1"/>
              <w:rPr>
                <w:rFonts w:ascii="Aptos" w:hAnsi="Aptos" w:eastAsia="Aptos" w:cs="Aptos"/>
                <w:color w:val="000000" w:themeColor="text1"/>
                <w:sz w:val="12"/>
                <w:szCs w:val="12"/>
              </w:rPr>
            </w:pPr>
          </w:p>
          <w:p w:rsidRPr="00404777" w:rsidR="1C38B521" w:rsidP="1C38B521" w:rsidRDefault="1C38B521" w14:paraId="4185385B" w14:textId="03318F0E">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Continue your analysis using the combined_df</w:t>
            </w:r>
          </w:p>
          <w:p w:rsidRPr="00404777" w:rsidR="1C38B521" w:rsidP="1C38B521" w:rsidRDefault="1C38B521" w14:paraId="068C48F6" w14:textId="0570797E">
            <w:pPr>
              <w:spacing w:beforeAutospacing="1" w:afterAutospacing="1"/>
              <w:rPr>
                <w:rFonts w:ascii="Aptos" w:hAnsi="Aptos" w:eastAsia="Aptos" w:cs="Aptos"/>
                <w:color w:val="000000" w:themeColor="text1"/>
                <w:sz w:val="12"/>
                <w:szCs w:val="12"/>
              </w:rPr>
            </w:pPr>
          </w:p>
          <w:p w:rsidRPr="00404777" w:rsidR="1C38B521" w:rsidP="1C38B521" w:rsidRDefault="1C38B521" w14:paraId="7F274360" w14:textId="4F5C536C">
            <w:pPr>
              <w:pStyle w:val="paragraph"/>
              <w:rPr>
                <w:rFonts w:ascii="Aptos" w:hAnsi="Aptos" w:eastAsia="Aptos" w:cs="Aptos"/>
                <w:color w:val="000000" w:themeColor="text1"/>
                <w:sz w:val="12"/>
                <w:szCs w:val="12"/>
              </w:rPr>
            </w:pPr>
            <w:r w:rsidRPr="1C38B521">
              <w:rPr>
                <w:rFonts w:ascii="Aptos" w:hAnsi="Aptos" w:eastAsia="Aptos" w:cs="Aptos"/>
                <w:color w:val="000000" w:themeColor="text1"/>
                <w:sz w:val="12"/>
                <w:szCs w:val="12"/>
              </w:rPr>
              <w:t>Below you can find a description of each dataset’s columns.</w:t>
            </w:r>
            <w:r>
              <w:br/>
            </w:r>
            <w:r w:rsidRPr="1C38B521">
              <w:rPr>
                <w:rFonts w:ascii="Aptos" w:hAnsi="Aptos" w:eastAsia="Aptos" w:cs="Aptos"/>
                <w:b/>
                <w:bCs/>
                <w:color w:val="000000" w:themeColor="text1"/>
                <w:sz w:val="12"/>
                <w:szCs w:val="12"/>
              </w:rPr>
              <w:t>The Credit dataset contains the following features:</w:t>
            </w:r>
          </w:p>
          <w:p w:rsidRPr="00404777" w:rsidR="1C38B521" w:rsidP="1C38B521" w:rsidRDefault="1C38B521" w14:paraId="6C4E5945" w14:textId="2F796582">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movie_id </w:t>
            </w:r>
            <w:r w:rsidRPr="1C38B521">
              <w:rPr>
                <w:rFonts w:ascii="Aptos" w:hAnsi="Aptos" w:eastAsia="Aptos" w:cs="Aptos"/>
                <w:color w:val="000000" w:themeColor="text1"/>
                <w:sz w:val="12"/>
                <w:szCs w:val="12"/>
              </w:rPr>
              <w:t>- A unique identifier for each movie.</w:t>
            </w:r>
          </w:p>
          <w:p w:rsidRPr="00404777" w:rsidR="1C38B521" w:rsidP="1C38B521" w:rsidRDefault="1C38B521" w14:paraId="1EA96BA8" w14:textId="668D2566">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Title - </w:t>
            </w:r>
            <w:r w:rsidRPr="1C38B521">
              <w:rPr>
                <w:rFonts w:ascii="Aptos" w:hAnsi="Aptos" w:eastAsia="Aptos" w:cs="Aptos"/>
                <w:color w:val="000000" w:themeColor="text1"/>
                <w:sz w:val="12"/>
                <w:szCs w:val="12"/>
              </w:rPr>
              <w:t>The movie title</w:t>
            </w:r>
          </w:p>
          <w:p w:rsidRPr="00404777" w:rsidR="1C38B521" w:rsidP="1C38B521" w:rsidRDefault="1C38B521" w14:paraId="59357654" w14:textId="50701A84">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cast </w:t>
            </w:r>
            <w:r w:rsidRPr="1C38B521">
              <w:rPr>
                <w:rFonts w:ascii="Aptos" w:hAnsi="Aptos" w:eastAsia="Aptos" w:cs="Aptos"/>
                <w:color w:val="000000" w:themeColor="text1"/>
                <w:sz w:val="12"/>
                <w:szCs w:val="12"/>
              </w:rPr>
              <w:t>- The name of lead and supporting actors.</w:t>
            </w:r>
          </w:p>
          <w:p w:rsidRPr="00404777" w:rsidR="1C38B521" w:rsidP="1C38B521" w:rsidRDefault="1C38B521" w14:paraId="1EBD8DA6" w14:textId="5DC47DB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crew </w:t>
            </w:r>
            <w:r w:rsidRPr="1C38B521">
              <w:rPr>
                <w:rFonts w:ascii="Aptos" w:hAnsi="Aptos" w:eastAsia="Aptos" w:cs="Aptos"/>
                <w:color w:val="000000" w:themeColor="text1"/>
                <w:sz w:val="12"/>
                <w:szCs w:val="12"/>
              </w:rPr>
              <w:t>- The name of Director, Editor, Composer, Writer etc.</w:t>
            </w:r>
          </w:p>
          <w:p w:rsidRPr="00404777" w:rsidR="1C38B521" w:rsidP="1C38B521" w:rsidRDefault="1C38B521" w14:paraId="428FAB78" w14:textId="2EBA23FD">
            <w:pPr>
              <w:spacing w:beforeAutospacing="1" w:afterAutospacing="1"/>
              <w:rPr>
                <w:rFonts w:ascii="Aptos" w:hAnsi="Aptos" w:eastAsia="Aptos" w:cs="Aptos"/>
                <w:color w:val="000000" w:themeColor="text1"/>
                <w:sz w:val="12"/>
                <w:szCs w:val="12"/>
              </w:rPr>
            </w:pPr>
          </w:p>
          <w:p w:rsidRPr="00404777" w:rsidR="1C38B521" w:rsidP="1C38B521" w:rsidRDefault="1C38B521" w14:paraId="4D993E07" w14:textId="0C2C0823">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The Movie dataset has the following features:</w:t>
            </w:r>
          </w:p>
          <w:p w:rsidRPr="00404777" w:rsidR="1C38B521" w:rsidP="1C38B521" w:rsidRDefault="1C38B521" w14:paraId="3CCB6525" w14:textId="22B42CF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budget </w:t>
            </w:r>
            <w:r w:rsidRPr="1C38B521">
              <w:rPr>
                <w:rFonts w:ascii="Aptos" w:hAnsi="Aptos" w:eastAsia="Aptos" w:cs="Aptos"/>
                <w:color w:val="000000" w:themeColor="text1"/>
                <w:sz w:val="12"/>
                <w:szCs w:val="12"/>
              </w:rPr>
              <w:t>- The budget in which the movie was made.</w:t>
            </w:r>
          </w:p>
          <w:p w:rsidRPr="00404777" w:rsidR="1C38B521" w:rsidP="1C38B521" w:rsidRDefault="1C38B521" w14:paraId="5D8145EB" w14:textId="6D81CB5D">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genres </w:t>
            </w:r>
            <w:r w:rsidRPr="1C38B521">
              <w:rPr>
                <w:rFonts w:ascii="Aptos" w:hAnsi="Aptos" w:eastAsia="Aptos" w:cs="Aptos"/>
                <w:color w:val="000000" w:themeColor="text1"/>
                <w:sz w:val="12"/>
                <w:szCs w:val="12"/>
              </w:rPr>
              <w:t>- The genres of the movie, Action, Comedy ,Thriller etc.</w:t>
            </w:r>
          </w:p>
          <w:p w:rsidRPr="00404777" w:rsidR="1C38B521" w:rsidP="1C38B521" w:rsidRDefault="1C38B521" w14:paraId="67D4A878" w14:textId="604DBB46">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homepage </w:t>
            </w:r>
            <w:r w:rsidRPr="1C38B521">
              <w:rPr>
                <w:rFonts w:ascii="Aptos" w:hAnsi="Aptos" w:eastAsia="Aptos" w:cs="Aptos"/>
                <w:color w:val="000000" w:themeColor="text1"/>
                <w:sz w:val="12"/>
                <w:szCs w:val="12"/>
              </w:rPr>
              <w:t>- A link to the homepage of the movie.</w:t>
            </w:r>
          </w:p>
          <w:p w:rsidRPr="00404777" w:rsidR="1C38B521" w:rsidP="1C38B521" w:rsidRDefault="1C38B521" w14:paraId="5FB3725A" w14:textId="231ECBD4">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id </w:t>
            </w:r>
            <w:r w:rsidRPr="1C38B521">
              <w:rPr>
                <w:rFonts w:ascii="Aptos" w:hAnsi="Aptos" w:eastAsia="Aptos" w:cs="Aptos"/>
                <w:color w:val="000000" w:themeColor="text1"/>
                <w:sz w:val="12"/>
                <w:szCs w:val="12"/>
              </w:rPr>
              <w:t>- This is in</w:t>
            </w:r>
            <w:r w:rsidRPr="1C38B521">
              <w:rPr>
                <w:rFonts w:ascii="Aptos" w:hAnsi="Aptos" w:eastAsia="Aptos" w:cs="Aptos"/>
                <w:color w:val="D13438"/>
                <w:sz w:val="12"/>
                <w:szCs w:val="12"/>
                <w:u w:val="single"/>
              </w:rPr>
              <w:t xml:space="preserve"> </w:t>
            </w:r>
            <w:r w:rsidRPr="1C38B521">
              <w:rPr>
                <w:rFonts w:ascii="Aptos" w:hAnsi="Aptos" w:eastAsia="Aptos" w:cs="Aptos"/>
                <w:color w:val="000000" w:themeColor="text1"/>
                <w:sz w:val="12"/>
                <w:szCs w:val="12"/>
              </w:rPr>
              <w:t>fact the movie_id as in the first dataset.</w:t>
            </w:r>
          </w:p>
          <w:p w:rsidRPr="00404777" w:rsidR="1C38B521" w:rsidP="1C38B521" w:rsidRDefault="1C38B521" w14:paraId="054FB827" w14:textId="3874F8B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keywords </w:t>
            </w:r>
            <w:r w:rsidRPr="1C38B521">
              <w:rPr>
                <w:rFonts w:ascii="Aptos" w:hAnsi="Aptos" w:eastAsia="Aptos" w:cs="Aptos"/>
                <w:color w:val="000000" w:themeColor="text1"/>
                <w:sz w:val="12"/>
                <w:szCs w:val="12"/>
              </w:rPr>
              <w:t xml:space="preserve">- The keywords or tags related to the movie. </w:t>
            </w:r>
          </w:p>
          <w:p w:rsidRPr="00404777" w:rsidR="1C38B521" w:rsidP="1C38B521" w:rsidRDefault="1C38B521" w14:paraId="789721FD" w14:textId="344ADD5A">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original_language</w:t>
            </w:r>
            <w:r w:rsidRPr="1C38B521">
              <w:rPr>
                <w:rFonts w:ascii="Aptos" w:hAnsi="Aptos" w:eastAsia="Aptos" w:cs="Aptos"/>
                <w:color w:val="000000" w:themeColor="text1"/>
                <w:sz w:val="12"/>
                <w:szCs w:val="12"/>
              </w:rPr>
              <w:t xml:space="preserve"> - The language in which the movie was made.</w:t>
            </w:r>
          </w:p>
          <w:p w:rsidRPr="00404777" w:rsidR="1C38B521" w:rsidP="1C38B521" w:rsidRDefault="1C38B521" w14:paraId="6BFC860B" w14:textId="4FFEB97C">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original_title</w:t>
            </w:r>
            <w:r w:rsidRPr="1C38B521">
              <w:rPr>
                <w:rFonts w:ascii="Aptos" w:hAnsi="Aptos" w:eastAsia="Aptos" w:cs="Aptos"/>
                <w:color w:val="000000" w:themeColor="text1"/>
                <w:sz w:val="12"/>
                <w:szCs w:val="12"/>
              </w:rPr>
              <w:t xml:space="preserve"> - The title of the movie before translation or adaptation.</w:t>
            </w:r>
          </w:p>
          <w:p w:rsidRPr="00404777" w:rsidR="1C38B521" w:rsidP="1C38B521" w:rsidRDefault="1C38B521" w14:paraId="370236B0" w14:textId="0423AB4C">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overview </w:t>
            </w:r>
            <w:r w:rsidRPr="1C38B521">
              <w:rPr>
                <w:rFonts w:ascii="Aptos" w:hAnsi="Aptos" w:eastAsia="Aptos" w:cs="Aptos"/>
                <w:color w:val="000000" w:themeColor="text1"/>
                <w:sz w:val="12"/>
                <w:szCs w:val="12"/>
              </w:rPr>
              <w:t>- A brief description of the movie.</w:t>
            </w:r>
          </w:p>
          <w:p w:rsidRPr="00404777" w:rsidR="1C38B521" w:rsidP="1C38B521" w:rsidRDefault="1C38B521" w14:paraId="5A3B900A" w14:textId="31FEDE75">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popularity </w:t>
            </w:r>
            <w:r w:rsidRPr="1C38B521">
              <w:rPr>
                <w:rFonts w:ascii="Aptos" w:hAnsi="Aptos" w:eastAsia="Aptos" w:cs="Aptos"/>
                <w:color w:val="000000" w:themeColor="text1"/>
                <w:sz w:val="12"/>
                <w:szCs w:val="12"/>
              </w:rPr>
              <w:t>- A numeric quantity specifying the movie popularity.</w:t>
            </w:r>
          </w:p>
          <w:p w:rsidRPr="00404777" w:rsidR="1C38B521" w:rsidP="1C38B521" w:rsidRDefault="1C38B521" w14:paraId="49E5CAA7" w14:textId="735B3FDF">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production_companies </w:t>
            </w:r>
            <w:r w:rsidRPr="1C38B521">
              <w:rPr>
                <w:rFonts w:ascii="Aptos" w:hAnsi="Aptos" w:eastAsia="Aptos" w:cs="Aptos"/>
                <w:color w:val="000000" w:themeColor="text1"/>
                <w:sz w:val="12"/>
                <w:szCs w:val="12"/>
              </w:rPr>
              <w:t>- The production house of the movie.</w:t>
            </w:r>
          </w:p>
          <w:p w:rsidRPr="00404777" w:rsidR="1C38B521" w:rsidP="1C38B521" w:rsidRDefault="1C38B521" w14:paraId="21E6317C" w14:textId="5D44FFC8">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production_countries</w:t>
            </w:r>
            <w:r w:rsidRPr="1C38B521">
              <w:rPr>
                <w:rFonts w:ascii="Aptos" w:hAnsi="Aptos" w:eastAsia="Aptos" w:cs="Aptos"/>
                <w:color w:val="000000" w:themeColor="text1"/>
                <w:sz w:val="12"/>
                <w:szCs w:val="12"/>
              </w:rPr>
              <w:t xml:space="preserve"> - The country in which it was produced.</w:t>
            </w:r>
          </w:p>
          <w:p w:rsidRPr="00404777" w:rsidR="1C38B521" w:rsidP="1C38B521" w:rsidRDefault="1C38B521" w14:paraId="72F5A61B" w14:textId="5D2F5552">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release_date</w:t>
            </w:r>
            <w:r w:rsidRPr="1C38B521">
              <w:rPr>
                <w:rFonts w:ascii="Aptos" w:hAnsi="Aptos" w:eastAsia="Aptos" w:cs="Aptos"/>
                <w:color w:val="000000" w:themeColor="text1"/>
                <w:sz w:val="12"/>
                <w:szCs w:val="12"/>
              </w:rPr>
              <w:t xml:space="preserve"> - The date on which it was released.</w:t>
            </w:r>
          </w:p>
          <w:p w:rsidRPr="00404777" w:rsidR="1C38B521" w:rsidP="1C38B521" w:rsidRDefault="1C38B521" w14:paraId="78E5BB37" w14:textId="7FBD1709">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revenue </w:t>
            </w:r>
            <w:r w:rsidRPr="1C38B521">
              <w:rPr>
                <w:rFonts w:ascii="Aptos" w:hAnsi="Aptos" w:eastAsia="Aptos" w:cs="Aptos"/>
                <w:color w:val="000000" w:themeColor="text1"/>
                <w:sz w:val="12"/>
                <w:szCs w:val="12"/>
              </w:rPr>
              <w:t>- The worldwide revenue generated by the movie.</w:t>
            </w:r>
          </w:p>
          <w:p w:rsidRPr="00404777" w:rsidR="1C38B521" w:rsidP="1C38B521" w:rsidRDefault="1C38B521" w14:paraId="3DF0988B" w14:textId="790C6210">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runtime</w:t>
            </w:r>
            <w:r w:rsidRPr="1C38B521">
              <w:rPr>
                <w:rFonts w:ascii="Aptos" w:hAnsi="Aptos" w:eastAsia="Aptos" w:cs="Aptos"/>
                <w:color w:val="000000" w:themeColor="text1"/>
                <w:sz w:val="12"/>
                <w:szCs w:val="12"/>
              </w:rPr>
              <w:t xml:space="preserve"> - The running time of the movie in minutes.</w:t>
            </w:r>
          </w:p>
          <w:p w:rsidRPr="00404777" w:rsidR="1C38B521" w:rsidP="1C38B521" w:rsidRDefault="1C38B521" w14:paraId="69B0D321" w14:textId="161CD7CE">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spoken_languages</w:t>
            </w:r>
            <w:r w:rsidRPr="1C38B521">
              <w:rPr>
                <w:rFonts w:ascii="Aptos" w:hAnsi="Aptos" w:eastAsia="Aptos" w:cs="Aptos"/>
                <w:color w:val="000000" w:themeColor="text1"/>
                <w:sz w:val="12"/>
                <w:szCs w:val="12"/>
              </w:rPr>
              <w:t xml:space="preserve"> - languages in the movie</w:t>
            </w:r>
          </w:p>
          <w:p w:rsidRPr="00404777" w:rsidR="1C38B521" w:rsidP="1C38B521" w:rsidRDefault="1C38B521" w14:paraId="02089115" w14:textId="7AD1F8EC">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status </w:t>
            </w:r>
            <w:r w:rsidRPr="1C38B521">
              <w:rPr>
                <w:rFonts w:ascii="Aptos" w:hAnsi="Aptos" w:eastAsia="Aptos" w:cs="Aptos"/>
                <w:color w:val="000000" w:themeColor="text1"/>
                <w:sz w:val="12"/>
                <w:szCs w:val="12"/>
              </w:rPr>
              <w:t>- "Released" or "Rumored".</w:t>
            </w:r>
          </w:p>
          <w:p w:rsidRPr="00404777" w:rsidR="1C38B521" w:rsidP="1C38B521" w:rsidRDefault="1C38B521" w14:paraId="6499D85E" w14:textId="32D8EA28">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tagline </w:t>
            </w:r>
            <w:r w:rsidRPr="1C38B521">
              <w:rPr>
                <w:rFonts w:ascii="Aptos" w:hAnsi="Aptos" w:eastAsia="Aptos" w:cs="Aptos"/>
                <w:color w:val="000000" w:themeColor="text1"/>
                <w:sz w:val="12"/>
                <w:szCs w:val="12"/>
              </w:rPr>
              <w:t>- Movie's tagline.</w:t>
            </w:r>
          </w:p>
          <w:p w:rsidRPr="00404777" w:rsidR="1C38B521" w:rsidP="1C38B521" w:rsidRDefault="1C38B521" w14:paraId="3358A5AD" w14:textId="2461944F">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title </w:t>
            </w:r>
            <w:r w:rsidRPr="1C38B521">
              <w:rPr>
                <w:rFonts w:ascii="Aptos" w:hAnsi="Aptos" w:eastAsia="Aptos" w:cs="Aptos"/>
                <w:color w:val="000000" w:themeColor="text1"/>
                <w:sz w:val="12"/>
                <w:szCs w:val="12"/>
              </w:rPr>
              <w:t>- Title of the movie.</w:t>
            </w:r>
          </w:p>
          <w:p w:rsidRPr="00404777" w:rsidR="1C38B521" w:rsidP="1C38B521" w:rsidRDefault="1C38B521" w14:paraId="0AFCB2B9" w14:textId="7AD900CD">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 xml:space="preserve">vote_average </w:t>
            </w:r>
            <w:r w:rsidRPr="1C38B521">
              <w:rPr>
                <w:rFonts w:ascii="Aptos" w:hAnsi="Aptos" w:eastAsia="Aptos" w:cs="Aptos"/>
                <w:color w:val="000000" w:themeColor="text1"/>
                <w:sz w:val="12"/>
                <w:szCs w:val="12"/>
              </w:rPr>
              <w:t>- average ratings the movie received.</w:t>
            </w:r>
          </w:p>
          <w:p w:rsidRPr="00404777" w:rsidR="1C38B521" w:rsidP="1C38B521" w:rsidRDefault="1C38B521" w14:paraId="3324CC4F" w14:textId="45F2AE46">
            <w:pPr>
              <w:pStyle w:val="paragraph"/>
              <w:rPr>
                <w:rFonts w:ascii="Aptos" w:hAnsi="Aptos" w:eastAsia="Aptos" w:cs="Aptos"/>
                <w:color w:val="000000" w:themeColor="text1"/>
                <w:sz w:val="12"/>
                <w:szCs w:val="12"/>
              </w:rPr>
            </w:pPr>
            <w:r w:rsidRPr="1C38B521">
              <w:rPr>
                <w:rFonts w:ascii="Aptos" w:hAnsi="Aptos" w:eastAsia="Aptos" w:cs="Aptos"/>
                <w:b/>
                <w:bCs/>
                <w:color w:val="000000" w:themeColor="text1"/>
                <w:sz w:val="12"/>
                <w:szCs w:val="12"/>
              </w:rPr>
              <w:t>vote_count</w:t>
            </w:r>
            <w:r w:rsidRPr="1C38B521">
              <w:rPr>
                <w:rFonts w:ascii="Aptos" w:hAnsi="Aptos" w:eastAsia="Aptos" w:cs="Aptos"/>
                <w:color w:val="000000" w:themeColor="text1"/>
                <w:sz w:val="12"/>
                <w:szCs w:val="12"/>
              </w:rPr>
              <w:t xml:space="preserve"> - the count of votes received.</w:t>
            </w:r>
          </w:p>
          <w:p w:rsidRPr="00404777" w:rsidR="1C38B521" w:rsidP="1C38B521" w:rsidRDefault="1C38B521" w14:paraId="692F6ABF" w14:textId="29FB6C87">
            <w:pPr>
              <w:spacing w:beforeAutospacing="1" w:afterAutospacing="1"/>
              <w:rPr>
                <w:rFonts w:ascii="Aptos" w:hAnsi="Aptos" w:eastAsia="Aptos" w:cs="Aptos"/>
                <w:color w:val="000000" w:themeColor="text1"/>
                <w:sz w:val="12"/>
                <w:szCs w:val="12"/>
              </w:rPr>
            </w:pPr>
          </w:p>
        </w:tc>
        <w:tc>
          <w:tcPr>
            <w:tcW w:w="1110" w:type="dxa"/>
            <w:shd w:val="clear" w:color="auto" w:fill="E2EFD9" w:themeFill="accent6" w:themeFillTint="33"/>
            <w:tcMar/>
          </w:tcPr>
          <w:p w:rsidR="1C38B521" w:rsidP="1C38B521" w:rsidRDefault="1C38B521" w14:paraId="421002DF" w14:textId="53369062">
            <w:pPr>
              <w:spacing w:line="259" w:lineRule="auto"/>
              <w:rPr>
                <w:rFonts w:ascii="Aptos" w:hAnsi="Aptos" w:eastAsia="Aptos" w:cs="Aptos"/>
                <w:color w:val="000000" w:themeColor="text1"/>
                <w:sz w:val="12"/>
                <w:szCs w:val="12"/>
              </w:rPr>
            </w:pPr>
          </w:p>
        </w:tc>
        <w:tc>
          <w:tcPr>
            <w:tcW w:w="991" w:type="dxa"/>
            <w:shd w:val="clear" w:color="auto" w:fill="E2EFD9" w:themeFill="accent6" w:themeFillTint="33"/>
            <w:tcMar/>
          </w:tcPr>
          <w:p w:rsidR="1C38B521" w:rsidP="1C38B521" w:rsidRDefault="0B03251E" w14:paraId="69E1815F" w14:textId="0C5627BC">
            <w:pPr>
              <w:spacing w:line="259" w:lineRule="auto"/>
              <w:rPr>
                <w:rFonts w:ascii="Aptos" w:hAnsi="Aptos" w:eastAsia="Aptos" w:cs="Aptos"/>
                <w:color w:val="000000" w:themeColor="text1"/>
                <w:sz w:val="12"/>
                <w:szCs w:val="12"/>
              </w:rPr>
            </w:pPr>
            <w:commentRangeStart w:id="1855135829"/>
            <w:r w:rsidRPr="3945ACA1" w:rsidR="0B03251E">
              <w:rPr>
                <w:rStyle w:val="normaltextrun"/>
                <w:rFonts w:ascii="Aptos" w:hAnsi="Aptos" w:eastAsia="Aptos" w:cs="Aptos"/>
                <w:color w:val="000000" w:themeColor="text1" w:themeTint="FF" w:themeShade="FF"/>
                <w:sz w:val="12"/>
                <w:szCs w:val="12"/>
              </w:rPr>
              <w:t>m</w:t>
            </w:r>
            <w:r w:rsidRPr="3945ACA1" w:rsidR="1C38B521">
              <w:rPr>
                <w:rStyle w:val="normaltextrun"/>
                <w:rFonts w:ascii="Aptos" w:hAnsi="Aptos" w:eastAsia="Aptos" w:cs="Aptos"/>
                <w:color w:val="000000" w:themeColor="text1" w:themeTint="FF" w:themeShade="FF"/>
                <w:sz w:val="12"/>
                <w:szCs w:val="12"/>
              </w:rPr>
              <w:t>erge</w:t>
            </w:r>
            <w:r w:rsidRPr="3945ACA1" w:rsidR="1C38B521">
              <w:rPr>
                <w:rStyle w:val="normaltextrun"/>
                <w:rFonts w:ascii="Aptos" w:hAnsi="Aptos" w:eastAsia="Aptos" w:cs="Aptos"/>
                <w:color w:val="000000" w:themeColor="text1" w:themeTint="FF" w:themeShade="FF"/>
                <w:sz w:val="12"/>
                <w:szCs w:val="12"/>
              </w:rPr>
              <w:t xml:space="preserve">, id, </w:t>
            </w:r>
            <w:r w:rsidRPr="3945ACA1" w:rsidR="1C38B521">
              <w:rPr>
                <w:rStyle w:val="normaltextrun"/>
                <w:rFonts w:ascii="Aptos" w:hAnsi="Aptos" w:eastAsia="Aptos" w:cs="Aptos"/>
                <w:color w:val="000000" w:themeColor="text1" w:themeTint="FF" w:themeShade="FF"/>
                <w:sz w:val="12"/>
                <w:szCs w:val="12"/>
              </w:rPr>
              <w:t>movie_id</w:t>
            </w:r>
            <w:commentRangeEnd w:id="1855135829"/>
            <w:r>
              <w:rPr>
                <w:rStyle w:val="CommentReference"/>
              </w:rPr>
              <w:commentReference w:id="1855135829"/>
            </w:r>
          </w:p>
        </w:tc>
        <w:tc>
          <w:tcPr>
            <w:tcW w:w="699" w:type="dxa"/>
            <w:tcMar/>
          </w:tcPr>
          <w:p w:rsidR="0EF4516B" w:rsidP="1C38B521" w:rsidRDefault="0EF4516B" w14:paraId="5DBBE00A" w14:textId="5C40E232">
            <w:pPr>
              <w:spacing w:line="259" w:lineRule="auto"/>
              <w:rPr>
                <w:rFonts w:ascii="Aptos" w:hAnsi="Aptos" w:eastAsia="Aptos" w:cs="Aptos"/>
                <w:color w:val="000000" w:themeColor="text1"/>
                <w:sz w:val="12"/>
                <w:szCs w:val="12"/>
              </w:rPr>
            </w:pPr>
            <w:hyperlink r:id="rId149">
              <w:r w:rsidRPr="1C38B521">
                <w:rPr>
                  <w:rStyle w:val="Hipervnculo"/>
                  <w:rFonts w:ascii="Aptos" w:hAnsi="Aptos" w:eastAsia="Aptos" w:cs="Aptos"/>
                  <w:sz w:val="12"/>
                  <w:szCs w:val="12"/>
                </w:rPr>
                <w:t>M1</w:t>
              </w:r>
            </w:hyperlink>
          </w:p>
          <w:p w:rsidR="0EF4516B" w:rsidP="1C38B521" w:rsidRDefault="0EF4516B" w14:paraId="1E365470" w14:textId="63CFB384">
            <w:pPr>
              <w:spacing w:line="259" w:lineRule="auto"/>
              <w:rPr>
                <w:rFonts w:ascii="Aptos" w:hAnsi="Aptos" w:eastAsia="Aptos" w:cs="Aptos"/>
                <w:color w:val="000000" w:themeColor="text1"/>
                <w:sz w:val="12"/>
                <w:szCs w:val="12"/>
              </w:rPr>
            </w:pPr>
            <w:hyperlink r:id="rId150">
              <w:r w:rsidRPr="1C38B521">
                <w:rPr>
                  <w:rStyle w:val="Hipervnculo"/>
                  <w:rFonts w:ascii="Aptos" w:hAnsi="Aptos" w:eastAsia="Aptos" w:cs="Aptos"/>
                  <w:sz w:val="12"/>
                  <w:szCs w:val="12"/>
                </w:rPr>
                <w:t>C1</w:t>
              </w:r>
            </w:hyperlink>
          </w:p>
          <w:p w:rsidR="1C38B521" w:rsidP="1C38B521" w:rsidRDefault="1C38B521" w14:paraId="40E78CA4" w14:textId="12A3D02B">
            <w:pPr>
              <w:spacing w:line="259" w:lineRule="auto"/>
              <w:rPr>
                <w:rFonts w:ascii="Aptos" w:hAnsi="Aptos" w:eastAsia="Aptos" w:cs="Aptos"/>
                <w:sz w:val="12"/>
                <w:szCs w:val="12"/>
              </w:rPr>
            </w:pPr>
          </w:p>
          <w:p w:rsidR="1C38B521" w:rsidP="1C38B521" w:rsidRDefault="1C38B521" w14:paraId="1199BCC5" w14:textId="0C16A41F">
            <w:pPr>
              <w:spacing w:line="259" w:lineRule="auto"/>
              <w:rPr>
                <w:rFonts w:ascii="Aptos" w:hAnsi="Aptos" w:eastAsia="Aptos" w:cs="Aptos"/>
                <w:color w:val="000000" w:themeColor="text1"/>
                <w:sz w:val="12"/>
                <w:szCs w:val="12"/>
              </w:rPr>
            </w:pPr>
          </w:p>
        </w:tc>
      </w:tr>
      <w:tr w:rsidR="008F2172" w:rsidTr="0AAAD340" w14:paraId="12B83C48" w14:textId="77777777">
        <w:trPr>
          <w:trHeight w:val="300"/>
        </w:trPr>
        <w:tc>
          <w:tcPr>
            <w:tcW w:w="345" w:type="dxa"/>
            <w:tcMar/>
          </w:tcPr>
          <w:p w:rsidR="1C38B521" w:rsidP="1C38B521" w:rsidRDefault="1C38B521" w14:paraId="387B8F92" w14:textId="560AC94B">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37</w:t>
            </w:r>
          </w:p>
        </w:tc>
        <w:tc>
          <w:tcPr>
            <w:tcW w:w="562" w:type="dxa"/>
            <w:tcMar/>
          </w:tcPr>
          <w:p w:rsidR="1C38B521" w:rsidP="1C38B521" w:rsidRDefault="1C38B521" w14:paraId="503FF052" w14:textId="0FF09D2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DS1-7</w:t>
            </w:r>
          </w:p>
        </w:tc>
        <w:tc>
          <w:tcPr>
            <w:tcW w:w="723" w:type="dxa"/>
            <w:tcMar/>
          </w:tcPr>
          <w:p w:rsidR="1C38B521" w:rsidP="1C38B521" w:rsidRDefault="1C38B521" w14:paraId="3DE2D72D" w14:textId="7B096D2D">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Multiple choice</w:t>
            </w:r>
          </w:p>
        </w:tc>
        <w:tc>
          <w:tcPr>
            <w:tcW w:w="2820" w:type="dxa"/>
            <w:shd w:val="clear" w:color="auto" w:fill="auto"/>
            <w:tcMar/>
          </w:tcPr>
          <w:p w:rsidR="1C38B521" w:rsidP="1C38B521" w:rsidRDefault="00D26FC9" w14:paraId="26B43DCB" w14:textId="36486518">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w:t>
            </w:r>
            <w:r w:rsidRPr="00CB7CF3" w:rsidR="00CB7CF3">
              <w:rPr>
                <w:rFonts w:ascii="Aptos" w:hAnsi="Aptos" w:eastAsia="Aptos" w:cs="Aptos"/>
                <w:b/>
                <w:bCs/>
                <w:color w:val="FF0000"/>
                <w:sz w:val="12"/>
                <w:szCs w:val="12"/>
              </w:rPr>
              <w:t>20</w:t>
            </w:r>
            <w:r>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Find the total number of columns after combining the dataframes and by removing redundant columns.</w:t>
            </w:r>
          </w:p>
        </w:tc>
        <w:tc>
          <w:tcPr>
            <w:tcW w:w="1110" w:type="dxa"/>
            <w:shd w:val="clear" w:color="auto" w:fill="auto"/>
            <w:tcMar/>
          </w:tcPr>
          <w:p w:rsidR="1C38B521" w:rsidP="1C38B521" w:rsidRDefault="1C38B521" w14:paraId="56C4C57B" w14:textId="1305A15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A)22</w:t>
            </w:r>
          </w:p>
          <w:p w:rsidR="1C38B521" w:rsidP="1C38B521" w:rsidRDefault="1C38B521" w14:paraId="2344C3F5" w14:textId="6ADA676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23</w:t>
            </w:r>
          </w:p>
          <w:p w:rsidR="1C38B521" w:rsidP="1C38B521" w:rsidRDefault="1C38B521" w14:paraId="2B2B9CC0" w14:textId="60E1229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21</w:t>
            </w:r>
          </w:p>
          <w:p w:rsidR="1C38B521" w:rsidP="1C38B521" w:rsidRDefault="1C38B521" w14:paraId="63F65FF2" w14:textId="57874F82">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 24</w:t>
            </w:r>
          </w:p>
        </w:tc>
        <w:tc>
          <w:tcPr>
            <w:tcW w:w="998" w:type="dxa"/>
            <w:tcMar/>
          </w:tcPr>
          <w:p w:rsidR="1C38B521" w:rsidP="1C38B521" w:rsidRDefault="1C38B521" w14:paraId="321CF3CF" w14:textId="5D7FF9D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w:t>
            </w:r>
          </w:p>
        </w:tc>
        <w:tc>
          <w:tcPr>
            <w:tcW w:w="643" w:type="dxa"/>
            <w:tcMar/>
          </w:tcPr>
          <w:p w:rsidR="1C38B521" w:rsidP="1C38B521" w:rsidRDefault="1C38B521" w14:paraId="1B6DB02A" w14:textId="54C79089">
            <w:pPr>
              <w:spacing w:line="259" w:lineRule="auto"/>
              <w:rPr>
                <w:rFonts w:ascii="Aptos" w:hAnsi="Aptos" w:eastAsia="Aptos" w:cs="Aptos"/>
                <w:color w:val="000000" w:themeColor="text1"/>
                <w:sz w:val="12"/>
                <w:szCs w:val="12"/>
              </w:rPr>
            </w:pPr>
            <w:hyperlink r:id="rId151">
              <w:r w:rsidRPr="1C38B521">
                <w:rPr>
                  <w:rStyle w:val="Hipervnculo"/>
                  <w:rFonts w:ascii="Aptos" w:hAnsi="Aptos" w:eastAsia="Aptos" w:cs="Aptos"/>
                  <w:sz w:val="12"/>
                  <w:szCs w:val="12"/>
                </w:rPr>
                <w:t>M0</w:t>
              </w:r>
            </w:hyperlink>
          </w:p>
          <w:p w:rsidR="1C38B521" w:rsidP="1C38B521" w:rsidRDefault="1C38B521" w14:paraId="28B4053D" w14:textId="7391A9AC">
            <w:pPr>
              <w:spacing w:line="259" w:lineRule="auto"/>
              <w:rPr>
                <w:rFonts w:ascii="Aptos" w:hAnsi="Aptos" w:eastAsia="Aptos" w:cs="Aptos"/>
                <w:color w:val="000000" w:themeColor="text1"/>
                <w:sz w:val="12"/>
                <w:szCs w:val="12"/>
              </w:rPr>
            </w:pPr>
            <w:hyperlink r:id="rId152">
              <w:r w:rsidRPr="1C38B521">
                <w:rPr>
                  <w:rStyle w:val="Hipervnculo"/>
                  <w:rFonts w:ascii="Aptos" w:hAnsi="Aptos" w:eastAsia="Aptos" w:cs="Aptos"/>
                  <w:sz w:val="12"/>
                  <w:szCs w:val="12"/>
                </w:rPr>
                <w:t>C0</w:t>
              </w:r>
            </w:hyperlink>
          </w:p>
          <w:p w:rsidR="1C38B521" w:rsidP="1C38B521" w:rsidRDefault="1C38B521" w14:paraId="13AC0659" w14:textId="784808BF">
            <w:pPr>
              <w:spacing w:line="259" w:lineRule="auto"/>
              <w:rPr>
                <w:rFonts w:ascii="Aptos" w:hAnsi="Aptos" w:eastAsia="Aptos" w:cs="Aptos"/>
                <w:color w:val="000000" w:themeColor="text1"/>
                <w:sz w:val="12"/>
                <w:szCs w:val="12"/>
              </w:rPr>
            </w:pPr>
          </w:p>
          <w:p w:rsidR="1C38B521" w:rsidP="1C38B521" w:rsidRDefault="1C38B521" w14:paraId="51CEEDEF" w14:textId="0F0C273E">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1A9D36B6" w14:textId="7862C01E">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3F7156" w14:paraId="7E3AE550" w14:textId="21F0DFA6">
            <w:pPr>
              <w:spacing w:line="259" w:lineRule="auto"/>
              <w:rPr>
                <w:rFonts w:ascii="Aptos" w:hAnsi="Aptos" w:eastAsia="Aptos" w:cs="Aptos"/>
                <w:color w:val="000000" w:themeColor="text1"/>
                <w:sz w:val="12"/>
                <w:szCs w:val="12"/>
              </w:rPr>
            </w:pPr>
            <w:r w:rsidRPr="00D6480F">
              <w:rPr>
                <w:rFonts w:ascii="Aptos" w:hAnsi="Aptos" w:eastAsia="Aptos" w:cs="Aptos"/>
                <w:b/>
                <w:bCs/>
                <w:color w:val="FF0000"/>
                <w:sz w:val="12"/>
                <w:szCs w:val="12"/>
              </w:rPr>
              <w:t>Q20</w:t>
            </w:r>
            <w:r>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Find the total number of columns after combining the dataframes and by removing redundant columns.</w:t>
            </w:r>
          </w:p>
        </w:tc>
        <w:tc>
          <w:tcPr>
            <w:tcW w:w="1110" w:type="dxa"/>
            <w:shd w:val="clear" w:color="auto" w:fill="auto"/>
            <w:tcMar/>
          </w:tcPr>
          <w:p w:rsidR="1C38B521" w:rsidP="1C38B521" w:rsidRDefault="1C38B521" w14:paraId="020DA7AA" w14:textId="2797962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A)22</w:t>
            </w:r>
          </w:p>
          <w:p w:rsidR="1C38B521" w:rsidP="1C38B521" w:rsidRDefault="1C38B521" w14:paraId="2800C2A4" w14:textId="42B3244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23</w:t>
            </w:r>
          </w:p>
          <w:p w:rsidR="1C38B521" w:rsidP="1C38B521" w:rsidRDefault="1C38B521" w14:paraId="71E19AAE" w14:textId="7097D556">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21</w:t>
            </w:r>
          </w:p>
          <w:p w:rsidR="1C38B521" w:rsidP="1C38B521" w:rsidRDefault="1C38B521" w14:paraId="59C38FD1" w14:textId="2855E6B6">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 24</w:t>
            </w:r>
          </w:p>
        </w:tc>
        <w:tc>
          <w:tcPr>
            <w:tcW w:w="991" w:type="dxa"/>
            <w:tcMar/>
          </w:tcPr>
          <w:p w:rsidR="1C38B521" w:rsidP="1C38B521" w:rsidRDefault="1C38B521" w14:paraId="5E5882BE" w14:textId="7F31326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w:t>
            </w:r>
          </w:p>
        </w:tc>
        <w:tc>
          <w:tcPr>
            <w:tcW w:w="653" w:type="dxa"/>
            <w:tcMar/>
          </w:tcPr>
          <w:p w:rsidR="1C38B521" w:rsidP="1C38B521" w:rsidRDefault="1C38B521" w14:paraId="70E88D6E" w14:textId="583DA201">
            <w:pPr>
              <w:spacing w:line="259" w:lineRule="auto"/>
              <w:rPr>
                <w:rFonts w:ascii="Aptos" w:hAnsi="Aptos" w:eastAsia="Aptos" w:cs="Aptos"/>
                <w:color w:val="000000" w:themeColor="text1"/>
                <w:sz w:val="12"/>
                <w:szCs w:val="12"/>
              </w:rPr>
            </w:pPr>
            <w:hyperlink r:id="rId153">
              <w:r w:rsidRPr="1C38B521">
                <w:rPr>
                  <w:rStyle w:val="Hipervnculo"/>
                  <w:rFonts w:ascii="Aptos" w:hAnsi="Aptos" w:eastAsia="Aptos" w:cs="Aptos"/>
                  <w:sz w:val="12"/>
                  <w:szCs w:val="12"/>
                </w:rPr>
                <w:t>M1</w:t>
              </w:r>
            </w:hyperlink>
          </w:p>
          <w:p w:rsidR="1C38B521" w:rsidP="1C38B521" w:rsidRDefault="1C38B521" w14:paraId="2805F345" w14:textId="7E48FABB">
            <w:pPr>
              <w:spacing w:line="259" w:lineRule="auto"/>
              <w:rPr>
                <w:rFonts w:ascii="Aptos" w:hAnsi="Aptos" w:eastAsia="Aptos" w:cs="Aptos"/>
                <w:color w:val="000000" w:themeColor="text1"/>
                <w:sz w:val="12"/>
                <w:szCs w:val="12"/>
              </w:rPr>
            </w:pPr>
            <w:hyperlink r:id="rId154">
              <w:r w:rsidRPr="1C38B521">
                <w:rPr>
                  <w:rStyle w:val="Hipervnculo"/>
                  <w:rFonts w:ascii="Aptos" w:hAnsi="Aptos" w:eastAsia="Aptos" w:cs="Aptos"/>
                  <w:sz w:val="12"/>
                  <w:szCs w:val="12"/>
                </w:rPr>
                <w:t>C1</w:t>
              </w:r>
            </w:hyperlink>
          </w:p>
          <w:p w:rsidR="1C38B521" w:rsidP="1C38B521" w:rsidRDefault="1C38B521" w14:paraId="334E2C12" w14:textId="24CCE68D">
            <w:pPr>
              <w:spacing w:line="259" w:lineRule="auto"/>
              <w:rPr>
                <w:rFonts w:ascii="Calibri" w:hAnsi="Calibri" w:eastAsia="Calibri" w:cs="Calibri"/>
                <w:color w:val="000000" w:themeColor="text1"/>
              </w:rPr>
            </w:pPr>
          </w:p>
        </w:tc>
        <w:tc>
          <w:tcPr>
            <w:tcW w:w="2820" w:type="dxa"/>
            <w:shd w:val="clear" w:color="auto" w:fill="auto"/>
            <w:tcMar/>
          </w:tcPr>
          <w:p w:rsidR="1C38B521" w:rsidP="1C38B521" w:rsidRDefault="00D6480F" w14:paraId="1D8E9088" w14:textId="14A19260">
            <w:pPr>
              <w:spacing w:line="259" w:lineRule="auto"/>
              <w:rPr>
                <w:rFonts w:ascii="Aptos" w:hAnsi="Aptos" w:eastAsia="Aptos" w:cs="Aptos"/>
                <w:color w:val="000000" w:themeColor="text1"/>
                <w:sz w:val="12"/>
                <w:szCs w:val="12"/>
              </w:rPr>
            </w:pPr>
            <w:r w:rsidRPr="00D6480F">
              <w:rPr>
                <w:rFonts w:ascii="Aptos" w:hAnsi="Aptos" w:eastAsia="Aptos" w:cs="Aptos"/>
                <w:b/>
                <w:bCs/>
                <w:color w:val="FF0000"/>
                <w:sz w:val="12"/>
                <w:szCs w:val="12"/>
              </w:rPr>
              <w:t>Q20</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Find the total number of columns after combining the dataframes and by removing redundant columns.</w:t>
            </w:r>
          </w:p>
        </w:tc>
        <w:tc>
          <w:tcPr>
            <w:tcW w:w="1080" w:type="dxa"/>
            <w:shd w:val="clear" w:color="auto" w:fill="auto"/>
            <w:tcMar/>
          </w:tcPr>
          <w:p w:rsidR="1C38B521" w:rsidP="1C38B521" w:rsidRDefault="1C38B521" w14:paraId="0E8F7CD9" w14:textId="40533C49">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A)22</w:t>
            </w:r>
          </w:p>
          <w:p w:rsidR="1C38B521" w:rsidP="1C38B521" w:rsidRDefault="1C38B521" w14:paraId="171B253F" w14:textId="2C2E121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23</w:t>
            </w:r>
          </w:p>
          <w:p w:rsidR="1C38B521" w:rsidP="1C38B521" w:rsidRDefault="1C38B521" w14:paraId="427F44E0" w14:textId="5546709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21</w:t>
            </w:r>
          </w:p>
          <w:p w:rsidR="1C38B521" w:rsidP="1C38B521" w:rsidRDefault="1C38B521" w14:paraId="703F22D7" w14:textId="367EF2A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 24</w:t>
            </w:r>
          </w:p>
        </w:tc>
        <w:tc>
          <w:tcPr>
            <w:tcW w:w="984" w:type="dxa"/>
            <w:tcMar/>
          </w:tcPr>
          <w:p w:rsidR="1C38B521" w:rsidP="1C38B521" w:rsidRDefault="1C38B521" w14:paraId="3A9808EB" w14:textId="6593732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w:t>
            </w:r>
          </w:p>
        </w:tc>
        <w:tc>
          <w:tcPr>
            <w:tcW w:w="667" w:type="dxa"/>
            <w:tcMar/>
          </w:tcPr>
          <w:p w:rsidR="1C38B521" w:rsidP="1C38B521" w:rsidRDefault="1C38B521" w14:paraId="09F1E62A" w14:textId="7F9D23D2">
            <w:pPr>
              <w:spacing w:line="259" w:lineRule="auto"/>
              <w:rPr>
                <w:rFonts w:ascii="Aptos" w:hAnsi="Aptos" w:eastAsia="Aptos" w:cs="Aptos"/>
                <w:color w:val="000000" w:themeColor="text1"/>
                <w:sz w:val="12"/>
                <w:szCs w:val="12"/>
              </w:rPr>
            </w:pPr>
            <w:hyperlink r:id="rId155">
              <w:r w:rsidRPr="1C38B521">
                <w:rPr>
                  <w:rStyle w:val="Hipervnculo"/>
                  <w:rFonts w:ascii="Aptos" w:hAnsi="Aptos" w:eastAsia="Aptos" w:cs="Aptos"/>
                  <w:sz w:val="12"/>
                  <w:szCs w:val="12"/>
                </w:rPr>
                <w:t>M2</w:t>
              </w:r>
            </w:hyperlink>
          </w:p>
          <w:p w:rsidR="1C38B521" w:rsidP="1C38B521" w:rsidRDefault="1C38B521" w14:paraId="06E18817" w14:textId="6877073C">
            <w:pPr>
              <w:spacing w:line="259" w:lineRule="auto"/>
              <w:rPr>
                <w:rFonts w:ascii="Aptos" w:hAnsi="Aptos" w:eastAsia="Aptos" w:cs="Aptos"/>
                <w:color w:val="000000" w:themeColor="text1"/>
                <w:sz w:val="12"/>
                <w:szCs w:val="12"/>
              </w:rPr>
            </w:pPr>
            <w:hyperlink r:id="rId156">
              <w:r w:rsidRPr="1C38B521">
                <w:rPr>
                  <w:rStyle w:val="Hipervnculo"/>
                  <w:rFonts w:ascii="Aptos" w:hAnsi="Aptos" w:eastAsia="Aptos" w:cs="Aptos"/>
                  <w:sz w:val="12"/>
                  <w:szCs w:val="12"/>
                </w:rPr>
                <w:t>C2</w:t>
              </w:r>
            </w:hyperlink>
          </w:p>
          <w:p w:rsidR="1C38B521" w:rsidP="1C38B521" w:rsidRDefault="1C38B521" w14:paraId="674E079B" w14:textId="360F3516">
            <w:pPr>
              <w:spacing w:line="259" w:lineRule="auto"/>
              <w:rPr>
                <w:rFonts w:ascii="Calibri" w:hAnsi="Calibri" w:eastAsia="Calibri" w:cs="Calibri"/>
                <w:color w:val="000000" w:themeColor="text1"/>
              </w:rPr>
            </w:pPr>
          </w:p>
        </w:tc>
        <w:tc>
          <w:tcPr>
            <w:tcW w:w="2820" w:type="dxa"/>
            <w:shd w:val="clear" w:color="auto" w:fill="auto"/>
            <w:tcMar/>
          </w:tcPr>
          <w:p w:rsidRPr="00404777" w:rsidR="1C38B521" w:rsidP="1C38B521" w:rsidRDefault="00D6480F" w14:paraId="58FA8DE6" w14:textId="670B1E20">
            <w:pPr>
              <w:spacing w:line="259" w:lineRule="auto"/>
              <w:rPr>
                <w:rFonts w:ascii="Aptos" w:hAnsi="Aptos" w:eastAsia="Aptos" w:cs="Aptos"/>
                <w:color w:val="000000" w:themeColor="text1"/>
                <w:sz w:val="12"/>
                <w:szCs w:val="12"/>
              </w:rPr>
            </w:pPr>
            <w:r w:rsidRPr="00D6480F">
              <w:rPr>
                <w:rFonts w:ascii="Aptos" w:hAnsi="Aptos" w:eastAsia="Aptos" w:cs="Aptos"/>
                <w:b/>
                <w:bCs/>
                <w:color w:val="FF0000"/>
                <w:sz w:val="12"/>
                <w:szCs w:val="12"/>
              </w:rPr>
              <w:t>Q20</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 xml:space="preserve">Find the total number of rows after combining the dataframes and removing the rows that did not get any information about credits. </w:t>
            </w:r>
          </w:p>
          <w:p w:rsidRPr="00404777" w:rsidR="1C38B521" w:rsidP="1C38B521" w:rsidRDefault="1C38B521" w14:paraId="188B09FF" w14:textId="7DEDF619">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Remove these records from the analysis</w:t>
            </w:r>
          </w:p>
        </w:tc>
        <w:tc>
          <w:tcPr>
            <w:tcW w:w="1110" w:type="dxa"/>
            <w:shd w:val="clear" w:color="auto" w:fill="auto"/>
            <w:tcMar/>
          </w:tcPr>
          <w:p w:rsidR="1C38B521" w:rsidP="1C38B521" w:rsidRDefault="1C38B521" w14:paraId="58391C09" w14:textId="2CDD41D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A)4489</w:t>
            </w:r>
          </w:p>
          <w:p w:rsidR="1C38B521" w:rsidP="1C38B521" w:rsidRDefault="1C38B521" w14:paraId="5E46EEC7" w14:textId="4FED1232">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B)4480</w:t>
            </w:r>
          </w:p>
          <w:p w:rsidR="1C38B521" w:rsidP="1C38B521" w:rsidRDefault="1C38B521" w14:paraId="00401B29" w14:textId="7FCEC553">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C)4450</w:t>
            </w:r>
          </w:p>
          <w:p w:rsidR="1C38B521" w:rsidP="1C38B521" w:rsidRDefault="1C38B521" w14:paraId="3FD9EA06" w14:textId="72D4D45F">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D)4459</w:t>
            </w:r>
          </w:p>
        </w:tc>
        <w:tc>
          <w:tcPr>
            <w:tcW w:w="991" w:type="dxa"/>
            <w:tcMar/>
          </w:tcPr>
          <w:p w:rsidR="1C38B521" w:rsidP="1C38B521" w:rsidRDefault="1C38B521" w14:paraId="75484F67" w14:textId="31CF188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w:t>
            </w:r>
          </w:p>
        </w:tc>
        <w:tc>
          <w:tcPr>
            <w:tcW w:w="683" w:type="dxa"/>
            <w:tcMar/>
          </w:tcPr>
          <w:p w:rsidR="1C38B521" w:rsidP="1C38B521" w:rsidRDefault="1C38B521" w14:paraId="1BB94C68" w14:textId="79215867">
            <w:pPr>
              <w:spacing w:line="259" w:lineRule="auto"/>
              <w:rPr>
                <w:rFonts w:ascii="Aptos" w:hAnsi="Aptos" w:eastAsia="Aptos" w:cs="Aptos"/>
                <w:color w:val="000000" w:themeColor="text1"/>
                <w:sz w:val="12"/>
                <w:szCs w:val="12"/>
              </w:rPr>
            </w:pPr>
            <w:hyperlink r:id="rId157">
              <w:r w:rsidRPr="1C38B521">
                <w:rPr>
                  <w:rStyle w:val="Hipervnculo"/>
                  <w:rFonts w:ascii="Aptos" w:hAnsi="Aptos" w:eastAsia="Aptos" w:cs="Aptos"/>
                  <w:sz w:val="12"/>
                  <w:szCs w:val="12"/>
                </w:rPr>
                <w:t>M3</w:t>
              </w:r>
            </w:hyperlink>
          </w:p>
          <w:p w:rsidR="1C38B521" w:rsidP="1C38B521" w:rsidRDefault="1C38B521" w14:paraId="2C651083" w14:textId="464B3F45">
            <w:pPr>
              <w:spacing w:line="259" w:lineRule="auto"/>
              <w:rPr>
                <w:rFonts w:ascii="Aptos" w:hAnsi="Aptos" w:eastAsia="Aptos" w:cs="Aptos"/>
                <w:color w:val="000000" w:themeColor="text1"/>
                <w:sz w:val="12"/>
                <w:szCs w:val="12"/>
              </w:rPr>
            </w:pPr>
            <w:hyperlink r:id="rId158">
              <w:r w:rsidRPr="1C38B521">
                <w:rPr>
                  <w:rStyle w:val="Hipervnculo"/>
                  <w:rFonts w:ascii="Aptos" w:hAnsi="Aptos" w:eastAsia="Aptos" w:cs="Aptos"/>
                  <w:sz w:val="12"/>
                  <w:szCs w:val="12"/>
                </w:rPr>
                <w:t>C3</w:t>
              </w:r>
            </w:hyperlink>
          </w:p>
          <w:p w:rsidR="1C38B521" w:rsidP="1C38B521" w:rsidRDefault="1C38B521" w14:paraId="5460ED5A" w14:textId="27D939EA">
            <w:pPr>
              <w:spacing w:line="259" w:lineRule="auto"/>
              <w:rPr>
                <w:rFonts w:ascii="Calibri" w:hAnsi="Calibri" w:eastAsia="Calibri" w:cs="Calibri"/>
                <w:color w:val="000000" w:themeColor="text1"/>
              </w:rPr>
            </w:pPr>
          </w:p>
        </w:tc>
        <w:tc>
          <w:tcPr>
            <w:tcW w:w="2822" w:type="dxa"/>
            <w:shd w:val="clear" w:color="auto" w:fill="E2EFD9" w:themeFill="accent6" w:themeFillTint="33"/>
            <w:tcMar/>
          </w:tcPr>
          <w:p w:rsidRPr="00404777" w:rsidR="1C38B521" w:rsidP="1C38B521" w:rsidRDefault="00D6480F" w14:paraId="450389C4" w14:textId="133008FE">
            <w:pPr>
              <w:spacing w:line="259" w:lineRule="auto"/>
              <w:rPr>
                <w:rFonts w:ascii="Aptos" w:hAnsi="Aptos" w:eastAsia="Aptos" w:cs="Aptos"/>
                <w:color w:val="000000" w:themeColor="text1"/>
                <w:sz w:val="12"/>
                <w:szCs w:val="12"/>
              </w:rPr>
            </w:pPr>
            <w:r w:rsidRPr="00D6480F">
              <w:rPr>
                <w:rFonts w:ascii="Aptos" w:hAnsi="Aptos" w:eastAsia="Aptos" w:cs="Aptos"/>
                <w:b/>
                <w:bCs/>
                <w:color w:val="FF0000"/>
                <w:sz w:val="12"/>
                <w:szCs w:val="12"/>
              </w:rPr>
              <w:t>Q20</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 xml:space="preserve">Find the total number of rows after combining the dataframes and removing the rows that did not get any information about credits. </w:t>
            </w:r>
          </w:p>
          <w:p w:rsidRPr="00404777" w:rsidR="1C38B521" w:rsidP="1C38B521" w:rsidRDefault="1C38B521" w14:paraId="045C4F88" w14:textId="25F0D69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Remove these records from the analysis</w:t>
            </w:r>
          </w:p>
          <w:p w:rsidRPr="00404777" w:rsidR="1C38B521" w:rsidP="1C38B521" w:rsidRDefault="1C38B521" w14:paraId="0A2ECA8E" w14:textId="15DDF465">
            <w:pPr>
              <w:spacing w:line="259" w:lineRule="auto"/>
              <w:rPr>
                <w:rFonts w:ascii="Calibri" w:hAnsi="Calibri" w:eastAsia="Calibri" w:cs="Calibri"/>
                <w:color w:val="000000" w:themeColor="text1"/>
              </w:rPr>
            </w:pPr>
          </w:p>
        </w:tc>
        <w:tc>
          <w:tcPr>
            <w:tcW w:w="1110" w:type="dxa"/>
            <w:shd w:val="clear" w:color="auto" w:fill="E2EFD9" w:themeFill="accent6" w:themeFillTint="33"/>
            <w:tcMar/>
          </w:tcPr>
          <w:p w:rsidR="1C38B521" w:rsidP="1C38B521" w:rsidRDefault="1C38B521" w14:paraId="12042993" w14:textId="47895AB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A)4489</w:t>
            </w:r>
          </w:p>
          <w:p w:rsidR="1C38B521" w:rsidP="1C38B521" w:rsidRDefault="1C38B521" w14:paraId="39EE8B7D" w14:textId="1AF790EA">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B)4480</w:t>
            </w:r>
          </w:p>
          <w:p w:rsidR="1C38B521" w:rsidP="1C38B521" w:rsidRDefault="1C38B521" w14:paraId="21892B54" w14:textId="75FB5423">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C)4357</w:t>
            </w:r>
          </w:p>
          <w:p w:rsidR="1C38B521" w:rsidP="1C38B521" w:rsidRDefault="1C38B521" w14:paraId="6F9ABAE7" w14:textId="05A04A4A">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D)4365</w:t>
            </w:r>
          </w:p>
          <w:p w:rsidR="1C38B521" w:rsidP="1C38B521" w:rsidRDefault="1C38B521" w14:paraId="0E27AD51" w14:textId="771E3396">
            <w:pPr>
              <w:spacing w:line="259" w:lineRule="auto"/>
              <w:rPr>
                <w:rFonts w:ascii="Aptos" w:hAnsi="Aptos" w:eastAsia="Aptos" w:cs="Aptos"/>
                <w:color w:val="000000" w:themeColor="text1"/>
                <w:sz w:val="12"/>
                <w:szCs w:val="12"/>
                <w:lang w:val="es-ES"/>
              </w:rPr>
            </w:pPr>
          </w:p>
        </w:tc>
        <w:tc>
          <w:tcPr>
            <w:tcW w:w="991" w:type="dxa"/>
            <w:shd w:val="clear" w:color="auto" w:fill="E2EFD9" w:themeFill="accent6" w:themeFillTint="33"/>
            <w:tcMar/>
          </w:tcPr>
          <w:p w:rsidR="1C38B521" w:rsidP="1C38B521" w:rsidRDefault="1C38B521" w14:paraId="7A4F0683" w14:textId="7700BF7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w:t>
            </w:r>
          </w:p>
        </w:tc>
        <w:tc>
          <w:tcPr>
            <w:tcW w:w="699" w:type="dxa"/>
            <w:tcMar/>
          </w:tcPr>
          <w:p w:rsidR="1C38B521" w:rsidP="1C38B521" w:rsidRDefault="1C38B521" w14:paraId="39C64B2F" w14:textId="343043EF">
            <w:pPr>
              <w:spacing w:line="259" w:lineRule="auto"/>
              <w:rPr>
                <w:rFonts w:ascii="Aptos" w:hAnsi="Aptos" w:eastAsia="Aptos" w:cs="Aptos"/>
                <w:color w:val="000000" w:themeColor="text1"/>
                <w:sz w:val="12"/>
                <w:szCs w:val="12"/>
              </w:rPr>
            </w:pPr>
            <w:hyperlink r:id="rId159">
              <w:r w:rsidRPr="1C38B521">
                <w:rPr>
                  <w:rStyle w:val="Hipervnculo"/>
                  <w:rFonts w:ascii="Aptos" w:hAnsi="Aptos" w:eastAsia="Aptos" w:cs="Aptos"/>
                  <w:sz w:val="12"/>
                  <w:szCs w:val="12"/>
                </w:rPr>
                <w:t>M4</w:t>
              </w:r>
            </w:hyperlink>
          </w:p>
          <w:p w:rsidR="1C38B521" w:rsidP="1C38B521" w:rsidRDefault="1C38B521" w14:paraId="6EF46212" w14:textId="05911089">
            <w:pPr>
              <w:spacing w:line="259" w:lineRule="auto"/>
              <w:rPr>
                <w:rFonts w:ascii="Aptos" w:hAnsi="Aptos" w:eastAsia="Aptos" w:cs="Aptos"/>
                <w:color w:val="000000" w:themeColor="text1"/>
                <w:sz w:val="12"/>
                <w:szCs w:val="12"/>
              </w:rPr>
            </w:pPr>
            <w:hyperlink r:id="rId160">
              <w:r w:rsidRPr="1C38B521">
                <w:rPr>
                  <w:rStyle w:val="Hipervnculo"/>
                  <w:rFonts w:ascii="Aptos" w:hAnsi="Aptos" w:eastAsia="Aptos" w:cs="Aptos"/>
                  <w:sz w:val="12"/>
                  <w:szCs w:val="12"/>
                </w:rPr>
                <w:t>C4</w:t>
              </w:r>
            </w:hyperlink>
          </w:p>
          <w:p w:rsidR="1C38B521" w:rsidP="1C38B521" w:rsidRDefault="1C38B521" w14:paraId="4522672B" w14:textId="19AEF767">
            <w:pPr>
              <w:spacing w:line="259" w:lineRule="auto"/>
              <w:rPr>
                <w:rFonts w:ascii="Aptos" w:hAnsi="Aptos" w:eastAsia="Aptos" w:cs="Aptos"/>
                <w:color w:val="000000" w:themeColor="text1"/>
                <w:sz w:val="12"/>
                <w:szCs w:val="12"/>
              </w:rPr>
            </w:pPr>
          </w:p>
        </w:tc>
      </w:tr>
      <w:tr w:rsidR="008F2172" w:rsidTr="0AAAD340" w14:paraId="1DF27499" w14:textId="77777777">
        <w:trPr>
          <w:trHeight w:val="300"/>
        </w:trPr>
        <w:tc>
          <w:tcPr>
            <w:tcW w:w="345" w:type="dxa"/>
            <w:tcMar/>
          </w:tcPr>
          <w:p w:rsidR="1C38B521" w:rsidP="1C38B521" w:rsidRDefault="1C38B521" w14:paraId="6B3FD8F8" w14:textId="42FE4166">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22</w:t>
            </w:r>
          </w:p>
        </w:tc>
        <w:tc>
          <w:tcPr>
            <w:tcW w:w="562" w:type="dxa"/>
            <w:tcMar/>
          </w:tcPr>
          <w:p w:rsidR="1C38B521" w:rsidP="1C38B521" w:rsidRDefault="1C38B521" w14:paraId="0741048A" w14:textId="1805C516">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DS1-4</w:t>
            </w:r>
          </w:p>
        </w:tc>
        <w:tc>
          <w:tcPr>
            <w:tcW w:w="723" w:type="dxa"/>
            <w:tcMar/>
          </w:tcPr>
          <w:p w:rsidR="1C38B521" w:rsidP="1C38B521" w:rsidRDefault="1C38B521" w14:paraId="35F54391" w14:textId="3ADDBDD2">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Multiple choice</w:t>
            </w:r>
          </w:p>
        </w:tc>
        <w:tc>
          <w:tcPr>
            <w:tcW w:w="2820" w:type="dxa"/>
            <w:shd w:val="clear" w:color="auto" w:fill="auto"/>
            <w:tcMar/>
          </w:tcPr>
          <w:p w:rsidRPr="00404777" w:rsidR="1C38B521" w:rsidP="1C38B521" w:rsidRDefault="00D31F8C" w14:paraId="65870C45" w14:textId="60C0952C">
            <w:pPr>
              <w:spacing w:beforeAutospacing="1" w:afterAutospacing="1"/>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w:t>
            </w:r>
            <w:r w:rsidRPr="00CB7CF3" w:rsidR="00CB7CF3">
              <w:rPr>
                <w:rStyle w:val="normaltextrun"/>
                <w:rFonts w:ascii="Aptos" w:hAnsi="Aptos" w:eastAsia="Aptos" w:cs="Aptos"/>
                <w:b/>
                <w:bCs/>
                <w:color w:val="FF0000"/>
                <w:sz w:val="12"/>
                <w:szCs w:val="12"/>
              </w:rPr>
              <w:t>21</w:t>
            </w:r>
            <w:r w:rsidRPr="00D31F8C">
              <w:rPr>
                <w:rStyle w:val="normaltextrun"/>
                <w:rFonts w:ascii="Aptos" w:hAnsi="Aptos" w:eastAsia="Aptos" w:cs="Aptos"/>
                <w:b/>
                <w:bC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Calculate the weighted rating (wr) for the movie</w:t>
            </w:r>
          </w:p>
          <w:p w:rsidRPr="00404777" w:rsidR="1C38B521" w:rsidP="1C38B521" w:rsidRDefault="1C38B521" w14:paraId="0F6CA259" w14:textId="54786AC2">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xml:space="preserve">WeightedRating(WR)=[(v.R)/(v+m)] + [(m.C)/(v+m)] </w:t>
            </w:r>
          </w:p>
          <w:p w:rsidRPr="00404777" w:rsidR="1C38B521" w:rsidP="1C38B521" w:rsidRDefault="1C38B521" w14:paraId="3837EC69" w14:textId="299C880B">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here,</w:t>
            </w:r>
          </w:p>
          <w:p w:rsidRPr="00404777" w:rsidR="1C38B521" w:rsidP="1C38B521" w:rsidRDefault="1C38B521" w14:paraId="473EC818" w14:textId="0D9BCA18">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v</w:t>
            </w:r>
            <w:r w:rsidRPr="1C38B521">
              <w:rPr>
                <w:rStyle w:val="normaltextrun"/>
                <w:rFonts w:ascii="Aptos" w:hAnsi="Aptos" w:eastAsia="Aptos" w:cs="Aptos"/>
                <w:color w:val="000000" w:themeColor="text1"/>
                <w:sz w:val="12"/>
                <w:szCs w:val="12"/>
              </w:rPr>
              <w:t xml:space="preserve"> is the number of votes for the movie</w:t>
            </w:r>
          </w:p>
          <w:p w:rsidRPr="00404777" w:rsidR="1C38B521" w:rsidP="1C38B521" w:rsidRDefault="1C38B521" w14:paraId="50C876AF" w14:textId="7CF11397">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 xml:space="preserve">m </w:t>
            </w:r>
            <w:r w:rsidRPr="1C38B521">
              <w:rPr>
                <w:rStyle w:val="normaltextrun"/>
                <w:rFonts w:ascii="Aptos" w:hAnsi="Aptos" w:eastAsia="Aptos" w:cs="Aptos"/>
                <w:color w:val="000000" w:themeColor="text1"/>
                <w:sz w:val="12"/>
                <w:szCs w:val="12"/>
              </w:rPr>
              <w:t>is the minimum votes required to be listed in the chart</w:t>
            </w:r>
          </w:p>
          <w:p w:rsidRPr="00404777" w:rsidR="1C38B521" w:rsidP="1C38B521" w:rsidRDefault="1C38B521" w14:paraId="127832AC" w14:textId="6470A0DD">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R</w:t>
            </w:r>
            <w:r w:rsidRPr="1C38B521">
              <w:rPr>
                <w:rStyle w:val="normaltextrun"/>
                <w:rFonts w:ascii="Aptos" w:hAnsi="Aptos" w:eastAsia="Aptos" w:cs="Aptos"/>
                <w:color w:val="000000" w:themeColor="text1"/>
                <w:sz w:val="12"/>
                <w:szCs w:val="12"/>
              </w:rPr>
              <w:t xml:space="preserve"> is the vote_average of the movie  </w:t>
            </w:r>
          </w:p>
          <w:p w:rsidRPr="00404777" w:rsidR="1C38B521" w:rsidP="1C38B521" w:rsidRDefault="1C38B521" w14:paraId="0556E221" w14:textId="60148561">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C</w:t>
            </w:r>
            <w:r w:rsidRPr="1C38B521">
              <w:rPr>
                <w:rStyle w:val="normaltextrun"/>
                <w:rFonts w:ascii="Aptos" w:hAnsi="Aptos" w:eastAsia="Aptos" w:cs="Aptos"/>
                <w:color w:val="000000" w:themeColor="text1"/>
                <w:sz w:val="12"/>
                <w:szCs w:val="12"/>
              </w:rPr>
              <w:t xml:space="preserve"> is the mean vote_average across the whole report</w:t>
            </w:r>
          </w:p>
          <w:p w:rsidRPr="00404777" w:rsidR="1C38B521" w:rsidP="1C38B521" w:rsidRDefault="1C38B521" w14:paraId="476B3A92" w14:textId="54FD17A3">
            <w:pPr>
              <w:spacing w:beforeAutospacing="1" w:afterAutospacing="1"/>
              <w:rPr>
                <w:rFonts w:ascii="Aptos" w:hAnsi="Aptos" w:eastAsia="Aptos" w:cs="Aptos"/>
                <w:color w:val="000000" w:themeColor="text1"/>
                <w:sz w:val="12"/>
                <w:szCs w:val="12"/>
              </w:rPr>
            </w:pPr>
          </w:p>
          <w:p w:rsidRPr="00404777" w:rsidR="1C38B521" w:rsidP="1C38B521" w:rsidRDefault="1C38B521" w14:paraId="161F013D" w14:textId="3507FDFE">
            <w:pPr>
              <w:spacing w:beforeAutospacing="1" w:afterAutospacing="1"/>
              <w:rPr>
                <w:rFonts w:ascii="Aptos" w:hAnsi="Aptos" w:eastAsia="Aptos" w:cs="Aptos"/>
                <w:color w:val="000000" w:themeColor="text1"/>
                <w:sz w:val="12"/>
                <w:szCs w:val="12"/>
              </w:rPr>
            </w:pPr>
            <w:r w:rsidRPr="00404777">
              <w:rPr>
                <w:rStyle w:val="normaltextrun"/>
                <w:rFonts w:ascii="Aptos" w:hAnsi="Aptos" w:eastAsia="Aptos" w:cs="Aptos"/>
                <w:color w:val="000000" w:themeColor="text1"/>
                <w:sz w:val="12"/>
                <w:szCs w:val="12"/>
              </w:rPr>
              <w:t>For calculation of m, we will use 90th percentile as our cutoff. In other words, for a movie to feature in the charts, it must have more votes than at least 90% of the movies in the list.</w:t>
            </w:r>
          </w:p>
          <w:p w:rsidRPr="00404777" w:rsidR="1C38B521" w:rsidP="1C38B521" w:rsidRDefault="1C38B521" w14:paraId="1E9B0480" w14:textId="48BDDD46">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 xml:space="preserve"> </w:t>
            </w:r>
          </w:p>
          <w:p w:rsidRPr="00404777" w:rsidR="1C38B521" w:rsidP="1C38B521" w:rsidRDefault="1C38B521" w14:paraId="7BFF9313" w14:textId="7988DF94">
            <w:pPr>
              <w:spacing w:beforeAutospacing="1" w:afterAutospacing="1"/>
              <w:rPr>
                <w:rFonts w:ascii="Aptos" w:hAnsi="Aptos" w:eastAsia="Aptos" w:cs="Aptos"/>
                <w:color w:val="000000" w:themeColor="text1"/>
                <w:sz w:val="12"/>
                <w:szCs w:val="12"/>
              </w:rPr>
            </w:pPr>
            <w:r w:rsidRPr="00404777">
              <w:rPr>
                <w:rStyle w:val="normaltextrun"/>
                <w:rFonts w:ascii="Aptos" w:hAnsi="Aptos" w:eastAsia="Aptos" w:cs="Aptos"/>
                <w:color w:val="000000" w:themeColor="text1"/>
                <w:sz w:val="12"/>
                <w:szCs w:val="12"/>
              </w:rPr>
              <w:t>List the five movies with the highest WR.</w:t>
            </w:r>
          </w:p>
          <w:p w:rsidRPr="00404777" w:rsidR="1C38B521" w:rsidP="1C38B521" w:rsidRDefault="1C38B521" w14:paraId="248D95B4" w14:textId="12A8D9C8">
            <w:pPr>
              <w:spacing w:beforeAutospacing="1" w:afterAutospacing="1"/>
              <w:rPr>
                <w:rFonts w:ascii="Aptos" w:hAnsi="Aptos" w:eastAsia="Aptos" w:cs="Aptos"/>
                <w:color w:val="000000" w:themeColor="text1"/>
                <w:sz w:val="12"/>
                <w:szCs w:val="12"/>
              </w:rPr>
            </w:pPr>
          </w:p>
          <w:p w:rsidR="1C38B521" w:rsidP="1C38B521" w:rsidRDefault="1C38B521" w14:paraId="6D4F0CB2" w14:textId="362D19B1">
            <w:pPr>
              <w:spacing w:beforeAutospacing="1" w:afterAutospacing="1"/>
              <w:rPr>
                <w:rFonts w:ascii="Times New Roman" w:hAnsi="Times New Roman" w:eastAsia="Times New Roman" w:cs="Times New Roman"/>
                <w:color w:val="000000" w:themeColor="text1"/>
                <w:sz w:val="24"/>
                <w:szCs w:val="24"/>
              </w:rPr>
            </w:pPr>
          </w:p>
        </w:tc>
        <w:tc>
          <w:tcPr>
            <w:tcW w:w="1110" w:type="dxa"/>
            <w:shd w:val="clear" w:color="auto" w:fill="auto"/>
            <w:tcMar/>
          </w:tcPr>
          <w:p w:rsidR="1C38B521" w:rsidP="1C38B521" w:rsidRDefault="1C38B521" w14:paraId="7B8114C3" w14:textId="14A59D9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Inception, Forrest Gump, The Lord of the Rings: The Fellowship of the Ring, The Empire Strikes Back, Star Wars</w:t>
            </w:r>
          </w:p>
          <w:p w:rsidR="1C38B521" w:rsidP="1C38B521" w:rsidRDefault="1C38B521" w14:paraId="17AD4575" w14:textId="7B7DE7A9">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 The Shawshank Redemption, The Godfather, Interstellar, The Lord of the Rings: The Return of the King, The Empire Strikes Back</w:t>
            </w:r>
          </w:p>
          <w:p w:rsidR="1C38B521" w:rsidP="1C38B521" w:rsidRDefault="1C38B521" w14:paraId="5690B455" w14:textId="7614B6BA">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 The Godfather, Inception, Forrest Gump, Interstellar, The Lord of the Rings: The Return of the King</w:t>
            </w:r>
          </w:p>
          <w:p w:rsidR="1C38B521" w:rsidP="1C38B521" w:rsidRDefault="1C38B521" w14:paraId="67C6E7F3" w14:textId="08EA551B">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 Fight Club, Pulp Fiction, The Godfather, Inception, The Empire Strikes Back</w:t>
            </w:r>
          </w:p>
        </w:tc>
        <w:tc>
          <w:tcPr>
            <w:tcW w:w="998" w:type="dxa"/>
            <w:tcMar/>
          </w:tcPr>
          <w:p w:rsidR="1C38B521" w:rsidP="1C38B521" w:rsidRDefault="1C38B521" w14:paraId="7E64302B" w14:textId="4F8C61E2">
            <w:pPr>
              <w:spacing w:line="259" w:lineRule="auto"/>
              <w:rPr>
                <w:rFonts w:ascii="Aptos" w:hAnsi="Aptos" w:eastAsia="Aptos" w:cs="Aptos"/>
                <w:color w:val="000000" w:themeColor="text1"/>
                <w:sz w:val="12"/>
                <w:szCs w:val="12"/>
                <w:lang w:val="es-ES"/>
              </w:rPr>
            </w:pPr>
            <w:r w:rsidRPr="1C38B521">
              <w:rPr>
                <w:rStyle w:val="normaltextrun"/>
                <w:rFonts w:ascii="Aptos" w:hAnsi="Aptos" w:eastAsia="Aptos" w:cs="Aptos"/>
                <w:color w:val="000000" w:themeColor="text1"/>
                <w:sz w:val="12"/>
                <w:szCs w:val="12"/>
              </w:rPr>
              <w:t>B</w:t>
            </w:r>
          </w:p>
        </w:tc>
        <w:tc>
          <w:tcPr>
            <w:tcW w:w="643" w:type="dxa"/>
            <w:tcMar/>
          </w:tcPr>
          <w:p w:rsidR="1C38B521" w:rsidP="1C38B521" w:rsidRDefault="1C38B521" w14:paraId="2ADA935C" w14:textId="57003F5A">
            <w:pPr>
              <w:spacing w:line="259" w:lineRule="auto"/>
              <w:rPr>
                <w:rFonts w:ascii="Aptos" w:hAnsi="Aptos" w:eastAsia="Aptos" w:cs="Aptos"/>
                <w:color w:val="000000" w:themeColor="text1"/>
                <w:sz w:val="12"/>
                <w:szCs w:val="12"/>
              </w:rPr>
            </w:pPr>
            <w:hyperlink r:id="rId161">
              <w:r w:rsidRPr="1C38B521">
                <w:rPr>
                  <w:rStyle w:val="Hipervnculo"/>
                  <w:rFonts w:ascii="Aptos" w:hAnsi="Aptos" w:eastAsia="Aptos" w:cs="Aptos"/>
                  <w:sz w:val="12"/>
                  <w:szCs w:val="12"/>
                </w:rPr>
                <w:t>M0</w:t>
              </w:r>
            </w:hyperlink>
          </w:p>
          <w:p w:rsidR="1C38B521" w:rsidP="1C38B521" w:rsidRDefault="1C38B521" w14:paraId="63D8C8C2" w14:textId="363AC065">
            <w:pPr>
              <w:spacing w:line="259" w:lineRule="auto"/>
              <w:rPr>
                <w:rFonts w:ascii="Aptos" w:hAnsi="Aptos" w:eastAsia="Aptos" w:cs="Aptos"/>
                <w:color w:val="000000" w:themeColor="text1"/>
                <w:sz w:val="12"/>
                <w:szCs w:val="12"/>
              </w:rPr>
            </w:pPr>
            <w:hyperlink r:id="rId162">
              <w:r w:rsidRPr="1C38B521">
                <w:rPr>
                  <w:rStyle w:val="Hipervnculo"/>
                  <w:rFonts w:ascii="Aptos" w:hAnsi="Aptos" w:eastAsia="Aptos" w:cs="Aptos"/>
                  <w:sz w:val="12"/>
                  <w:szCs w:val="12"/>
                </w:rPr>
                <w:t>C0</w:t>
              </w:r>
            </w:hyperlink>
          </w:p>
          <w:p w:rsidR="1C38B521" w:rsidP="1C38B521" w:rsidRDefault="1C38B521" w14:paraId="5E0B9D32" w14:textId="15F953EF">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69C3BD09" w14:textId="4071CC31">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D6480F" w14:paraId="4443992E" w14:textId="7140BCFB">
            <w:pPr>
              <w:spacing w:beforeAutospacing="1" w:afterAutospacing="1"/>
              <w:rPr>
                <w:rFonts w:ascii="Aptos" w:hAnsi="Aptos" w:eastAsia="Aptos" w:cs="Aptos"/>
                <w:color w:val="000000" w:themeColor="text1"/>
                <w:sz w:val="12"/>
                <w:szCs w:val="12"/>
              </w:rPr>
            </w:pPr>
            <w:r w:rsidRPr="00D6480F">
              <w:rPr>
                <w:rStyle w:val="normaltextrun"/>
                <w:rFonts w:ascii="Aptos" w:hAnsi="Aptos" w:eastAsia="Aptos" w:cs="Aptos"/>
                <w:b/>
                <w:bCs/>
                <w:color w:val="FF0000"/>
                <w:sz w:val="12"/>
                <w:szCs w:val="12"/>
              </w:rPr>
              <w:t>Q21</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Calculate the weighted rating (wr) for the movie</w:t>
            </w:r>
          </w:p>
          <w:p w:rsidRPr="00404777" w:rsidR="1C38B521" w:rsidP="1C38B521" w:rsidRDefault="1C38B521" w14:paraId="5FE49C52" w14:textId="4190D322">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WeightedRating(WR)=[(v.R)/(v+m)] + [(m.C)/(v+m)]</w:t>
            </w:r>
          </w:p>
          <w:p w:rsidRPr="00404777" w:rsidR="1C38B521" w:rsidP="1C38B521" w:rsidRDefault="1C38B521" w14:paraId="76731D02" w14:textId="498389CC">
            <w:pPr>
              <w:spacing w:beforeAutospacing="1" w:afterAutospacing="1"/>
              <w:rPr>
                <w:rFonts w:ascii="Aptos" w:hAnsi="Aptos" w:eastAsia="Aptos" w:cs="Aptos"/>
                <w:color w:val="000000" w:themeColor="text1"/>
                <w:sz w:val="12"/>
                <w:szCs w:val="12"/>
              </w:rPr>
            </w:pPr>
          </w:p>
          <w:p w:rsidR="1C38B521" w:rsidP="1C38B521" w:rsidRDefault="1C38B521" w14:paraId="6FDB2FC4" w14:textId="634D84DF">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where,</w:t>
            </w:r>
          </w:p>
          <w:p w:rsidR="1C38B521" w:rsidP="1C38B521" w:rsidRDefault="1C38B521" w14:paraId="18BA6FAE" w14:textId="5E5437E4">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v</w:t>
            </w:r>
            <w:r w:rsidRPr="1C38B521">
              <w:rPr>
                <w:rStyle w:val="normaltextrun"/>
                <w:rFonts w:ascii="Aptos" w:hAnsi="Aptos" w:eastAsia="Aptos" w:cs="Aptos"/>
                <w:color w:val="000000" w:themeColor="text1"/>
                <w:sz w:val="12"/>
                <w:szCs w:val="12"/>
              </w:rPr>
              <w:t xml:space="preserve"> is the number of votes for the movie</w:t>
            </w:r>
          </w:p>
          <w:p w:rsidR="1C38B521" w:rsidP="1C38B521" w:rsidRDefault="1C38B521" w14:paraId="5BD6E0AD" w14:textId="49C75945">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 xml:space="preserve">m </w:t>
            </w:r>
            <w:r w:rsidRPr="1C38B521">
              <w:rPr>
                <w:rStyle w:val="normaltextrun"/>
                <w:rFonts w:ascii="Aptos" w:hAnsi="Aptos" w:eastAsia="Aptos" w:cs="Aptos"/>
                <w:color w:val="000000" w:themeColor="text1"/>
                <w:sz w:val="12"/>
                <w:szCs w:val="12"/>
              </w:rPr>
              <w:t>is the minimum votes required to be listed in the chart</w:t>
            </w:r>
          </w:p>
          <w:p w:rsidR="1C38B521" w:rsidP="1C38B521" w:rsidRDefault="1C38B521" w14:paraId="37989477" w14:textId="2F601C29">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R</w:t>
            </w:r>
            <w:r w:rsidRPr="1C38B521">
              <w:rPr>
                <w:rStyle w:val="normaltextrun"/>
                <w:rFonts w:ascii="Aptos" w:hAnsi="Aptos" w:eastAsia="Aptos" w:cs="Aptos"/>
                <w:color w:val="000000" w:themeColor="text1"/>
                <w:sz w:val="12"/>
                <w:szCs w:val="12"/>
              </w:rPr>
              <w:t xml:space="preserve"> is the vote_average of the movie</w:t>
            </w:r>
          </w:p>
          <w:p w:rsidR="1C38B521" w:rsidP="1C38B521" w:rsidRDefault="1C38B521" w14:paraId="33991039" w14:textId="5CAAF343">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C</w:t>
            </w:r>
            <w:r w:rsidRPr="1C38B521">
              <w:rPr>
                <w:rStyle w:val="normaltextrun"/>
                <w:rFonts w:ascii="Aptos" w:hAnsi="Aptos" w:eastAsia="Aptos" w:cs="Aptos"/>
                <w:color w:val="000000" w:themeColor="text1"/>
                <w:sz w:val="12"/>
                <w:szCs w:val="12"/>
              </w:rPr>
              <w:t xml:space="preserve"> is the mean vote_average across the whole report</w:t>
            </w:r>
          </w:p>
          <w:p w:rsidR="1C38B521" w:rsidP="1C38B521" w:rsidRDefault="1C38B521" w14:paraId="1C69020B" w14:textId="3FEDDBE4">
            <w:pPr>
              <w:spacing w:line="259" w:lineRule="auto"/>
              <w:rPr>
                <w:rFonts w:ascii="Aptos" w:hAnsi="Aptos" w:eastAsia="Aptos" w:cs="Aptos"/>
                <w:color w:val="000000" w:themeColor="text1"/>
                <w:sz w:val="12"/>
                <w:szCs w:val="12"/>
              </w:rPr>
            </w:pPr>
          </w:p>
          <w:p w:rsidR="1C38B521" w:rsidP="1C38B521" w:rsidRDefault="1C38B521" w14:paraId="56DEBDF3" w14:textId="432293FD">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For calculation of m, we will use 95th percentile as our cutoff. In other words, for a movie to feature in the charts, it must have more votes than at least 95% of the movies in the list.</w:t>
            </w:r>
          </w:p>
          <w:p w:rsidR="1C38B521" w:rsidP="1C38B521" w:rsidRDefault="1C38B521" w14:paraId="2D3BCF9A" w14:textId="7AD785D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 </w:t>
            </w:r>
          </w:p>
          <w:p w:rsidR="1C38B521" w:rsidP="1C38B521" w:rsidRDefault="1C38B521" w14:paraId="75057BF6" w14:textId="20B1284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List the five movies with the highest WR.</w:t>
            </w:r>
          </w:p>
        </w:tc>
        <w:tc>
          <w:tcPr>
            <w:tcW w:w="1110" w:type="dxa"/>
            <w:shd w:val="clear" w:color="auto" w:fill="auto"/>
            <w:tcMar/>
          </w:tcPr>
          <w:p w:rsidR="1C38B521" w:rsidP="1C38B521" w:rsidRDefault="1C38B521" w14:paraId="4C9B6FBA" w14:textId="0DA41A1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A)Inception, Forrest Gump, The Lord of the Rings: The Fellowship of the Ring, The Empire Strikes Back, Star Wars </w:t>
            </w:r>
          </w:p>
          <w:p w:rsidR="1C38B521" w:rsidP="1C38B521" w:rsidRDefault="1C38B521" w14:paraId="00A746AC" w14:textId="56EB0AF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 </w:t>
            </w:r>
          </w:p>
          <w:p w:rsidR="1C38B521" w:rsidP="1C38B521" w:rsidRDefault="1C38B521" w14:paraId="765A3C5F" w14:textId="04137A6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B) Fight Club, Pulp Fiction, The Godfather, Inception, The Empire Strikes Back </w:t>
            </w:r>
          </w:p>
          <w:p w:rsidR="1C38B521" w:rsidP="1C38B521" w:rsidRDefault="1C38B521" w14:paraId="04FB0524" w14:textId="7321F9A8">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 </w:t>
            </w:r>
          </w:p>
          <w:p w:rsidR="1C38B521" w:rsidP="1C38B521" w:rsidRDefault="1C38B521" w14:paraId="4A36447F" w14:textId="2FF9253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C) Inception, Forrest Gump, The Empire Strikes Back, Schindler's List, Whiplash </w:t>
            </w:r>
          </w:p>
          <w:p w:rsidR="1C38B521" w:rsidP="1C38B521" w:rsidRDefault="1C38B521" w14:paraId="39D56977" w14:textId="3493C61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 </w:t>
            </w:r>
          </w:p>
          <w:p w:rsidR="1C38B521" w:rsidP="1C38B521" w:rsidRDefault="1C38B521" w14:paraId="6E3CB5FE" w14:textId="1D2FF3C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 The Godfather, Inception, Forrest Gump, Interstellar, The Lord of the Rings: The Return of the King</w:t>
            </w:r>
          </w:p>
        </w:tc>
        <w:tc>
          <w:tcPr>
            <w:tcW w:w="991" w:type="dxa"/>
            <w:tcMar/>
          </w:tcPr>
          <w:p w:rsidR="1C38B521" w:rsidP="1C38B521" w:rsidRDefault="1C38B521" w14:paraId="7CAC3FCD" w14:textId="2B90EBDA">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A</w:t>
            </w:r>
          </w:p>
        </w:tc>
        <w:tc>
          <w:tcPr>
            <w:tcW w:w="653" w:type="dxa"/>
            <w:tcMar/>
          </w:tcPr>
          <w:p w:rsidR="1C38B521" w:rsidP="1C38B521" w:rsidRDefault="1C38B521" w14:paraId="18238B14" w14:textId="79F4E243">
            <w:pPr>
              <w:spacing w:line="259" w:lineRule="auto"/>
              <w:rPr>
                <w:rFonts w:ascii="Aptos" w:hAnsi="Aptos" w:eastAsia="Aptos" w:cs="Aptos"/>
                <w:color w:val="000000" w:themeColor="text1"/>
                <w:sz w:val="12"/>
                <w:szCs w:val="12"/>
              </w:rPr>
            </w:pPr>
            <w:hyperlink r:id="rId163">
              <w:r w:rsidRPr="1C38B521">
                <w:rPr>
                  <w:rStyle w:val="Hipervnculo"/>
                  <w:rFonts w:ascii="Aptos" w:hAnsi="Aptos" w:eastAsia="Aptos" w:cs="Aptos"/>
                  <w:sz w:val="12"/>
                  <w:szCs w:val="12"/>
                </w:rPr>
                <w:t>M1</w:t>
              </w:r>
            </w:hyperlink>
          </w:p>
          <w:p w:rsidR="1C38B521" w:rsidP="1C38B521" w:rsidRDefault="1C38B521" w14:paraId="32608D37" w14:textId="4953BD9F">
            <w:pPr>
              <w:spacing w:line="259" w:lineRule="auto"/>
              <w:rPr>
                <w:rFonts w:ascii="Aptos" w:hAnsi="Aptos" w:eastAsia="Aptos" w:cs="Aptos"/>
                <w:color w:val="000000" w:themeColor="text1"/>
                <w:sz w:val="12"/>
                <w:szCs w:val="12"/>
              </w:rPr>
            </w:pPr>
            <w:hyperlink r:id="rId164">
              <w:r w:rsidRPr="1C38B521">
                <w:rPr>
                  <w:rStyle w:val="Hipervnculo"/>
                  <w:rFonts w:ascii="Aptos" w:hAnsi="Aptos" w:eastAsia="Aptos" w:cs="Aptos"/>
                  <w:sz w:val="12"/>
                  <w:szCs w:val="12"/>
                </w:rPr>
                <w:t>C1</w:t>
              </w:r>
            </w:hyperlink>
          </w:p>
          <w:p w:rsidR="1C38B521" w:rsidP="1C38B521" w:rsidRDefault="1C38B521" w14:paraId="2BEBFE6F" w14:textId="69BCC6A4">
            <w:pPr>
              <w:spacing w:beforeAutospacing="1" w:afterAutospacing="1"/>
              <w:rPr>
                <w:rFonts w:ascii="Aptos" w:hAnsi="Aptos" w:eastAsia="Aptos" w:cs="Aptos"/>
                <w:color w:val="000000" w:themeColor="text1"/>
                <w:sz w:val="12"/>
                <w:szCs w:val="12"/>
              </w:rPr>
            </w:pPr>
          </w:p>
        </w:tc>
        <w:tc>
          <w:tcPr>
            <w:tcW w:w="2820" w:type="dxa"/>
            <w:shd w:val="clear" w:color="auto" w:fill="auto"/>
            <w:tcMar/>
          </w:tcPr>
          <w:p w:rsidR="1C38B521" w:rsidP="1C38B521" w:rsidRDefault="008E01F7" w14:paraId="33856F9D" w14:textId="066C7C6E">
            <w:pPr>
              <w:spacing w:beforeAutospacing="1" w:afterAutospacing="1"/>
              <w:rPr>
                <w:rFonts w:ascii="Aptos" w:hAnsi="Aptos" w:eastAsia="Aptos" w:cs="Aptos"/>
                <w:color w:val="000000" w:themeColor="text1"/>
                <w:sz w:val="12"/>
                <w:szCs w:val="12"/>
              </w:rPr>
            </w:pPr>
            <w:r w:rsidRPr="00D6480F">
              <w:rPr>
                <w:rStyle w:val="normaltextrun"/>
                <w:rFonts w:ascii="Aptos" w:hAnsi="Aptos" w:eastAsia="Aptos" w:cs="Aptos"/>
                <w:b/>
                <w:bCs/>
                <w:color w:val="FF0000"/>
                <w:sz w:val="12"/>
                <w:szCs w:val="12"/>
              </w:rPr>
              <w:t>Q2</w:t>
            </w:r>
            <w:r w:rsidRPr="00D6480F" w:rsidR="00D6480F">
              <w:rPr>
                <w:rStyle w:val="normaltextrun"/>
                <w:rFonts w:ascii="Aptos" w:hAnsi="Aptos" w:eastAsia="Aptos" w:cs="Aptos"/>
                <w:b/>
                <w:bCs/>
                <w:color w:val="FF0000"/>
                <w:sz w:val="12"/>
                <w:szCs w:val="12"/>
              </w:rPr>
              <w:t>1</w:t>
            </w:r>
            <w:r w:rsidRPr="008E01F7">
              <w:rPr>
                <w:rStyle w:val="normaltextrun"/>
                <w:rFonts w:ascii="Aptos" w:hAnsi="Aptos" w:eastAsia="Aptos" w:cs="Aptos"/>
                <w:b/>
                <w:bC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Calculate the weighted rating (wr) for the movie</w:t>
            </w:r>
          </w:p>
          <w:p w:rsidRPr="00404777" w:rsidR="1C38B521" w:rsidP="1C38B521" w:rsidRDefault="1C38B521" w14:paraId="44CE4934" w14:textId="51012E27">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WeightedRating(WR)=[(v.R)/(v+m)] + [(m.C)/(v+m)]</w:t>
            </w:r>
          </w:p>
          <w:p w:rsidRPr="00404777" w:rsidR="1C38B521" w:rsidP="1C38B521" w:rsidRDefault="1C38B521" w14:paraId="72AAEE3F" w14:textId="5FE44798">
            <w:pPr>
              <w:spacing w:beforeAutospacing="1" w:afterAutospacing="1"/>
              <w:rPr>
                <w:rFonts w:ascii="Aptos" w:hAnsi="Aptos" w:eastAsia="Aptos" w:cs="Aptos"/>
                <w:color w:val="000000" w:themeColor="text1"/>
                <w:sz w:val="12"/>
                <w:szCs w:val="12"/>
              </w:rPr>
            </w:pPr>
          </w:p>
          <w:p w:rsidR="1C38B521" w:rsidP="1C38B521" w:rsidRDefault="1C38B521" w14:paraId="46971080" w14:textId="44664804">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where,</w:t>
            </w:r>
          </w:p>
          <w:p w:rsidR="1C38B521" w:rsidP="1C38B521" w:rsidRDefault="1C38B521" w14:paraId="269B02B4" w14:textId="03868816">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v</w:t>
            </w:r>
            <w:r w:rsidRPr="1C38B521">
              <w:rPr>
                <w:rStyle w:val="normaltextrun"/>
                <w:rFonts w:ascii="Aptos" w:hAnsi="Aptos" w:eastAsia="Aptos" w:cs="Aptos"/>
                <w:color w:val="000000" w:themeColor="text1"/>
                <w:sz w:val="12"/>
                <w:szCs w:val="12"/>
              </w:rPr>
              <w:t xml:space="preserve"> is the number of votes for the movie</w:t>
            </w:r>
          </w:p>
          <w:p w:rsidR="1C38B521" w:rsidP="1C38B521" w:rsidRDefault="1C38B521" w14:paraId="73CEBDE0" w14:textId="38F143AC">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 xml:space="preserve">m </w:t>
            </w:r>
            <w:r w:rsidRPr="1C38B521">
              <w:rPr>
                <w:rStyle w:val="normaltextrun"/>
                <w:rFonts w:ascii="Aptos" w:hAnsi="Aptos" w:eastAsia="Aptos" w:cs="Aptos"/>
                <w:color w:val="000000" w:themeColor="text1"/>
                <w:sz w:val="12"/>
                <w:szCs w:val="12"/>
              </w:rPr>
              <w:t>is the minimum votes required to be listed in the chart</w:t>
            </w:r>
          </w:p>
          <w:p w:rsidR="1C38B521" w:rsidP="1C38B521" w:rsidRDefault="1C38B521" w14:paraId="0B229B71" w14:textId="0169E347">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R</w:t>
            </w:r>
            <w:r w:rsidRPr="1C38B521">
              <w:rPr>
                <w:rStyle w:val="normaltextrun"/>
                <w:rFonts w:ascii="Aptos" w:hAnsi="Aptos" w:eastAsia="Aptos" w:cs="Aptos"/>
                <w:color w:val="000000" w:themeColor="text1"/>
                <w:sz w:val="12"/>
                <w:szCs w:val="12"/>
              </w:rPr>
              <w:t xml:space="preserve"> is the vote_average of the movie</w:t>
            </w:r>
          </w:p>
          <w:p w:rsidR="1C38B521" w:rsidP="1C38B521" w:rsidRDefault="1C38B521" w14:paraId="039A7AC8" w14:textId="33DDE13C">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C</w:t>
            </w:r>
            <w:r w:rsidRPr="1C38B521">
              <w:rPr>
                <w:rStyle w:val="normaltextrun"/>
                <w:rFonts w:ascii="Aptos" w:hAnsi="Aptos" w:eastAsia="Aptos" w:cs="Aptos"/>
                <w:color w:val="000000" w:themeColor="text1"/>
                <w:sz w:val="12"/>
                <w:szCs w:val="12"/>
              </w:rPr>
              <w:t xml:space="preserve"> is the mean vote_average across the whole report</w:t>
            </w:r>
          </w:p>
          <w:p w:rsidR="1C38B521" w:rsidP="1C38B521" w:rsidRDefault="1C38B521" w14:paraId="0FE728A5" w14:textId="29A367A3">
            <w:pPr>
              <w:spacing w:line="259" w:lineRule="auto"/>
              <w:rPr>
                <w:rFonts w:ascii="Aptos" w:hAnsi="Aptos" w:eastAsia="Aptos" w:cs="Aptos"/>
                <w:color w:val="000000" w:themeColor="text1"/>
                <w:sz w:val="12"/>
                <w:szCs w:val="12"/>
              </w:rPr>
            </w:pPr>
          </w:p>
          <w:p w:rsidR="1C38B521" w:rsidP="1C38B521" w:rsidRDefault="1C38B521" w14:paraId="3495BCA3" w14:textId="3EF5905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For calculation of m, we will use 85th percentile as our cutoff. In other words, for a movie to feature in the charts, it must have more votes than at least 85% of the movies in the list.</w:t>
            </w:r>
          </w:p>
          <w:p w:rsidR="1C38B521" w:rsidP="1C38B521" w:rsidRDefault="1C38B521" w14:paraId="0941CB08" w14:textId="6AC2A3C3">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 </w:t>
            </w:r>
          </w:p>
          <w:p w:rsidR="1C38B521" w:rsidP="1C38B521" w:rsidRDefault="1C38B521" w14:paraId="4385F92A" w14:textId="4EB3E66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List the five movies with the highest WR.</w:t>
            </w:r>
          </w:p>
        </w:tc>
        <w:tc>
          <w:tcPr>
            <w:tcW w:w="1080" w:type="dxa"/>
            <w:shd w:val="clear" w:color="auto" w:fill="auto"/>
            <w:tcMar/>
          </w:tcPr>
          <w:p w:rsidR="1C38B521" w:rsidP="1C38B521" w:rsidRDefault="1C38B521" w14:paraId="43483E16" w14:textId="3B96C756">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 Inception, Forrest Gump, The Lord of the Rings: The Fellowship of the Ring, The Empire Strikes Back, Star Wars</w:t>
            </w:r>
          </w:p>
          <w:p w:rsidR="1C38B521" w:rsidP="1C38B521" w:rsidRDefault="1C38B521" w14:paraId="58370D72" w14:textId="1308BD69">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The Shawshank Redemption, The Godfather, Interstellar, The Lord of the Rings: The Return of the King, The Empire Strikes Back</w:t>
            </w:r>
          </w:p>
          <w:p w:rsidR="1C38B521" w:rsidP="1C38B521" w:rsidRDefault="1C38B521" w14:paraId="5F403922" w14:textId="40D9C733">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Fight Club, Pulp Fiction, The Godfather, Inception, The Empire Strikes Back</w:t>
            </w:r>
          </w:p>
          <w:p w:rsidR="1C38B521" w:rsidP="1C38B521" w:rsidRDefault="1C38B521" w14:paraId="4FA212B6" w14:textId="6C3E20D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 The Godfather, Inception, Forrest Gump, Interstellar, The Lord of the Rings: The Return of the King</w:t>
            </w:r>
          </w:p>
        </w:tc>
        <w:tc>
          <w:tcPr>
            <w:tcW w:w="984" w:type="dxa"/>
            <w:tcMar/>
          </w:tcPr>
          <w:p w:rsidR="1C38B521" w:rsidP="1C38B521" w:rsidRDefault="1C38B521" w14:paraId="3A6411F4" w14:textId="4457E435">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C</w:t>
            </w:r>
          </w:p>
        </w:tc>
        <w:tc>
          <w:tcPr>
            <w:tcW w:w="667" w:type="dxa"/>
            <w:tcMar/>
          </w:tcPr>
          <w:p w:rsidR="1C38B521" w:rsidP="1C38B521" w:rsidRDefault="1C38B521" w14:paraId="3674685D" w14:textId="274F0ED7">
            <w:pPr>
              <w:spacing w:line="259" w:lineRule="auto"/>
              <w:rPr>
                <w:rFonts w:ascii="Aptos" w:hAnsi="Aptos" w:eastAsia="Aptos" w:cs="Aptos"/>
                <w:color w:val="000000" w:themeColor="text1"/>
                <w:sz w:val="12"/>
                <w:szCs w:val="12"/>
              </w:rPr>
            </w:pPr>
            <w:hyperlink r:id="rId165">
              <w:r w:rsidRPr="1C38B521">
                <w:rPr>
                  <w:rStyle w:val="Hipervnculo"/>
                  <w:rFonts w:ascii="Aptos" w:hAnsi="Aptos" w:eastAsia="Aptos" w:cs="Aptos"/>
                  <w:sz w:val="12"/>
                  <w:szCs w:val="12"/>
                </w:rPr>
                <w:t>M2</w:t>
              </w:r>
            </w:hyperlink>
          </w:p>
          <w:p w:rsidR="1C38B521" w:rsidP="1C38B521" w:rsidRDefault="1C38B521" w14:paraId="5BFA768E" w14:textId="47DE84EF">
            <w:pPr>
              <w:spacing w:line="259" w:lineRule="auto"/>
              <w:rPr>
                <w:rFonts w:ascii="Aptos" w:hAnsi="Aptos" w:eastAsia="Aptos" w:cs="Aptos"/>
                <w:color w:val="000000" w:themeColor="text1"/>
                <w:sz w:val="12"/>
                <w:szCs w:val="12"/>
              </w:rPr>
            </w:pPr>
            <w:hyperlink r:id="rId166">
              <w:r w:rsidRPr="1C38B521">
                <w:rPr>
                  <w:rStyle w:val="Hipervnculo"/>
                  <w:rFonts w:ascii="Aptos" w:hAnsi="Aptos" w:eastAsia="Aptos" w:cs="Aptos"/>
                  <w:sz w:val="12"/>
                  <w:szCs w:val="12"/>
                </w:rPr>
                <w:t>C2</w:t>
              </w:r>
            </w:hyperlink>
          </w:p>
          <w:p w:rsidR="1C38B521" w:rsidP="1C38B521" w:rsidRDefault="1C38B521" w14:paraId="167A4D5D" w14:textId="44DB155D">
            <w:pPr>
              <w:spacing w:beforeAutospacing="1" w:afterAutospacing="1"/>
              <w:rPr>
                <w:rFonts w:ascii="Aptos" w:hAnsi="Aptos" w:eastAsia="Aptos" w:cs="Aptos"/>
                <w:color w:val="000000" w:themeColor="text1"/>
                <w:sz w:val="12"/>
                <w:szCs w:val="12"/>
              </w:rPr>
            </w:pPr>
          </w:p>
        </w:tc>
        <w:tc>
          <w:tcPr>
            <w:tcW w:w="2820" w:type="dxa"/>
            <w:shd w:val="clear" w:color="auto" w:fill="auto"/>
            <w:tcMar/>
          </w:tcPr>
          <w:p w:rsidR="1C38B521" w:rsidP="1C38B521" w:rsidRDefault="00D6480F" w14:paraId="393499FC" w14:textId="06177DF4">
            <w:pPr>
              <w:spacing w:beforeAutospacing="1" w:afterAutospacing="1"/>
              <w:rPr>
                <w:rFonts w:ascii="Aptos" w:hAnsi="Aptos" w:eastAsia="Aptos" w:cs="Aptos"/>
                <w:color w:val="000000" w:themeColor="text1"/>
                <w:sz w:val="12"/>
                <w:szCs w:val="12"/>
              </w:rPr>
            </w:pPr>
            <w:r w:rsidRPr="00D6480F">
              <w:rPr>
                <w:rStyle w:val="normaltextrun"/>
                <w:rFonts w:ascii="Aptos" w:hAnsi="Aptos" w:eastAsia="Aptos" w:cs="Aptos"/>
                <w:b/>
                <w:bCs/>
                <w:color w:val="FF0000"/>
                <w:sz w:val="12"/>
                <w:szCs w:val="12"/>
              </w:rPr>
              <w:t>Q21</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Calculate the weighted rating (wr) for the movie</w:t>
            </w:r>
          </w:p>
          <w:p w:rsidRPr="00404777" w:rsidR="1C38B521" w:rsidP="1C38B521" w:rsidRDefault="1C38B521" w14:paraId="61959BFE" w14:textId="236CA328">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WeightedRating(WR)=[(v.R)/(v+m)] + [(m.C)/(v+m)]</w:t>
            </w:r>
          </w:p>
          <w:p w:rsidRPr="00404777" w:rsidR="1C38B521" w:rsidP="1C38B521" w:rsidRDefault="1C38B521" w14:paraId="2B66C476" w14:textId="4153D718">
            <w:pPr>
              <w:spacing w:beforeAutospacing="1" w:afterAutospacing="1"/>
              <w:rPr>
                <w:rFonts w:ascii="Aptos" w:hAnsi="Aptos" w:eastAsia="Aptos" w:cs="Aptos"/>
                <w:color w:val="000000" w:themeColor="text1"/>
                <w:sz w:val="12"/>
                <w:szCs w:val="12"/>
              </w:rPr>
            </w:pPr>
          </w:p>
          <w:p w:rsidR="1C38B521" w:rsidP="1C38B521" w:rsidRDefault="1C38B521" w14:paraId="3799B589" w14:textId="5626D358">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where,</w:t>
            </w:r>
          </w:p>
          <w:p w:rsidR="1C38B521" w:rsidP="1C38B521" w:rsidRDefault="1C38B521" w14:paraId="40DC1C64" w14:textId="04CE545A">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v</w:t>
            </w:r>
            <w:r w:rsidRPr="1C38B521">
              <w:rPr>
                <w:rStyle w:val="normaltextrun"/>
                <w:rFonts w:ascii="Aptos" w:hAnsi="Aptos" w:eastAsia="Aptos" w:cs="Aptos"/>
                <w:color w:val="000000" w:themeColor="text1"/>
                <w:sz w:val="12"/>
                <w:szCs w:val="12"/>
              </w:rPr>
              <w:t xml:space="preserve"> is the number of votes for the movie</w:t>
            </w:r>
          </w:p>
          <w:p w:rsidR="1C38B521" w:rsidP="1C38B521" w:rsidRDefault="1C38B521" w14:paraId="5E762556" w14:textId="295E9DC0">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 xml:space="preserve">m </w:t>
            </w:r>
            <w:r w:rsidRPr="1C38B521">
              <w:rPr>
                <w:rStyle w:val="normaltextrun"/>
                <w:rFonts w:ascii="Aptos" w:hAnsi="Aptos" w:eastAsia="Aptos" w:cs="Aptos"/>
                <w:color w:val="000000" w:themeColor="text1"/>
                <w:sz w:val="12"/>
                <w:szCs w:val="12"/>
              </w:rPr>
              <w:t>is the minimum votes required to be listed in the chart</w:t>
            </w:r>
          </w:p>
          <w:p w:rsidR="1C38B521" w:rsidP="1C38B521" w:rsidRDefault="1C38B521" w14:paraId="598D3E33" w14:textId="2CAF98D0">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R</w:t>
            </w:r>
            <w:r w:rsidRPr="1C38B521">
              <w:rPr>
                <w:rStyle w:val="normaltextrun"/>
                <w:rFonts w:ascii="Aptos" w:hAnsi="Aptos" w:eastAsia="Aptos" w:cs="Aptos"/>
                <w:color w:val="000000" w:themeColor="text1"/>
                <w:sz w:val="12"/>
                <w:szCs w:val="12"/>
              </w:rPr>
              <w:t xml:space="preserve"> is the vote_average of the movie</w:t>
            </w:r>
          </w:p>
          <w:p w:rsidR="1C38B521" w:rsidP="1C38B521" w:rsidRDefault="1C38B521" w14:paraId="19E814B6" w14:textId="16582AA7">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C</w:t>
            </w:r>
            <w:r w:rsidRPr="1C38B521">
              <w:rPr>
                <w:rStyle w:val="normaltextrun"/>
                <w:rFonts w:ascii="Aptos" w:hAnsi="Aptos" w:eastAsia="Aptos" w:cs="Aptos"/>
                <w:color w:val="000000" w:themeColor="text1"/>
                <w:sz w:val="12"/>
                <w:szCs w:val="12"/>
              </w:rPr>
              <w:t xml:space="preserve"> is the mean vote_average across the whole report</w:t>
            </w:r>
          </w:p>
          <w:p w:rsidR="1C38B521" w:rsidP="1C38B521" w:rsidRDefault="1C38B521" w14:paraId="0BDC71FC" w14:textId="4C6855D5">
            <w:pPr>
              <w:spacing w:line="259" w:lineRule="auto"/>
              <w:rPr>
                <w:rFonts w:ascii="Aptos" w:hAnsi="Aptos" w:eastAsia="Aptos" w:cs="Aptos"/>
                <w:color w:val="000000" w:themeColor="text1"/>
                <w:sz w:val="12"/>
                <w:szCs w:val="12"/>
              </w:rPr>
            </w:pPr>
          </w:p>
          <w:p w:rsidR="1C38B521" w:rsidP="1C38B521" w:rsidRDefault="1C38B521" w14:paraId="5A5B5DEA" w14:textId="7449231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For calculation of m, we will use 85th percentile as our cutoff. In other words, for a movie to feature in the charts, it must have more votes than at least 85% of the movies in the list.</w:t>
            </w:r>
          </w:p>
          <w:p w:rsidR="1C38B521" w:rsidP="1C38B521" w:rsidRDefault="1C38B521" w14:paraId="14C7F5B1" w14:textId="42AFEB8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 </w:t>
            </w:r>
          </w:p>
          <w:p w:rsidR="1C38B521" w:rsidP="1C38B521" w:rsidRDefault="1C38B521" w14:paraId="74E81CEE" w14:textId="3DCD20CD">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List the five movies with the highest WR.</w:t>
            </w:r>
          </w:p>
        </w:tc>
        <w:tc>
          <w:tcPr>
            <w:tcW w:w="1110" w:type="dxa"/>
            <w:shd w:val="clear" w:color="auto" w:fill="auto"/>
            <w:tcMar/>
          </w:tcPr>
          <w:p w:rsidR="1C38B521" w:rsidP="1C38B521" w:rsidRDefault="1C38B521" w14:paraId="5AC402F2" w14:textId="6DDE2DCE">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 Inception, Forrest Gump, The Empire Strikes Back, Schindler's List, Whiplash</w:t>
            </w:r>
          </w:p>
          <w:p w:rsidR="1C38B521" w:rsidP="1C38B521" w:rsidRDefault="1C38B521" w14:paraId="42ACC9B6" w14:textId="6AE2A3AB">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B)Inception, Forrest Gump, The Lord of the Rings: The Fellowship of the Ring, The Empire Strikes Back, Star Wars</w:t>
            </w:r>
          </w:p>
          <w:p w:rsidR="1C38B521" w:rsidP="1C38B521" w:rsidRDefault="1C38B521" w14:paraId="488BB6EA" w14:textId="784E4EC2">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The Shawshank Redemption, The Godfather, Interstellar, The Lord of the Rings: The Return of the King, The Empire Strikes Back</w:t>
            </w:r>
          </w:p>
          <w:p w:rsidR="1C38B521" w:rsidP="1C38B521" w:rsidRDefault="1C38B521" w14:paraId="718D09A0" w14:textId="001CA233">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 The Godfather, Inception, Forrest Gump, Interstellar, The Lord of the Rings: The Return of the King</w:t>
            </w:r>
          </w:p>
        </w:tc>
        <w:tc>
          <w:tcPr>
            <w:tcW w:w="991" w:type="dxa"/>
            <w:tcMar/>
          </w:tcPr>
          <w:p w:rsidR="1C38B521" w:rsidP="0AAAD340" w:rsidRDefault="1C38B521" w14:paraId="0578417E" w14:textId="6C4F1B85">
            <w:pPr>
              <w:pStyle w:val="Normal"/>
              <w:suppressLineNumbers w:val="0"/>
              <w:bidi w:val="0"/>
              <w:spacing w:before="0" w:beforeAutospacing="off" w:after="0" w:afterAutospacing="off" w:line="259" w:lineRule="auto"/>
              <w:ind w:left="0" w:right="0"/>
              <w:jc w:val="left"/>
              <w:rPr>
                <w:rFonts w:ascii="Aptos" w:hAnsi="Aptos" w:eastAsia="Aptos" w:cs="Aptos"/>
                <w:color w:val="000000" w:themeColor="text1" w:themeTint="FF" w:themeShade="FF"/>
                <w:sz w:val="12"/>
                <w:szCs w:val="12"/>
                <w:highlight w:val="yellow"/>
              </w:rPr>
            </w:pPr>
            <w:r w:rsidRPr="0AAAD340" w:rsidR="3DDB51D4">
              <w:rPr>
                <w:rFonts w:ascii="Aptos" w:hAnsi="Aptos" w:eastAsia="Aptos" w:cs="Aptos"/>
                <w:color w:val="000000" w:themeColor="text1" w:themeTint="FF" w:themeShade="FF"/>
                <w:sz w:val="12"/>
                <w:szCs w:val="12"/>
                <w:highlight w:val="yellow"/>
              </w:rPr>
              <w:t>A</w:t>
            </w:r>
          </w:p>
        </w:tc>
        <w:tc>
          <w:tcPr>
            <w:tcW w:w="683" w:type="dxa"/>
            <w:tcMar/>
          </w:tcPr>
          <w:p w:rsidR="1C38B521" w:rsidP="1C38B521" w:rsidRDefault="1C38B521" w14:paraId="067BCF59" w14:textId="34A3E35E">
            <w:pPr>
              <w:spacing w:line="259" w:lineRule="auto"/>
              <w:rPr>
                <w:rFonts w:ascii="Aptos" w:hAnsi="Aptos" w:eastAsia="Aptos" w:cs="Aptos"/>
                <w:color w:val="000000" w:themeColor="text1"/>
                <w:sz w:val="12"/>
                <w:szCs w:val="12"/>
              </w:rPr>
            </w:pPr>
            <w:hyperlink r:id="rId167">
              <w:r w:rsidRPr="1C38B521">
                <w:rPr>
                  <w:rStyle w:val="Hipervnculo"/>
                  <w:rFonts w:ascii="Aptos" w:hAnsi="Aptos" w:eastAsia="Aptos" w:cs="Aptos"/>
                  <w:sz w:val="12"/>
                  <w:szCs w:val="12"/>
                </w:rPr>
                <w:t>M3</w:t>
              </w:r>
            </w:hyperlink>
          </w:p>
          <w:p w:rsidR="1C38B521" w:rsidP="1C38B521" w:rsidRDefault="1C38B521" w14:paraId="6A413869" w14:textId="448B4BEA">
            <w:pPr>
              <w:spacing w:line="259" w:lineRule="auto"/>
              <w:rPr>
                <w:rFonts w:ascii="Aptos" w:hAnsi="Aptos" w:eastAsia="Aptos" w:cs="Aptos"/>
                <w:color w:val="000000" w:themeColor="text1"/>
                <w:sz w:val="12"/>
                <w:szCs w:val="12"/>
              </w:rPr>
            </w:pPr>
            <w:hyperlink r:id="rId168">
              <w:r w:rsidRPr="1C38B521">
                <w:rPr>
                  <w:rStyle w:val="Hipervnculo"/>
                  <w:rFonts w:ascii="Aptos" w:hAnsi="Aptos" w:eastAsia="Aptos" w:cs="Aptos"/>
                  <w:sz w:val="12"/>
                  <w:szCs w:val="12"/>
                </w:rPr>
                <w:t>C3</w:t>
              </w:r>
            </w:hyperlink>
          </w:p>
          <w:p w:rsidR="1C38B521" w:rsidP="1C38B521" w:rsidRDefault="1C38B521" w14:paraId="10DCA522" w14:textId="34B7D6FC">
            <w:pPr>
              <w:spacing w:beforeAutospacing="1" w:afterAutospacing="1"/>
              <w:rPr>
                <w:rFonts w:ascii="Aptos" w:hAnsi="Aptos" w:eastAsia="Aptos" w:cs="Aptos"/>
                <w:color w:val="000000" w:themeColor="text1"/>
                <w:sz w:val="12"/>
                <w:szCs w:val="12"/>
              </w:rPr>
            </w:pPr>
          </w:p>
        </w:tc>
        <w:tc>
          <w:tcPr>
            <w:tcW w:w="2822" w:type="dxa"/>
            <w:shd w:val="clear" w:color="auto" w:fill="E2EFD9" w:themeFill="accent6" w:themeFillTint="33"/>
            <w:tcMar/>
          </w:tcPr>
          <w:p w:rsidR="1C38B521" w:rsidP="1C38B521" w:rsidRDefault="00D6480F" w14:paraId="33024AC8" w14:textId="2EC649B3">
            <w:pPr>
              <w:spacing w:beforeAutospacing="1" w:afterAutospacing="1"/>
              <w:rPr>
                <w:rFonts w:ascii="Aptos" w:hAnsi="Aptos" w:eastAsia="Aptos" w:cs="Aptos"/>
                <w:color w:val="000000" w:themeColor="text1"/>
                <w:sz w:val="12"/>
                <w:szCs w:val="12"/>
              </w:rPr>
            </w:pPr>
            <w:r w:rsidRPr="00D6480F">
              <w:rPr>
                <w:rStyle w:val="normaltextrun"/>
                <w:rFonts w:ascii="Aptos" w:hAnsi="Aptos" w:eastAsia="Aptos" w:cs="Aptos"/>
                <w:b/>
                <w:bCs/>
                <w:color w:val="FF0000"/>
                <w:sz w:val="12"/>
                <w:szCs w:val="12"/>
              </w:rPr>
              <w:t>Q21</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Calculate the weighted rating (wr) for the movie</w:t>
            </w:r>
          </w:p>
          <w:p w:rsidRPr="00404777" w:rsidR="1C38B521" w:rsidP="1C38B521" w:rsidRDefault="1C38B521" w14:paraId="67FACA50" w14:textId="3F082456">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WeightedRating(WR)=[(v.R)/(v+m)] + [(m.C)/(v+m)]</w:t>
            </w:r>
          </w:p>
          <w:p w:rsidRPr="00404777" w:rsidR="1C38B521" w:rsidP="1C38B521" w:rsidRDefault="1C38B521" w14:paraId="23D2F99A" w14:textId="254CD4A4">
            <w:pPr>
              <w:spacing w:beforeAutospacing="1" w:afterAutospacing="1"/>
              <w:rPr>
                <w:rFonts w:ascii="Aptos" w:hAnsi="Aptos" w:eastAsia="Aptos" w:cs="Aptos"/>
                <w:color w:val="000000" w:themeColor="text1"/>
                <w:sz w:val="12"/>
                <w:szCs w:val="12"/>
              </w:rPr>
            </w:pPr>
          </w:p>
          <w:p w:rsidR="1C38B521" w:rsidP="1C38B521" w:rsidRDefault="1C38B521" w14:paraId="535526D7" w14:textId="2E30CFC2">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where,</w:t>
            </w:r>
          </w:p>
          <w:p w:rsidR="1C38B521" w:rsidP="1C38B521" w:rsidRDefault="1C38B521" w14:paraId="19615C7C" w14:textId="416D4150">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v</w:t>
            </w:r>
            <w:r w:rsidRPr="1C38B521">
              <w:rPr>
                <w:rStyle w:val="normaltextrun"/>
                <w:rFonts w:ascii="Aptos" w:hAnsi="Aptos" w:eastAsia="Aptos" w:cs="Aptos"/>
                <w:color w:val="000000" w:themeColor="text1"/>
                <w:sz w:val="12"/>
                <w:szCs w:val="12"/>
              </w:rPr>
              <w:t xml:space="preserve"> is the number of votes for the movie</w:t>
            </w:r>
          </w:p>
          <w:p w:rsidR="1C38B521" w:rsidP="1C38B521" w:rsidRDefault="1C38B521" w14:paraId="3209D7AD" w14:textId="39758510">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 xml:space="preserve">m </w:t>
            </w:r>
            <w:r w:rsidRPr="1C38B521">
              <w:rPr>
                <w:rStyle w:val="normaltextrun"/>
                <w:rFonts w:ascii="Aptos" w:hAnsi="Aptos" w:eastAsia="Aptos" w:cs="Aptos"/>
                <w:color w:val="000000" w:themeColor="text1"/>
                <w:sz w:val="12"/>
                <w:szCs w:val="12"/>
              </w:rPr>
              <w:t>is the minimum votes required to be listed in the chart</w:t>
            </w:r>
          </w:p>
          <w:p w:rsidR="1C38B521" w:rsidP="1C38B521" w:rsidRDefault="1C38B521" w14:paraId="5DA3A5DE" w14:textId="0FB19457">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R</w:t>
            </w:r>
            <w:r w:rsidRPr="1C38B521">
              <w:rPr>
                <w:rStyle w:val="normaltextrun"/>
                <w:rFonts w:ascii="Aptos" w:hAnsi="Aptos" w:eastAsia="Aptos" w:cs="Aptos"/>
                <w:color w:val="000000" w:themeColor="text1"/>
                <w:sz w:val="12"/>
                <w:szCs w:val="12"/>
              </w:rPr>
              <w:t xml:space="preserve"> is the vote_average of the movie</w:t>
            </w:r>
          </w:p>
          <w:p w:rsidR="1C38B521" w:rsidP="1C38B521" w:rsidRDefault="1C38B521" w14:paraId="38A78566" w14:textId="282F6485">
            <w:pPr>
              <w:spacing w:beforeAutospacing="1" w:afterAutospacing="1"/>
              <w:rPr>
                <w:rFonts w:ascii="Aptos" w:hAnsi="Aptos" w:eastAsia="Aptos" w:cs="Aptos"/>
                <w:color w:val="000000" w:themeColor="text1"/>
                <w:sz w:val="12"/>
                <w:szCs w:val="12"/>
              </w:rPr>
            </w:pPr>
            <w:r w:rsidRPr="1C38B521">
              <w:rPr>
                <w:rStyle w:val="normaltextrun"/>
                <w:rFonts w:ascii="Aptos" w:hAnsi="Aptos" w:eastAsia="Aptos" w:cs="Aptos"/>
                <w:b/>
                <w:bCs/>
                <w:color w:val="000000" w:themeColor="text1"/>
                <w:sz w:val="12"/>
                <w:szCs w:val="12"/>
              </w:rPr>
              <w:t>C</w:t>
            </w:r>
            <w:r w:rsidRPr="1C38B521">
              <w:rPr>
                <w:rStyle w:val="normaltextrun"/>
                <w:rFonts w:ascii="Aptos" w:hAnsi="Aptos" w:eastAsia="Aptos" w:cs="Aptos"/>
                <w:color w:val="000000" w:themeColor="text1"/>
                <w:sz w:val="12"/>
                <w:szCs w:val="12"/>
              </w:rPr>
              <w:t xml:space="preserve"> is the mean vote_average across the whole report</w:t>
            </w:r>
          </w:p>
          <w:p w:rsidR="1C38B521" w:rsidP="1C38B521" w:rsidRDefault="1C38B521" w14:paraId="73EB35B8" w14:textId="1B5225B1">
            <w:pPr>
              <w:spacing w:line="259" w:lineRule="auto"/>
              <w:rPr>
                <w:rFonts w:ascii="Aptos" w:hAnsi="Aptos" w:eastAsia="Aptos" w:cs="Aptos"/>
                <w:color w:val="000000" w:themeColor="text1"/>
                <w:sz w:val="12"/>
                <w:szCs w:val="12"/>
              </w:rPr>
            </w:pPr>
          </w:p>
          <w:p w:rsidR="1C38B521" w:rsidP="1C38B521" w:rsidRDefault="1C38B521" w14:paraId="1EBD722E" w14:textId="46DE48BC">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For calculation of m, we will use 85th percentile as our cutoff. In other words, for a movie to feature in the charts, it must have more votes than at least 85% of the movies in the list.</w:t>
            </w:r>
          </w:p>
          <w:p w:rsidR="1C38B521" w:rsidP="1C38B521" w:rsidRDefault="1C38B521" w14:paraId="6744AA39" w14:textId="024528D2">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 </w:t>
            </w:r>
          </w:p>
          <w:p w:rsidR="1C38B521" w:rsidP="1C38B521" w:rsidRDefault="1C38B521" w14:paraId="1F2E6880" w14:textId="67DEB0C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List the five movies with the highest WR.</w:t>
            </w:r>
          </w:p>
        </w:tc>
        <w:tc>
          <w:tcPr>
            <w:tcW w:w="1110" w:type="dxa"/>
            <w:shd w:val="clear" w:color="auto" w:fill="E2EFD9" w:themeFill="accent6" w:themeFillTint="33"/>
            <w:tcMar/>
          </w:tcPr>
          <w:p w:rsidR="1C38B521" w:rsidP="1C38B521" w:rsidRDefault="1C38B521" w14:paraId="594A24F0" w14:textId="2ADD5BAF">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 Inception, Forrest Gump, The Empire Strikes Back, Schindler's List, Whiplash</w:t>
            </w:r>
          </w:p>
          <w:p w:rsidR="1C38B521" w:rsidP="1C38B521" w:rsidRDefault="1C38B521" w14:paraId="350E3044" w14:textId="42EB094E">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The Godfather, Inception, Forrest Gump, Interstellar, The Lord of the Rings: The Return of the King</w:t>
            </w:r>
          </w:p>
          <w:p w:rsidR="1C38B521" w:rsidP="1C38B521" w:rsidRDefault="1C38B521" w14:paraId="3BEEF708" w14:textId="1C05113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Fight Club, Pulp Fiction, The Godfather, Inception, The Empire Strikes Back</w:t>
            </w:r>
          </w:p>
          <w:p w:rsidR="1C38B521" w:rsidP="1C38B521" w:rsidRDefault="1C38B521" w14:paraId="5DB4A7D5" w14:textId="2DFC517E">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D) Inception, Forrest Gump, The Lord of the Rings: The Fellowship of the Ring, The Empire Strikes Back, Star Wars</w:t>
            </w:r>
          </w:p>
        </w:tc>
        <w:tc>
          <w:tcPr>
            <w:tcW w:w="991" w:type="dxa"/>
            <w:shd w:val="clear" w:color="auto" w:fill="E2EFD9" w:themeFill="accent6" w:themeFillTint="33"/>
            <w:tcMar/>
          </w:tcPr>
          <w:p w:rsidR="1C38B521" w:rsidP="1C38B521" w:rsidRDefault="1C38B521" w14:paraId="5BDFA755" w14:textId="06C0FF6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w:t>
            </w:r>
          </w:p>
        </w:tc>
        <w:tc>
          <w:tcPr>
            <w:tcW w:w="699" w:type="dxa"/>
            <w:tcMar/>
          </w:tcPr>
          <w:p w:rsidR="1C38B521" w:rsidP="1C38B521" w:rsidRDefault="1C38B521" w14:paraId="4E658E6A" w14:textId="0C80A993">
            <w:pPr>
              <w:spacing w:line="259" w:lineRule="auto"/>
              <w:rPr>
                <w:rFonts w:ascii="Aptos" w:hAnsi="Aptos" w:eastAsia="Aptos" w:cs="Aptos"/>
                <w:color w:val="000000" w:themeColor="text1"/>
                <w:sz w:val="12"/>
                <w:szCs w:val="12"/>
              </w:rPr>
            </w:pPr>
            <w:hyperlink r:id="rId169">
              <w:r w:rsidRPr="1C38B521">
                <w:rPr>
                  <w:rStyle w:val="Hipervnculo"/>
                  <w:rFonts w:ascii="Aptos" w:hAnsi="Aptos" w:eastAsia="Aptos" w:cs="Aptos"/>
                  <w:sz w:val="12"/>
                  <w:szCs w:val="12"/>
                </w:rPr>
                <w:t>M4</w:t>
              </w:r>
            </w:hyperlink>
          </w:p>
          <w:p w:rsidR="1C38B521" w:rsidP="1C38B521" w:rsidRDefault="1C38B521" w14:paraId="47F0F6E2" w14:textId="3D73E2A9">
            <w:pPr>
              <w:spacing w:line="259" w:lineRule="auto"/>
              <w:rPr>
                <w:rFonts w:ascii="Aptos" w:hAnsi="Aptos" w:eastAsia="Aptos" w:cs="Aptos"/>
                <w:color w:val="000000" w:themeColor="text1"/>
                <w:sz w:val="12"/>
                <w:szCs w:val="12"/>
              </w:rPr>
            </w:pPr>
            <w:hyperlink r:id="rId170">
              <w:r w:rsidRPr="1C38B521">
                <w:rPr>
                  <w:rStyle w:val="Hipervnculo"/>
                  <w:rFonts w:ascii="Aptos" w:hAnsi="Aptos" w:eastAsia="Aptos" w:cs="Aptos"/>
                  <w:sz w:val="12"/>
                  <w:szCs w:val="12"/>
                </w:rPr>
                <w:t>C4</w:t>
              </w:r>
            </w:hyperlink>
          </w:p>
          <w:p w:rsidR="1C38B521" w:rsidP="1C38B521" w:rsidRDefault="1C38B521" w14:paraId="301502B7" w14:textId="26E1B2D2">
            <w:pPr>
              <w:spacing w:line="259" w:lineRule="auto"/>
              <w:rPr>
                <w:rFonts w:ascii="Aptos" w:hAnsi="Aptos" w:eastAsia="Aptos" w:cs="Aptos"/>
                <w:color w:val="000000" w:themeColor="text1"/>
                <w:sz w:val="12"/>
                <w:szCs w:val="12"/>
              </w:rPr>
            </w:pPr>
          </w:p>
        </w:tc>
      </w:tr>
      <w:tr w:rsidR="008F2172" w:rsidTr="0AAAD340" w14:paraId="2CD88376" w14:textId="77777777">
        <w:trPr>
          <w:trHeight w:val="300"/>
        </w:trPr>
        <w:tc>
          <w:tcPr>
            <w:tcW w:w="345" w:type="dxa"/>
            <w:tcMar/>
          </w:tcPr>
          <w:p w:rsidR="1C38B521" w:rsidP="1C38B521" w:rsidRDefault="1C38B521" w14:paraId="3D61E95B" w14:textId="0EA5C912">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12</w:t>
            </w:r>
          </w:p>
        </w:tc>
        <w:tc>
          <w:tcPr>
            <w:tcW w:w="562" w:type="dxa"/>
            <w:tcMar/>
          </w:tcPr>
          <w:p w:rsidR="1C38B521" w:rsidP="1C38B521" w:rsidRDefault="1C38B521" w14:paraId="3395E7D3" w14:textId="38F1D432">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DS1-3</w:t>
            </w:r>
          </w:p>
        </w:tc>
        <w:tc>
          <w:tcPr>
            <w:tcW w:w="723" w:type="dxa"/>
            <w:tcMar/>
          </w:tcPr>
          <w:p w:rsidR="1C38B521" w:rsidP="1C38B521" w:rsidRDefault="1C38B521" w14:paraId="416FEEC6" w14:textId="0F8629A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All that apply</w:t>
            </w:r>
          </w:p>
        </w:tc>
        <w:tc>
          <w:tcPr>
            <w:tcW w:w="2820" w:type="dxa"/>
            <w:shd w:val="clear" w:color="auto" w:fill="auto"/>
            <w:tcMar/>
          </w:tcPr>
          <w:p w:rsidR="1C38B521" w:rsidP="1C38B521" w:rsidRDefault="00923E12" w14:paraId="13E22ADB" w14:textId="34FD2F4A">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w:t>
            </w:r>
            <w:r w:rsidRPr="00CB7CF3" w:rsidR="00CB7CF3">
              <w:rPr>
                <w:rStyle w:val="normaltextrun"/>
                <w:rFonts w:ascii="Aptos" w:hAnsi="Aptos" w:eastAsia="Aptos" w:cs="Aptos"/>
                <w:b/>
                <w:bCs/>
                <w:color w:val="FF0000"/>
                <w:sz w:val="12"/>
                <w:szCs w:val="12"/>
              </w:rPr>
              <w:t>22</w:t>
            </w:r>
            <w:r>
              <w:rPr>
                <w:rStyle w:val="normaltextrun"/>
                <w:rFonts w:ascii="Aptos" w:hAnsi="Aptos" w:eastAsia="Aptos" w:cs="Apto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Create the correlation matrix of the dataset and select the appropriate option:</w:t>
            </w:r>
          </w:p>
        </w:tc>
        <w:tc>
          <w:tcPr>
            <w:tcW w:w="1110" w:type="dxa"/>
            <w:shd w:val="clear" w:color="auto" w:fill="auto"/>
            <w:tcMar/>
          </w:tcPr>
          <w:p w:rsidR="1C38B521" w:rsidP="1C38B521" w:rsidRDefault="1C38B521" w14:paraId="07D5C55D" w14:textId="4EBDA8BC">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A)Vote count has the maximum correlation coefficient with popularity and revenue</w:t>
            </w:r>
          </w:p>
          <w:p w:rsidR="1C38B521" w:rsidP="1C38B521" w:rsidRDefault="1C38B521" w14:paraId="6182197E" w14:textId="6E8CFEE5">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B)Strength of relationship for vote average and id is similar to vote average and popularity</w:t>
            </w:r>
          </w:p>
          <w:p w:rsidR="1C38B521" w:rsidP="1C38B521" w:rsidRDefault="1C38B521" w14:paraId="5FC9B763" w14:textId="50CD0D83">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C)A correlation coefficient of 0.6 indicates a stronger relationship than a correlation coefficient of –0.7</w:t>
            </w:r>
          </w:p>
          <w:p w:rsidR="1C38B521" w:rsidP="1C38B521" w:rsidRDefault="1C38B521" w14:paraId="4AB4B515" w14:textId="20B4556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D)If two variables have a low pearson correlation coefficient they can’t have any relationship with each other</w:t>
            </w:r>
          </w:p>
        </w:tc>
        <w:tc>
          <w:tcPr>
            <w:tcW w:w="998" w:type="dxa"/>
            <w:tcMar/>
          </w:tcPr>
          <w:p w:rsidR="1C38B521" w:rsidP="1C38B521" w:rsidRDefault="1C38B521" w14:paraId="553764DE" w14:textId="09A4436A">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w:t>
            </w:r>
          </w:p>
          <w:p w:rsidR="1C38B521" w:rsidP="1C38B521" w:rsidRDefault="1C38B521" w14:paraId="0C95C071" w14:textId="742051E7">
            <w:pPr>
              <w:spacing w:line="259" w:lineRule="auto"/>
              <w:rPr>
                <w:rFonts w:ascii="Aptos" w:hAnsi="Aptos" w:eastAsia="Aptos" w:cs="Aptos"/>
                <w:color w:val="000000" w:themeColor="text1"/>
                <w:sz w:val="12"/>
                <w:szCs w:val="12"/>
              </w:rPr>
            </w:pPr>
          </w:p>
        </w:tc>
        <w:tc>
          <w:tcPr>
            <w:tcW w:w="643" w:type="dxa"/>
            <w:tcMar/>
          </w:tcPr>
          <w:p w:rsidR="1C38B521" w:rsidP="1C38B521" w:rsidRDefault="1C38B521" w14:paraId="1BC5B2E4" w14:textId="0E024E91">
            <w:pPr>
              <w:spacing w:line="259" w:lineRule="auto"/>
              <w:rPr>
                <w:rFonts w:ascii="Aptos" w:hAnsi="Aptos" w:eastAsia="Aptos" w:cs="Aptos"/>
                <w:color w:val="000000" w:themeColor="text1"/>
                <w:sz w:val="12"/>
                <w:szCs w:val="12"/>
              </w:rPr>
            </w:pPr>
            <w:hyperlink r:id="rId171">
              <w:r w:rsidRPr="1C38B521">
                <w:rPr>
                  <w:rStyle w:val="Hipervnculo"/>
                  <w:rFonts w:ascii="Aptos" w:hAnsi="Aptos" w:eastAsia="Aptos" w:cs="Aptos"/>
                  <w:sz w:val="12"/>
                  <w:szCs w:val="12"/>
                </w:rPr>
                <w:t>M0</w:t>
              </w:r>
            </w:hyperlink>
          </w:p>
          <w:p w:rsidR="1C38B521" w:rsidP="1C38B521" w:rsidRDefault="1C38B521" w14:paraId="28D4E003" w14:textId="1EF0D776">
            <w:pPr>
              <w:spacing w:line="259" w:lineRule="auto"/>
              <w:rPr>
                <w:rFonts w:ascii="Aptos" w:hAnsi="Aptos" w:eastAsia="Aptos" w:cs="Aptos"/>
                <w:color w:val="000000" w:themeColor="text1"/>
                <w:sz w:val="12"/>
                <w:szCs w:val="12"/>
              </w:rPr>
            </w:pPr>
            <w:hyperlink r:id="rId172">
              <w:r w:rsidRPr="1C38B521">
                <w:rPr>
                  <w:rStyle w:val="Hipervnculo"/>
                  <w:rFonts w:ascii="Aptos" w:hAnsi="Aptos" w:eastAsia="Aptos" w:cs="Aptos"/>
                  <w:sz w:val="12"/>
                  <w:szCs w:val="12"/>
                </w:rPr>
                <w:t>C0</w:t>
              </w:r>
            </w:hyperlink>
          </w:p>
          <w:p w:rsidR="1C38B521" w:rsidP="1C38B521" w:rsidRDefault="1C38B521" w14:paraId="51848BC2" w14:textId="75390460">
            <w:pPr>
              <w:spacing w:line="259" w:lineRule="auto"/>
              <w:rPr>
                <w:rFonts w:ascii="Aptos" w:hAnsi="Aptos" w:eastAsia="Aptos" w:cs="Aptos"/>
                <w:color w:val="000000" w:themeColor="text1"/>
                <w:sz w:val="12"/>
                <w:szCs w:val="12"/>
              </w:rPr>
            </w:pPr>
          </w:p>
          <w:p w:rsidR="1C38B521" w:rsidP="1C38B521" w:rsidRDefault="1C38B521" w14:paraId="5EB4D3CE" w14:textId="7FDDDA16">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24CEEBD7" w14:textId="14B0375B">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D6480F" w14:paraId="1D39CA52" w14:textId="6B024FC3">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Q22</w:t>
            </w:r>
            <w:r>
              <w:rPr>
                <w:rStyle w:val="normaltextrun"/>
                <w:rFonts w:ascii="Aptos" w:hAnsi="Aptos" w:eastAsia="Aptos" w:cs="Apto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Create the correlation matrix of the dataset and select the appropriate option:</w:t>
            </w:r>
          </w:p>
        </w:tc>
        <w:tc>
          <w:tcPr>
            <w:tcW w:w="1110" w:type="dxa"/>
            <w:shd w:val="clear" w:color="auto" w:fill="auto"/>
            <w:tcMar/>
          </w:tcPr>
          <w:p w:rsidR="1C38B521" w:rsidP="1C38B521" w:rsidRDefault="1C38B521" w14:paraId="2C74E880" w14:textId="5A42442E">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A) Vote count has the maximum correlation coefficient with popularity and budget </w:t>
            </w:r>
          </w:p>
          <w:p w:rsidR="1C38B521" w:rsidP="1C38B521" w:rsidRDefault="1C38B521" w14:paraId="30BE5620" w14:textId="18F8716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 </w:t>
            </w:r>
          </w:p>
          <w:p w:rsidR="1C38B521" w:rsidP="1C38B521" w:rsidRDefault="1C38B521" w14:paraId="178D0094" w14:textId="73FD1CB4">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B) A correlation coefficient of 0.6 indicates a stronger relationship than a correlation coefficient of –0.7 </w:t>
            </w:r>
          </w:p>
          <w:p w:rsidR="1C38B521" w:rsidP="1C38B521" w:rsidRDefault="1C38B521" w14:paraId="72591224" w14:textId="00B3916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 xml:space="preserve"> </w:t>
            </w:r>
          </w:p>
          <w:p w:rsidR="1C38B521" w:rsidP="1C38B521" w:rsidRDefault="1C38B521" w14:paraId="510BC065" w14:textId="6E908D72">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According to the correlation matrix, it is worth exploring the increase of budget to increase revenue</w:t>
            </w:r>
          </w:p>
        </w:tc>
        <w:tc>
          <w:tcPr>
            <w:tcW w:w="991" w:type="dxa"/>
            <w:tcMar/>
          </w:tcPr>
          <w:p w:rsidR="1C38B521" w:rsidP="1C38B521" w:rsidRDefault="1C38B521" w14:paraId="7FAEF185" w14:textId="49E65CCF">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C</w:t>
            </w:r>
          </w:p>
        </w:tc>
        <w:tc>
          <w:tcPr>
            <w:tcW w:w="653" w:type="dxa"/>
            <w:tcMar/>
          </w:tcPr>
          <w:p w:rsidR="1C38B521" w:rsidP="1C38B521" w:rsidRDefault="1C38B521" w14:paraId="2357642E" w14:textId="789B805E">
            <w:pPr>
              <w:spacing w:line="259" w:lineRule="auto"/>
              <w:rPr>
                <w:rFonts w:ascii="Aptos" w:hAnsi="Aptos" w:eastAsia="Aptos" w:cs="Aptos"/>
                <w:color w:val="000000" w:themeColor="text1"/>
                <w:sz w:val="12"/>
                <w:szCs w:val="12"/>
              </w:rPr>
            </w:pPr>
            <w:hyperlink r:id="rId173">
              <w:r w:rsidRPr="1C38B521">
                <w:rPr>
                  <w:rStyle w:val="Hipervnculo"/>
                  <w:rFonts w:ascii="Aptos" w:hAnsi="Aptos" w:eastAsia="Aptos" w:cs="Aptos"/>
                  <w:sz w:val="12"/>
                  <w:szCs w:val="12"/>
                </w:rPr>
                <w:t>M1</w:t>
              </w:r>
            </w:hyperlink>
          </w:p>
          <w:p w:rsidR="1C38B521" w:rsidP="1C38B521" w:rsidRDefault="1C38B521" w14:paraId="08A1C254" w14:textId="4F038F0C">
            <w:pPr>
              <w:spacing w:line="259" w:lineRule="auto"/>
              <w:rPr>
                <w:rFonts w:ascii="Aptos" w:hAnsi="Aptos" w:eastAsia="Aptos" w:cs="Aptos"/>
                <w:color w:val="000000" w:themeColor="text1"/>
                <w:sz w:val="12"/>
                <w:szCs w:val="12"/>
              </w:rPr>
            </w:pPr>
            <w:hyperlink r:id="rId174">
              <w:r w:rsidRPr="1C38B521">
                <w:rPr>
                  <w:rStyle w:val="Hipervnculo"/>
                  <w:rFonts w:ascii="Aptos" w:hAnsi="Aptos" w:eastAsia="Aptos" w:cs="Aptos"/>
                  <w:sz w:val="12"/>
                  <w:szCs w:val="12"/>
                </w:rPr>
                <w:t>C1</w:t>
              </w:r>
            </w:hyperlink>
          </w:p>
          <w:p w:rsidR="1C38B521" w:rsidP="1C38B521" w:rsidRDefault="1C38B521" w14:paraId="314A58E7" w14:textId="5BD28B66">
            <w:pPr>
              <w:spacing w:line="259" w:lineRule="auto"/>
              <w:rPr>
                <w:rFonts w:ascii="Aptos" w:hAnsi="Aptos" w:eastAsia="Aptos" w:cs="Aptos"/>
                <w:color w:val="000000" w:themeColor="text1"/>
                <w:sz w:val="12"/>
                <w:szCs w:val="12"/>
              </w:rPr>
            </w:pPr>
          </w:p>
          <w:p w:rsidR="1C38B521" w:rsidP="1C38B521" w:rsidRDefault="1C38B521" w14:paraId="4AF00C29" w14:textId="5B650726">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D6480F" w14:paraId="3C0D3141" w14:textId="62DF6EB7">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Q22</w:t>
            </w:r>
            <w:r w:rsidR="00F22FA4">
              <w:rPr>
                <w:rStyle w:val="normaltextrun"/>
                <w:rFonts w:ascii="Aptos" w:hAnsi="Aptos" w:eastAsia="Aptos" w:cs="Aptos"/>
                <w:color w:val="000000" w:themeColor="text1"/>
                <w:sz w:val="12"/>
                <w:szCs w:val="12"/>
              </w:rPr>
              <w:t xml:space="preserve"> </w:t>
            </w:r>
            <w:r w:rsidRPr="1C38B521" w:rsidR="1C38B521">
              <w:rPr>
                <w:rStyle w:val="normaltextrun"/>
                <w:rFonts w:ascii="Aptos" w:hAnsi="Aptos" w:eastAsia="Aptos" w:cs="Aptos"/>
                <w:color w:val="000000" w:themeColor="text1"/>
                <w:sz w:val="12"/>
                <w:szCs w:val="12"/>
              </w:rPr>
              <w:t>Create the correlation matrix of the dataset and select the appropriate option:</w:t>
            </w:r>
          </w:p>
        </w:tc>
        <w:tc>
          <w:tcPr>
            <w:tcW w:w="1080" w:type="dxa"/>
            <w:shd w:val="clear" w:color="auto" w:fill="auto"/>
            <w:tcMar/>
          </w:tcPr>
          <w:p w:rsidR="1C38B521" w:rsidP="0AAAD340" w:rsidRDefault="1C38B521" w14:paraId="3499A1D5" w14:textId="52937F9F">
            <w:pPr>
              <w:pStyle w:val="Normal"/>
              <w:spacing w:line="259" w:lineRule="auto"/>
              <w:rPr>
                <w:rFonts w:ascii="Aptos" w:hAnsi="Aptos" w:eastAsia="Aptos" w:cs="Aptos"/>
                <w:color w:val="000000" w:themeColor="text1"/>
                <w:sz w:val="12"/>
                <w:szCs w:val="12"/>
              </w:rPr>
            </w:pPr>
            <w:r w:rsidRPr="0AAAD340" w:rsidR="1C38B521">
              <w:rPr>
                <w:rFonts w:ascii="Aptos" w:hAnsi="Aptos" w:eastAsia="Aptos" w:cs="Aptos"/>
                <w:color w:val="000000" w:themeColor="text1" w:themeTint="FF" w:themeShade="FF"/>
                <w:sz w:val="12"/>
                <w:szCs w:val="12"/>
              </w:rPr>
              <w:t xml:space="preserve">A) </w:t>
            </w:r>
            <w:r w:rsidRPr="0AAAD340" w:rsidR="7267E5B0">
              <w:rPr>
                <w:rFonts w:ascii="Aptos" w:hAnsi="Aptos" w:eastAsia="Aptos" w:cs="Aptos"/>
                <w:color w:val="000000" w:themeColor="text1" w:themeTint="FF" w:themeShade="FF"/>
                <w:sz w:val="12"/>
                <w:szCs w:val="12"/>
                <w:highlight w:val="yellow"/>
              </w:rPr>
              <w:t>Weighted rating (</w:t>
            </w:r>
            <w:r w:rsidRPr="0AAAD340" w:rsidR="7267E5B0">
              <w:rPr>
                <w:rStyle w:val="normaltextrun"/>
                <w:rFonts w:ascii="Aptos" w:hAnsi="Aptos" w:eastAsia="Aptos" w:cs="Aptos"/>
                <w:color w:val="000000" w:themeColor="text1" w:themeTint="FF" w:themeShade="FF"/>
                <w:sz w:val="12"/>
                <w:szCs w:val="12"/>
                <w:highlight w:val="yellow"/>
              </w:rPr>
              <w:t>wr</w:t>
            </w:r>
            <w:r w:rsidRPr="0AAAD340" w:rsidR="7267E5B0">
              <w:rPr>
                <w:rStyle w:val="normaltextrun"/>
                <w:rFonts w:ascii="Aptos" w:hAnsi="Aptos" w:eastAsia="Aptos" w:cs="Aptos"/>
                <w:color w:val="000000" w:themeColor="text1" w:themeTint="FF" w:themeShade="FF"/>
                <w:sz w:val="12"/>
                <w:szCs w:val="12"/>
                <w:highlight w:val="yellow"/>
              </w:rPr>
              <w:t>)</w:t>
            </w:r>
            <w:r w:rsidRPr="0AAAD340" w:rsidR="7267E5B0">
              <w:rPr>
                <w:rStyle w:val="normaltextrun"/>
                <w:rFonts w:ascii="Aptos" w:hAnsi="Aptos" w:eastAsia="Aptos" w:cs="Aptos"/>
                <w:color w:val="000000" w:themeColor="text1" w:themeTint="FF" w:themeShade="FF"/>
                <w:sz w:val="12"/>
                <w:szCs w:val="12"/>
              </w:rPr>
              <w:t xml:space="preserve"> </w:t>
            </w:r>
            <w:r w:rsidRPr="0AAAD340" w:rsidR="1C38B521">
              <w:rPr>
                <w:rFonts w:ascii="Aptos" w:hAnsi="Aptos" w:eastAsia="Aptos" w:cs="Aptos"/>
                <w:color w:val="000000" w:themeColor="text1" w:themeTint="FF" w:themeShade="FF"/>
                <w:sz w:val="12"/>
                <w:szCs w:val="12"/>
              </w:rPr>
              <w:t>is positive and highly correlated with budget</w:t>
            </w:r>
          </w:p>
          <w:p w:rsidR="1C38B521" w:rsidP="1C38B521" w:rsidRDefault="1C38B521" w14:paraId="24520336" w14:textId="77C70322">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We should not be studying the correlation between id and the rest of the movies’ attributes</w:t>
            </w:r>
          </w:p>
          <w:p w:rsidR="1C38B521" w:rsidP="1C38B521" w:rsidRDefault="1C38B521" w14:paraId="7AF30915" w14:textId="5971220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It seems promising to increase the budget in order to increase the score</w:t>
            </w:r>
          </w:p>
        </w:tc>
        <w:tc>
          <w:tcPr>
            <w:tcW w:w="984" w:type="dxa"/>
            <w:tcMar/>
          </w:tcPr>
          <w:p w:rsidR="1C38B521" w:rsidP="1C38B521" w:rsidRDefault="1C38B521" w14:paraId="3E66EE41" w14:textId="494E3B1B">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B</w:t>
            </w:r>
          </w:p>
        </w:tc>
        <w:tc>
          <w:tcPr>
            <w:tcW w:w="667" w:type="dxa"/>
            <w:tcMar/>
          </w:tcPr>
          <w:p w:rsidR="1C38B521" w:rsidP="1C38B521" w:rsidRDefault="1C38B521" w14:paraId="45D49593" w14:textId="21508402">
            <w:pPr>
              <w:spacing w:line="259" w:lineRule="auto"/>
              <w:rPr>
                <w:rFonts w:ascii="Aptos" w:hAnsi="Aptos" w:eastAsia="Aptos" w:cs="Aptos"/>
                <w:color w:val="000000" w:themeColor="text1"/>
                <w:sz w:val="12"/>
                <w:szCs w:val="12"/>
              </w:rPr>
            </w:pPr>
            <w:hyperlink r:id="rId175">
              <w:r w:rsidRPr="1C38B521">
                <w:rPr>
                  <w:rStyle w:val="Hipervnculo"/>
                  <w:rFonts w:ascii="Aptos" w:hAnsi="Aptos" w:eastAsia="Aptos" w:cs="Aptos"/>
                  <w:sz w:val="12"/>
                  <w:szCs w:val="12"/>
                </w:rPr>
                <w:t>M2</w:t>
              </w:r>
            </w:hyperlink>
          </w:p>
          <w:p w:rsidR="1C38B521" w:rsidP="1C38B521" w:rsidRDefault="1C38B521" w14:paraId="63E4855B" w14:textId="6A81148B">
            <w:pPr>
              <w:spacing w:line="259" w:lineRule="auto"/>
              <w:rPr>
                <w:rFonts w:ascii="Aptos" w:hAnsi="Aptos" w:eastAsia="Aptos" w:cs="Aptos"/>
                <w:color w:val="000000" w:themeColor="text1"/>
                <w:sz w:val="12"/>
                <w:szCs w:val="12"/>
              </w:rPr>
            </w:pPr>
            <w:hyperlink r:id="rId176">
              <w:r w:rsidRPr="1C38B521">
                <w:rPr>
                  <w:rStyle w:val="Hipervnculo"/>
                  <w:rFonts w:ascii="Aptos" w:hAnsi="Aptos" w:eastAsia="Aptos" w:cs="Aptos"/>
                  <w:sz w:val="12"/>
                  <w:szCs w:val="12"/>
                </w:rPr>
                <w:t>C2</w:t>
              </w:r>
            </w:hyperlink>
          </w:p>
          <w:p w:rsidR="1C38B521" w:rsidP="1C38B521" w:rsidRDefault="1C38B521" w14:paraId="74BD85F2" w14:textId="74F2F34B">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524760" w14:paraId="39C9EB23" w14:textId="78E463EE">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Q22</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Create the correlation matrix of the dataset and select the appropriate option:</w:t>
            </w:r>
          </w:p>
        </w:tc>
        <w:tc>
          <w:tcPr>
            <w:tcW w:w="1110" w:type="dxa"/>
            <w:shd w:val="clear" w:color="auto" w:fill="auto"/>
            <w:tcMar/>
          </w:tcPr>
          <w:p w:rsidR="1C38B521" w:rsidP="1C38B521" w:rsidRDefault="1C38B521" w14:paraId="44B6E915" w14:textId="7AA8AA57">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 Score is positive and highly correlated with budget</w:t>
            </w:r>
          </w:p>
          <w:p w:rsidR="1C38B521" w:rsidP="1C38B521" w:rsidRDefault="1C38B521" w14:paraId="037F5300" w14:textId="69D38A3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There is a linear relationship between vote_count and revenue</w:t>
            </w:r>
          </w:p>
          <w:p w:rsidR="1C38B521" w:rsidP="1C38B521" w:rsidRDefault="1C38B521" w14:paraId="5EC31593" w14:textId="3F06BD7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A correlation of -0.8 does not imply a relationship between two variables</w:t>
            </w:r>
          </w:p>
        </w:tc>
        <w:tc>
          <w:tcPr>
            <w:tcW w:w="991" w:type="dxa"/>
            <w:tcMar/>
          </w:tcPr>
          <w:p w:rsidR="1C38B521" w:rsidP="1C38B521" w:rsidRDefault="1C38B521" w14:paraId="34676FE6" w14:textId="6C7685A7">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B</w:t>
            </w:r>
          </w:p>
        </w:tc>
        <w:tc>
          <w:tcPr>
            <w:tcW w:w="683" w:type="dxa"/>
            <w:tcMar/>
          </w:tcPr>
          <w:p w:rsidR="1C38B521" w:rsidP="1C38B521" w:rsidRDefault="1C38B521" w14:paraId="2540D1FD" w14:textId="3246DCB7">
            <w:pPr>
              <w:spacing w:line="259" w:lineRule="auto"/>
              <w:rPr>
                <w:rFonts w:ascii="Aptos" w:hAnsi="Aptos" w:eastAsia="Aptos" w:cs="Aptos"/>
                <w:color w:val="000000" w:themeColor="text1"/>
                <w:sz w:val="12"/>
                <w:szCs w:val="12"/>
              </w:rPr>
            </w:pPr>
            <w:hyperlink r:id="rId177">
              <w:r w:rsidRPr="1C38B521">
                <w:rPr>
                  <w:rStyle w:val="Hipervnculo"/>
                  <w:rFonts w:ascii="Aptos" w:hAnsi="Aptos" w:eastAsia="Aptos" w:cs="Aptos"/>
                  <w:sz w:val="12"/>
                  <w:szCs w:val="12"/>
                </w:rPr>
                <w:t>M3</w:t>
              </w:r>
            </w:hyperlink>
          </w:p>
          <w:p w:rsidR="1C38B521" w:rsidP="1C38B521" w:rsidRDefault="1C38B521" w14:paraId="23CE03FF" w14:textId="4440142B">
            <w:pPr>
              <w:spacing w:line="259" w:lineRule="auto"/>
              <w:rPr>
                <w:rFonts w:ascii="Aptos" w:hAnsi="Aptos" w:eastAsia="Aptos" w:cs="Aptos"/>
                <w:color w:val="000000" w:themeColor="text1"/>
                <w:sz w:val="12"/>
                <w:szCs w:val="12"/>
              </w:rPr>
            </w:pPr>
            <w:hyperlink r:id="rId178">
              <w:r w:rsidRPr="1C38B521">
                <w:rPr>
                  <w:rStyle w:val="Hipervnculo"/>
                  <w:rFonts w:ascii="Aptos" w:hAnsi="Aptos" w:eastAsia="Aptos" w:cs="Aptos"/>
                  <w:sz w:val="12"/>
                  <w:szCs w:val="12"/>
                </w:rPr>
                <w:t>C3</w:t>
              </w:r>
            </w:hyperlink>
          </w:p>
          <w:p w:rsidR="1C38B521" w:rsidP="1C38B521" w:rsidRDefault="1C38B521" w14:paraId="239EFEB9" w14:textId="645B6F5E">
            <w:pPr>
              <w:spacing w:line="259" w:lineRule="auto"/>
              <w:rPr>
                <w:rFonts w:ascii="Aptos" w:hAnsi="Aptos" w:eastAsia="Aptos" w:cs="Aptos"/>
                <w:color w:val="000000" w:themeColor="text1"/>
                <w:sz w:val="12"/>
                <w:szCs w:val="12"/>
              </w:rPr>
            </w:pPr>
          </w:p>
        </w:tc>
        <w:tc>
          <w:tcPr>
            <w:tcW w:w="2822" w:type="dxa"/>
            <w:shd w:val="clear" w:color="auto" w:fill="E2EFD9" w:themeFill="accent6" w:themeFillTint="33"/>
            <w:tcMar/>
          </w:tcPr>
          <w:p w:rsidR="1C38B521" w:rsidP="1C38B521" w:rsidRDefault="00524760" w14:paraId="5DDD54A9" w14:textId="18C3DC2A">
            <w:pPr>
              <w:spacing w:line="259" w:lineRule="auto"/>
              <w:rPr>
                <w:rFonts w:ascii="Aptos" w:hAnsi="Aptos" w:eastAsia="Aptos" w:cs="Aptos"/>
                <w:color w:val="000000" w:themeColor="text1"/>
                <w:sz w:val="12"/>
                <w:szCs w:val="12"/>
              </w:rPr>
            </w:pPr>
            <w:r w:rsidRPr="00CB7CF3">
              <w:rPr>
                <w:rStyle w:val="normaltextrun"/>
                <w:rFonts w:ascii="Aptos" w:hAnsi="Aptos" w:eastAsia="Aptos" w:cs="Aptos"/>
                <w:b/>
                <w:bCs/>
                <w:color w:val="FF0000"/>
                <w:sz w:val="12"/>
                <w:szCs w:val="12"/>
              </w:rPr>
              <w:t>Q22</w:t>
            </w:r>
            <w:r>
              <w:rPr>
                <w:rStyle w:val="normaltextrun"/>
                <w:rFonts w:ascii="Aptos" w:hAnsi="Aptos" w:eastAsia="Aptos" w:cs="Aptos"/>
                <w:b/>
                <w:bCs/>
                <w:color w:val="FF0000"/>
                <w:sz w:val="12"/>
                <w:szCs w:val="12"/>
              </w:rPr>
              <w:t xml:space="preserve"> </w:t>
            </w:r>
            <w:r w:rsidRPr="1C38B521" w:rsidR="1C38B521">
              <w:rPr>
                <w:rStyle w:val="normaltextrun"/>
                <w:rFonts w:ascii="Aptos" w:hAnsi="Aptos" w:eastAsia="Aptos" w:cs="Aptos"/>
                <w:color w:val="000000" w:themeColor="text1"/>
                <w:sz w:val="12"/>
                <w:szCs w:val="12"/>
              </w:rPr>
              <w:t>Create the correlation matrix of the dataset and select the appropriate option:</w:t>
            </w:r>
          </w:p>
        </w:tc>
        <w:tc>
          <w:tcPr>
            <w:tcW w:w="1110" w:type="dxa"/>
            <w:shd w:val="clear" w:color="auto" w:fill="E2EFD9" w:themeFill="accent6" w:themeFillTint="33"/>
            <w:tcMar/>
          </w:tcPr>
          <w:p w:rsidR="1C38B521" w:rsidP="1C38B521" w:rsidRDefault="1C38B521" w14:paraId="7AAEC4D7" w14:textId="0381388A">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A) There is a linear relashionship between popularity and runtime</w:t>
            </w:r>
          </w:p>
          <w:p w:rsidR="1C38B521" w:rsidP="1C38B521" w:rsidRDefault="1C38B521" w14:paraId="492DE02A" w14:textId="60AE9A7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B) Score is positive and highly correlated with budget</w:t>
            </w:r>
          </w:p>
          <w:p w:rsidR="1C38B521" w:rsidP="1C38B521" w:rsidRDefault="1C38B521" w14:paraId="1CBCB026" w14:textId="57138855">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C) There is a linear relationship between vote_count and popularity</w:t>
            </w:r>
          </w:p>
        </w:tc>
        <w:tc>
          <w:tcPr>
            <w:tcW w:w="991" w:type="dxa"/>
            <w:shd w:val="clear" w:color="auto" w:fill="E2EFD9" w:themeFill="accent6" w:themeFillTint="33"/>
            <w:tcMar/>
          </w:tcPr>
          <w:p w:rsidR="1C38B521" w:rsidP="1C38B521" w:rsidRDefault="1C38B521" w14:paraId="440FE31D" w14:textId="7BC0DAB1">
            <w:pPr>
              <w:spacing w:line="259" w:lineRule="auto"/>
              <w:rPr>
                <w:rFonts w:ascii="Aptos" w:hAnsi="Aptos" w:eastAsia="Aptos" w:cs="Aptos"/>
                <w:color w:val="000000" w:themeColor="text1"/>
                <w:sz w:val="12"/>
                <w:szCs w:val="12"/>
                <w:lang w:val="es-ES"/>
              </w:rPr>
            </w:pPr>
            <w:commentRangeStart w:id="1019499745"/>
            <w:commentRangeStart w:id="1191048560"/>
            <w:r w:rsidRPr="3945ACA1" w:rsidR="1C38B521">
              <w:rPr>
                <w:rFonts w:ascii="Aptos" w:hAnsi="Aptos" w:eastAsia="Aptos" w:cs="Aptos"/>
                <w:color w:val="000000" w:themeColor="text1" w:themeTint="FF" w:themeShade="FF"/>
                <w:sz w:val="12"/>
                <w:szCs w:val="12"/>
              </w:rPr>
              <w:t>A</w:t>
            </w:r>
            <w:commentRangeEnd w:id="1019499745"/>
            <w:r>
              <w:rPr>
                <w:rStyle w:val="CommentReference"/>
              </w:rPr>
              <w:commentReference w:id="1019499745"/>
            </w:r>
            <w:commentRangeEnd w:id="1191048560"/>
            <w:r>
              <w:rPr>
                <w:rStyle w:val="CommentReference"/>
              </w:rPr>
              <w:commentReference w:id="1191048560"/>
            </w:r>
          </w:p>
        </w:tc>
        <w:tc>
          <w:tcPr>
            <w:tcW w:w="699" w:type="dxa"/>
            <w:tcMar/>
          </w:tcPr>
          <w:p w:rsidR="1C38B521" w:rsidP="1C38B521" w:rsidRDefault="1C38B521" w14:paraId="7886FF16" w14:textId="4EA620DC">
            <w:pPr>
              <w:spacing w:line="259" w:lineRule="auto"/>
              <w:rPr>
                <w:rFonts w:ascii="Aptos" w:hAnsi="Aptos" w:eastAsia="Aptos" w:cs="Aptos"/>
                <w:color w:val="000000" w:themeColor="text1"/>
                <w:sz w:val="12"/>
                <w:szCs w:val="12"/>
              </w:rPr>
            </w:pPr>
            <w:hyperlink r:id="rId179">
              <w:r w:rsidRPr="1C38B521">
                <w:rPr>
                  <w:rStyle w:val="Hipervnculo"/>
                  <w:rFonts w:ascii="Aptos" w:hAnsi="Aptos" w:eastAsia="Aptos" w:cs="Aptos"/>
                  <w:sz w:val="12"/>
                  <w:szCs w:val="12"/>
                </w:rPr>
                <w:t>M4</w:t>
              </w:r>
            </w:hyperlink>
          </w:p>
          <w:p w:rsidR="1C38B521" w:rsidP="1C38B521" w:rsidRDefault="1C38B521" w14:paraId="505FB141" w14:textId="57632605">
            <w:pPr>
              <w:spacing w:line="259" w:lineRule="auto"/>
              <w:rPr>
                <w:rFonts w:ascii="Aptos" w:hAnsi="Aptos" w:eastAsia="Aptos" w:cs="Aptos"/>
                <w:color w:val="000000" w:themeColor="text1"/>
                <w:sz w:val="12"/>
                <w:szCs w:val="12"/>
              </w:rPr>
            </w:pPr>
            <w:hyperlink r:id="rId180">
              <w:r w:rsidRPr="1C38B521">
                <w:rPr>
                  <w:rStyle w:val="Hipervnculo"/>
                  <w:rFonts w:ascii="Aptos" w:hAnsi="Aptos" w:eastAsia="Aptos" w:cs="Aptos"/>
                  <w:sz w:val="12"/>
                  <w:szCs w:val="12"/>
                </w:rPr>
                <w:t>C4</w:t>
              </w:r>
            </w:hyperlink>
          </w:p>
          <w:p w:rsidR="1C38B521" w:rsidP="1C38B521" w:rsidRDefault="1C38B521" w14:paraId="583A206E" w14:textId="60B50FFC">
            <w:pPr>
              <w:spacing w:line="259" w:lineRule="auto"/>
              <w:rPr>
                <w:rFonts w:ascii="Aptos" w:hAnsi="Aptos" w:eastAsia="Aptos" w:cs="Aptos"/>
                <w:color w:val="000000" w:themeColor="text1"/>
                <w:sz w:val="12"/>
                <w:szCs w:val="12"/>
              </w:rPr>
            </w:pPr>
          </w:p>
        </w:tc>
      </w:tr>
      <w:tr w:rsidR="008F2172" w:rsidTr="0AAAD340" w14:paraId="7D60B690" w14:textId="77777777">
        <w:trPr>
          <w:trHeight w:val="300"/>
        </w:trPr>
        <w:tc>
          <w:tcPr>
            <w:tcW w:w="345" w:type="dxa"/>
            <w:tcMar/>
          </w:tcPr>
          <w:p w:rsidR="1C38B521" w:rsidP="1C38B521" w:rsidRDefault="1C38B521" w14:paraId="0B712442" w14:textId="352651B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29</w:t>
            </w:r>
          </w:p>
        </w:tc>
        <w:tc>
          <w:tcPr>
            <w:tcW w:w="562" w:type="dxa"/>
            <w:tcMar/>
          </w:tcPr>
          <w:p w:rsidR="1C38B521" w:rsidP="1C38B521" w:rsidRDefault="1C38B521" w14:paraId="2EC9D044" w14:textId="5D3DE196">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DS1-5</w:t>
            </w:r>
          </w:p>
        </w:tc>
        <w:tc>
          <w:tcPr>
            <w:tcW w:w="723" w:type="dxa"/>
            <w:tcMar/>
          </w:tcPr>
          <w:p w:rsidR="1C38B521" w:rsidP="1C38B521" w:rsidRDefault="1C38B521" w14:paraId="383FA90A" w14:textId="7EEDB358">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Fill in the blank</w:t>
            </w:r>
          </w:p>
        </w:tc>
        <w:tc>
          <w:tcPr>
            <w:tcW w:w="2820" w:type="dxa"/>
            <w:shd w:val="clear" w:color="auto" w:fill="auto"/>
            <w:tcMar/>
          </w:tcPr>
          <w:p w:rsidR="1C38B521" w:rsidP="1C38B521" w:rsidRDefault="0059699C" w14:paraId="311E91B6" w14:textId="6647FA60">
            <w:pPr>
              <w:pStyle w:val="paragraph"/>
              <w:rPr>
                <w:rFonts w:ascii="Aptos" w:hAnsi="Aptos" w:eastAsia="Aptos" w:cs="Aptos"/>
                <w:color w:val="000000" w:themeColor="text1"/>
                <w:sz w:val="12"/>
                <w:szCs w:val="12"/>
              </w:rPr>
            </w:pPr>
            <w:r w:rsidRPr="00CB7CF3">
              <w:rPr>
                <w:rFonts w:ascii="Aptos" w:hAnsi="Aptos" w:eastAsia="Aptos" w:cs="Aptos"/>
                <w:b/>
                <w:bCs/>
                <w:color w:val="FF0000"/>
                <w:sz w:val="12"/>
                <w:szCs w:val="12"/>
              </w:rPr>
              <w:t>Q</w:t>
            </w:r>
            <w:r w:rsidRPr="00CB7CF3" w:rsidR="00CB7CF3">
              <w:rPr>
                <w:rFonts w:ascii="Aptos" w:hAnsi="Aptos" w:eastAsia="Aptos" w:cs="Aptos"/>
                <w:b/>
                <w:bCs/>
                <w:color w:val="FF0000"/>
                <w:sz w:val="12"/>
                <w:szCs w:val="12"/>
              </w:rPr>
              <w:t>23</w:t>
            </w:r>
            <w:r>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What was the budget (integer) of the film with a crew of 150</w:t>
            </w:r>
          </w:p>
        </w:tc>
        <w:tc>
          <w:tcPr>
            <w:tcW w:w="1110" w:type="dxa"/>
            <w:shd w:val="clear" w:color="auto" w:fill="auto"/>
            <w:tcMar/>
          </w:tcPr>
          <w:p w:rsidR="1C38B521" w:rsidP="1C38B521" w:rsidRDefault="1C38B521" w14:paraId="70F7C3C4" w14:textId="0E333022">
            <w:pPr>
              <w:spacing w:line="259" w:lineRule="auto"/>
              <w:rPr>
                <w:rFonts w:ascii="Aptos" w:hAnsi="Aptos" w:eastAsia="Aptos" w:cs="Aptos"/>
                <w:color w:val="000000" w:themeColor="text1"/>
                <w:sz w:val="12"/>
                <w:szCs w:val="12"/>
              </w:rPr>
            </w:pPr>
          </w:p>
        </w:tc>
        <w:tc>
          <w:tcPr>
            <w:tcW w:w="998" w:type="dxa"/>
            <w:tcMar/>
          </w:tcPr>
          <w:p w:rsidR="1C38B521" w:rsidP="1C38B521" w:rsidRDefault="1C38B521" w14:paraId="2F2589DB" w14:textId="06514C9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78000000</w:t>
            </w:r>
          </w:p>
        </w:tc>
        <w:tc>
          <w:tcPr>
            <w:tcW w:w="643" w:type="dxa"/>
            <w:tcMar/>
          </w:tcPr>
          <w:p w:rsidR="1C38B521" w:rsidP="1C38B521" w:rsidRDefault="1C38B521" w14:paraId="4D011816" w14:textId="2BB54CD5">
            <w:pPr>
              <w:spacing w:line="259" w:lineRule="auto"/>
              <w:rPr>
                <w:rFonts w:ascii="Aptos" w:hAnsi="Aptos" w:eastAsia="Aptos" w:cs="Aptos"/>
                <w:color w:val="000000" w:themeColor="text1"/>
                <w:sz w:val="12"/>
                <w:szCs w:val="12"/>
              </w:rPr>
            </w:pPr>
            <w:hyperlink r:id="rId181">
              <w:r w:rsidRPr="1C38B521">
                <w:rPr>
                  <w:rStyle w:val="Hipervnculo"/>
                  <w:rFonts w:ascii="Aptos" w:hAnsi="Aptos" w:eastAsia="Aptos" w:cs="Aptos"/>
                  <w:sz w:val="12"/>
                  <w:szCs w:val="12"/>
                </w:rPr>
                <w:t>M0</w:t>
              </w:r>
            </w:hyperlink>
          </w:p>
          <w:p w:rsidR="1C38B521" w:rsidP="1C38B521" w:rsidRDefault="1C38B521" w14:paraId="7154558D" w14:textId="51EE5953">
            <w:pPr>
              <w:spacing w:line="259" w:lineRule="auto"/>
              <w:rPr>
                <w:rFonts w:ascii="Aptos" w:hAnsi="Aptos" w:eastAsia="Aptos" w:cs="Aptos"/>
                <w:color w:val="000000" w:themeColor="text1"/>
                <w:sz w:val="12"/>
                <w:szCs w:val="12"/>
              </w:rPr>
            </w:pPr>
            <w:hyperlink r:id="rId182">
              <w:r w:rsidRPr="1C38B521">
                <w:rPr>
                  <w:rStyle w:val="Hipervnculo"/>
                  <w:rFonts w:ascii="Aptos" w:hAnsi="Aptos" w:eastAsia="Aptos" w:cs="Aptos"/>
                  <w:sz w:val="12"/>
                  <w:szCs w:val="12"/>
                </w:rPr>
                <w:t>C0</w:t>
              </w:r>
            </w:hyperlink>
          </w:p>
          <w:p w:rsidR="1C38B521" w:rsidP="1C38B521" w:rsidRDefault="1C38B521" w14:paraId="0CAA3041" w14:textId="7F45F194">
            <w:pPr>
              <w:spacing w:line="259" w:lineRule="auto"/>
              <w:rPr>
                <w:rFonts w:ascii="Aptos" w:hAnsi="Aptos" w:eastAsia="Aptos" w:cs="Aptos"/>
                <w:color w:val="000000" w:themeColor="text1"/>
                <w:sz w:val="12"/>
                <w:szCs w:val="12"/>
              </w:rPr>
            </w:pPr>
          </w:p>
          <w:p w:rsidR="1C38B521" w:rsidP="1C38B521" w:rsidRDefault="1C38B521" w14:paraId="0C424476" w14:textId="3D989EEC">
            <w:pPr>
              <w:spacing w:line="259" w:lineRule="auto"/>
              <w:rPr>
                <w:rFonts w:ascii="Aptos" w:hAnsi="Aptos" w:eastAsia="Aptos" w:cs="Aptos"/>
                <w:color w:val="000000" w:themeColor="text1"/>
                <w:sz w:val="12"/>
                <w:szCs w:val="12"/>
              </w:rPr>
            </w:pPr>
          </w:p>
        </w:tc>
        <w:tc>
          <w:tcPr>
            <w:tcW w:w="1473" w:type="dxa"/>
            <w:tcMar/>
          </w:tcPr>
          <w:p w:rsidR="1C38B521" w:rsidP="1C38B521" w:rsidRDefault="1C38B521" w14:paraId="12CB1A4B" w14:textId="12D34BFE">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D6480F" w14:paraId="0C83CB2D" w14:textId="526EC0F9">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Q23</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What was the vote average of the film with a crew of 168?</w:t>
            </w:r>
          </w:p>
        </w:tc>
        <w:tc>
          <w:tcPr>
            <w:tcW w:w="1110" w:type="dxa"/>
            <w:shd w:val="clear" w:color="auto" w:fill="auto"/>
            <w:tcMar/>
          </w:tcPr>
          <w:p w:rsidR="1C38B521" w:rsidP="1C38B521" w:rsidRDefault="1C38B521" w14:paraId="4FD8494C" w14:textId="48C6193F">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67DD4FCF" w14:textId="46F1023C">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6.9</w:t>
            </w:r>
          </w:p>
        </w:tc>
        <w:tc>
          <w:tcPr>
            <w:tcW w:w="653" w:type="dxa"/>
            <w:tcMar/>
          </w:tcPr>
          <w:p w:rsidR="1C38B521" w:rsidP="1C38B521" w:rsidRDefault="1C38B521" w14:paraId="405883C6" w14:textId="708B21C9">
            <w:pPr>
              <w:spacing w:line="259" w:lineRule="auto"/>
              <w:rPr>
                <w:rFonts w:ascii="Aptos" w:hAnsi="Aptos" w:eastAsia="Aptos" w:cs="Aptos"/>
                <w:color w:val="000000" w:themeColor="text1"/>
                <w:sz w:val="12"/>
                <w:szCs w:val="12"/>
              </w:rPr>
            </w:pPr>
            <w:hyperlink r:id="rId183">
              <w:r w:rsidRPr="1C38B521">
                <w:rPr>
                  <w:rStyle w:val="Hipervnculo"/>
                  <w:rFonts w:ascii="Aptos" w:hAnsi="Aptos" w:eastAsia="Aptos" w:cs="Aptos"/>
                  <w:sz w:val="12"/>
                  <w:szCs w:val="12"/>
                </w:rPr>
                <w:t>M1</w:t>
              </w:r>
            </w:hyperlink>
          </w:p>
          <w:p w:rsidR="1C38B521" w:rsidP="1C38B521" w:rsidRDefault="1C38B521" w14:paraId="191719A3" w14:textId="17FF0683">
            <w:pPr>
              <w:spacing w:line="259" w:lineRule="auto"/>
              <w:rPr>
                <w:rFonts w:ascii="Aptos" w:hAnsi="Aptos" w:eastAsia="Aptos" w:cs="Aptos"/>
                <w:color w:val="000000" w:themeColor="text1"/>
                <w:sz w:val="12"/>
                <w:szCs w:val="12"/>
              </w:rPr>
            </w:pPr>
            <w:hyperlink r:id="rId184">
              <w:r w:rsidRPr="1C38B521">
                <w:rPr>
                  <w:rStyle w:val="Hipervnculo"/>
                  <w:rFonts w:ascii="Aptos" w:hAnsi="Aptos" w:eastAsia="Aptos" w:cs="Aptos"/>
                  <w:sz w:val="12"/>
                  <w:szCs w:val="12"/>
                </w:rPr>
                <w:t>C1</w:t>
              </w:r>
            </w:hyperlink>
          </w:p>
          <w:p w:rsidR="1C38B521" w:rsidP="1C38B521" w:rsidRDefault="1C38B521" w14:paraId="30490D1B" w14:textId="2E88B8A6">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D6480F" w14:paraId="5E02E1D7" w14:textId="4BC8CC02">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Q23</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What was the budget (integer) of the film with a crew of 151</w:t>
            </w:r>
          </w:p>
        </w:tc>
        <w:tc>
          <w:tcPr>
            <w:tcW w:w="1080" w:type="dxa"/>
            <w:shd w:val="clear" w:color="auto" w:fill="auto"/>
            <w:tcMar/>
          </w:tcPr>
          <w:p w:rsidR="1C38B521" w:rsidP="1C38B521" w:rsidRDefault="1C38B521" w14:paraId="48B564FC" w14:textId="5F779E4D">
            <w:pPr>
              <w:spacing w:line="259" w:lineRule="auto"/>
              <w:rPr>
                <w:rFonts w:ascii="Aptos" w:hAnsi="Aptos" w:eastAsia="Aptos" w:cs="Aptos"/>
                <w:color w:val="000000" w:themeColor="text1"/>
                <w:sz w:val="12"/>
                <w:szCs w:val="12"/>
              </w:rPr>
            </w:pPr>
          </w:p>
        </w:tc>
        <w:tc>
          <w:tcPr>
            <w:tcW w:w="984" w:type="dxa"/>
            <w:tcMar/>
          </w:tcPr>
          <w:p w:rsidR="1C38B521" w:rsidP="1C38B521" w:rsidRDefault="1C38B521" w14:paraId="6B867A85" w14:textId="3F568E9F">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85000000</w:t>
            </w:r>
          </w:p>
        </w:tc>
        <w:tc>
          <w:tcPr>
            <w:tcW w:w="667" w:type="dxa"/>
            <w:tcMar/>
          </w:tcPr>
          <w:p w:rsidR="1C38B521" w:rsidP="1C38B521" w:rsidRDefault="1C38B521" w14:paraId="29A5830B" w14:textId="7FBD6F1E">
            <w:pPr>
              <w:spacing w:line="259" w:lineRule="auto"/>
              <w:rPr>
                <w:rFonts w:ascii="Aptos" w:hAnsi="Aptos" w:eastAsia="Aptos" w:cs="Aptos"/>
                <w:color w:val="000000" w:themeColor="text1"/>
                <w:sz w:val="12"/>
                <w:szCs w:val="12"/>
              </w:rPr>
            </w:pPr>
            <w:hyperlink r:id="rId185">
              <w:r w:rsidRPr="1C38B521">
                <w:rPr>
                  <w:rStyle w:val="Hipervnculo"/>
                  <w:rFonts w:ascii="Aptos" w:hAnsi="Aptos" w:eastAsia="Aptos" w:cs="Aptos"/>
                  <w:sz w:val="12"/>
                  <w:szCs w:val="12"/>
                </w:rPr>
                <w:t>M2</w:t>
              </w:r>
            </w:hyperlink>
          </w:p>
          <w:p w:rsidR="1C38B521" w:rsidP="1C38B521" w:rsidRDefault="1C38B521" w14:paraId="62D8644A" w14:textId="6B550AD1">
            <w:pPr>
              <w:spacing w:line="259" w:lineRule="auto"/>
              <w:rPr>
                <w:rFonts w:ascii="Aptos" w:hAnsi="Aptos" w:eastAsia="Aptos" w:cs="Aptos"/>
                <w:color w:val="000000" w:themeColor="text1"/>
                <w:sz w:val="12"/>
                <w:szCs w:val="12"/>
              </w:rPr>
            </w:pPr>
            <w:hyperlink r:id="rId186">
              <w:r w:rsidRPr="1C38B521">
                <w:rPr>
                  <w:rStyle w:val="Hipervnculo"/>
                  <w:rFonts w:ascii="Aptos" w:hAnsi="Aptos" w:eastAsia="Aptos" w:cs="Aptos"/>
                  <w:sz w:val="12"/>
                  <w:szCs w:val="12"/>
                </w:rPr>
                <w:t>C2</w:t>
              </w:r>
            </w:hyperlink>
          </w:p>
          <w:p w:rsidR="1C38B521" w:rsidP="1C38B521" w:rsidRDefault="1C38B521" w14:paraId="17D4F5EA" w14:textId="432601E8">
            <w:pPr>
              <w:spacing w:line="259" w:lineRule="auto"/>
              <w:rPr>
                <w:rFonts w:ascii="Aptos" w:hAnsi="Aptos" w:eastAsia="Aptos" w:cs="Aptos"/>
                <w:color w:val="000000" w:themeColor="text1"/>
                <w:sz w:val="12"/>
                <w:szCs w:val="12"/>
              </w:rPr>
            </w:pPr>
          </w:p>
        </w:tc>
        <w:tc>
          <w:tcPr>
            <w:tcW w:w="2820" w:type="dxa"/>
            <w:shd w:val="clear" w:color="auto" w:fill="auto"/>
            <w:tcMar/>
          </w:tcPr>
          <w:p w:rsidR="1C38B521" w:rsidP="1C38B521" w:rsidRDefault="00CC679C" w14:paraId="291E2984" w14:textId="44D795A9">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Q23</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What was the budget (integer) of the film with a crew of 130</w:t>
            </w:r>
          </w:p>
        </w:tc>
        <w:tc>
          <w:tcPr>
            <w:tcW w:w="1110" w:type="dxa"/>
            <w:shd w:val="clear" w:color="auto" w:fill="auto"/>
            <w:tcMar/>
          </w:tcPr>
          <w:p w:rsidR="1C38B521" w:rsidP="1C38B521" w:rsidRDefault="1C38B521" w14:paraId="57B627F8" w14:textId="45CB26A1">
            <w:pPr>
              <w:spacing w:line="259" w:lineRule="auto"/>
              <w:rPr>
                <w:rFonts w:ascii="Aptos" w:hAnsi="Aptos" w:eastAsia="Aptos" w:cs="Aptos"/>
                <w:color w:val="000000" w:themeColor="text1"/>
                <w:sz w:val="12"/>
                <w:szCs w:val="12"/>
              </w:rPr>
            </w:pPr>
          </w:p>
        </w:tc>
        <w:tc>
          <w:tcPr>
            <w:tcW w:w="991" w:type="dxa"/>
            <w:tcMar/>
          </w:tcPr>
          <w:p w:rsidR="1C38B521" w:rsidP="1C38B521" w:rsidRDefault="1C38B521" w14:paraId="6314A8DA" w14:textId="65C9C2BF">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30000000</w:t>
            </w:r>
          </w:p>
        </w:tc>
        <w:tc>
          <w:tcPr>
            <w:tcW w:w="683" w:type="dxa"/>
            <w:tcMar/>
          </w:tcPr>
          <w:p w:rsidR="1C38B521" w:rsidP="1C38B521" w:rsidRDefault="1C38B521" w14:paraId="0A3898C1" w14:textId="08D60439">
            <w:pPr>
              <w:spacing w:line="259" w:lineRule="auto"/>
              <w:rPr>
                <w:rFonts w:ascii="Aptos" w:hAnsi="Aptos" w:eastAsia="Aptos" w:cs="Aptos"/>
                <w:color w:val="000000" w:themeColor="text1"/>
                <w:sz w:val="12"/>
                <w:szCs w:val="12"/>
              </w:rPr>
            </w:pPr>
            <w:hyperlink r:id="rId187">
              <w:r w:rsidRPr="1C38B521">
                <w:rPr>
                  <w:rStyle w:val="Hipervnculo"/>
                  <w:rFonts w:ascii="Aptos" w:hAnsi="Aptos" w:eastAsia="Aptos" w:cs="Aptos"/>
                  <w:sz w:val="12"/>
                  <w:szCs w:val="12"/>
                </w:rPr>
                <w:t>M3</w:t>
              </w:r>
            </w:hyperlink>
          </w:p>
          <w:p w:rsidR="1C38B521" w:rsidP="1C38B521" w:rsidRDefault="1C38B521" w14:paraId="7EACB69B" w14:textId="194612A6">
            <w:pPr>
              <w:spacing w:line="259" w:lineRule="auto"/>
              <w:rPr>
                <w:rFonts w:ascii="Aptos" w:hAnsi="Aptos" w:eastAsia="Aptos" w:cs="Aptos"/>
                <w:color w:val="000000" w:themeColor="text1"/>
                <w:sz w:val="12"/>
                <w:szCs w:val="12"/>
              </w:rPr>
            </w:pPr>
            <w:hyperlink r:id="rId188">
              <w:r w:rsidRPr="1C38B521">
                <w:rPr>
                  <w:rStyle w:val="Hipervnculo"/>
                  <w:rFonts w:ascii="Aptos" w:hAnsi="Aptos" w:eastAsia="Aptos" w:cs="Aptos"/>
                  <w:sz w:val="12"/>
                  <w:szCs w:val="12"/>
                </w:rPr>
                <w:t>C3</w:t>
              </w:r>
            </w:hyperlink>
          </w:p>
          <w:p w:rsidR="1C38B521" w:rsidP="1C38B521" w:rsidRDefault="1C38B521" w14:paraId="169CC0BD" w14:textId="14BA6F3A">
            <w:pPr>
              <w:spacing w:line="259" w:lineRule="auto"/>
              <w:rPr>
                <w:rFonts w:ascii="Aptos" w:hAnsi="Aptos" w:eastAsia="Aptos" w:cs="Aptos"/>
                <w:color w:val="000000" w:themeColor="text1"/>
                <w:sz w:val="12"/>
                <w:szCs w:val="12"/>
              </w:rPr>
            </w:pPr>
          </w:p>
        </w:tc>
        <w:tc>
          <w:tcPr>
            <w:tcW w:w="2822" w:type="dxa"/>
            <w:shd w:val="clear" w:color="auto" w:fill="E2EFD9" w:themeFill="accent6" w:themeFillTint="33"/>
            <w:tcMar/>
          </w:tcPr>
          <w:p w:rsidR="1C38B521" w:rsidP="1C38B521" w:rsidRDefault="00CC679C" w14:paraId="784CB86B" w14:textId="01B0DEF3">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Q23</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What was the vote_average of the film with a crew of 160</w:t>
            </w:r>
          </w:p>
        </w:tc>
        <w:tc>
          <w:tcPr>
            <w:tcW w:w="1110" w:type="dxa"/>
            <w:shd w:val="clear" w:color="auto" w:fill="E2EFD9" w:themeFill="accent6" w:themeFillTint="33"/>
            <w:tcMar/>
          </w:tcPr>
          <w:p w:rsidR="1C38B521" w:rsidP="1C38B521" w:rsidRDefault="1C38B521" w14:paraId="17338170" w14:textId="75D877B0">
            <w:pPr>
              <w:spacing w:line="259" w:lineRule="auto"/>
              <w:rPr>
                <w:rFonts w:ascii="Aptos" w:hAnsi="Aptos" w:eastAsia="Aptos" w:cs="Aptos"/>
                <w:color w:val="000000" w:themeColor="text1"/>
                <w:sz w:val="12"/>
                <w:szCs w:val="12"/>
              </w:rPr>
            </w:pPr>
          </w:p>
        </w:tc>
        <w:tc>
          <w:tcPr>
            <w:tcW w:w="991" w:type="dxa"/>
            <w:shd w:val="clear" w:color="auto" w:fill="E2EFD9" w:themeFill="accent6" w:themeFillTint="33"/>
            <w:tcMar/>
          </w:tcPr>
          <w:p w:rsidR="1C38B521" w:rsidP="1C38B521" w:rsidRDefault="1C38B521" w14:paraId="23DFAD23" w14:textId="02D187B1">
            <w:pPr>
              <w:spacing w:line="259" w:lineRule="auto"/>
              <w:rPr>
                <w:rFonts w:ascii="Aptos" w:hAnsi="Aptos" w:eastAsia="Aptos" w:cs="Aptos"/>
                <w:color w:val="000000" w:themeColor="text1"/>
                <w:sz w:val="12"/>
                <w:szCs w:val="12"/>
              </w:rPr>
            </w:pPr>
            <w:r w:rsidRPr="1C38B521">
              <w:rPr>
                <w:rFonts w:ascii="Aptos" w:hAnsi="Aptos" w:eastAsia="Aptos" w:cs="Aptos"/>
                <w:color w:val="000000" w:themeColor="text1"/>
                <w:sz w:val="12"/>
                <w:szCs w:val="12"/>
              </w:rPr>
              <w:t>7.2</w:t>
            </w:r>
          </w:p>
        </w:tc>
        <w:tc>
          <w:tcPr>
            <w:tcW w:w="699" w:type="dxa"/>
            <w:tcMar/>
          </w:tcPr>
          <w:p w:rsidR="1C38B521" w:rsidP="1C38B521" w:rsidRDefault="1C38B521" w14:paraId="7FC95B54" w14:textId="46AA4541">
            <w:pPr>
              <w:spacing w:line="259" w:lineRule="auto"/>
              <w:rPr>
                <w:rFonts w:ascii="Aptos" w:hAnsi="Aptos" w:eastAsia="Aptos" w:cs="Aptos"/>
                <w:color w:val="000000" w:themeColor="text1"/>
                <w:sz w:val="12"/>
                <w:szCs w:val="12"/>
              </w:rPr>
            </w:pPr>
            <w:hyperlink r:id="rId189">
              <w:r w:rsidRPr="1C38B521">
                <w:rPr>
                  <w:rStyle w:val="Hipervnculo"/>
                  <w:rFonts w:ascii="Aptos" w:hAnsi="Aptos" w:eastAsia="Aptos" w:cs="Aptos"/>
                  <w:sz w:val="12"/>
                  <w:szCs w:val="12"/>
                </w:rPr>
                <w:t>M4</w:t>
              </w:r>
            </w:hyperlink>
          </w:p>
          <w:p w:rsidR="1C38B521" w:rsidP="1C38B521" w:rsidRDefault="1C38B521" w14:paraId="5CC0A802" w14:textId="1799CD77">
            <w:pPr>
              <w:spacing w:line="259" w:lineRule="auto"/>
              <w:rPr>
                <w:rFonts w:ascii="Aptos" w:hAnsi="Aptos" w:eastAsia="Aptos" w:cs="Aptos"/>
                <w:color w:val="000000" w:themeColor="text1"/>
                <w:sz w:val="12"/>
                <w:szCs w:val="12"/>
              </w:rPr>
            </w:pPr>
            <w:hyperlink r:id="rId190">
              <w:r w:rsidRPr="1C38B521">
                <w:rPr>
                  <w:rStyle w:val="Hipervnculo"/>
                  <w:rFonts w:ascii="Aptos" w:hAnsi="Aptos" w:eastAsia="Aptos" w:cs="Aptos"/>
                  <w:sz w:val="12"/>
                  <w:szCs w:val="12"/>
                </w:rPr>
                <w:t>C4</w:t>
              </w:r>
            </w:hyperlink>
          </w:p>
          <w:p w:rsidR="1C38B521" w:rsidP="1C38B521" w:rsidRDefault="1C38B521" w14:paraId="3EB4A338" w14:textId="07E14192">
            <w:pPr>
              <w:spacing w:line="259" w:lineRule="auto"/>
              <w:rPr>
                <w:rFonts w:ascii="Aptos" w:hAnsi="Aptos" w:eastAsia="Aptos" w:cs="Aptos"/>
                <w:color w:val="000000" w:themeColor="text1"/>
                <w:sz w:val="12"/>
                <w:szCs w:val="12"/>
              </w:rPr>
            </w:pPr>
          </w:p>
        </w:tc>
      </w:tr>
      <w:tr w:rsidR="009B7428" w:rsidTr="0AAAD340" w14:paraId="6B4D1530" w14:textId="77777777">
        <w:trPr>
          <w:trHeight w:val="300"/>
        </w:trPr>
        <w:tc>
          <w:tcPr>
            <w:tcW w:w="345" w:type="dxa"/>
            <w:tcMar/>
          </w:tcPr>
          <w:p w:rsidR="1C38B521" w:rsidP="1C38B521" w:rsidRDefault="1C38B521" w14:paraId="3F1877D7" w14:textId="77777777">
            <w:pPr>
              <w:spacing w:line="259" w:lineRule="auto"/>
              <w:rPr>
                <w:rStyle w:val="normaltextrun"/>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41</w:t>
            </w:r>
          </w:p>
          <w:p w:rsidR="00D6480F" w:rsidP="1C38B521" w:rsidRDefault="00D6480F" w14:paraId="0D9CB7CC" w14:textId="77777777">
            <w:pPr>
              <w:spacing w:line="259" w:lineRule="auto"/>
              <w:rPr>
                <w:rFonts w:ascii="Aptos" w:hAnsi="Aptos" w:eastAsia="Aptos" w:cs="Aptos"/>
                <w:color w:val="000000" w:themeColor="text1"/>
                <w:sz w:val="12"/>
                <w:szCs w:val="12"/>
              </w:rPr>
            </w:pPr>
          </w:p>
          <w:p w:rsidR="00D6480F" w:rsidP="1C38B521" w:rsidRDefault="00D6480F" w14:paraId="5314C298" w14:textId="77777777">
            <w:pPr>
              <w:spacing w:line="259" w:lineRule="auto"/>
            </w:pPr>
          </w:p>
          <w:p w:rsidR="00D6480F" w:rsidP="1C38B521" w:rsidRDefault="00D6480F" w14:paraId="2F507F21" w14:textId="1407891A">
            <w:pPr>
              <w:spacing w:line="259" w:lineRule="auto"/>
              <w:rPr>
                <w:rFonts w:ascii="Aptos" w:hAnsi="Aptos" w:eastAsia="Aptos" w:cs="Aptos"/>
                <w:color w:val="000000" w:themeColor="text1"/>
                <w:sz w:val="12"/>
                <w:szCs w:val="12"/>
              </w:rPr>
            </w:pPr>
            <w:r w:rsidRPr="00D6480F">
              <w:rPr>
                <w:rFonts w:ascii="Aptos" w:hAnsi="Aptos" w:eastAsia="Aptos" w:cs="Aptos"/>
                <w:color w:val="000000" w:themeColor="text1"/>
                <w:sz w:val="12"/>
                <w:szCs w:val="12"/>
                <w:highlight w:val="yellow"/>
              </w:rPr>
              <w:t>same question across all iterations</w:t>
            </w:r>
          </w:p>
        </w:tc>
        <w:tc>
          <w:tcPr>
            <w:tcW w:w="562" w:type="dxa"/>
            <w:shd w:val="clear" w:color="auto" w:fill="FFF2CC" w:themeFill="accent4" w:themeFillTint="33"/>
            <w:tcMar/>
          </w:tcPr>
          <w:p w:rsidR="1C38B521" w:rsidP="1C38B521" w:rsidRDefault="1C38B521" w14:paraId="3EF8C58B" w14:textId="6763C42E">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DS1-8</w:t>
            </w:r>
          </w:p>
        </w:tc>
        <w:tc>
          <w:tcPr>
            <w:tcW w:w="723" w:type="dxa"/>
            <w:shd w:val="clear" w:color="auto" w:fill="FFF2CC" w:themeFill="accent4" w:themeFillTint="33"/>
            <w:tcMar/>
          </w:tcPr>
          <w:p w:rsidR="1C38B521" w:rsidP="1C38B521" w:rsidRDefault="1C38B521" w14:paraId="1A92B0C6" w14:textId="05F488C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All that apply</w:t>
            </w:r>
          </w:p>
        </w:tc>
        <w:tc>
          <w:tcPr>
            <w:tcW w:w="2820" w:type="dxa"/>
            <w:shd w:val="clear" w:color="auto" w:fill="auto"/>
            <w:tcMar/>
          </w:tcPr>
          <w:p w:rsidR="1C38B521" w:rsidP="1C38B521" w:rsidRDefault="00461180" w14:paraId="2381448E" w14:textId="74A99B12">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w:t>
            </w:r>
            <w:r w:rsidRPr="00CB7CF3" w:rsidR="00CB7CF3">
              <w:rPr>
                <w:rFonts w:ascii="Aptos" w:hAnsi="Aptos" w:eastAsia="Aptos" w:cs="Aptos"/>
                <w:b/>
                <w:bCs/>
                <w:color w:val="FF0000"/>
                <w:sz w:val="12"/>
                <w:szCs w:val="12"/>
              </w:rPr>
              <w:t>24</w:t>
            </w:r>
            <w:r>
              <w:rPr>
                <w:rFonts w:ascii="Aptos" w:hAnsi="Aptos" w:eastAsia="Aptos" w:cs="Aptos"/>
                <w:color w:val="000000" w:themeColor="text1"/>
                <w:sz w:val="12"/>
                <w:szCs w:val="12"/>
              </w:rPr>
              <w:t xml:space="preserve"> </w:t>
            </w:r>
            <w:r w:rsidRPr="1C38B521" w:rsidR="1C38B521">
              <w:rPr>
                <w:rFonts w:ascii="Aptos" w:hAnsi="Aptos" w:eastAsia="Aptos" w:cs="Aptos"/>
                <w:color w:val="000000" w:themeColor="text1"/>
                <w:sz w:val="12"/>
                <w:szCs w:val="12"/>
              </w:rPr>
              <w:t>Which of the following file formats can be used to save the merged dataframe</w:t>
            </w:r>
          </w:p>
        </w:tc>
        <w:tc>
          <w:tcPr>
            <w:tcW w:w="1110" w:type="dxa"/>
            <w:shd w:val="clear" w:color="auto" w:fill="auto"/>
            <w:tcMar/>
          </w:tcPr>
          <w:p w:rsidRPr="00404777" w:rsidR="1C38B521" w:rsidP="1C38B521" w:rsidRDefault="1C38B521" w14:paraId="503DD7F6" w14:textId="6DE4BBD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png</w:t>
            </w:r>
          </w:p>
          <w:p w:rsidRPr="00404777" w:rsidR="1C38B521" w:rsidP="1C38B521" w:rsidRDefault="1C38B521" w14:paraId="1BE2CA90" w14:textId="762A567B">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w:t>
            </w:r>
            <w:r w:rsidRPr="00404777">
              <w:rPr>
                <w:rFonts w:ascii="Aptos" w:hAnsi="Aptos" w:eastAsia="Aptos" w:cs="Aptos"/>
                <w:color w:val="000000" w:themeColor="text1"/>
                <w:sz w:val="12"/>
                <w:szCs w:val="12"/>
              </w:rPr>
              <w:t xml:space="preserve"> tiff</w:t>
            </w:r>
          </w:p>
          <w:p w:rsidRPr="00404777" w:rsidR="1C38B521" w:rsidP="1C38B521" w:rsidRDefault="1C38B521" w14:paraId="0DDA9F10" w14:textId="69B097A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w:t>
            </w:r>
            <w:r w:rsidRPr="00404777">
              <w:rPr>
                <w:rFonts w:ascii="Aptos" w:hAnsi="Aptos" w:eastAsia="Aptos" w:cs="Aptos"/>
                <w:color w:val="000000" w:themeColor="text1"/>
                <w:sz w:val="12"/>
                <w:szCs w:val="12"/>
              </w:rPr>
              <w:t xml:space="preserve"> csv</w:t>
            </w:r>
          </w:p>
          <w:p w:rsidR="1C38B521" w:rsidP="1C38B521" w:rsidRDefault="1C38B521" w14:paraId="0DF59279" w14:textId="73699964">
            <w:pPr>
              <w:spacing w:line="259" w:lineRule="auto"/>
              <w:rPr>
                <w:rFonts w:ascii="Aptos" w:hAnsi="Aptos" w:eastAsia="Aptos" w:cs="Aptos"/>
                <w:color w:val="000000" w:themeColor="text1"/>
                <w:sz w:val="12"/>
                <w:szCs w:val="12"/>
                <w:lang w:val="es-ES"/>
              </w:rPr>
            </w:pPr>
            <w:r w:rsidRPr="1C38B521">
              <w:rPr>
                <w:rStyle w:val="normaltextrun"/>
                <w:rFonts w:ascii="Aptos" w:hAnsi="Aptos" w:eastAsia="Aptos" w:cs="Aptos"/>
                <w:color w:val="000000" w:themeColor="text1"/>
                <w:sz w:val="12"/>
                <w:szCs w:val="12"/>
              </w:rPr>
              <w:t>D) xlsx</w:t>
            </w:r>
          </w:p>
          <w:p w:rsidR="1C38B521" w:rsidP="1C38B521" w:rsidRDefault="1C38B521" w14:paraId="6CAA8885" w14:textId="44CEAAAC">
            <w:pPr>
              <w:spacing w:line="259" w:lineRule="auto"/>
              <w:rPr>
                <w:rFonts w:ascii="Aptos" w:hAnsi="Aptos" w:eastAsia="Aptos" w:cs="Aptos"/>
                <w:color w:val="000000" w:themeColor="text1"/>
                <w:sz w:val="12"/>
                <w:szCs w:val="12"/>
                <w:lang w:val="es-ES"/>
              </w:rPr>
            </w:pPr>
            <w:r w:rsidRPr="1C38B521">
              <w:rPr>
                <w:rStyle w:val="normaltextrun"/>
                <w:rFonts w:ascii="Aptos" w:hAnsi="Aptos" w:eastAsia="Aptos" w:cs="Aptos"/>
                <w:color w:val="000000" w:themeColor="text1"/>
                <w:sz w:val="12"/>
                <w:szCs w:val="12"/>
              </w:rPr>
              <w:t>E)</w:t>
            </w:r>
            <w:r w:rsidRPr="1C38B521">
              <w:rPr>
                <w:rFonts w:ascii="Aptos" w:hAnsi="Aptos" w:eastAsia="Aptos" w:cs="Aptos"/>
                <w:color w:val="000000" w:themeColor="text1"/>
                <w:sz w:val="12"/>
                <w:szCs w:val="12"/>
                <w:lang w:val="es-AR"/>
              </w:rPr>
              <w:t xml:space="preserve"> doc</w:t>
            </w:r>
          </w:p>
          <w:p w:rsidR="1C38B521" w:rsidP="1C38B521" w:rsidRDefault="1C38B521" w14:paraId="31E397EC" w14:textId="73893E36">
            <w:pPr>
              <w:spacing w:line="259" w:lineRule="auto"/>
              <w:rPr>
                <w:rFonts w:ascii="Aptos" w:hAnsi="Aptos" w:eastAsia="Aptos" w:cs="Aptos"/>
                <w:color w:val="000000" w:themeColor="text1"/>
                <w:sz w:val="12"/>
                <w:szCs w:val="12"/>
                <w:lang w:val="es-ES"/>
              </w:rPr>
            </w:pPr>
          </w:p>
        </w:tc>
        <w:tc>
          <w:tcPr>
            <w:tcW w:w="998" w:type="dxa"/>
            <w:shd w:val="clear" w:color="auto" w:fill="FFF2CC" w:themeFill="accent4" w:themeFillTint="33"/>
            <w:tcMar/>
          </w:tcPr>
          <w:p w:rsidR="1C38B521" w:rsidP="1C38B521" w:rsidRDefault="1C38B521" w14:paraId="52C4F7F8" w14:textId="1AB8F222">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C, D</w:t>
            </w:r>
          </w:p>
        </w:tc>
        <w:tc>
          <w:tcPr>
            <w:tcW w:w="643" w:type="dxa"/>
            <w:shd w:val="clear" w:color="auto" w:fill="FFF2CC" w:themeFill="accent4" w:themeFillTint="33"/>
            <w:tcMar/>
          </w:tcPr>
          <w:p w:rsidR="45A8D371" w:rsidP="45A8D371" w:rsidRDefault="45A8D371" w14:paraId="477EF84A" w14:textId="7E0C0C23">
            <w:pPr>
              <w:rPr>
                <w:rFonts w:ascii="Aptos" w:hAnsi="Aptos" w:cs="Arial"/>
                <w:sz w:val="12"/>
                <w:szCs w:val="12"/>
              </w:rPr>
            </w:pPr>
          </w:p>
        </w:tc>
        <w:tc>
          <w:tcPr>
            <w:tcW w:w="1473" w:type="dxa"/>
            <w:shd w:val="clear" w:color="auto" w:fill="FFF2CC" w:themeFill="accent4" w:themeFillTint="33"/>
            <w:tcMar/>
          </w:tcPr>
          <w:p w:rsidR="45A8D371" w:rsidP="45A8D371" w:rsidRDefault="45A8D371" w14:paraId="3234781A" w14:textId="7FB98A1A">
            <w:pPr>
              <w:rPr>
                <w:rFonts w:ascii="Aptos" w:hAnsi="Aptos" w:cs="Arial"/>
                <w:sz w:val="12"/>
                <w:szCs w:val="12"/>
              </w:rPr>
            </w:pPr>
          </w:p>
        </w:tc>
        <w:tc>
          <w:tcPr>
            <w:tcW w:w="2820" w:type="dxa"/>
            <w:shd w:val="clear" w:color="auto" w:fill="auto"/>
            <w:tcMar/>
          </w:tcPr>
          <w:p w:rsidR="1C38B521" w:rsidP="1C38B521" w:rsidRDefault="00D6480F" w14:paraId="3CA68780" w14:textId="2F091C1F">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Q24</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Which of the following file formats can be used to save the merged dataframe</w:t>
            </w:r>
          </w:p>
        </w:tc>
        <w:tc>
          <w:tcPr>
            <w:tcW w:w="1110" w:type="dxa"/>
            <w:shd w:val="clear" w:color="auto" w:fill="auto"/>
            <w:tcMar/>
          </w:tcPr>
          <w:p w:rsidRPr="00404777" w:rsidR="1C38B521" w:rsidP="1C38B521" w:rsidRDefault="1C38B521" w14:paraId="0FC0AEA6" w14:textId="6DE4BBD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png</w:t>
            </w:r>
          </w:p>
          <w:p w:rsidRPr="00404777" w:rsidR="1C38B521" w:rsidP="1C38B521" w:rsidRDefault="1C38B521" w14:paraId="4B7CDE3C" w14:textId="762A567B">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w:t>
            </w:r>
            <w:r w:rsidRPr="00404777">
              <w:rPr>
                <w:rFonts w:ascii="Aptos" w:hAnsi="Aptos" w:eastAsia="Aptos" w:cs="Aptos"/>
                <w:color w:val="000000" w:themeColor="text1"/>
                <w:sz w:val="12"/>
                <w:szCs w:val="12"/>
              </w:rPr>
              <w:t xml:space="preserve"> tiff</w:t>
            </w:r>
          </w:p>
          <w:p w:rsidRPr="00404777" w:rsidR="1C38B521" w:rsidP="1C38B521" w:rsidRDefault="1C38B521" w14:paraId="78F2E0FA" w14:textId="69B097A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w:t>
            </w:r>
            <w:r w:rsidRPr="00404777">
              <w:rPr>
                <w:rFonts w:ascii="Aptos" w:hAnsi="Aptos" w:eastAsia="Aptos" w:cs="Aptos"/>
                <w:color w:val="000000" w:themeColor="text1"/>
                <w:sz w:val="12"/>
                <w:szCs w:val="12"/>
              </w:rPr>
              <w:t xml:space="preserve"> csv</w:t>
            </w:r>
          </w:p>
          <w:p w:rsidR="1C38B521" w:rsidP="1C38B521" w:rsidRDefault="1C38B521" w14:paraId="166B9A55" w14:textId="73699964">
            <w:pPr>
              <w:spacing w:line="259" w:lineRule="auto"/>
              <w:rPr>
                <w:rFonts w:ascii="Aptos" w:hAnsi="Aptos" w:eastAsia="Aptos" w:cs="Aptos"/>
                <w:color w:val="000000" w:themeColor="text1"/>
                <w:sz w:val="12"/>
                <w:szCs w:val="12"/>
                <w:lang w:val="es-ES"/>
              </w:rPr>
            </w:pPr>
            <w:r w:rsidRPr="1C38B521">
              <w:rPr>
                <w:rStyle w:val="normaltextrun"/>
                <w:rFonts w:ascii="Aptos" w:hAnsi="Aptos" w:eastAsia="Aptos" w:cs="Aptos"/>
                <w:color w:val="000000" w:themeColor="text1"/>
                <w:sz w:val="12"/>
                <w:szCs w:val="12"/>
              </w:rPr>
              <w:t>D) xlsx</w:t>
            </w:r>
          </w:p>
          <w:p w:rsidR="1C38B521" w:rsidP="1C38B521" w:rsidRDefault="1C38B521" w14:paraId="4F1BA4D2" w14:textId="44CEAAAC">
            <w:pPr>
              <w:spacing w:line="259" w:lineRule="auto"/>
              <w:rPr>
                <w:rFonts w:ascii="Aptos" w:hAnsi="Aptos" w:eastAsia="Aptos" w:cs="Aptos"/>
                <w:color w:val="000000" w:themeColor="text1"/>
                <w:sz w:val="12"/>
                <w:szCs w:val="12"/>
                <w:lang w:val="es-ES"/>
              </w:rPr>
            </w:pPr>
            <w:r w:rsidRPr="1C38B521">
              <w:rPr>
                <w:rStyle w:val="normaltextrun"/>
                <w:rFonts w:ascii="Aptos" w:hAnsi="Aptos" w:eastAsia="Aptos" w:cs="Aptos"/>
                <w:color w:val="000000" w:themeColor="text1"/>
                <w:sz w:val="12"/>
                <w:szCs w:val="12"/>
              </w:rPr>
              <w:t>E)</w:t>
            </w:r>
            <w:r w:rsidRPr="1C38B521">
              <w:rPr>
                <w:rFonts w:ascii="Aptos" w:hAnsi="Aptos" w:eastAsia="Aptos" w:cs="Aptos"/>
                <w:color w:val="000000" w:themeColor="text1"/>
                <w:sz w:val="12"/>
                <w:szCs w:val="12"/>
                <w:lang w:val="es-AR"/>
              </w:rPr>
              <w:t xml:space="preserve"> doc</w:t>
            </w:r>
          </w:p>
          <w:p w:rsidR="1C38B521" w:rsidP="1C38B521" w:rsidRDefault="1C38B521" w14:paraId="6FDCD21E" w14:textId="73893E36">
            <w:pPr>
              <w:spacing w:line="259" w:lineRule="auto"/>
              <w:rPr>
                <w:rFonts w:ascii="Aptos" w:hAnsi="Aptos" w:eastAsia="Aptos" w:cs="Aptos"/>
                <w:color w:val="000000" w:themeColor="text1"/>
                <w:sz w:val="12"/>
                <w:szCs w:val="12"/>
                <w:lang w:val="es-ES"/>
              </w:rPr>
            </w:pPr>
          </w:p>
        </w:tc>
        <w:tc>
          <w:tcPr>
            <w:tcW w:w="991" w:type="dxa"/>
            <w:shd w:val="clear" w:color="auto" w:fill="FFF2CC" w:themeFill="accent4" w:themeFillTint="33"/>
            <w:tcMar/>
          </w:tcPr>
          <w:p w:rsidR="1C38B521" w:rsidP="1C38B521" w:rsidRDefault="1C38B521" w14:paraId="1AE21668" w14:textId="1AB8F222">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C, D</w:t>
            </w:r>
          </w:p>
        </w:tc>
        <w:tc>
          <w:tcPr>
            <w:tcW w:w="653" w:type="dxa"/>
            <w:shd w:val="clear" w:color="auto" w:fill="FFF2CC" w:themeFill="accent4" w:themeFillTint="33"/>
            <w:tcMar/>
          </w:tcPr>
          <w:p w:rsidR="45A8D371" w:rsidP="45A8D371" w:rsidRDefault="45A8D371" w14:paraId="7633A095" w14:textId="67C571D9">
            <w:pPr>
              <w:rPr>
                <w:rFonts w:ascii="Aptos" w:hAnsi="Aptos" w:cs="Arial"/>
                <w:sz w:val="12"/>
                <w:szCs w:val="12"/>
              </w:rPr>
            </w:pPr>
          </w:p>
        </w:tc>
        <w:tc>
          <w:tcPr>
            <w:tcW w:w="2820" w:type="dxa"/>
            <w:shd w:val="clear" w:color="auto" w:fill="auto"/>
            <w:tcMar/>
          </w:tcPr>
          <w:p w:rsidR="1C38B521" w:rsidP="1C38B521" w:rsidRDefault="00D6480F" w14:paraId="40472673" w14:textId="52F96DD9">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Q24</w:t>
            </w:r>
            <w:r w:rsidRPr="1C38B521" w:rsidR="1C38B521">
              <w:rPr>
                <w:rFonts w:ascii="Aptos" w:hAnsi="Aptos" w:eastAsia="Aptos" w:cs="Aptos"/>
                <w:color w:val="000000" w:themeColor="text1"/>
                <w:sz w:val="12"/>
                <w:szCs w:val="12"/>
              </w:rPr>
              <w:t>Which of the following file formats can be used to save the merged dataframe</w:t>
            </w:r>
          </w:p>
        </w:tc>
        <w:tc>
          <w:tcPr>
            <w:tcW w:w="1080" w:type="dxa"/>
            <w:shd w:val="clear" w:color="auto" w:fill="auto"/>
            <w:tcMar/>
          </w:tcPr>
          <w:p w:rsidRPr="00404777" w:rsidR="1C38B521" w:rsidP="1C38B521" w:rsidRDefault="1C38B521" w14:paraId="2C1F6A57" w14:textId="6DE4BBD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png</w:t>
            </w:r>
          </w:p>
          <w:p w:rsidRPr="00404777" w:rsidR="1C38B521" w:rsidP="1C38B521" w:rsidRDefault="1C38B521" w14:paraId="50CC916E" w14:textId="762A567B">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w:t>
            </w:r>
            <w:r w:rsidRPr="00404777">
              <w:rPr>
                <w:rFonts w:ascii="Aptos" w:hAnsi="Aptos" w:eastAsia="Aptos" w:cs="Aptos"/>
                <w:color w:val="000000" w:themeColor="text1"/>
                <w:sz w:val="12"/>
                <w:szCs w:val="12"/>
              </w:rPr>
              <w:t xml:space="preserve"> tiff</w:t>
            </w:r>
          </w:p>
          <w:p w:rsidRPr="00404777" w:rsidR="1C38B521" w:rsidP="1C38B521" w:rsidRDefault="1C38B521" w14:paraId="792F9CF9" w14:textId="69B097A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w:t>
            </w:r>
            <w:r w:rsidRPr="00404777">
              <w:rPr>
                <w:rFonts w:ascii="Aptos" w:hAnsi="Aptos" w:eastAsia="Aptos" w:cs="Aptos"/>
                <w:color w:val="000000" w:themeColor="text1"/>
                <w:sz w:val="12"/>
                <w:szCs w:val="12"/>
              </w:rPr>
              <w:t xml:space="preserve"> csv</w:t>
            </w:r>
          </w:p>
          <w:p w:rsidR="1C38B521" w:rsidP="1C38B521" w:rsidRDefault="1C38B521" w14:paraId="0C198782" w14:textId="73699964">
            <w:pPr>
              <w:spacing w:line="259" w:lineRule="auto"/>
              <w:rPr>
                <w:rFonts w:ascii="Aptos" w:hAnsi="Aptos" w:eastAsia="Aptos" w:cs="Aptos"/>
                <w:color w:val="000000" w:themeColor="text1"/>
                <w:sz w:val="12"/>
                <w:szCs w:val="12"/>
                <w:lang w:val="es-ES"/>
              </w:rPr>
            </w:pPr>
            <w:r w:rsidRPr="1C38B521">
              <w:rPr>
                <w:rStyle w:val="normaltextrun"/>
                <w:rFonts w:ascii="Aptos" w:hAnsi="Aptos" w:eastAsia="Aptos" w:cs="Aptos"/>
                <w:color w:val="000000" w:themeColor="text1"/>
                <w:sz w:val="12"/>
                <w:szCs w:val="12"/>
              </w:rPr>
              <w:t>D) xlsx</w:t>
            </w:r>
          </w:p>
          <w:p w:rsidR="1C38B521" w:rsidP="1C38B521" w:rsidRDefault="1C38B521" w14:paraId="4FBDF9B7" w14:textId="44CEAAAC">
            <w:pPr>
              <w:spacing w:line="259" w:lineRule="auto"/>
              <w:rPr>
                <w:rFonts w:ascii="Aptos" w:hAnsi="Aptos" w:eastAsia="Aptos" w:cs="Aptos"/>
                <w:color w:val="000000" w:themeColor="text1"/>
                <w:sz w:val="12"/>
                <w:szCs w:val="12"/>
                <w:lang w:val="es-ES"/>
              </w:rPr>
            </w:pPr>
            <w:r w:rsidRPr="1C38B521">
              <w:rPr>
                <w:rStyle w:val="normaltextrun"/>
                <w:rFonts w:ascii="Aptos" w:hAnsi="Aptos" w:eastAsia="Aptos" w:cs="Aptos"/>
                <w:color w:val="000000" w:themeColor="text1"/>
                <w:sz w:val="12"/>
                <w:szCs w:val="12"/>
              </w:rPr>
              <w:t>E)</w:t>
            </w:r>
            <w:r w:rsidRPr="1C38B521">
              <w:rPr>
                <w:rFonts w:ascii="Aptos" w:hAnsi="Aptos" w:eastAsia="Aptos" w:cs="Aptos"/>
                <w:color w:val="000000" w:themeColor="text1"/>
                <w:sz w:val="12"/>
                <w:szCs w:val="12"/>
                <w:lang w:val="es-AR"/>
              </w:rPr>
              <w:t xml:space="preserve"> doc</w:t>
            </w:r>
          </w:p>
          <w:p w:rsidR="1C38B521" w:rsidP="1C38B521" w:rsidRDefault="1C38B521" w14:paraId="71C4EA96" w14:textId="73893E36">
            <w:pPr>
              <w:spacing w:line="259" w:lineRule="auto"/>
              <w:rPr>
                <w:rFonts w:ascii="Aptos" w:hAnsi="Aptos" w:eastAsia="Aptos" w:cs="Aptos"/>
                <w:color w:val="000000" w:themeColor="text1"/>
                <w:sz w:val="12"/>
                <w:szCs w:val="12"/>
                <w:lang w:val="es-ES"/>
              </w:rPr>
            </w:pPr>
          </w:p>
        </w:tc>
        <w:tc>
          <w:tcPr>
            <w:tcW w:w="984" w:type="dxa"/>
            <w:shd w:val="clear" w:color="auto" w:fill="FFF2CC" w:themeFill="accent4" w:themeFillTint="33"/>
            <w:tcMar/>
          </w:tcPr>
          <w:p w:rsidR="1C38B521" w:rsidP="1C38B521" w:rsidRDefault="1C38B521" w14:paraId="354C44A7" w14:textId="1AB8F222">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C, D</w:t>
            </w:r>
          </w:p>
        </w:tc>
        <w:tc>
          <w:tcPr>
            <w:tcW w:w="667" w:type="dxa"/>
            <w:shd w:val="clear" w:color="auto" w:fill="FFF2CC" w:themeFill="accent4" w:themeFillTint="33"/>
            <w:tcMar/>
          </w:tcPr>
          <w:p w:rsidR="45A8D371" w:rsidP="45A8D371" w:rsidRDefault="45A8D371" w14:paraId="3FB02BE9" w14:textId="12AFDBCF">
            <w:pPr>
              <w:rPr>
                <w:rFonts w:ascii="Aptos" w:hAnsi="Aptos" w:cs="Arial"/>
                <w:sz w:val="12"/>
                <w:szCs w:val="12"/>
              </w:rPr>
            </w:pPr>
          </w:p>
        </w:tc>
        <w:tc>
          <w:tcPr>
            <w:tcW w:w="2820" w:type="dxa"/>
            <w:shd w:val="clear" w:color="auto" w:fill="auto"/>
            <w:tcMar/>
          </w:tcPr>
          <w:p w:rsidR="1C38B521" w:rsidP="1C38B521" w:rsidRDefault="00CC679C" w14:paraId="65E72620" w14:textId="1B926E48">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Q24</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Which of the following file formats can be used to save the merged dataframe</w:t>
            </w:r>
          </w:p>
        </w:tc>
        <w:tc>
          <w:tcPr>
            <w:tcW w:w="1110" w:type="dxa"/>
            <w:shd w:val="clear" w:color="auto" w:fill="auto"/>
            <w:tcMar/>
          </w:tcPr>
          <w:p w:rsidRPr="00404777" w:rsidR="1C38B521" w:rsidP="1C38B521" w:rsidRDefault="1C38B521" w14:paraId="3F64C5B2" w14:textId="6DE4BBD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png</w:t>
            </w:r>
          </w:p>
          <w:p w:rsidRPr="00404777" w:rsidR="1C38B521" w:rsidP="1C38B521" w:rsidRDefault="1C38B521" w14:paraId="564C91E5" w14:textId="762A567B">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w:t>
            </w:r>
            <w:r w:rsidRPr="00404777">
              <w:rPr>
                <w:rFonts w:ascii="Aptos" w:hAnsi="Aptos" w:eastAsia="Aptos" w:cs="Aptos"/>
                <w:color w:val="000000" w:themeColor="text1"/>
                <w:sz w:val="12"/>
                <w:szCs w:val="12"/>
              </w:rPr>
              <w:t xml:space="preserve"> tiff</w:t>
            </w:r>
          </w:p>
          <w:p w:rsidRPr="00404777" w:rsidR="1C38B521" w:rsidP="1C38B521" w:rsidRDefault="1C38B521" w14:paraId="53FACCF5" w14:textId="69B097A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w:t>
            </w:r>
            <w:r w:rsidRPr="00404777">
              <w:rPr>
                <w:rFonts w:ascii="Aptos" w:hAnsi="Aptos" w:eastAsia="Aptos" w:cs="Aptos"/>
                <w:color w:val="000000" w:themeColor="text1"/>
                <w:sz w:val="12"/>
                <w:szCs w:val="12"/>
              </w:rPr>
              <w:t xml:space="preserve"> csv</w:t>
            </w:r>
          </w:p>
          <w:p w:rsidR="1C38B521" w:rsidP="1C38B521" w:rsidRDefault="1C38B521" w14:paraId="63713B6F" w14:textId="73699964">
            <w:pPr>
              <w:spacing w:line="259" w:lineRule="auto"/>
              <w:rPr>
                <w:rFonts w:ascii="Aptos" w:hAnsi="Aptos" w:eastAsia="Aptos" w:cs="Aptos"/>
                <w:color w:val="000000" w:themeColor="text1"/>
                <w:sz w:val="12"/>
                <w:szCs w:val="12"/>
                <w:lang w:val="es-ES"/>
              </w:rPr>
            </w:pPr>
            <w:r w:rsidRPr="1C38B521">
              <w:rPr>
                <w:rStyle w:val="normaltextrun"/>
                <w:rFonts w:ascii="Aptos" w:hAnsi="Aptos" w:eastAsia="Aptos" w:cs="Aptos"/>
                <w:color w:val="000000" w:themeColor="text1"/>
                <w:sz w:val="12"/>
                <w:szCs w:val="12"/>
              </w:rPr>
              <w:t>D) xlsx</w:t>
            </w:r>
          </w:p>
          <w:p w:rsidR="1C38B521" w:rsidP="1C38B521" w:rsidRDefault="1C38B521" w14:paraId="37D6B14E" w14:textId="44CEAAAC">
            <w:pPr>
              <w:spacing w:line="259" w:lineRule="auto"/>
              <w:rPr>
                <w:rFonts w:ascii="Aptos" w:hAnsi="Aptos" w:eastAsia="Aptos" w:cs="Aptos"/>
                <w:color w:val="000000" w:themeColor="text1"/>
                <w:sz w:val="12"/>
                <w:szCs w:val="12"/>
                <w:lang w:val="es-ES"/>
              </w:rPr>
            </w:pPr>
            <w:r w:rsidRPr="1C38B521">
              <w:rPr>
                <w:rStyle w:val="normaltextrun"/>
                <w:rFonts w:ascii="Aptos" w:hAnsi="Aptos" w:eastAsia="Aptos" w:cs="Aptos"/>
                <w:color w:val="000000" w:themeColor="text1"/>
                <w:sz w:val="12"/>
                <w:szCs w:val="12"/>
              </w:rPr>
              <w:t>E)</w:t>
            </w:r>
            <w:r w:rsidRPr="1C38B521">
              <w:rPr>
                <w:rFonts w:ascii="Aptos" w:hAnsi="Aptos" w:eastAsia="Aptos" w:cs="Aptos"/>
                <w:color w:val="000000" w:themeColor="text1"/>
                <w:sz w:val="12"/>
                <w:szCs w:val="12"/>
                <w:lang w:val="es-AR"/>
              </w:rPr>
              <w:t xml:space="preserve"> doc</w:t>
            </w:r>
          </w:p>
          <w:p w:rsidR="1C38B521" w:rsidP="1C38B521" w:rsidRDefault="1C38B521" w14:paraId="13D6AE07" w14:textId="73893E36">
            <w:pPr>
              <w:spacing w:line="259" w:lineRule="auto"/>
              <w:rPr>
                <w:rFonts w:ascii="Aptos" w:hAnsi="Aptos" w:eastAsia="Aptos" w:cs="Aptos"/>
                <w:color w:val="000000" w:themeColor="text1"/>
                <w:sz w:val="12"/>
                <w:szCs w:val="12"/>
                <w:lang w:val="es-ES"/>
              </w:rPr>
            </w:pPr>
          </w:p>
        </w:tc>
        <w:tc>
          <w:tcPr>
            <w:tcW w:w="991" w:type="dxa"/>
            <w:shd w:val="clear" w:color="auto" w:fill="FFF2CC" w:themeFill="accent4" w:themeFillTint="33"/>
            <w:tcMar/>
          </w:tcPr>
          <w:p w:rsidR="1C38B521" w:rsidP="1C38B521" w:rsidRDefault="1C38B521" w14:paraId="47EC62C5" w14:textId="1AB8F222">
            <w:pPr>
              <w:spacing w:line="259" w:lineRule="auto"/>
              <w:rPr>
                <w:rFonts w:ascii="Aptos" w:hAnsi="Aptos" w:eastAsia="Aptos" w:cs="Aptos"/>
                <w:color w:val="000000" w:themeColor="text1"/>
                <w:sz w:val="12"/>
                <w:szCs w:val="12"/>
                <w:lang w:val="es-ES"/>
              </w:rPr>
            </w:pPr>
            <w:r w:rsidRPr="1C38B521">
              <w:rPr>
                <w:rFonts w:ascii="Aptos" w:hAnsi="Aptos" w:eastAsia="Aptos" w:cs="Aptos"/>
                <w:color w:val="000000" w:themeColor="text1"/>
                <w:sz w:val="12"/>
                <w:szCs w:val="12"/>
              </w:rPr>
              <w:t>C, D</w:t>
            </w:r>
          </w:p>
        </w:tc>
        <w:tc>
          <w:tcPr>
            <w:tcW w:w="683" w:type="dxa"/>
            <w:shd w:val="clear" w:color="auto" w:fill="FFF2CC" w:themeFill="accent4" w:themeFillTint="33"/>
            <w:tcMar/>
          </w:tcPr>
          <w:p w:rsidR="45A8D371" w:rsidP="45A8D371" w:rsidRDefault="45A8D371" w14:paraId="726046BA" w14:textId="511AFAE0">
            <w:pPr>
              <w:rPr>
                <w:rFonts w:ascii="Aptos" w:hAnsi="Aptos" w:cs="Arial"/>
                <w:sz w:val="12"/>
                <w:szCs w:val="12"/>
              </w:rPr>
            </w:pPr>
          </w:p>
        </w:tc>
        <w:tc>
          <w:tcPr>
            <w:tcW w:w="2822" w:type="dxa"/>
            <w:shd w:val="clear" w:color="auto" w:fill="E2EFD9" w:themeFill="accent6" w:themeFillTint="33"/>
            <w:tcMar/>
          </w:tcPr>
          <w:p w:rsidR="1C38B521" w:rsidP="1C38B521" w:rsidRDefault="00CC679C" w14:paraId="3D9AEB46" w14:textId="45C838BA">
            <w:pPr>
              <w:spacing w:line="259" w:lineRule="auto"/>
              <w:rPr>
                <w:rFonts w:ascii="Aptos" w:hAnsi="Aptos" w:eastAsia="Aptos" w:cs="Aptos"/>
                <w:color w:val="000000" w:themeColor="text1"/>
                <w:sz w:val="12"/>
                <w:szCs w:val="12"/>
              </w:rPr>
            </w:pPr>
            <w:r w:rsidRPr="00CB7CF3">
              <w:rPr>
                <w:rFonts w:ascii="Aptos" w:hAnsi="Aptos" w:eastAsia="Aptos" w:cs="Aptos"/>
                <w:b/>
                <w:bCs/>
                <w:color w:val="FF0000"/>
                <w:sz w:val="12"/>
                <w:szCs w:val="12"/>
              </w:rPr>
              <w:t>Q24</w:t>
            </w:r>
            <w:r>
              <w:rPr>
                <w:rFonts w:ascii="Aptos" w:hAnsi="Aptos" w:eastAsia="Aptos" w:cs="Aptos"/>
                <w:b/>
                <w:bCs/>
                <w:color w:val="FF0000"/>
                <w:sz w:val="12"/>
                <w:szCs w:val="12"/>
              </w:rPr>
              <w:t xml:space="preserve"> </w:t>
            </w:r>
            <w:r w:rsidRPr="1C38B521" w:rsidR="1C38B521">
              <w:rPr>
                <w:rFonts w:ascii="Aptos" w:hAnsi="Aptos" w:eastAsia="Aptos" w:cs="Aptos"/>
                <w:color w:val="000000" w:themeColor="text1"/>
                <w:sz w:val="12"/>
                <w:szCs w:val="12"/>
              </w:rPr>
              <w:t>Which of the following file formats can be used to save the merged dataframe</w:t>
            </w:r>
          </w:p>
        </w:tc>
        <w:tc>
          <w:tcPr>
            <w:tcW w:w="1110" w:type="dxa"/>
            <w:shd w:val="clear" w:color="auto" w:fill="E2EFD9" w:themeFill="accent6" w:themeFillTint="33"/>
            <w:tcMar/>
          </w:tcPr>
          <w:p w:rsidRPr="00404777" w:rsidR="1C38B521" w:rsidP="1C38B521" w:rsidRDefault="1C38B521" w14:paraId="0810601C" w14:textId="6DE4BBD7">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A) png</w:t>
            </w:r>
          </w:p>
          <w:p w:rsidRPr="00404777" w:rsidR="1C38B521" w:rsidP="1C38B521" w:rsidRDefault="1C38B521" w14:paraId="5A615F4B" w14:textId="762A567B">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B)</w:t>
            </w:r>
            <w:r w:rsidRPr="00404777">
              <w:rPr>
                <w:rFonts w:ascii="Aptos" w:hAnsi="Aptos" w:eastAsia="Aptos" w:cs="Aptos"/>
                <w:color w:val="000000" w:themeColor="text1"/>
                <w:sz w:val="12"/>
                <w:szCs w:val="12"/>
              </w:rPr>
              <w:t xml:space="preserve"> tiff</w:t>
            </w:r>
          </w:p>
          <w:p w:rsidRPr="00404777" w:rsidR="1C38B521" w:rsidP="1C38B521" w:rsidRDefault="1C38B521" w14:paraId="3E7805C3" w14:textId="69B097A1">
            <w:pPr>
              <w:spacing w:line="259" w:lineRule="auto"/>
              <w:rPr>
                <w:rFonts w:ascii="Aptos" w:hAnsi="Aptos" w:eastAsia="Aptos" w:cs="Aptos"/>
                <w:color w:val="000000" w:themeColor="text1"/>
                <w:sz w:val="12"/>
                <w:szCs w:val="12"/>
              </w:rPr>
            </w:pPr>
            <w:r w:rsidRPr="1C38B521">
              <w:rPr>
                <w:rStyle w:val="normaltextrun"/>
                <w:rFonts w:ascii="Aptos" w:hAnsi="Aptos" w:eastAsia="Aptos" w:cs="Aptos"/>
                <w:color w:val="000000" w:themeColor="text1"/>
                <w:sz w:val="12"/>
                <w:szCs w:val="12"/>
              </w:rPr>
              <w:t>C)</w:t>
            </w:r>
            <w:r w:rsidRPr="00404777">
              <w:rPr>
                <w:rFonts w:ascii="Aptos" w:hAnsi="Aptos" w:eastAsia="Aptos" w:cs="Aptos"/>
                <w:color w:val="000000" w:themeColor="text1"/>
                <w:sz w:val="12"/>
                <w:szCs w:val="12"/>
              </w:rPr>
              <w:t xml:space="preserve"> csv</w:t>
            </w:r>
          </w:p>
          <w:p w:rsidR="1C38B521" w:rsidP="1C38B521" w:rsidRDefault="1C38B521" w14:paraId="50A4EF7E" w14:textId="73699964">
            <w:pPr>
              <w:spacing w:line="259" w:lineRule="auto"/>
              <w:rPr>
                <w:rFonts w:ascii="Aptos" w:hAnsi="Aptos" w:eastAsia="Aptos" w:cs="Aptos"/>
                <w:color w:val="000000" w:themeColor="text1"/>
                <w:sz w:val="12"/>
                <w:szCs w:val="12"/>
                <w:lang w:val="es-ES"/>
              </w:rPr>
            </w:pPr>
            <w:r w:rsidRPr="1C38B521">
              <w:rPr>
                <w:rStyle w:val="normaltextrun"/>
                <w:rFonts w:ascii="Aptos" w:hAnsi="Aptos" w:eastAsia="Aptos" w:cs="Aptos"/>
                <w:color w:val="000000" w:themeColor="text1"/>
                <w:sz w:val="12"/>
                <w:szCs w:val="12"/>
              </w:rPr>
              <w:t>D) xlsx</w:t>
            </w:r>
          </w:p>
          <w:p w:rsidR="1C38B521" w:rsidP="1C38B521" w:rsidRDefault="1C38B521" w14:paraId="07D10BEC" w14:textId="44CEAAAC">
            <w:pPr>
              <w:spacing w:line="259" w:lineRule="auto"/>
              <w:rPr>
                <w:rFonts w:ascii="Aptos" w:hAnsi="Aptos" w:eastAsia="Aptos" w:cs="Aptos"/>
                <w:color w:val="000000" w:themeColor="text1"/>
                <w:sz w:val="12"/>
                <w:szCs w:val="12"/>
                <w:lang w:val="es-ES"/>
              </w:rPr>
            </w:pPr>
            <w:r w:rsidRPr="1C38B521">
              <w:rPr>
                <w:rStyle w:val="normaltextrun"/>
                <w:rFonts w:ascii="Aptos" w:hAnsi="Aptos" w:eastAsia="Aptos" w:cs="Aptos"/>
                <w:color w:val="000000" w:themeColor="text1"/>
                <w:sz w:val="12"/>
                <w:szCs w:val="12"/>
              </w:rPr>
              <w:t>E)</w:t>
            </w:r>
            <w:r w:rsidRPr="1C38B521">
              <w:rPr>
                <w:rFonts w:ascii="Aptos" w:hAnsi="Aptos" w:eastAsia="Aptos" w:cs="Aptos"/>
                <w:color w:val="000000" w:themeColor="text1"/>
                <w:sz w:val="12"/>
                <w:szCs w:val="12"/>
                <w:lang w:val="es-AR"/>
              </w:rPr>
              <w:t xml:space="preserve"> doc</w:t>
            </w:r>
          </w:p>
          <w:p w:rsidR="1C38B521" w:rsidP="1C38B521" w:rsidRDefault="1C38B521" w14:paraId="5A719C69" w14:textId="73893E36">
            <w:pPr>
              <w:spacing w:line="259" w:lineRule="auto"/>
              <w:rPr>
                <w:rFonts w:ascii="Aptos" w:hAnsi="Aptos" w:eastAsia="Aptos" w:cs="Aptos"/>
                <w:color w:val="000000" w:themeColor="text1"/>
                <w:sz w:val="12"/>
                <w:szCs w:val="12"/>
                <w:lang w:val="es-ES"/>
              </w:rPr>
            </w:pPr>
          </w:p>
        </w:tc>
        <w:tc>
          <w:tcPr>
            <w:tcW w:w="991" w:type="dxa"/>
            <w:shd w:val="clear" w:color="auto" w:fill="E2EFD9" w:themeFill="accent6" w:themeFillTint="33"/>
            <w:tcMar/>
          </w:tcPr>
          <w:p w:rsidR="1C38B521" w:rsidP="1C38B521" w:rsidRDefault="1C38B521" w14:paraId="242E73DD" w14:textId="1AB8F222">
            <w:pPr>
              <w:spacing w:line="259" w:lineRule="auto"/>
              <w:rPr>
                <w:rFonts w:ascii="Aptos" w:hAnsi="Aptos" w:eastAsia="Aptos" w:cs="Aptos"/>
                <w:color w:val="000000" w:themeColor="text1"/>
                <w:sz w:val="12"/>
                <w:szCs w:val="12"/>
                <w:lang w:val="es-ES"/>
              </w:rPr>
            </w:pPr>
            <w:r w:rsidRPr="0AAAD340" w:rsidR="1C38B521">
              <w:rPr>
                <w:rFonts w:ascii="Aptos" w:hAnsi="Aptos" w:eastAsia="Aptos" w:cs="Aptos"/>
                <w:color w:val="000000" w:themeColor="text1" w:themeTint="FF" w:themeShade="FF"/>
                <w:sz w:val="12"/>
                <w:szCs w:val="12"/>
              </w:rPr>
              <w:t>C, D</w:t>
            </w:r>
          </w:p>
        </w:tc>
        <w:tc>
          <w:tcPr>
            <w:tcW w:w="699" w:type="dxa"/>
            <w:shd w:val="clear" w:color="auto" w:fill="FFF2CC" w:themeFill="accent4" w:themeFillTint="33"/>
            <w:tcMar/>
          </w:tcPr>
          <w:p w:rsidR="45A8D371" w:rsidP="45A8D371" w:rsidRDefault="45A8D371" w14:paraId="59EC625A" w14:textId="38F2EC74">
            <w:pPr>
              <w:rPr>
                <w:rFonts w:ascii="Aptos" w:hAnsi="Aptos" w:cs="Arial"/>
                <w:sz w:val="12"/>
                <w:szCs w:val="12"/>
              </w:rPr>
            </w:pPr>
          </w:p>
        </w:tc>
      </w:tr>
      <w:tr w:rsidR="008F2172" w:rsidTr="0AAAD340" w14:paraId="5E3B87A6" w14:textId="77777777">
        <w:trPr>
          <w:trHeight w:val="300"/>
        </w:trPr>
        <w:tc>
          <w:tcPr>
            <w:tcW w:w="345" w:type="dxa"/>
            <w:tcMar/>
          </w:tcPr>
          <w:p w:rsidR="45A8D371" w:rsidP="45A8D371" w:rsidRDefault="0E965077" w14:paraId="654D4E3D" w14:textId="5194D65E">
            <w:pPr>
              <w:rPr>
                <w:rStyle w:val="normaltextrun"/>
                <w:rFonts w:ascii="Aptos" w:hAnsi="Aptos" w:cs="Segoe UI"/>
                <w:sz w:val="12"/>
                <w:szCs w:val="12"/>
                <w:lang w:val="es-ES"/>
              </w:rPr>
            </w:pPr>
            <w:r w:rsidRPr="26D9A55B">
              <w:rPr>
                <w:rStyle w:val="normaltextrun"/>
                <w:rFonts w:ascii="Aptos" w:hAnsi="Aptos" w:cs="Segoe UI"/>
                <w:sz w:val="12"/>
                <w:szCs w:val="12"/>
                <w:lang w:val="es-ES"/>
              </w:rPr>
              <w:t>42</w:t>
            </w:r>
          </w:p>
        </w:tc>
        <w:tc>
          <w:tcPr>
            <w:tcW w:w="562" w:type="dxa"/>
            <w:tcMar/>
          </w:tcPr>
          <w:p w:rsidR="45A8D371" w:rsidP="7213C9DB" w:rsidRDefault="45A8D371" w14:paraId="7E04E777" w14:textId="2B12D18F">
            <w:pPr>
              <w:spacing w:line="259" w:lineRule="auto"/>
              <w:rPr>
                <w:rStyle w:val="normaltextrun"/>
                <w:rFonts w:ascii="Aptos" w:hAnsi="Aptos" w:eastAsia="Aptos" w:cs="Aptos"/>
                <w:color w:val="000000" w:themeColor="text1"/>
                <w:sz w:val="12"/>
                <w:szCs w:val="12"/>
              </w:rPr>
            </w:pPr>
          </w:p>
        </w:tc>
        <w:tc>
          <w:tcPr>
            <w:tcW w:w="723" w:type="dxa"/>
            <w:tcMar/>
          </w:tcPr>
          <w:p w:rsidR="45A8D371" w:rsidP="7213C9DB" w:rsidRDefault="45A8D371" w14:paraId="44D0C2B2" w14:textId="3455228C">
            <w:pPr>
              <w:spacing w:line="259" w:lineRule="auto"/>
              <w:rPr>
                <w:rStyle w:val="normaltextrun"/>
                <w:rFonts w:ascii="Aptos" w:hAnsi="Aptos" w:eastAsia="Aptos" w:cs="Aptos"/>
                <w:color w:val="000000" w:themeColor="text1"/>
                <w:sz w:val="12"/>
                <w:szCs w:val="12"/>
              </w:rPr>
            </w:pPr>
          </w:p>
        </w:tc>
        <w:tc>
          <w:tcPr>
            <w:tcW w:w="2820" w:type="dxa"/>
            <w:tcMar/>
          </w:tcPr>
          <w:p w:rsidR="45A8D371" w:rsidP="7213C9DB" w:rsidRDefault="0E965077" w14:paraId="01A59209" w14:textId="6436271A">
            <w:pPr>
              <w:spacing w:line="259" w:lineRule="auto"/>
            </w:pPr>
            <w:r w:rsidRPr="0AAAD340" w:rsidR="0E965077">
              <w:rPr>
                <w:rFonts w:ascii="Aptos" w:hAnsi="Aptos" w:eastAsia="Aptos" w:cs="Aptos"/>
                <w:color w:val="000000" w:themeColor="text1" w:themeTint="FF" w:themeShade="FF"/>
                <w:sz w:val="12"/>
                <w:szCs w:val="12"/>
              </w:rPr>
              <w:t xml:space="preserve">Please </w:t>
            </w:r>
            <w:r w:rsidRPr="0AAAD340" w:rsidR="0E965077">
              <w:rPr>
                <w:rFonts w:ascii="Aptos" w:hAnsi="Aptos" w:eastAsia="Aptos" w:cs="Aptos"/>
                <w:color w:val="000000" w:themeColor="text1" w:themeTint="FF" w:themeShade="FF"/>
                <w:sz w:val="12"/>
                <w:szCs w:val="12"/>
              </w:rPr>
              <w:t xml:space="preserve">upload </w:t>
            </w:r>
            <w:r w:rsidRPr="0AAAD340" w:rsidR="0E965077">
              <w:rPr>
                <w:rFonts w:ascii="Aptos" w:hAnsi="Aptos" w:eastAsia="Aptos" w:cs="Aptos"/>
                <w:color w:val="000000" w:themeColor="text1" w:themeTint="FF" w:themeShade="FF"/>
                <w:sz w:val="12"/>
                <w:szCs w:val="12"/>
              </w:rPr>
              <w:t xml:space="preserve">your </w:t>
            </w:r>
            <w:r w:rsidRPr="0AAAD340" w:rsidR="0E965077">
              <w:rPr>
                <w:rFonts w:ascii="Aptos" w:hAnsi="Aptos" w:eastAsia="Aptos" w:cs="Aptos"/>
                <w:color w:val="000000" w:themeColor="text1" w:themeTint="FF" w:themeShade="FF"/>
                <w:sz w:val="12"/>
                <w:szCs w:val="12"/>
              </w:rPr>
              <w:t>notebook.script</w:t>
            </w:r>
            <w:r w:rsidRPr="0AAAD340" w:rsidR="0E965077">
              <w:rPr>
                <w:rFonts w:ascii="Aptos" w:hAnsi="Aptos" w:eastAsia="Aptos" w:cs="Aptos"/>
                <w:color w:val="000000" w:themeColor="text1" w:themeTint="FF" w:themeShade="FF"/>
                <w:sz w:val="12"/>
                <w:szCs w:val="12"/>
              </w:rPr>
              <w:t xml:space="preserve"> with the code you had written to obtain the solutions. The code will be reviewed by the evaluator who will </w:t>
            </w:r>
            <w:r w:rsidRPr="0AAAD340" w:rsidR="0E965077">
              <w:rPr>
                <w:rFonts w:ascii="Aptos" w:hAnsi="Aptos" w:eastAsia="Aptos" w:cs="Aptos"/>
                <w:color w:val="000000" w:themeColor="text1" w:themeTint="FF" w:themeShade="FF"/>
                <w:sz w:val="12"/>
                <w:szCs w:val="12"/>
              </w:rPr>
              <w:t>determine</w:t>
            </w:r>
            <w:r w:rsidRPr="0AAAD340" w:rsidR="0E965077">
              <w:rPr>
                <w:rFonts w:ascii="Aptos" w:hAnsi="Aptos" w:eastAsia="Aptos" w:cs="Aptos"/>
                <w:color w:val="000000" w:themeColor="text1" w:themeTint="FF" w:themeShade="FF"/>
                <w:sz w:val="12"/>
                <w:szCs w:val="12"/>
              </w:rPr>
              <w:t xml:space="preserve"> whether you pass the exam or not.</w:t>
            </w:r>
          </w:p>
        </w:tc>
        <w:tc>
          <w:tcPr>
            <w:tcW w:w="1110" w:type="dxa"/>
            <w:tcMar/>
          </w:tcPr>
          <w:p w:rsidR="45A8D371" w:rsidP="7213C9DB" w:rsidRDefault="45A8D371" w14:paraId="0164CCFE" w14:textId="742DA4D2">
            <w:pPr>
              <w:spacing w:line="259" w:lineRule="auto"/>
              <w:rPr>
                <w:rFonts w:ascii="Aptos" w:hAnsi="Aptos" w:eastAsia="Aptos" w:cs="Aptos"/>
                <w:color w:val="000000" w:themeColor="text1"/>
                <w:sz w:val="12"/>
                <w:szCs w:val="12"/>
              </w:rPr>
            </w:pPr>
          </w:p>
        </w:tc>
        <w:tc>
          <w:tcPr>
            <w:tcW w:w="998" w:type="dxa"/>
            <w:tcMar/>
          </w:tcPr>
          <w:p w:rsidR="45A8D371" w:rsidP="7213C9DB" w:rsidRDefault="45A8D371" w14:paraId="72C40255" w14:textId="0BA07EAB">
            <w:pPr>
              <w:spacing w:line="259" w:lineRule="auto"/>
              <w:rPr>
                <w:rFonts w:ascii="Aptos" w:hAnsi="Aptos" w:eastAsia="Aptos" w:cs="Aptos"/>
                <w:color w:val="000000" w:themeColor="text1"/>
                <w:sz w:val="12"/>
                <w:szCs w:val="12"/>
              </w:rPr>
            </w:pPr>
          </w:p>
        </w:tc>
        <w:tc>
          <w:tcPr>
            <w:tcW w:w="643" w:type="dxa"/>
            <w:tcMar/>
          </w:tcPr>
          <w:p w:rsidR="45A8D371" w:rsidP="45A8D371" w:rsidRDefault="45A8D371" w14:paraId="5628CD3C" w14:textId="32A0C94F">
            <w:pPr>
              <w:rPr>
                <w:rFonts w:ascii="Aptos" w:hAnsi="Aptos" w:cs="Arial"/>
                <w:sz w:val="12"/>
                <w:szCs w:val="12"/>
              </w:rPr>
            </w:pPr>
          </w:p>
        </w:tc>
        <w:tc>
          <w:tcPr>
            <w:tcW w:w="1473" w:type="dxa"/>
            <w:tcMar/>
          </w:tcPr>
          <w:p w:rsidR="45A8D371" w:rsidP="45A8D371" w:rsidRDefault="45A8D371" w14:paraId="41934AB6" w14:textId="25D8919B">
            <w:pPr>
              <w:rPr>
                <w:rFonts w:ascii="Aptos" w:hAnsi="Aptos" w:cs="Arial"/>
                <w:sz w:val="12"/>
                <w:szCs w:val="12"/>
              </w:rPr>
            </w:pPr>
          </w:p>
        </w:tc>
        <w:tc>
          <w:tcPr>
            <w:tcW w:w="2820" w:type="dxa"/>
            <w:shd w:val="clear" w:color="auto" w:fill="auto"/>
            <w:tcMar/>
          </w:tcPr>
          <w:p w:rsidR="45A8D371" w:rsidP="26D9A55B" w:rsidRDefault="35415175" w14:paraId="32CB64A3" w14:textId="6436271A">
            <w:pPr>
              <w:spacing w:line="259" w:lineRule="auto"/>
            </w:pPr>
            <w:r w:rsidRPr="0AAAD340" w:rsidR="35415175">
              <w:rPr>
                <w:rFonts w:ascii="Aptos" w:hAnsi="Aptos" w:eastAsia="Aptos" w:cs="Aptos"/>
                <w:color w:val="000000" w:themeColor="text1" w:themeTint="FF" w:themeShade="FF"/>
                <w:sz w:val="12"/>
                <w:szCs w:val="12"/>
              </w:rPr>
              <w:t xml:space="preserve">Please </w:t>
            </w:r>
            <w:r w:rsidRPr="0AAAD340" w:rsidR="35415175">
              <w:rPr>
                <w:rFonts w:ascii="Aptos" w:hAnsi="Aptos" w:eastAsia="Aptos" w:cs="Aptos"/>
                <w:color w:val="000000" w:themeColor="text1" w:themeTint="FF" w:themeShade="FF"/>
                <w:sz w:val="12"/>
                <w:szCs w:val="12"/>
              </w:rPr>
              <w:t xml:space="preserve">upload </w:t>
            </w:r>
            <w:r w:rsidRPr="0AAAD340" w:rsidR="35415175">
              <w:rPr>
                <w:rFonts w:ascii="Aptos" w:hAnsi="Aptos" w:eastAsia="Aptos" w:cs="Aptos"/>
                <w:color w:val="000000" w:themeColor="text1" w:themeTint="FF" w:themeShade="FF"/>
                <w:sz w:val="12"/>
                <w:szCs w:val="12"/>
              </w:rPr>
              <w:t xml:space="preserve">your </w:t>
            </w:r>
            <w:r w:rsidRPr="0AAAD340" w:rsidR="35415175">
              <w:rPr>
                <w:rFonts w:ascii="Aptos" w:hAnsi="Aptos" w:eastAsia="Aptos" w:cs="Aptos"/>
                <w:color w:val="000000" w:themeColor="text1" w:themeTint="FF" w:themeShade="FF"/>
                <w:sz w:val="12"/>
                <w:szCs w:val="12"/>
              </w:rPr>
              <w:t>notebook.script</w:t>
            </w:r>
            <w:r w:rsidRPr="0AAAD340" w:rsidR="35415175">
              <w:rPr>
                <w:rFonts w:ascii="Aptos" w:hAnsi="Aptos" w:eastAsia="Aptos" w:cs="Aptos"/>
                <w:color w:val="000000" w:themeColor="text1" w:themeTint="FF" w:themeShade="FF"/>
                <w:sz w:val="12"/>
                <w:szCs w:val="12"/>
              </w:rPr>
              <w:t xml:space="preserve"> with the code you had written to obtain the solutions. The code will be reviewed by the evaluator who will </w:t>
            </w:r>
            <w:r w:rsidRPr="0AAAD340" w:rsidR="35415175">
              <w:rPr>
                <w:rFonts w:ascii="Aptos" w:hAnsi="Aptos" w:eastAsia="Aptos" w:cs="Aptos"/>
                <w:color w:val="000000" w:themeColor="text1" w:themeTint="FF" w:themeShade="FF"/>
                <w:sz w:val="12"/>
                <w:szCs w:val="12"/>
              </w:rPr>
              <w:t>determine</w:t>
            </w:r>
            <w:r w:rsidRPr="0AAAD340" w:rsidR="35415175">
              <w:rPr>
                <w:rFonts w:ascii="Aptos" w:hAnsi="Aptos" w:eastAsia="Aptos" w:cs="Aptos"/>
                <w:color w:val="000000" w:themeColor="text1" w:themeTint="FF" w:themeShade="FF"/>
                <w:sz w:val="12"/>
                <w:szCs w:val="12"/>
              </w:rPr>
              <w:t xml:space="preserve"> whether you pass the exam or not.</w:t>
            </w:r>
          </w:p>
          <w:p w:rsidR="45A8D371" w:rsidP="45A8D371" w:rsidRDefault="45A8D371" w14:paraId="01EA7D7C" w14:textId="04FF1615">
            <w:pPr>
              <w:rPr>
                <w:rFonts w:ascii="Aptos" w:hAnsi="Aptos" w:cs="Arial"/>
                <w:sz w:val="12"/>
                <w:szCs w:val="12"/>
              </w:rPr>
            </w:pPr>
          </w:p>
        </w:tc>
        <w:tc>
          <w:tcPr>
            <w:tcW w:w="1110" w:type="dxa"/>
            <w:shd w:val="clear" w:color="auto" w:fill="auto"/>
            <w:tcMar/>
          </w:tcPr>
          <w:p w:rsidR="45A8D371" w:rsidP="45A8D371" w:rsidRDefault="45A8D371" w14:paraId="49BDCFE7" w14:textId="7C18B626">
            <w:pPr>
              <w:rPr>
                <w:rFonts w:ascii="Aptos" w:hAnsi="Aptos" w:cs="Arial"/>
                <w:sz w:val="12"/>
                <w:szCs w:val="12"/>
              </w:rPr>
            </w:pPr>
          </w:p>
        </w:tc>
        <w:tc>
          <w:tcPr>
            <w:tcW w:w="991" w:type="dxa"/>
            <w:tcMar/>
          </w:tcPr>
          <w:p w:rsidR="45A8D371" w:rsidP="45A8D371" w:rsidRDefault="45A8D371" w14:paraId="4669765C" w14:textId="7BC49653">
            <w:pPr>
              <w:rPr>
                <w:rFonts w:ascii="Aptos" w:hAnsi="Aptos" w:cs="Arial"/>
                <w:sz w:val="12"/>
                <w:szCs w:val="12"/>
              </w:rPr>
            </w:pPr>
          </w:p>
        </w:tc>
        <w:tc>
          <w:tcPr>
            <w:tcW w:w="653" w:type="dxa"/>
            <w:tcMar/>
          </w:tcPr>
          <w:p w:rsidR="45A8D371" w:rsidP="45A8D371" w:rsidRDefault="45A8D371" w14:paraId="78DB26C4" w14:textId="570DC19D">
            <w:pPr>
              <w:rPr>
                <w:rFonts w:ascii="Aptos" w:hAnsi="Aptos" w:cs="Arial"/>
                <w:sz w:val="12"/>
                <w:szCs w:val="12"/>
              </w:rPr>
            </w:pPr>
          </w:p>
        </w:tc>
        <w:tc>
          <w:tcPr>
            <w:tcW w:w="2820" w:type="dxa"/>
            <w:shd w:val="clear" w:color="auto" w:fill="auto"/>
            <w:tcMar/>
          </w:tcPr>
          <w:p w:rsidR="45A8D371" w:rsidP="26D9A55B" w:rsidRDefault="35415175" w14:paraId="194A0E60" w14:textId="6436271A">
            <w:pPr>
              <w:spacing w:line="259" w:lineRule="auto"/>
            </w:pPr>
            <w:r w:rsidRPr="0AAAD340" w:rsidR="35415175">
              <w:rPr>
                <w:rFonts w:ascii="Aptos" w:hAnsi="Aptos" w:eastAsia="Aptos" w:cs="Aptos"/>
                <w:color w:val="000000" w:themeColor="text1" w:themeTint="FF" w:themeShade="FF"/>
                <w:sz w:val="12"/>
                <w:szCs w:val="12"/>
              </w:rPr>
              <w:t xml:space="preserve">Please </w:t>
            </w:r>
            <w:r w:rsidRPr="0AAAD340" w:rsidR="35415175">
              <w:rPr>
                <w:rFonts w:ascii="Aptos" w:hAnsi="Aptos" w:eastAsia="Aptos" w:cs="Aptos"/>
                <w:color w:val="000000" w:themeColor="text1" w:themeTint="FF" w:themeShade="FF"/>
                <w:sz w:val="12"/>
                <w:szCs w:val="12"/>
              </w:rPr>
              <w:t xml:space="preserve">upload </w:t>
            </w:r>
            <w:r w:rsidRPr="0AAAD340" w:rsidR="35415175">
              <w:rPr>
                <w:rFonts w:ascii="Aptos" w:hAnsi="Aptos" w:eastAsia="Aptos" w:cs="Aptos"/>
                <w:color w:val="000000" w:themeColor="text1" w:themeTint="FF" w:themeShade="FF"/>
                <w:sz w:val="12"/>
                <w:szCs w:val="12"/>
              </w:rPr>
              <w:t xml:space="preserve">your </w:t>
            </w:r>
            <w:r w:rsidRPr="0AAAD340" w:rsidR="35415175">
              <w:rPr>
                <w:rFonts w:ascii="Aptos" w:hAnsi="Aptos" w:eastAsia="Aptos" w:cs="Aptos"/>
                <w:color w:val="000000" w:themeColor="text1" w:themeTint="FF" w:themeShade="FF"/>
                <w:sz w:val="12"/>
                <w:szCs w:val="12"/>
              </w:rPr>
              <w:t>notebook.script</w:t>
            </w:r>
            <w:r w:rsidRPr="0AAAD340" w:rsidR="35415175">
              <w:rPr>
                <w:rFonts w:ascii="Aptos" w:hAnsi="Aptos" w:eastAsia="Aptos" w:cs="Aptos"/>
                <w:color w:val="000000" w:themeColor="text1" w:themeTint="FF" w:themeShade="FF"/>
                <w:sz w:val="12"/>
                <w:szCs w:val="12"/>
              </w:rPr>
              <w:t xml:space="preserve"> with the code you had written to obtain the solutions. The code will be reviewed by the evaluator who will </w:t>
            </w:r>
            <w:r w:rsidRPr="0AAAD340" w:rsidR="35415175">
              <w:rPr>
                <w:rFonts w:ascii="Aptos" w:hAnsi="Aptos" w:eastAsia="Aptos" w:cs="Aptos"/>
                <w:color w:val="000000" w:themeColor="text1" w:themeTint="FF" w:themeShade="FF"/>
                <w:sz w:val="12"/>
                <w:szCs w:val="12"/>
              </w:rPr>
              <w:t>determine</w:t>
            </w:r>
            <w:r w:rsidRPr="0AAAD340" w:rsidR="35415175">
              <w:rPr>
                <w:rFonts w:ascii="Aptos" w:hAnsi="Aptos" w:eastAsia="Aptos" w:cs="Aptos"/>
                <w:color w:val="000000" w:themeColor="text1" w:themeTint="FF" w:themeShade="FF"/>
                <w:sz w:val="12"/>
                <w:szCs w:val="12"/>
              </w:rPr>
              <w:t xml:space="preserve"> whether you pass the exam or not.</w:t>
            </w:r>
          </w:p>
          <w:p w:rsidR="45A8D371" w:rsidP="45A8D371" w:rsidRDefault="45A8D371" w14:paraId="149608C2" w14:textId="0CC7B755">
            <w:pPr>
              <w:rPr>
                <w:rFonts w:ascii="Aptos" w:hAnsi="Aptos" w:cs="Arial"/>
                <w:sz w:val="12"/>
                <w:szCs w:val="12"/>
              </w:rPr>
            </w:pPr>
          </w:p>
        </w:tc>
        <w:tc>
          <w:tcPr>
            <w:tcW w:w="1080" w:type="dxa"/>
            <w:shd w:val="clear" w:color="auto" w:fill="auto"/>
            <w:tcMar/>
          </w:tcPr>
          <w:p w:rsidR="45A8D371" w:rsidP="45A8D371" w:rsidRDefault="45A8D371" w14:paraId="73C311EE" w14:textId="3E6F7321">
            <w:pPr>
              <w:rPr>
                <w:rFonts w:ascii="Aptos" w:hAnsi="Aptos" w:cs="Arial"/>
                <w:sz w:val="12"/>
                <w:szCs w:val="12"/>
              </w:rPr>
            </w:pPr>
          </w:p>
        </w:tc>
        <w:tc>
          <w:tcPr>
            <w:tcW w:w="984" w:type="dxa"/>
            <w:tcMar/>
          </w:tcPr>
          <w:p w:rsidR="45A8D371" w:rsidP="45A8D371" w:rsidRDefault="45A8D371" w14:paraId="1C5051E4" w14:textId="6993454C">
            <w:pPr>
              <w:rPr>
                <w:rFonts w:ascii="Aptos" w:hAnsi="Aptos" w:cs="Arial"/>
                <w:sz w:val="12"/>
                <w:szCs w:val="12"/>
              </w:rPr>
            </w:pPr>
          </w:p>
        </w:tc>
        <w:tc>
          <w:tcPr>
            <w:tcW w:w="667" w:type="dxa"/>
            <w:tcMar/>
          </w:tcPr>
          <w:p w:rsidR="45A8D371" w:rsidP="45A8D371" w:rsidRDefault="45A8D371" w14:paraId="37E139C9" w14:textId="725300FE">
            <w:pPr>
              <w:rPr>
                <w:rFonts w:ascii="Aptos" w:hAnsi="Aptos" w:cs="Arial"/>
                <w:sz w:val="12"/>
                <w:szCs w:val="12"/>
              </w:rPr>
            </w:pPr>
          </w:p>
        </w:tc>
        <w:tc>
          <w:tcPr>
            <w:tcW w:w="2820" w:type="dxa"/>
            <w:shd w:val="clear" w:color="auto" w:fill="auto"/>
            <w:tcMar/>
          </w:tcPr>
          <w:p w:rsidR="45A8D371" w:rsidP="26D9A55B" w:rsidRDefault="35415175" w14:paraId="61E7AD81" w14:textId="6436271A">
            <w:pPr>
              <w:spacing w:line="259" w:lineRule="auto"/>
            </w:pPr>
            <w:r w:rsidRPr="0AAAD340" w:rsidR="35415175">
              <w:rPr>
                <w:rFonts w:ascii="Aptos" w:hAnsi="Aptos" w:eastAsia="Aptos" w:cs="Aptos"/>
                <w:color w:val="000000" w:themeColor="text1" w:themeTint="FF" w:themeShade="FF"/>
                <w:sz w:val="12"/>
                <w:szCs w:val="12"/>
              </w:rPr>
              <w:t xml:space="preserve">Please </w:t>
            </w:r>
            <w:r w:rsidRPr="0AAAD340" w:rsidR="35415175">
              <w:rPr>
                <w:rFonts w:ascii="Aptos" w:hAnsi="Aptos" w:eastAsia="Aptos" w:cs="Aptos"/>
                <w:color w:val="000000" w:themeColor="text1" w:themeTint="FF" w:themeShade="FF"/>
                <w:sz w:val="12"/>
                <w:szCs w:val="12"/>
              </w:rPr>
              <w:t xml:space="preserve">upload </w:t>
            </w:r>
            <w:r w:rsidRPr="0AAAD340" w:rsidR="35415175">
              <w:rPr>
                <w:rFonts w:ascii="Aptos" w:hAnsi="Aptos" w:eastAsia="Aptos" w:cs="Aptos"/>
                <w:color w:val="000000" w:themeColor="text1" w:themeTint="FF" w:themeShade="FF"/>
                <w:sz w:val="12"/>
                <w:szCs w:val="12"/>
              </w:rPr>
              <w:t xml:space="preserve">your </w:t>
            </w:r>
            <w:r w:rsidRPr="0AAAD340" w:rsidR="35415175">
              <w:rPr>
                <w:rFonts w:ascii="Aptos" w:hAnsi="Aptos" w:eastAsia="Aptos" w:cs="Aptos"/>
                <w:color w:val="000000" w:themeColor="text1" w:themeTint="FF" w:themeShade="FF"/>
                <w:sz w:val="12"/>
                <w:szCs w:val="12"/>
              </w:rPr>
              <w:t>notebook.script</w:t>
            </w:r>
            <w:r w:rsidRPr="0AAAD340" w:rsidR="35415175">
              <w:rPr>
                <w:rFonts w:ascii="Aptos" w:hAnsi="Aptos" w:eastAsia="Aptos" w:cs="Aptos"/>
                <w:color w:val="000000" w:themeColor="text1" w:themeTint="FF" w:themeShade="FF"/>
                <w:sz w:val="12"/>
                <w:szCs w:val="12"/>
              </w:rPr>
              <w:t xml:space="preserve"> with the code you had written to obtain the solutions. The code will be reviewed by the evaluator who will </w:t>
            </w:r>
            <w:r w:rsidRPr="0AAAD340" w:rsidR="35415175">
              <w:rPr>
                <w:rFonts w:ascii="Aptos" w:hAnsi="Aptos" w:eastAsia="Aptos" w:cs="Aptos"/>
                <w:color w:val="000000" w:themeColor="text1" w:themeTint="FF" w:themeShade="FF"/>
                <w:sz w:val="12"/>
                <w:szCs w:val="12"/>
              </w:rPr>
              <w:t>determine</w:t>
            </w:r>
            <w:r w:rsidRPr="0AAAD340" w:rsidR="35415175">
              <w:rPr>
                <w:rFonts w:ascii="Aptos" w:hAnsi="Aptos" w:eastAsia="Aptos" w:cs="Aptos"/>
                <w:color w:val="000000" w:themeColor="text1" w:themeTint="FF" w:themeShade="FF"/>
                <w:sz w:val="12"/>
                <w:szCs w:val="12"/>
              </w:rPr>
              <w:t xml:space="preserve"> whether you pass the exam or not.</w:t>
            </w:r>
          </w:p>
          <w:p w:rsidR="45A8D371" w:rsidP="45A8D371" w:rsidRDefault="45A8D371" w14:paraId="3D344BF7" w14:textId="5D38CBC3">
            <w:pPr>
              <w:rPr>
                <w:rFonts w:ascii="Aptos" w:hAnsi="Aptos" w:cs="Arial"/>
                <w:sz w:val="12"/>
                <w:szCs w:val="12"/>
              </w:rPr>
            </w:pPr>
          </w:p>
        </w:tc>
        <w:tc>
          <w:tcPr>
            <w:tcW w:w="1110" w:type="dxa"/>
            <w:shd w:val="clear" w:color="auto" w:fill="auto"/>
            <w:tcMar/>
          </w:tcPr>
          <w:p w:rsidR="45A8D371" w:rsidP="45A8D371" w:rsidRDefault="45A8D371" w14:paraId="460B9B23" w14:textId="33D6B556">
            <w:pPr>
              <w:rPr>
                <w:rFonts w:ascii="Aptos" w:hAnsi="Aptos" w:cs="Arial"/>
                <w:sz w:val="12"/>
                <w:szCs w:val="12"/>
              </w:rPr>
            </w:pPr>
          </w:p>
        </w:tc>
        <w:tc>
          <w:tcPr>
            <w:tcW w:w="991" w:type="dxa"/>
            <w:tcMar/>
          </w:tcPr>
          <w:p w:rsidR="45A8D371" w:rsidP="45A8D371" w:rsidRDefault="45A8D371" w14:paraId="1DBA40AB" w14:textId="317AD2AE">
            <w:pPr>
              <w:rPr>
                <w:rFonts w:ascii="Aptos" w:hAnsi="Aptos" w:cs="Arial"/>
                <w:sz w:val="12"/>
                <w:szCs w:val="12"/>
              </w:rPr>
            </w:pPr>
          </w:p>
        </w:tc>
        <w:tc>
          <w:tcPr>
            <w:tcW w:w="683" w:type="dxa"/>
            <w:tcMar/>
          </w:tcPr>
          <w:p w:rsidR="45A8D371" w:rsidP="45A8D371" w:rsidRDefault="45A8D371" w14:paraId="3FCC4E63" w14:textId="77A3F74F">
            <w:pPr>
              <w:rPr>
                <w:rFonts w:ascii="Aptos" w:hAnsi="Aptos" w:cs="Arial"/>
                <w:sz w:val="12"/>
                <w:szCs w:val="12"/>
              </w:rPr>
            </w:pPr>
          </w:p>
        </w:tc>
        <w:tc>
          <w:tcPr>
            <w:tcW w:w="2822" w:type="dxa"/>
            <w:shd w:val="clear" w:color="auto" w:fill="E2EFD9" w:themeFill="accent6" w:themeFillTint="33"/>
            <w:tcMar/>
          </w:tcPr>
          <w:p w:rsidR="45A8D371" w:rsidP="26D9A55B" w:rsidRDefault="35415175" w14:paraId="05FD4A51" w14:textId="6436271A">
            <w:pPr>
              <w:spacing w:line="259" w:lineRule="auto"/>
            </w:pPr>
            <w:r w:rsidRPr="0AAAD340" w:rsidR="35415175">
              <w:rPr>
                <w:rFonts w:ascii="Aptos" w:hAnsi="Aptos" w:eastAsia="Aptos" w:cs="Aptos"/>
                <w:color w:val="000000" w:themeColor="text1" w:themeTint="FF" w:themeShade="FF"/>
                <w:sz w:val="12"/>
                <w:szCs w:val="12"/>
              </w:rPr>
              <w:t xml:space="preserve">Please </w:t>
            </w:r>
            <w:r w:rsidRPr="0AAAD340" w:rsidR="35415175">
              <w:rPr>
                <w:rFonts w:ascii="Aptos" w:hAnsi="Aptos" w:eastAsia="Aptos" w:cs="Aptos"/>
                <w:color w:val="000000" w:themeColor="text1" w:themeTint="FF" w:themeShade="FF"/>
                <w:sz w:val="12"/>
                <w:szCs w:val="12"/>
              </w:rPr>
              <w:t xml:space="preserve">upload </w:t>
            </w:r>
            <w:r w:rsidRPr="0AAAD340" w:rsidR="35415175">
              <w:rPr>
                <w:rFonts w:ascii="Aptos" w:hAnsi="Aptos" w:eastAsia="Aptos" w:cs="Aptos"/>
                <w:color w:val="000000" w:themeColor="text1" w:themeTint="FF" w:themeShade="FF"/>
                <w:sz w:val="12"/>
                <w:szCs w:val="12"/>
              </w:rPr>
              <w:t xml:space="preserve">your </w:t>
            </w:r>
            <w:r w:rsidRPr="0AAAD340" w:rsidR="35415175">
              <w:rPr>
                <w:rFonts w:ascii="Aptos" w:hAnsi="Aptos" w:eastAsia="Aptos" w:cs="Aptos"/>
                <w:color w:val="000000" w:themeColor="text1" w:themeTint="FF" w:themeShade="FF"/>
                <w:sz w:val="12"/>
                <w:szCs w:val="12"/>
              </w:rPr>
              <w:t>notebook.script</w:t>
            </w:r>
            <w:r w:rsidRPr="0AAAD340" w:rsidR="35415175">
              <w:rPr>
                <w:rFonts w:ascii="Aptos" w:hAnsi="Aptos" w:eastAsia="Aptos" w:cs="Aptos"/>
                <w:color w:val="000000" w:themeColor="text1" w:themeTint="FF" w:themeShade="FF"/>
                <w:sz w:val="12"/>
                <w:szCs w:val="12"/>
              </w:rPr>
              <w:t xml:space="preserve"> with the code you had written to obtain the solutions. The code will be reviewed by the evaluator who will </w:t>
            </w:r>
            <w:r w:rsidRPr="0AAAD340" w:rsidR="35415175">
              <w:rPr>
                <w:rFonts w:ascii="Aptos" w:hAnsi="Aptos" w:eastAsia="Aptos" w:cs="Aptos"/>
                <w:color w:val="000000" w:themeColor="text1" w:themeTint="FF" w:themeShade="FF"/>
                <w:sz w:val="12"/>
                <w:szCs w:val="12"/>
              </w:rPr>
              <w:t>determine</w:t>
            </w:r>
            <w:r w:rsidRPr="0AAAD340" w:rsidR="35415175">
              <w:rPr>
                <w:rFonts w:ascii="Aptos" w:hAnsi="Aptos" w:eastAsia="Aptos" w:cs="Aptos"/>
                <w:color w:val="000000" w:themeColor="text1" w:themeTint="FF" w:themeShade="FF"/>
                <w:sz w:val="12"/>
                <w:szCs w:val="12"/>
              </w:rPr>
              <w:t xml:space="preserve"> whether you pass the exam or not.</w:t>
            </w:r>
          </w:p>
          <w:p w:rsidR="45A8D371" w:rsidP="45A8D371" w:rsidRDefault="45A8D371" w14:paraId="0A2C08EE" w14:textId="46BDD1B9">
            <w:pPr>
              <w:rPr>
                <w:rFonts w:ascii="Aptos" w:hAnsi="Aptos" w:cs="Arial"/>
                <w:sz w:val="12"/>
                <w:szCs w:val="12"/>
              </w:rPr>
            </w:pPr>
          </w:p>
        </w:tc>
        <w:tc>
          <w:tcPr>
            <w:tcW w:w="1110" w:type="dxa"/>
            <w:shd w:val="clear" w:color="auto" w:fill="E2EFD9" w:themeFill="accent6" w:themeFillTint="33"/>
            <w:tcMar/>
          </w:tcPr>
          <w:p w:rsidR="45A8D371" w:rsidP="45A8D371" w:rsidRDefault="45A8D371" w14:paraId="7F458086" w14:textId="476D1AC2">
            <w:pPr>
              <w:rPr>
                <w:rFonts w:ascii="Aptos" w:hAnsi="Aptos" w:cs="Arial"/>
                <w:sz w:val="12"/>
                <w:szCs w:val="12"/>
              </w:rPr>
            </w:pPr>
          </w:p>
        </w:tc>
        <w:tc>
          <w:tcPr>
            <w:tcW w:w="991" w:type="dxa"/>
            <w:shd w:val="clear" w:color="auto" w:fill="E2EFD9" w:themeFill="accent6" w:themeFillTint="33"/>
            <w:tcMar/>
          </w:tcPr>
          <w:p w:rsidR="45A8D371" w:rsidP="45A8D371" w:rsidRDefault="45A8D371" w14:paraId="459A841D" w14:textId="511DBE32">
            <w:pPr>
              <w:rPr>
                <w:rFonts w:ascii="Aptos" w:hAnsi="Aptos" w:cs="Arial"/>
                <w:sz w:val="12"/>
                <w:szCs w:val="12"/>
              </w:rPr>
            </w:pPr>
          </w:p>
        </w:tc>
        <w:tc>
          <w:tcPr>
            <w:tcW w:w="699" w:type="dxa"/>
            <w:tcMar/>
          </w:tcPr>
          <w:p w:rsidR="45A8D371" w:rsidP="45A8D371" w:rsidRDefault="45A8D371" w14:paraId="2657FA2F" w14:textId="74A21564">
            <w:pPr>
              <w:rPr>
                <w:rFonts w:ascii="Aptos" w:hAnsi="Aptos" w:cs="Arial"/>
                <w:sz w:val="12"/>
                <w:szCs w:val="12"/>
              </w:rPr>
            </w:pPr>
          </w:p>
        </w:tc>
      </w:tr>
      <w:tr w:rsidR="45A8D371" w:rsidTr="0AAAD340" w14:paraId="2D7322E7" w14:textId="77777777">
        <w:trPr>
          <w:trHeight w:val="300"/>
        </w:trPr>
        <w:tc>
          <w:tcPr>
            <w:tcW w:w="345" w:type="dxa"/>
            <w:tcMar/>
          </w:tcPr>
          <w:p w:rsidRPr="00404777" w:rsidR="45A8D371" w:rsidP="45A8D371" w:rsidRDefault="45A8D371" w14:paraId="354BCE6A" w14:textId="016F6982">
            <w:pPr>
              <w:rPr>
                <w:rStyle w:val="normaltextrun"/>
                <w:rFonts w:ascii="Aptos" w:hAnsi="Aptos" w:cs="Segoe UI"/>
                <w:sz w:val="12"/>
                <w:szCs w:val="12"/>
              </w:rPr>
            </w:pPr>
          </w:p>
        </w:tc>
        <w:tc>
          <w:tcPr>
            <w:tcW w:w="562" w:type="dxa"/>
            <w:tcMar/>
          </w:tcPr>
          <w:p w:rsidR="45A8D371" w:rsidP="7213C9DB" w:rsidRDefault="45A8D371" w14:paraId="41219148" w14:textId="4C3778DD">
            <w:pPr>
              <w:spacing w:line="259" w:lineRule="auto"/>
              <w:rPr>
                <w:rStyle w:val="normaltextrun"/>
                <w:rFonts w:ascii="Aptos" w:hAnsi="Aptos" w:eastAsia="Aptos" w:cs="Aptos"/>
                <w:color w:val="000000" w:themeColor="text1"/>
                <w:sz w:val="12"/>
                <w:szCs w:val="12"/>
              </w:rPr>
            </w:pPr>
          </w:p>
        </w:tc>
        <w:tc>
          <w:tcPr>
            <w:tcW w:w="723" w:type="dxa"/>
            <w:tcMar/>
          </w:tcPr>
          <w:p w:rsidR="45A8D371" w:rsidP="7213C9DB" w:rsidRDefault="45A8D371" w14:paraId="1E76EB67" w14:textId="79755D0D">
            <w:pPr>
              <w:spacing w:line="259" w:lineRule="auto"/>
              <w:rPr>
                <w:rStyle w:val="normaltextrun"/>
                <w:rFonts w:ascii="Aptos" w:hAnsi="Aptos" w:eastAsia="Aptos" w:cs="Aptos"/>
                <w:color w:val="000000" w:themeColor="text1"/>
                <w:sz w:val="12"/>
                <w:szCs w:val="12"/>
              </w:rPr>
            </w:pPr>
          </w:p>
        </w:tc>
        <w:tc>
          <w:tcPr>
            <w:tcW w:w="2820" w:type="dxa"/>
            <w:tcMar/>
          </w:tcPr>
          <w:p w:rsidR="45A8D371" w:rsidP="7213C9DB" w:rsidRDefault="45A8D371" w14:paraId="56382C6C" w14:textId="428E7F1C">
            <w:pPr>
              <w:spacing w:line="259" w:lineRule="auto"/>
              <w:rPr>
                <w:rFonts w:ascii="Aptos" w:hAnsi="Aptos" w:eastAsia="Aptos" w:cs="Aptos"/>
                <w:color w:val="000000" w:themeColor="text1"/>
                <w:sz w:val="12"/>
                <w:szCs w:val="12"/>
              </w:rPr>
            </w:pPr>
          </w:p>
        </w:tc>
        <w:tc>
          <w:tcPr>
            <w:tcW w:w="1110" w:type="dxa"/>
            <w:tcMar/>
          </w:tcPr>
          <w:p w:rsidR="45A8D371" w:rsidP="7213C9DB" w:rsidRDefault="45A8D371" w14:paraId="6C013A17" w14:textId="6BB72145">
            <w:pPr>
              <w:spacing w:line="259" w:lineRule="auto"/>
              <w:rPr>
                <w:rFonts w:ascii="Aptos" w:hAnsi="Aptos" w:eastAsia="Aptos" w:cs="Aptos"/>
                <w:color w:val="000000" w:themeColor="text1"/>
                <w:sz w:val="12"/>
                <w:szCs w:val="12"/>
              </w:rPr>
            </w:pPr>
          </w:p>
        </w:tc>
        <w:tc>
          <w:tcPr>
            <w:tcW w:w="998" w:type="dxa"/>
            <w:tcMar/>
          </w:tcPr>
          <w:p w:rsidR="45A8D371" w:rsidP="7213C9DB" w:rsidRDefault="45A8D371" w14:paraId="628A704A" w14:textId="6684C953">
            <w:pPr>
              <w:spacing w:line="259" w:lineRule="auto"/>
              <w:rPr>
                <w:rFonts w:ascii="Aptos" w:hAnsi="Aptos" w:eastAsia="Aptos" w:cs="Aptos"/>
                <w:color w:val="000000" w:themeColor="text1"/>
                <w:sz w:val="12"/>
                <w:szCs w:val="12"/>
              </w:rPr>
            </w:pPr>
          </w:p>
        </w:tc>
        <w:tc>
          <w:tcPr>
            <w:tcW w:w="643" w:type="dxa"/>
            <w:tcMar/>
          </w:tcPr>
          <w:p w:rsidR="45A8D371" w:rsidP="45A8D371" w:rsidRDefault="45A8D371" w14:paraId="01BC8056" w14:textId="1C2681A1">
            <w:pPr>
              <w:rPr>
                <w:rFonts w:ascii="Aptos" w:hAnsi="Aptos" w:cs="Arial"/>
                <w:sz w:val="12"/>
                <w:szCs w:val="12"/>
              </w:rPr>
            </w:pPr>
          </w:p>
        </w:tc>
        <w:tc>
          <w:tcPr>
            <w:tcW w:w="1473" w:type="dxa"/>
            <w:tcMar/>
          </w:tcPr>
          <w:p w:rsidR="45A8D371" w:rsidP="45A8D371" w:rsidRDefault="45A8D371" w14:paraId="211A14E5" w14:textId="362D07B1">
            <w:pPr>
              <w:rPr>
                <w:rFonts w:ascii="Aptos" w:hAnsi="Aptos" w:cs="Arial"/>
                <w:sz w:val="12"/>
                <w:szCs w:val="12"/>
              </w:rPr>
            </w:pPr>
          </w:p>
        </w:tc>
        <w:tc>
          <w:tcPr>
            <w:tcW w:w="2820" w:type="dxa"/>
            <w:tcMar/>
          </w:tcPr>
          <w:p w:rsidR="45A8D371" w:rsidP="45A8D371" w:rsidRDefault="45A8D371" w14:paraId="0187BF65" w14:textId="241BDB41">
            <w:pPr>
              <w:rPr>
                <w:rFonts w:ascii="Aptos" w:hAnsi="Aptos" w:cs="Arial"/>
                <w:sz w:val="12"/>
                <w:szCs w:val="12"/>
              </w:rPr>
            </w:pPr>
          </w:p>
        </w:tc>
        <w:tc>
          <w:tcPr>
            <w:tcW w:w="1110" w:type="dxa"/>
            <w:tcMar/>
          </w:tcPr>
          <w:p w:rsidR="45A8D371" w:rsidP="45A8D371" w:rsidRDefault="45A8D371" w14:paraId="05A2A674" w14:textId="22EB6C7F">
            <w:pPr>
              <w:rPr>
                <w:rFonts w:ascii="Aptos" w:hAnsi="Aptos" w:cs="Arial"/>
                <w:sz w:val="12"/>
                <w:szCs w:val="12"/>
              </w:rPr>
            </w:pPr>
          </w:p>
        </w:tc>
        <w:tc>
          <w:tcPr>
            <w:tcW w:w="991" w:type="dxa"/>
            <w:tcMar/>
          </w:tcPr>
          <w:p w:rsidR="45A8D371" w:rsidP="45A8D371" w:rsidRDefault="45A8D371" w14:paraId="769EA340" w14:textId="030E7104">
            <w:pPr>
              <w:rPr>
                <w:rFonts w:ascii="Aptos" w:hAnsi="Aptos" w:cs="Arial"/>
                <w:sz w:val="12"/>
                <w:szCs w:val="12"/>
              </w:rPr>
            </w:pPr>
          </w:p>
        </w:tc>
        <w:tc>
          <w:tcPr>
            <w:tcW w:w="653" w:type="dxa"/>
            <w:tcMar/>
          </w:tcPr>
          <w:p w:rsidR="45A8D371" w:rsidP="45A8D371" w:rsidRDefault="45A8D371" w14:paraId="4F162540" w14:textId="1659346B">
            <w:pPr>
              <w:rPr>
                <w:rFonts w:ascii="Aptos" w:hAnsi="Aptos" w:cs="Arial"/>
                <w:sz w:val="12"/>
                <w:szCs w:val="12"/>
              </w:rPr>
            </w:pPr>
          </w:p>
        </w:tc>
        <w:tc>
          <w:tcPr>
            <w:tcW w:w="2820" w:type="dxa"/>
            <w:tcMar/>
          </w:tcPr>
          <w:p w:rsidR="45A8D371" w:rsidP="45A8D371" w:rsidRDefault="45A8D371" w14:paraId="24D2AD96" w14:textId="18B8438C">
            <w:pPr>
              <w:rPr>
                <w:rFonts w:ascii="Aptos" w:hAnsi="Aptos" w:cs="Arial"/>
                <w:sz w:val="12"/>
                <w:szCs w:val="12"/>
              </w:rPr>
            </w:pPr>
          </w:p>
        </w:tc>
        <w:tc>
          <w:tcPr>
            <w:tcW w:w="1080" w:type="dxa"/>
            <w:tcMar/>
          </w:tcPr>
          <w:p w:rsidR="45A8D371" w:rsidP="45A8D371" w:rsidRDefault="45A8D371" w14:paraId="38018A71" w14:textId="7914F8B3">
            <w:pPr>
              <w:rPr>
                <w:rFonts w:ascii="Aptos" w:hAnsi="Aptos" w:cs="Arial"/>
                <w:sz w:val="12"/>
                <w:szCs w:val="12"/>
              </w:rPr>
            </w:pPr>
          </w:p>
        </w:tc>
        <w:tc>
          <w:tcPr>
            <w:tcW w:w="984" w:type="dxa"/>
            <w:tcMar/>
          </w:tcPr>
          <w:p w:rsidR="45A8D371" w:rsidP="45A8D371" w:rsidRDefault="45A8D371" w14:paraId="498AD523" w14:textId="1B82F4E6">
            <w:pPr>
              <w:rPr>
                <w:rFonts w:ascii="Aptos" w:hAnsi="Aptos" w:cs="Arial"/>
                <w:sz w:val="12"/>
                <w:szCs w:val="12"/>
              </w:rPr>
            </w:pPr>
          </w:p>
        </w:tc>
        <w:tc>
          <w:tcPr>
            <w:tcW w:w="667" w:type="dxa"/>
            <w:tcMar/>
          </w:tcPr>
          <w:p w:rsidR="45A8D371" w:rsidP="45A8D371" w:rsidRDefault="45A8D371" w14:paraId="5E695F86" w14:textId="70A97F50">
            <w:pPr>
              <w:rPr>
                <w:rFonts w:ascii="Aptos" w:hAnsi="Aptos" w:cs="Arial"/>
                <w:sz w:val="12"/>
                <w:szCs w:val="12"/>
              </w:rPr>
            </w:pPr>
          </w:p>
        </w:tc>
        <w:tc>
          <w:tcPr>
            <w:tcW w:w="2820" w:type="dxa"/>
            <w:tcMar/>
          </w:tcPr>
          <w:p w:rsidR="45A8D371" w:rsidP="45A8D371" w:rsidRDefault="45A8D371" w14:paraId="14B4061A" w14:textId="2AA33EDA">
            <w:pPr>
              <w:rPr>
                <w:rFonts w:ascii="Aptos" w:hAnsi="Aptos" w:cs="Arial"/>
                <w:sz w:val="12"/>
                <w:szCs w:val="12"/>
              </w:rPr>
            </w:pPr>
          </w:p>
        </w:tc>
        <w:tc>
          <w:tcPr>
            <w:tcW w:w="1110" w:type="dxa"/>
            <w:tcMar/>
          </w:tcPr>
          <w:p w:rsidR="45A8D371" w:rsidP="45A8D371" w:rsidRDefault="45A8D371" w14:paraId="5631FB71" w14:textId="72C5FDC0">
            <w:pPr>
              <w:rPr>
                <w:rFonts w:ascii="Aptos" w:hAnsi="Aptos" w:cs="Arial"/>
                <w:sz w:val="12"/>
                <w:szCs w:val="12"/>
              </w:rPr>
            </w:pPr>
          </w:p>
        </w:tc>
        <w:tc>
          <w:tcPr>
            <w:tcW w:w="991" w:type="dxa"/>
            <w:tcMar/>
          </w:tcPr>
          <w:p w:rsidR="45A8D371" w:rsidP="45A8D371" w:rsidRDefault="45A8D371" w14:paraId="4239FA90" w14:textId="1F4F8355">
            <w:pPr>
              <w:rPr>
                <w:rFonts w:ascii="Aptos" w:hAnsi="Aptos" w:cs="Arial"/>
                <w:sz w:val="12"/>
                <w:szCs w:val="12"/>
              </w:rPr>
            </w:pPr>
          </w:p>
        </w:tc>
        <w:tc>
          <w:tcPr>
            <w:tcW w:w="683" w:type="dxa"/>
            <w:tcMar/>
          </w:tcPr>
          <w:p w:rsidR="45A8D371" w:rsidP="45A8D371" w:rsidRDefault="45A8D371" w14:paraId="579C1F3B" w14:textId="73AA03E3">
            <w:pPr>
              <w:rPr>
                <w:rFonts w:ascii="Aptos" w:hAnsi="Aptos" w:cs="Arial"/>
                <w:sz w:val="12"/>
                <w:szCs w:val="12"/>
              </w:rPr>
            </w:pPr>
          </w:p>
        </w:tc>
        <w:tc>
          <w:tcPr>
            <w:tcW w:w="2822" w:type="dxa"/>
            <w:tcMar/>
          </w:tcPr>
          <w:p w:rsidR="45A8D371" w:rsidP="45A8D371" w:rsidRDefault="45A8D371" w14:paraId="276B9215" w14:textId="484EE963">
            <w:pPr>
              <w:rPr>
                <w:rFonts w:ascii="Aptos" w:hAnsi="Aptos" w:cs="Arial"/>
                <w:sz w:val="12"/>
                <w:szCs w:val="12"/>
              </w:rPr>
            </w:pPr>
          </w:p>
        </w:tc>
        <w:tc>
          <w:tcPr>
            <w:tcW w:w="1110" w:type="dxa"/>
            <w:tcMar/>
          </w:tcPr>
          <w:p w:rsidR="45A8D371" w:rsidP="45A8D371" w:rsidRDefault="45A8D371" w14:paraId="1A37DB80" w14:textId="57EE4CBF">
            <w:pPr>
              <w:rPr>
                <w:rFonts w:ascii="Aptos" w:hAnsi="Aptos" w:cs="Arial"/>
                <w:sz w:val="12"/>
                <w:szCs w:val="12"/>
              </w:rPr>
            </w:pPr>
          </w:p>
        </w:tc>
        <w:tc>
          <w:tcPr>
            <w:tcW w:w="991" w:type="dxa"/>
            <w:tcMar/>
          </w:tcPr>
          <w:p w:rsidR="45A8D371" w:rsidP="45A8D371" w:rsidRDefault="45A8D371" w14:paraId="3EE05062" w14:textId="245F8F85">
            <w:pPr>
              <w:rPr>
                <w:rFonts w:ascii="Aptos" w:hAnsi="Aptos" w:cs="Arial"/>
                <w:sz w:val="12"/>
                <w:szCs w:val="12"/>
              </w:rPr>
            </w:pPr>
          </w:p>
        </w:tc>
        <w:tc>
          <w:tcPr>
            <w:tcW w:w="699" w:type="dxa"/>
            <w:tcMar/>
          </w:tcPr>
          <w:p w:rsidR="45A8D371" w:rsidP="45A8D371" w:rsidRDefault="45A8D371" w14:paraId="191932CE" w14:textId="5EFC7138">
            <w:pPr>
              <w:rPr>
                <w:rFonts w:ascii="Aptos" w:hAnsi="Aptos" w:cs="Arial"/>
                <w:sz w:val="12"/>
                <w:szCs w:val="12"/>
              </w:rPr>
            </w:pPr>
          </w:p>
        </w:tc>
      </w:tr>
      <w:tr w:rsidR="45A8D371" w:rsidTr="0AAAD340" w14:paraId="2009FBF4" w14:textId="77777777">
        <w:trPr>
          <w:trHeight w:val="300"/>
        </w:trPr>
        <w:tc>
          <w:tcPr>
            <w:tcW w:w="345" w:type="dxa"/>
            <w:tcMar/>
          </w:tcPr>
          <w:p w:rsidRPr="00404777" w:rsidR="45A8D371" w:rsidP="45A8D371" w:rsidRDefault="45A8D371" w14:paraId="33821D7F" w14:textId="68AC0F12">
            <w:pPr>
              <w:rPr>
                <w:rStyle w:val="normaltextrun"/>
                <w:rFonts w:ascii="Aptos" w:hAnsi="Aptos" w:cs="Segoe UI"/>
                <w:sz w:val="12"/>
                <w:szCs w:val="12"/>
              </w:rPr>
            </w:pPr>
          </w:p>
        </w:tc>
        <w:tc>
          <w:tcPr>
            <w:tcW w:w="562" w:type="dxa"/>
            <w:tcMar/>
          </w:tcPr>
          <w:p w:rsidR="45A8D371" w:rsidP="7213C9DB" w:rsidRDefault="45A8D371" w14:paraId="0D332997" w14:textId="21AEEE05">
            <w:pPr>
              <w:spacing w:line="259" w:lineRule="auto"/>
              <w:rPr>
                <w:rStyle w:val="normaltextrun"/>
                <w:rFonts w:ascii="Aptos" w:hAnsi="Aptos" w:eastAsia="Aptos" w:cs="Aptos"/>
                <w:color w:val="000000" w:themeColor="text1"/>
                <w:sz w:val="12"/>
                <w:szCs w:val="12"/>
              </w:rPr>
            </w:pPr>
          </w:p>
        </w:tc>
        <w:tc>
          <w:tcPr>
            <w:tcW w:w="723" w:type="dxa"/>
            <w:tcMar/>
          </w:tcPr>
          <w:p w:rsidR="45A8D371" w:rsidP="7213C9DB" w:rsidRDefault="45A8D371" w14:paraId="137FE4D9" w14:textId="71F78078">
            <w:pPr>
              <w:spacing w:line="259" w:lineRule="auto"/>
              <w:rPr>
                <w:rStyle w:val="normaltextrun"/>
                <w:rFonts w:ascii="Aptos" w:hAnsi="Aptos" w:eastAsia="Aptos" w:cs="Aptos"/>
                <w:color w:val="000000" w:themeColor="text1"/>
                <w:sz w:val="12"/>
                <w:szCs w:val="12"/>
              </w:rPr>
            </w:pPr>
          </w:p>
        </w:tc>
        <w:tc>
          <w:tcPr>
            <w:tcW w:w="2820" w:type="dxa"/>
            <w:tcMar/>
          </w:tcPr>
          <w:p w:rsidR="45A8D371" w:rsidP="7213C9DB" w:rsidRDefault="45A8D371" w14:paraId="2640F3A4" w14:textId="32669625">
            <w:pPr>
              <w:spacing w:line="259" w:lineRule="auto"/>
              <w:rPr>
                <w:rFonts w:ascii="Aptos" w:hAnsi="Aptos" w:eastAsia="Aptos" w:cs="Aptos"/>
                <w:color w:val="000000" w:themeColor="text1"/>
                <w:sz w:val="12"/>
                <w:szCs w:val="12"/>
              </w:rPr>
            </w:pPr>
          </w:p>
        </w:tc>
        <w:tc>
          <w:tcPr>
            <w:tcW w:w="1110" w:type="dxa"/>
            <w:tcMar/>
          </w:tcPr>
          <w:p w:rsidR="45A8D371" w:rsidP="7213C9DB" w:rsidRDefault="45A8D371" w14:paraId="1B5D418B" w14:textId="1BB496DA">
            <w:pPr>
              <w:spacing w:line="259" w:lineRule="auto"/>
              <w:rPr>
                <w:rFonts w:ascii="Aptos" w:hAnsi="Aptos" w:eastAsia="Aptos" w:cs="Aptos"/>
                <w:color w:val="000000" w:themeColor="text1"/>
                <w:sz w:val="12"/>
                <w:szCs w:val="12"/>
              </w:rPr>
            </w:pPr>
          </w:p>
        </w:tc>
        <w:tc>
          <w:tcPr>
            <w:tcW w:w="998" w:type="dxa"/>
            <w:tcMar/>
          </w:tcPr>
          <w:p w:rsidR="45A8D371" w:rsidP="7213C9DB" w:rsidRDefault="45A8D371" w14:paraId="786C8D29" w14:textId="07E3AC12">
            <w:pPr>
              <w:spacing w:line="259" w:lineRule="auto"/>
              <w:rPr>
                <w:rFonts w:ascii="Aptos" w:hAnsi="Aptos" w:eastAsia="Aptos" w:cs="Aptos"/>
                <w:color w:val="000000" w:themeColor="text1"/>
                <w:sz w:val="12"/>
                <w:szCs w:val="12"/>
              </w:rPr>
            </w:pPr>
          </w:p>
        </w:tc>
        <w:tc>
          <w:tcPr>
            <w:tcW w:w="643" w:type="dxa"/>
            <w:tcMar/>
          </w:tcPr>
          <w:p w:rsidR="45A8D371" w:rsidP="45A8D371" w:rsidRDefault="45A8D371" w14:paraId="717C28FF" w14:textId="5309F956">
            <w:pPr>
              <w:rPr>
                <w:rFonts w:ascii="Aptos" w:hAnsi="Aptos" w:cs="Arial"/>
                <w:sz w:val="12"/>
                <w:szCs w:val="12"/>
              </w:rPr>
            </w:pPr>
          </w:p>
        </w:tc>
        <w:tc>
          <w:tcPr>
            <w:tcW w:w="1473" w:type="dxa"/>
            <w:tcMar/>
          </w:tcPr>
          <w:p w:rsidR="45A8D371" w:rsidP="45A8D371" w:rsidRDefault="45A8D371" w14:paraId="12D65C82" w14:textId="77ED65C8">
            <w:pPr>
              <w:rPr>
                <w:rFonts w:ascii="Aptos" w:hAnsi="Aptos" w:cs="Arial"/>
                <w:sz w:val="12"/>
                <w:szCs w:val="12"/>
              </w:rPr>
            </w:pPr>
          </w:p>
        </w:tc>
        <w:tc>
          <w:tcPr>
            <w:tcW w:w="2820" w:type="dxa"/>
            <w:tcMar/>
          </w:tcPr>
          <w:p w:rsidR="45A8D371" w:rsidP="45A8D371" w:rsidRDefault="45A8D371" w14:paraId="00DE524D" w14:textId="4A96C637">
            <w:pPr>
              <w:rPr>
                <w:rFonts w:ascii="Aptos" w:hAnsi="Aptos" w:cs="Arial"/>
                <w:sz w:val="12"/>
                <w:szCs w:val="12"/>
              </w:rPr>
            </w:pPr>
          </w:p>
        </w:tc>
        <w:tc>
          <w:tcPr>
            <w:tcW w:w="1110" w:type="dxa"/>
            <w:tcMar/>
          </w:tcPr>
          <w:p w:rsidR="45A8D371" w:rsidP="45A8D371" w:rsidRDefault="45A8D371" w14:paraId="35558491" w14:textId="7FE0DBFA">
            <w:pPr>
              <w:rPr>
                <w:rFonts w:ascii="Aptos" w:hAnsi="Aptos" w:cs="Arial"/>
                <w:sz w:val="12"/>
                <w:szCs w:val="12"/>
              </w:rPr>
            </w:pPr>
          </w:p>
        </w:tc>
        <w:tc>
          <w:tcPr>
            <w:tcW w:w="991" w:type="dxa"/>
            <w:tcMar/>
          </w:tcPr>
          <w:p w:rsidR="45A8D371" w:rsidP="45A8D371" w:rsidRDefault="45A8D371" w14:paraId="7E40AA01" w14:textId="217F74BD">
            <w:pPr>
              <w:rPr>
                <w:rFonts w:ascii="Aptos" w:hAnsi="Aptos" w:cs="Arial"/>
                <w:sz w:val="12"/>
                <w:szCs w:val="12"/>
              </w:rPr>
            </w:pPr>
          </w:p>
        </w:tc>
        <w:tc>
          <w:tcPr>
            <w:tcW w:w="653" w:type="dxa"/>
            <w:tcMar/>
          </w:tcPr>
          <w:p w:rsidR="45A8D371" w:rsidP="45A8D371" w:rsidRDefault="45A8D371" w14:paraId="55A8FCC5" w14:textId="7913B675">
            <w:pPr>
              <w:rPr>
                <w:rFonts w:ascii="Aptos" w:hAnsi="Aptos" w:cs="Arial"/>
                <w:sz w:val="12"/>
                <w:szCs w:val="12"/>
              </w:rPr>
            </w:pPr>
          </w:p>
        </w:tc>
        <w:tc>
          <w:tcPr>
            <w:tcW w:w="2820" w:type="dxa"/>
            <w:tcMar/>
          </w:tcPr>
          <w:p w:rsidR="45A8D371" w:rsidP="45A8D371" w:rsidRDefault="45A8D371" w14:paraId="630EA82E" w14:textId="0A462BC9">
            <w:pPr>
              <w:rPr>
                <w:rFonts w:ascii="Aptos" w:hAnsi="Aptos" w:cs="Arial"/>
                <w:sz w:val="12"/>
                <w:szCs w:val="12"/>
              </w:rPr>
            </w:pPr>
          </w:p>
        </w:tc>
        <w:tc>
          <w:tcPr>
            <w:tcW w:w="1080" w:type="dxa"/>
            <w:tcMar/>
          </w:tcPr>
          <w:p w:rsidR="45A8D371" w:rsidP="45A8D371" w:rsidRDefault="45A8D371" w14:paraId="613E638D" w14:textId="6FB98146">
            <w:pPr>
              <w:rPr>
                <w:rFonts w:ascii="Aptos" w:hAnsi="Aptos" w:cs="Arial"/>
                <w:sz w:val="12"/>
                <w:szCs w:val="12"/>
              </w:rPr>
            </w:pPr>
          </w:p>
        </w:tc>
        <w:tc>
          <w:tcPr>
            <w:tcW w:w="984" w:type="dxa"/>
            <w:tcMar/>
          </w:tcPr>
          <w:p w:rsidR="45A8D371" w:rsidP="45A8D371" w:rsidRDefault="45A8D371" w14:paraId="739E6A89" w14:textId="03A2F9A9">
            <w:pPr>
              <w:rPr>
                <w:rFonts w:ascii="Aptos" w:hAnsi="Aptos" w:cs="Arial"/>
                <w:sz w:val="12"/>
                <w:szCs w:val="12"/>
              </w:rPr>
            </w:pPr>
          </w:p>
        </w:tc>
        <w:tc>
          <w:tcPr>
            <w:tcW w:w="667" w:type="dxa"/>
            <w:tcMar/>
          </w:tcPr>
          <w:p w:rsidR="45A8D371" w:rsidP="45A8D371" w:rsidRDefault="45A8D371" w14:paraId="67390EA5" w14:textId="3A156ED6">
            <w:pPr>
              <w:rPr>
                <w:rFonts w:ascii="Aptos" w:hAnsi="Aptos" w:cs="Arial"/>
                <w:sz w:val="12"/>
                <w:szCs w:val="12"/>
              </w:rPr>
            </w:pPr>
          </w:p>
        </w:tc>
        <w:tc>
          <w:tcPr>
            <w:tcW w:w="2820" w:type="dxa"/>
            <w:tcMar/>
          </w:tcPr>
          <w:p w:rsidR="45A8D371" w:rsidP="45A8D371" w:rsidRDefault="45A8D371" w14:paraId="3536DE42" w14:textId="7BFBB5C2">
            <w:pPr>
              <w:rPr>
                <w:rFonts w:ascii="Aptos" w:hAnsi="Aptos" w:cs="Arial"/>
                <w:sz w:val="12"/>
                <w:szCs w:val="12"/>
              </w:rPr>
            </w:pPr>
          </w:p>
        </w:tc>
        <w:tc>
          <w:tcPr>
            <w:tcW w:w="1110" w:type="dxa"/>
            <w:tcMar/>
          </w:tcPr>
          <w:p w:rsidR="45A8D371" w:rsidP="45A8D371" w:rsidRDefault="45A8D371" w14:paraId="2CE25413" w14:textId="128B96C1">
            <w:pPr>
              <w:rPr>
                <w:rFonts w:ascii="Aptos" w:hAnsi="Aptos" w:cs="Arial"/>
                <w:sz w:val="12"/>
                <w:szCs w:val="12"/>
              </w:rPr>
            </w:pPr>
          </w:p>
        </w:tc>
        <w:tc>
          <w:tcPr>
            <w:tcW w:w="991" w:type="dxa"/>
            <w:tcMar/>
          </w:tcPr>
          <w:p w:rsidR="45A8D371" w:rsidP="45A8D371" w:rsidRDefault="45A8D371" w14:paraId="5E952DE7" w14:textId="29406390">
            <w:pPr>
              <w:rPr>
                <w:rFonts w:ascii="Aptos" w:hAnsi="Aptos" w:cs="Arial"/>
                <w:sz w:val="12"/>
                <w:szCs w:val="12"/>
              </w:rPr>
            </w:pPr>
          </w:p>
        </w:tc>
        <w:tc>
          <w:tcPr>
            <w:tcW w:w="683" w:type="dxa"/>
            <w:tcMar/>
          </w:tcPr>
          <w:p w:rsidR="45A8D371" w:rsidP="45A8D371" w:rsidRDefault="45A8D371" w14:paraId="1A3A8DF5" w14:textId="3B4D15D1">
            <w:pPr>
              <w:rPr>
                <w:rFonts w:ascii="Aptos" w:hAnsi="Aptos" w:cs="Arial"/>
                <w:sz w:val="12"/>
                <w:szCs w:val="12"/>
              </w:rPr>
            </w:pPr>
          </w:p>
        </w:tc>
        <w:tc>
          <w:tcPr>
            <w:tcW w:w="2822" w:type="dxa"/>
            <w:tcMar/>
          </w:tcPr>
          <w:p w:rsidR="45A8D371" w:rsidP="45A8D371" w:rsidRDefault="45A8D371" w14:paraId="20EB28F5" w14:textId="2C282BDB">
            <w:pPr>
              <w:rPr>
                <w:rFonts w:ascii="Aptos" w:hAnsi="Aptos" w:cs="Arial"/>
                <w:sz w:val="12"/>
                <w:szCs w:val="12"/>
              </w:rPr>
            </w:pPr>
          </w:p>
        </w:tc>
        <w:tc>
          <w:tcPr>
            <w:tcW w:w="1110" w:type="dxa"/>
            <w:tcMar/>
          </w:tcPr>
          <w:p w:rsidR="45A8D371" w:rsidP="45A8D371" w:rsidRDefault="45A8D371" w14:paraId="2D342DFE" w14:textId="2E73D6FA">
            <w:pPr>
              <w:rPr>
                <w:rFonts w:ascii="Aptos" w:hAnsi="Aptos" w:cs="Arial"/>
                <w:sz w:val="12"/>
                <w:szCs w:val="12"/>
              </w:rPr>
            </w:pPr>
          </w:p>
        </w:tc>
        <w:tc>
          <w:tcPr>
            <w:tcW w:w="991" w:type="dxa"/>
            <w:tcMar/>
          </w:tcPr>
          <w:p w:rsidR="45A8D371" w:rsidP="45A8D371" w:rsidRDefault="45A8D371" w14:paraId="4491AE2D" w14:textId="45E52DFC">
            <w:pPr>
              <w:rPr>
                <w:rFonts w:ascii="Aptos" w:hAnsi="Aptos" w:cs="Arial"/>
                <w:sz w:val="12"/>
                <w:szCs w:val="12"/>
              </w:rPr>
            </w:pPr>
          </w:p>
        </w:tc>
        <w:tc>
          <w:tcPr>
            <w:tcW w:w="699" w:type="dxa"/>
            <w:tcMar/>
          </w:tcPr>
          <w:p w:rsidR="45A8D371" w:rsidP="45A8D371" w:rsidRDefault="45A8D371" w14:paraId="0A5D9D27" w14:textId="1398108B">
            <w:pPr>
              <w:rPr>
                <w:rFonts w:ascii="Aptos" w:hAnsi="Aptos" w:cs="Arial"/>
                <w:sz w:val="12"/>
                <w:szCs w:val="12"/>
              </w:rPr>
            </w:pPr>
          </w:p>
        </w:tc>
      </w:tr>
      <w:tr w:rsidR="45A8D371" w:rsidTr="0AAAD340" w14:paraId="7E07ABC6" w14:textId="77777777">
        <w:trPr>
          <w:trHeight w:val="300"/>
        </w:trPr>
        <w:tc>
          <w:tcPr>
            <w:tcW w:w="345" w:type="dxa"/>
            <w:tcMar/>
          </w:tcPr>
          <w:p w:rsidRPr="00404777" w:rsidR="45A8D371" w:rsidP="45A8D371" w:rsidRDefault="45A8D371" w14:paraId="09A5B554" w14:textId="5A4DABC0">
            <w:pPr>
              <w:rPr>
                <w:rStyle w:val="normaltextrun"/>
                <w:rFonts w:ascii="Aptos" w:hAnsi="Aptos" w:cs="Segoe UI"/>
                <w:sz w:val="12"/>
                <w:szCs w:val="12"/>
              </w:rPr>
            </w:pPr>
          </w:p>
        </w:tc>
        <w:tc>
          <w:tcPr>
            <w:tcW w:w="562" w:type="dxa"/>
            <w:tcMar/>
          </w:tcPr>
          <w:p w:rsidR="45A8D371" w:rsidP="7213C9DB" w:rsidRDefault="45A8D371" w14:paraId="2FAD7357" w14:textId="04DE2AEB">
            <w:pPr>
              <w:spacing w:line="259" w:lineRule="auto"/>
              <w:rPr>
                <w:rStyle w:val="normaltextrun"/>
                <w:rFonts w:ascii="Aptos" w:hAnsi="Aptos" w:eastAsia="Aptos" w:cs="Aptos"/>
                <w:color w:val="000000" w:themeColor="text1"/>
                <w:sz w:val="12"/>
                <w:szCs w:val="12"/>
              </w:rPr>
            </w:pPr>
          </w:p>
        </w:tc>
        <w:tc>
          <w:tcPr>
            <w:tcW w:w="723" w:type="dxa"/>
            <w:tcMar/>
          </w:tcPr>
          <w:p w:rsidR="45A8D371" w:rsidP="7213C9DB" w:rsidRDefault="45A8D371" w14:paraId="41B9B62F" w14:textId="1E567D1B">
            <w:pPr>
              <w:spacing w:line="259" w:lineRule="auto"/>
              <w:rPr>
                <w:rStyle w:val="normaltextrun"/>
                <w:rFonts w:ascii="Aptos" w:hAnsi="Aptos" w:eastAsia="Aptos" w:cs="Aptos"/>
                <w:color w:val="000000" w:themeColor="text1"/>
                <w:sz w:val="12"/>
                <w:szCs w:val="12"/>
              </w:rPr>
            </w:pPr>
          </w:p>
        </w:tc>
        <w:tc>
          <w:tcPr>
            <w:tcW w:w="2820" w:type="dxa"/>
            <w:tcMar/>
          </w:tcPr>
          <w:p w:rsidR="45A8D371" w:rsidP="7213C9DB" w:rsidRDefault="45A8D371" w14:paraId="046FB8F7" w14:textId="010234CA">
            <w:pPr>
              <w:spacing w:line="259" w:lineRule="auto"/>
              <w:rPr>
                <w:rFonts w:ascii="Aptos" w:hAnsi="Aptos" w:eastAsia="Aptos" w:cs="Aptos"/>
                <w:color w:val="000000" w:themeColor="text1"/>
                <w:sz w:val="12"/>
                <w:szCs w:val="12"/>
              </w:rPr>
            </w:pPr>
          </w:p>
        </w:tc>
        <w:tc>
          <w:tcPr>
            <w:tcW w:w="1110" w:type="dxa"/>
            <w:tcMar/>
          </w:tcPr>
          <w:p w:rsidR="45A8D371" w:rsidP="7213C9DB" w:rsidRDefault="45A8D371" w14:paraId="7DCBA33F" w14:textId="7B513BCB">
            <w:pPr>
              <w:spacing w:line="259" w:lineRule="auto"/>
              <w:rPr>
                <w:rFonts w:ascii="Aptos" w:hAnsi="Aptos" w:eastAsia="Aptos" w:cs="Aptos"/>
                <w:color w:val="000000" w:themeColor="text1"/>
                <w:sz w:val="12"/>
                <w:szCs w:val="12"/>
              </w:rPr>
            </w:pPr>
          </w:p>
        </w:tc>
        <w:tc>
          <w:tcPr>
            <w:tcW w:w="998" w:type="dxa"/>
            <w:tcMar/>
          </w:tcPr>
          <w:p w:rsidR="45A8D371" w:rsidP="7213C9DB" w:rsidRDefault="45A8D371" w14:paraId="379C65E5" w14:textId="50458AB3">
            <w:pPr>
              <w:spacing w:line="259" w:lineRule="auto"/>
              <w:rPr>
                <w:rFonts w:ascii="Aptos" w:hAnsi="Aptos" w:eastAsia="Aptos" w:cs="Aptos"/>
                <w:color w:val="000000" w:themeColor="text1"/>
                <w:sz w:val="12"/>
                <w:szCs w:val="12"/>
              </w:rPr>
            </w:pPr>
          </w:p>
        </w:tc>
        <w:tc>
          <w:tcPr>
            <w:tcW w:w="643" w:type="dxa"/>
            <w:tcMar/>
          </w:tcPr>
          <w:p w:rsidR="45A8D371" w:rsidP="45A8D371" w:rsidRDefault="45A8D371" w14:paraId="4711C6B1" w14:textId="193E1024">
            <w:pPr>
              <w:rPr>
                <w:rFonts w:ascii="Aptos" w:hAnsi="Aptos" w:cs="Arial"/>
                <w:sz w:val="12"/>
                <w:szCs w:val="12"/>
              </w:rPr>
            </w:pPr>
          </w:p>
        </w:tc>
        <w:tc>
          <w:tcPr>
            <w:tcW w:w="1473" w:type="dxa"/>
            <w:tcMar/>
          </w:tcPr>
          <w:p w:rsidR="45A8D371" w:rsidP="45A8D371" w:rsidRDefault="45A8D371" w14:paraId="0F9E82FF" w14:textId="76741C20">
            <w:pPr>
              <w:rPr>
                <w:rFonts w:ascii="Aptos" w:hAnsi="Aptos" w:cs="Arial"/>
                <w:sz w:val="12"/>
                <w:szCs w:val="12"/>
              </w:rPr>
            </w:pPr>
          </w:p>
        </w:tc>
        <w:tc>
          <w:tcPr>
            <w:tcW w:w="2820" w:type="dxa"/>
            <w:tcMar/>
          </w:tcPr>
          <w:p w:rsidR="45A8D371" w:rsidP="45A8D371" w:rsidRDefault="45A8D371" w14:paraId="4A8849E5" w14:textId="5C14E1B0">
            <w:pPr>
              <w:rPr>
                <w:rFonts w:ascii="Aptos" w:hAnsi="Aptos" w:cs="Arial"/>
                <w:sz w:val="12"/>
                <w:szCs w:val="12"/>
              </w:rPr>
            </w:pPr>
          </w:p>
        </w:tc>
        <w:tc>
          <w:tcPr>
            <w:tcW w:w="1110" w:type="dxa"/>
            <w:tcMar/>
          </w:tcPr>
          <w:p w:rsidR="45A8D371" w:rsidP="45A8D371" w:rsidRDefault="45A8D371" w14:paraId="5F00339A" w14:textId="1D8C911A">
            <w:pPr>
              <w:rPr>
                <w:rFonts w:ascii="Aptos" w:hAnsi="Aptos" w:cs="Arial"/>
                <w:sz w:val="12"/>
                <w:szCs w:val="12"/>
              </w:rPr>
            </w:pPr>
          </w:p>
        </w:tc>
        <w:tc>
          <w:tcPr>
            <w:tcW w:w="991" w:type="dxa"/>
            <w:tcMar/>
          </w:tcPr>
          <w:p w:rsidR="45A8D371" w:rsidP="45A8D371" w:rsidRDefault="45A8D371" w14:paraId="031CD9FB" w14:textId="37D561AE">
            <w:pPr>
              <w:rPr>
                <w:rFonts w:ascii="Aptos" w:hAnsi="Aptos" w:cs="Arial"/>
                <w:sz w:val="12"/>
                <w:szCs w:val="12"/>
              </w:rPr>
            </w:pPr>
          </w:p>
        </w:tc>
        <w:tc>
          <w:tcPr>
            <w:tcW w:w="653" w:type="dxa"/>
            <w:tcMar/>
          </w:tcPr>
          <w:p w:rsidR="45A8D371" w:rsidP="45A8D371" w:rsidRDefault="45A8D371" w14:paraId="40A513C8" w14:textId="1CF86987">
            <w:pPr>
              <w:rPr>
                <w:rFonts w:ascii="Aptos" w:hAnsi="Aptos" w:cs="Arial"/>
                <w:sz w:val="12"/>
                <w:szCs w:val="12"/>
              </w:rPr>
            </w:pPr>
          </w:p>
        </w:tc>
        <w:tc>
          <w:tcPr>
            <w:tcW w:w="2820" w:type="dxa"/>
            <w:tcMar/>
          </w:tcPr>
          <w:p w:rsidR="45A8D371" w:rsidP="45A8D371" w:rsidRDefault="45A8D371" w14:paraId="1F28F0BA" w14:textId="10522CA0">
            <w:pPr>
              <w:rPr>
                <w:rFonts w:ascii="Aptos" w:hAnsi="Aptos" w:cs="Arial"/>
                <w:sz w:val="12"/>
                <w:szCs w:val="12"/>
              </w:rPr>
            </w:pPr>
          </w:p>
        </w:tc>
        <w:tc>
          <w:tcPr>
            <w:tcW w:w="1080" w:type="dxa"/>
            <w:tcMar/>
          </w:tcPr>
          <w:p w:rsidR="45A8D371" w:rsidP="45A8D371" w:rsidRDefault="45A8D371" w14:paraId="6473F017" w14:textId="0EC0442B">
            <w:pPr>
              <w:rPr>
                <w:rFonts w:ascii="Aptos" w:hAnsi="Aptos" w:cs="Arial"/>
                <w:sz w:val="12"/>
                <w:szCs w:val="12"/>
              </w:rPr>
            </w:pPr>
          </w:p>
        </w:tc>
        <w:tc>
          <w:tcPr>
            <w:tcW w:w="984" w:type="dxa"/>
            <w:tcMar/>
          </w:tcPr>
          <w:p w:rsidR="45A8D371" w:rsidP="45A8D371" w:rsidRDefault="45A8D371" w14:paraId="71D25D80" w14:textId="11DCA4BE">
            <w:pPr>
              <w:rPr>
                <w:rFonts w:ascii="Aptos" w:hAnsi="Aptos" w:cs="Arial"/>
                <w:sz w:val="12"/>
                <w:szCs w:val="12"/>
              </w:rPr>
            </w:pPr>
          </w:p>
        </w:tc>
        <w:tc>
          <w:tcPr>
            <w:tcW w:w="667" w:type="dxa"/>
            <w:tcMar/>
          </w:tcPr>
          <w:p w:rsidR="45A8D371" w:rsidP="45A8D371" w:rsidRDefault="45A8D371" w14:paraId="28123F5D" w14:textId="1E4EFD42">
            <w:pPr>
              <w:rPr>
                <w:rFonts w:ascii="Aptos" w:hAnsi="Aptos" w:cs="Arial"/>
                <w:sz w:val="12"/>
                <w:szCs w:val="12"/>
              </w:rPr>
            </w:pPr>
          </w:p>
        </w:tc>
        <w:tc>
          <w:tcPr>
            <w:tcW w:w="2820" w:type="dxa"/>
            <w:tcMar/>
          </w:tcPr>
          <w:p w:rsidR="45A8D371" w:rsidP="45A8D371" w:rsidRDefault="45A8D371" w14:paraId="3FFF3F13" w14:textId="4B6A8FB9">
            <w:pPr>
              <w:rPr>
                <w:rFonts w:ascii="Aptos" w:hAnsi="Aptos" w:cs="Arial"/>
                <w:sz w:val="12"/>
                <w:szCs w:val="12"/>
              </w:rPr>
            </w:pPr>
          </w:p>
        </w:tc>
        <w:tc>
          <w:tcPr>
            <w:tcW w:w="1110" w:type="dxa"/>
            <w:tcMar/>
          </w:tcPr>
          <w:p w:rsidR="45A8D371" w:rsidP="45A8D371" w:rsidRDefault="45A8D371" w14:paraId="627FD00D" w14:textId="33B3F7FD">
            <w:pPr>
              <w:rPr>
                <w:rFonts w:ascii="Aptos" w:hAnsi="Aptos" w:cs="Arial"/>
                <w:sz w:val="12"/>
                <w:szCs w:val="12"/>
              </w:rPr>
            </w:pPr>
          </w:p>
        </w:tc>
        <w:tc>
          <w:tcPr>
            <w:tcW w:w="991" w:type="dxa"/>
            <w:tcMar/>
          </w:tcPr>
          <w:p w:rsidR="45A8D371" w:rsidP="45A8D371" w:rsidRDefault="45A8D371" w14:paraId="57D96785" w14:textId="047FA7EB">
            <w:pPr>
              <w:rPr>
                <w:rFonts w:ascii="Aptos" w:hAnsi="Aptos" w:cs="Arial"/>
                <w:sz w:val="12"/>
                <w:szCs w:val="12"/>
              </w:rPr>
            </w:pPr>
          </w:p>
        </w:tc>
        <w:tc>
          <w:tcPr>
            <w:tcW w:w="683" w:type="dxa"/>
            <w:tcMar/>
          </w:tcPr>
          <w:p w:rsidR="45A8D371" w:rsidP="45A8D371" w:rsidRDefault="45A8D371" w14:paraId="6ED57971" w14:textId="1E33E945">
            <w:pPr>
              <w:rPr>
                <w:rFonts w:ascii="Aptos" w:hAnsi="Aptos" w:cs="Arial"/>
                <w:sz w:val="12"/>
                <w:szCs w:val="12"/>
              </w:rPr>
            </w:pPr>
          </w:p>
        </w:tc>
        <w:tc>
          <w:tcPr>
            <w:tcW w:w="2822" w:type="dxa"/>
            <w:tcMar/>
          </w:tcPr>
          <w:p w:rsidR="45A8D371" w:rsidP="45A8D371" w:rsidRDefault="45A8D371" w14:paraId="1617937D" w14:textId="57529AEE">
            <w:pPr>
              <w:rPr>
                <w:rFonts w:ascii="Aptos" w:hAnsi="Aptos" w:cs="Arial"/>
                <w:sz w:val="12"/>
                <w:szCs w:val="12"/>
              </w:rPr>
            </w:pPr>
          </w:p>
        </w:tc>
        <w:tc>
          <w:tcPr>
            <w:tcW w:w="1110" w:type="dxa"/>
            <w:tcMar/>
          </w:tcPr>
          <w:p w:rsidR="45A8D371" w:rsidP="45A8D371" w:rsidRDefault="45A8D371" w14:paraId="0293B381" w14:textId="54C08387">
            <w:pPr>
              <w:rPr>
                <w:rFonts w:ascii="Aptos" w:hAnsi="Aptos" w:cs="Arial"/>
                <w:sz w:val="12"/>
                <w:szCs w:val="12"/>
              </w:rPr>
            </w:pPr>
          </w:p>
        </w:tc>
        <w:tc>
          <w:tcPr>
            <w:tcW w:w="991" w:type="dxa"/>
            <w:tcMar/>
          </w:tcPr>
          <w:p w:rsidR="45A8D371" w:rsidP="45A8D371" w:rsidRDefault="45A8D371" w14:paraId="38E36855" w14:textId="3DF26687">
            <w:pPr>
              <w:rPr>
                <w:rFonts w:ascii="Aptos" w:hAnsi="Aptos" w:cs="Arial"/>
                <w:sz w:val="12"/>
                <w:szCs w:val="12"/>
              </w:rPr>
            </w:pPr>
          </w:p>
        </w:tc>
        <w:tc>
          <w:tcPr>
            <w:tcW w:w="699" w:type="dxa"/>
            <w:tcMar/>
          </w:tcPr>
          <w:p w:rsidR="45A8D371" w:rsidP="45A8D371" w:rsidRDefault="45A8D371" w14:paraId="6621C252" w14:textId="627313EF">
            <w:pPr>
              <w:rPr>
                <w:rFonts w:ascii="Aptos" w:hAnsi="Aptos" w:cs="Arial"/>
                <w:sz w:val="12"/>
                <w:szCs w:val="12"/>
              </w:rPr>
            </w:pPr>
          </w:p>
        </w:tc>
      </w:tr>
      <w:tr w:rsidR="45A8D371" w:rsidTr="0AAAD340" w14:paraId="27B47599" w14:textId="77777777">
        <w:trPr>
          <w:trHeight w:val="300"/>
        </w:trPr>
        <w:tc>
          <w:tcPr>
            <w:tcW w:w="345" w:type="dxa"/>
            <w:tcMar/>
          </w:tcPr>
          <w:p w:rsidRPr="00404777" w:rsidR="45A8D371" w:rsidP="45A8D371" w:rsidRDefault="45A8D371" w14:paraId="511F70A6" w14:textId="4D7AB0FC">
            <w:pPr>
              <w:rPr>
                <w:rStyle w:val="normaltextrun"/>
                <w:rFonts w:ascii="Aptos" w:hAnsi="Aptos" w:cs="Segoe UI"/>
                <w:sz w:val="12"/>
                <w:szCs w:val="12"/>
              </w:rPr>
            </w:pPr>
          </w:p>
        </w:tc>
        <w:tc>
          <w:tcPr>
            <w:tcW w:w="562" w:type="dxa"/>
            <w:tcMar/>
          </w:tcPr>
          <w:p w:rsidR="45A8D371" w:rsidP="7213C9DB" w:rsidRDefault="45A8D371" w14:paraId="15F1ACAD" w14:textId="6F331DE8">
            <w:pPr>
              <w:spacing w:line="259" w:lineRule="auto"/>
              <w:rPr>
                <w:rStyle w:val="normaltextrun"/>
                <w:rFonts w:ascii="Aptos" w:hAnsi="Aptos" w:eastAsia="Aptos" w:cs="Aptos"/>
                <w:color w:val="000000" w:themeColor="text1"/>
                <w:sz w:val="12"/>
                <w:szCs w:val="12"/>
              </w:rPr>
            </w:pPr>
          </w:p>
        </w:tc>
        <w:tc>
          <w:tcPr>
            <w:tcW w:w="723" w:type="dxa"/>
            <w:tcMar/>
          </w:tcPr>
          <w:p w:rsidR="45A8D371" w:rsidP="7213C9DB" w:rsidRDefault="45A8D371" w14:paraId="74CF1E97" w14:textId="62F4158C">
            <w:pPr>
              <w:spacing w:line="259" w:lineRule="auto"/>
              <w:rPr>
                <w:rStyle w:val="normaltextrun"/>
                <w:rFonts w:ascii="Aptos" w:hAnsi="Aptos" w:eastAsia="Aptos" w:cs="Aptos"/>
                <w:color w:val="000000" w:themeColor="text1"/>
                <w:sz w:val="12"/>
                <w:szCs w:val="12"/>
              </w:rPr>
            </w:pPr>
          </w:p>
        </w:tc>
        <w:tc>
          <w:tcPr>
            <w:tcW w:w="2820" w:type="dxa"/>
            <w:tcMar/>
          </w:tcPr>
          <w:p w:rsidR="45A8D371" w:rsidP="7213C9DB" w:rsidRDefault="45A8D371" w14:paraId="4C3238E1" w14:textId="7D5B10DE">
            <w:pPr>
              <w:spacing w:line="259" w:lineRule="auto"/>
              <w:rPr>
                <w:rFonts w:ascii="Aptos" w:hAnsi="Aptos" w:eastAsia="Aptos" w:cs="Aptos"/>
                <w:color w:val="000000" w:themeColor="text1"/>
                <w:sz w:val="12"/>
                <w:szCs w:val="12"/>
              </w:rPr>
            </w:pPr>
          </w:p>
        </w:tc>
        <w:tc>
          <w:tcPr>
            <w:tcW w:w="1110" w:type="dxa"/>
            <w:tcMar/>
          </w:tcPr>
          <w:p w:rsidR="45A8D371" w:rsidP="7213C9DB" w:rsidRDefault="45A8D371" w14:paraId="28F80257" w14:textId="100D668E">
            <w:pPr>
              <w:spacing w:line="259" w:lineRule="auto"/>
              <w:rPr>
                <w:rFonts w:ascii="Aptos" w:hAnsi="Aptos" w:eastAsia="Aptos" w:cs="Aptos"/>
                <w:color w:val="000000" w:themeColor="text1"/>
                <w:sz w:val="12"/>
                <w:szCs w:val="12"/>
              </w:rPr>
            </w:pPr>
          </w:p>
        </w:tc>
        <w:tc>
          <w:tcPr>
            <w:tcW w:w="998" w:type="dxa"/>
            <w:tcMar/>
          </w:tcPr>
          <w:p w:rsidR="45A8D371" w:rsidP="7213C9DB" w:rsidRDefault="45A8D371" w14:paraId="6B123061" w14:textId="22FCD705">
            <w:pPr>
              <w:spacing w:line="259" w:lineRule="auto"/>
              <w:rPr>
                <w:rFonts w:ascii="Aptos" w:hAnsi="Aptos" w:eastAsia="Aptos" w:cs="Aptos"/>
                <w:color w:val="000000" w:themeColor="text1"/>
                <w:sz w:val="12"/>
                <w:szCs w:val="12"/>
              </w:rPr>
            </w:pPr>
          </w:p>
        </w:tc>
        <w:tc>
          <w:tcPr>
            <w:tcW w:w="643" w:type="dxa"/>
            <w:tcMar/>
          </w:tcPr>
          <w:p w:rsidR="45A8D371" w:rsidP="45A8D371" w:rsidRDefault="45A8D371" w14:paraId="29C6427F" w14:textId="4B401BAE">
            <w:pPr>
              <w:rPr>
                <w:rFonts w:ascii="Aptos" w:hAnsi="Aptos" w:cs="Arial"/>
                <w:sz w:val="12"/>
                <w:szCs w:val="12"/>
              </w:rPr>
            </w:pPr>
          </w:p>
        </w:tc>
        <w:tc>
          <w:tcPr>
            <w:tcW w:w="1473" w:type="dxa"/>
            <w:tcMar/>
          </w:tcPr>
          <w:p w:rsidR="45A8D371" w:rsidP="45A8D371" w:rsidRDefault="45A8D371" w14:paraId="51ED3793" w14:textId="7A21B8F1">
            <w:pPr>
              <w:rPr>
                <w:rFonts w:ascii="Aptos" w:hAnsi="Aptos" w:cs="Arial"/>
                <w:sz w:val="12"/>
                <w:szCs w:val="12"/>
              </w:rPr>
            </w:pPr>
          </w:p>
        </w:tc>
        <w:tc>
          <w:tcPr>
            <w:tcW w:w="2820" w:type="dxa"/>
            <w:tcMar/>
          </w:tcPr>
          <w:p w:rsidR="45A8D371" w:rsidP="45A8D371" w:rsidRDefault="45A8D371" w14:paraId="133E908B" w14:textId="5D0532AD">
            <w:pPr>
              <w:rPr>
                <w:rFonts w:ascii="Aptos" w:hAnsi="Aptos" w:cs="Arial"/>
                <w:sz w:val="12"/>
                <w:szCs w:val="12"/>
              </w:rPr>
            </w:pPr>
          </w:p>
        </w:tc>
        <w:tc>
          <w:tcPr>
            <w:tcW w:w="1110" w:type="dxa"/>
            <w:tcMar/>
          </w:tcPr>
          <w:p w:rsidR="45A8D371" w:rsidP="45A8D371" w:rsidRDefault="45A8D371" w14:paraId="4B58B53C" w14:textId="3F3F4FF8">
            <w:pPr>
              <w:rPr>
                <w:rFonts w:ascii="Aptos" w:hAnsi="Aptos" w:cs="Arial"/>
                <w:sz w:val="12"/>
                <w:szCs w:val="12"/>
              </w:rPr>
            </w:pPr>
          </w:p>
        </w:tc>
        <w:tc>
          <w:tcPr>
            <w:tcW w:w="991" w:type="dxa"/>
            <w:tcMar/>
          </w:tcPr>
          <w:p w:rsidR="45A8D371" w:rsidP="45A8D371" w:rsidRDefault="45A8D371" w14:paraId="25BFBAA7" w14:textId="58CD7669">
            <w:pPr>
              <w:rPr>
                <w:rFonts w:ascii="Aptos" w:hAnsi="Aptos" w:cs="Arial"/>
                <w:sz w:val="12"/>
                <w:szCs w:val="12"/>
              </w:rPr>
            </w:pPr>
          </w:p>
        </w:tc>
        <w:tc>
          <w:tcPr>
            <w:tcW w:w="653" w:type="dxa"/>
            <w:tcMar/>
          </w:tcPr>
          <w:p w:rsidR="45A8D371" w:rsidP="45A8D371" w:rsidRDefault="45A8D371" w14:paraId="199DEF36" w14:textId="4E687318">
            <w:pPr>
              <w:rPr>
                <w:rFonts w:ascii="Aptos" w:hAnsi="Aptos" w:cs="Arial"/>
                <w:sz w:val="12"/>
                <w:szCs w:val="12"/>
              </w:rPr>
            </w:pPr>
          </w:p>
        </w:tc>
        <w:tc>
          <w:tcPr>
            <w:tcW w:w="2820" w:type="dxa"/>
            <w:tcMar/>
          </w:tcPr>
          <w:p w:rsidR="45A8D371" w:rsidP="45A8D371" w:rsidRDefault="45A8D371" w14:paraId="0D8ACB46" w14:textId="67C1C016">
            <w:pPr>
              <w:rPr>
                <w:rFonts w:ascii="Aptos" w:hAnsi="Aptos" w:cs="Arial"/>
                <w:sz w:val="12"/>
                <w:szCs w:val="12"/>
              </w:rPr>
            </w:pPr>
          </w:p>
        </w:tc>
        <w:tc>
          <w:tcPr>
            <w:tcW w:w="1080" w:type="dxa"/>
            <w:tcMar/>
          </w:tcPr>
          <w:p w:rsidR="45A8D371" w:rsidP="45A8D371" w:rsidRDefault="45A8D371" w14:paraId="604D739D" w14:textId="185BAE63">
            <w:pPr>
              <w:rPr>
                <w:rFonts w:ascii="Aptos" w:hAnsi="Aptos" w:cs="Arial"/>
                <w:sz w:val="12"/>
                <w:szCs w:val="12"/>
              </w:rPr>
            </w:pPr>
          </w:p>
        </w:tc>
        <w:tc>
          <w:tcPr>
            <w:tcW w:w="984" w:type="dxa"/>
            <w:tcMar/>
          </w:tcPr>
          <w:p w:rsidR="45A8D371" w:rsidP="45A8D371" w:rsidRDefault="45A8D371" w14:paraId="5842EB62" w14:textId="713B44B0">
            <w:pPr>
              <w:rPr>
                <w:rFonts w:ascii="Aptos" w:hAnsi="Aptos" w:cs="Arial"/>
                <w:sz w:val="12"/>
                <w:szCs w:val="12"/>
              </w:rPr>
            </w:pPr>
          </w:p>
        </w:tc>
        <w:tc>
          <w:tcPr>
            <w:tcW w:w="667" w:type="dxa"/>
            <w:tcMar/>
          </w:tcPr>
          <w:p w:rsidR="45A8D371" w:rsidP="45A8D371" w:rsidRDefault="45A8D371" w14:paraId="11FBE338" w14:textId="7F61662B">
            <w:pPr>
              <w:rPr>
                <w:rFonts w:ascii="Aptos" w:hAnsi="Aptos" w:cs="Arial"/>
                <w:sz w:val="12"/>
                <w:szCs w:val="12"/>
              </w:rPr>
            </w:pPr>
          </w:p>
        </w:tc>
        <w:tc>
          <w:tcPr>
            <w:tcW w:w="2820" w:type="dxa"/>
            <w:tcMar/>
          </w:tcPr>
          <w:p w:rsidR="45A8D371" w:rsidP="45A8D371" w:rsidRDefault="45A8D371" w14:paraId="07579DCB" w14:textId="4C170DAC">
            <w:pPr>
              <w:rPr>
                <w:rFonts w:ascii="Aptos" w:hAnsi="Aptos" w:cs="Arial"/>
                <w:sz w:val="12"/>
                <w:szCs w:val="12"/>
              </w:rPr>
            </w:pPr>
          </w:p>
        </w:tc>
        <w:tc>
          <w:tcPr>
            <w:tcW w:w="1110" w:type="dxa"/>
            <w:tcMar/>
          </w:tcPr>
          <w:p w:rsidR="45A8D371" w:rsidP="45A8D371" w:rsidRDefault="45A8D371" w14:paraId="2AAA90CD" w14:textId="28FF0C05">
            <w:pPr>
              <w:rPr>
                <w:rFonts w:ascii="Aptos" w:hAnsi="Aptos" w:cs="Arial"/>
                <w:sz w:val="12"/>
                <w:szCs w:val="12"/>
              </w:rPr>
            </w:pPr>
          </w:p>
        </w:tc>
        <w:tc>
          <w:tcPr>
            <w:tcW w:w="991" w:type="dxa"/>
            <w:tcMar/>
          </w:tcPr>
          <w:p w:rsidR="45A8D371" w:rsidP="45A8D371" w:rsidRDefault="45A8D371" w14:paraId="4458E201" w14:textId="304F0C32">
            <w:pPr>
              <w:rPr>
                <w:rFonts w:ascii="Aptos" w:hAnsi="Aptos" w:cs="Arial"/>
                <w:sz w:val="12"/>
                <w:szCs w:val="12"/>
              </w:rPr>
            </w:pPr>
          </w:p>
        </w:tc>
        <w:tc>
          <w:tcPr>
            <w:tcW w:w="683" w:type="dxa"/>
            <w:tcMar/>
          </w:tcPr>
          <w:p w:rsidR="45A8D371" w:rsidP="45A8D371" w:rsidRDefault="45A8D371" w14:paraId="1817CFC3" w14:textId="6E59D57E">
            <w:pPr>
              <w:rPr>
                <w:rFonts w:ascii="Aptos" w:hAnsi="Aptos" w:cs="Arial"/>
                <w:sz w:val="12"/>
                <w:szCs w:val="12"/>
              </w:rPr>
            </w:pPr>
          </w:p>
        </w:tc>
        <w:tc>
          <w:tcPr>
            <w:tcW w:w="2822" w:type="dxa"/>
            <w:tcMar/>
          </w:tcPr>
          <w:p w:rsidR="45A8D371" w:rsidP="45A8D371" w:rsidRDefault="45A8D371" w14:paraId="62C13D87" w14:textId="64174393">
            <w:pPr>
              <w:rPr>
                <w:rFonts w:ascii="Aptos" w:hAnsi="Aptos" w:cs="Arial"/>
                <w:sz w:val="12"/>
                <w:szCs w:val="12"/>
              </w:rPr>
            </w:pPr>
          </w:p>
        </w:tc>
        <w:tc>
          <w:tcPr>
            <w:tcW w:w="1110" w:type="dxa"/>
            <w:tcMar/>
          </w:tcPr>
          <w:p w:rsidR="45A8D371" w:rsidP="45A8D371" w:rsidRDefault="45A8D371" w14:paraId="0C39C9CB" w14:textId="6DF232D9">
            <w:pPr>
              <w:rPr>
                <w:rFonts w:ascii="Aptos" w:hAnsi="Aptos" w:cs="Arial"/>
                <w:sz w:val="12"/>
                <w:szCs w:val="12"/>
              </w:rPr>
            </w:pPr>
          </w:p>
        </w:tc>
        <w:tc>
          <w:tcPr>
            <w:tcW w:w="991" w:type="dxa"/>
            <w:tcMar/>
          </w:tcPr>
          <w:p w:rsidR="45A8D371" w:rsidP="45A8D371" w:rsidRDefault="45A8D371" w14:paraId="5D0AC91D" w14:textId="05692BCC">
            <w:pPr>
              <w:rPr>
                <w:rFonts w:ascii="Aptos" w:hAnsi="Aptos" w:cs="Arial"/>
                <w:sz w:val="12"/>
                <w:szCs w:val="12"/>
              </w:rPr>
            </w:pPr>
          </w:p>
        </w:tc>
        <w:tc>
          <w:tcPr>
            <w:tcW w:w="699" w:type="dxa"/>
            <w:tcMar/>
          </w:tcPr>
          <w:p w:rsidR="45A8D371" w:rsidP="45A8D371" w:rsidRDefault="45A8D371" w14:paraId="75E6F8DB" w14:textId="69C3C103">
            <w:pPr>
              <w:rPr>
                <w:rFonts w:ascii="Aptos" w:hAnsi="Aptos" w:cs="Arial"/>
                <w:sz w:val="12"/>
                <w:szCs w:val="12"/>
              </w:rPr>
            </w:pPr>
          </w:p>
        </w:tc>
      </w:tr>
    </w:tbl>
    <w:p w:rsidR="7213C9DB" w:rsidRDefault="7213C9DB" w14:paraId="580A4B23" w14:textId="47EDB201"/>
    <w:p w:rsidRPr="00677E67" w:rsidR="0082014A" w:rsidRDefault="0082014A" w14:paraId="60CB3CBD" w14:textId="77777777"/>
    <w:sectPr w:rsidRPr="00677E67" w:rsidR="0082014A" w:rsidSect="008B1322">
      <w:pgSz w:w="31639" w:h="31678" w:orient="landscape"/>
      <w:pgMar w:top="720" w:right="720" w:bottom="720" w:left="72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xmlns:w="http://schemas.openxmlformats.org/wordprocessingml/2006/main" w:initials="AR" w:author="Abril Nazarena Rodriguez" w:date="2024-10-25T22:07:54" w:id="1248088710">
    <w:p xmlns:w14="http://schemas.microsoft.com/office/word/2010/wordml" xmlns:w="http://schemas.openxmlformats.org/wordprocessingml/2006/main" w:rsidR="29CFF357" w:rsidRDefault="0357EA82" w14:paraId="6C384FC5" w14:textId="0AF67C41">
      <w:pPr>
        <w:pStyle w:val="CommentText"/>
      </w:pPr>
      <w:r>
        <w:rPr>
          <w:rStyle w:val="CommentReference"/>
        </w:rPr>
        <w:annotationRef/>
      </w:r>
      <w:r>
        <w:fldChar w:fldCharType="begin"/>
      </w:r>
      <w:r>
        <w:instrText xml:space="preserve"> HYPERLINK "mailto:ccalderon2@worldbank.org"</w:instrText>
      </w:r>
      <w:bookmarkStart w:name="_@_72206EF739CD48C1B4689EEDF1E94131Z" w:id="269742706"/>
      <w:r>
        <w:fldChar w:fldCharType="separate"/>
      </w:r>
      <w:bookmarkEnd w:id="269742706"/>
      <w:r w:rsidRPr="44E08772" w:rsidR="10410C8A">
        <w:rPr>
          <w:rStyle w:val="Mention"/>
          <w:noProof/>
        </w:rPr>
        <w:t>@Claudia Calderon Machicado</w:t>
      </w:r>
      <w:r>
        <w:fldChar w:fldCharType="end"/>
      </w:r>
      <w:r w:rsidRPr="56CCDC05" w:rsidR="13A591AB">
        <w:t xml:space="preserve"> </w:t>
      </w:r>
      <w:r>
        <w:fldChar w:fldCharType="begin"/>
      </w:r>
      <w:r>
        <w:instrText xml:space="preserve"> HYPERLINK "mailto:aquisperojas@worldbank.org"</w:instrText>
      </w:r>
      <w:bookmarkStart w:name="_@_B6A5C66B14CE43F59B7EC223711AC235Z" w:id="1679476035"/>
      <w:r>
        <w:fldChar w:fldCharType="separate"/>
      </w:r>
      <w:bookmarkEnd w:id="1679476035"/>
      <w:r w:rsidRPr="600F742F" w:rsidR="3C47B371">
        <w:rPr>
          <w:rStyle w:val="Mention"/>
          <w:noProof/>
        </w:rPr>
        <w:t>@Alexander Wilder Quispe Rojas</w:t>
      </w:r>
      <w:r>
        <w:fldChar w:fldCharType="end"/>
      </w:r>
      <w:r w:rsidRPr="4271D93C" w:rsidR="01C29000">
        <w:t xml:space="preserve"> the correct answer is 15000000 : movies['budget'].median() or movies['budget'].quantile(0.5)</w:t>
      </w:r>
    </w:p>
  </w:comment>
  <w:comment xmlns:w="http://schemas.openxmlformats.org/wordprocessingml/2006/main" w:initials="AR" w:author="Abril Nazarena Rodriguez" w:date="2024-10-25T22:13:46" w:id="1160114323">
    <w:p xmlns:w14="http://schemas.microsoft.com/office/word/2010/wordml" xmlns:w="http://schemas.openxmlformats.org/wordprocessingml/2006/main" w:rsidR="20169EB3" w:rsidRDefault="7A2DE1DE" w14:paraId="5D8BD8DC" w14:textId="2E0906E9">
      <w:pPr>
        <w:pStyle w:val="CommentText"/>
      </w:pPr>
      <w:r>
        <w:rPr>
          <w:rStyle w:val="CommentReference"/>
        </w:rPr>
        <w:annotationRef/>
      </w:r>
      <w:r>
        <w:fldChar w:fldCharType="begin"/>
      </w:r>
      <w:r>
        <w:instrText xml:space="preserve"> HYPERLINK "mailto:ccalderon2@worldbank.org"</w:instrText>
      </w:r>
      <w:bookmarkStart w:name="_@_8EB02BC2ACCA4441874118AE9617A4CFZ" w:id="1553901807"/>
      <w:r>
        <w:fldChar w:fldCharType="separate"/>
      </w:r>
      <w:bookmarkEnd w:id="1553901807"/>
      <w:r w:rsidRPr="15999A29" w:rsidR="4FCE310D">
        <w:rPr>
          <w:rStyle w:val="Mention"/>
          <w:noProof/>
        </w:rPr>
        <w:t>@Claudia Calderon Machicado</w:t>
      </w:r>
      <w:r>
        <w:fldChar w:fldCharType="end"/>
      </w:r>
      <w:r w:rsidRPr="36C84AD9" w:rsidR="7A44D306">
        <w:t xml:space="preserve"> </w:t>
      </w:r>
      <w:r>
        <w:fldChar w:fldCharType="begin"/>
      </w:r>
      <w:r>
        <w:instrText xml:space="preserve"> HYPERLINK "mailto:aquisperojas@worldbank.org"</w:instrText>
      </w:r>
      <w:bookmarkStart w:name="_@_50B4DACB10754B019B090C538C540AFCZ" w:id="491322532"/>
      <w:r>
        <w:fldChar w:fldCharType="separate"/>
      </w:r>
      <w:bookmarkEnd w:id="491322532"/>
      <w:r w:rsidRPr="090EFDDC" w:rsidR="51DD018B">
        <w:rPr>
          <w:rStyle w:val="Mention"/>
          <w:noProof/>
        </w:rPr>
        <w:t>@Alexander Wilder Quispe Rojas</w:t>
      </w:r>
      <w:r>
        <w:fldChar w:fldCharType="end"/>
      </w:r>
      <w:r w:rsidRPr="1672119E" w:rsidR="03544B8A">
        <w:t xml:space="preserve"> this question should already include quotation marks (“ ” or ‘ ’) so that thetest-taker doesn’t need to add them.</w:t>
      </w:r>
    </w:p>
  </w:comment>
  <w:comment xmlns:w="http://schemas.openxmlformats.org/wordprocessingml/2006/main" w:initials="AR" w:author="Abril Nazarena Rodriguez" w:date="2024-10-25T22:16:19" w:id="1494303985">
    <w:p xmlns:w14="http://schemas.microsoft.com/office/word/2010/wordml" xmlns:w="http://schemas.openxmlformats.org/wordprocessingml/2006/main" w:rsidR="5DA673BE" w:rsidRDefault="3486F7A1" w14:paraId="50BE23DE" w14:textId="0FBC96CE">
      <w:pPr>
        <w:pStyle w:val="CommentText"/>
      </w:pPr>
      <w:r>
        <w:rPr>
          <w:rStyle w:val="CommentReference"/>
        </w:rPr>
        <w:annotationRef/>
      </w:r>
      <w:r>
        <w:fldChar w:fldCharType="begin"/>
      </w:r>
      <w:r>
        <w:instrText xml:space="preserve"> HYPERLINK "mailto:ccalderon2@worldbank.org"</w:instrText>
      </w:r>
      <w:bookmarkStart w:name="_@_5D0B93CE4D9943B28464C3F7FAEBC2A0Z" w:id="443203417"/>
      <w:r>
        <w:fldChar w:fldCharType="separate"/>
      </w:r>
      <w:bookmarkEnd w:id="443203417"/>
      <w:r w:rsidRPr="35698C00" w:rsidR="614CE39C">
        <w:rPr>
          <w:rStyle w:val="Mention"/>
          <w:noProof/>
        </w:rPr>
        <w:t>@Claudia Calderon Machicado</w:t>
      </w:r>
      <w:r>
        <w:fldChar w:fldCharType="end"/>
      </w:r>
      <w:r w:rsidRPr="2AC9D6FE" w:rsidR="4EE6D40B">
        <w:t xml:space="preserve"> </w:t>
      </w:r>
      <w:r>
        <w:fldChar w:fldCharType="begin"/>
      </w:r>
      <w:r>
        <w:instrText xml:space="preserve"> HYPERLINK "mailto:aquisperojas@worldbank.org"</w:instrText>
      </w:r>
      <w:bookmarkStart w:name="_@_1C65B8C2356140AAA604A4048F61C7F8Z" w:id="558597771"/>
      <w:r>
        <w:fldChar w:fldCharType="separate"/>
      </w:r>
      <w:bookmarkEnd w:id="558597771"/>
      <w:r w:rsidRPr="188550EF" w:rsidR="2AC30226">
        <w:rPr>
          <w:rStyle w:val="Mention"/>
          <w:noProof/>
        </w:rPr>
        <w:t>@Alexander Wilder Quispe Rojas</w:t>
      </w:r>
      <w:r>
        <w:fldChar w:fldCharType="end"/>
      </w:r>
      <w:r w:rsidRPr="52ADEEC2" w:rsidR="366B919C">
        <w:t xml:space="preserve"> the correct answer is: ky</w:t>
      </w:r>
    </w:p>
  </w:comment>
  <w:comment xmlns:w="http://schemas.openxmlformats.org/wordprocessingml/2006/main" w:initials="AR" w:author="Abril Nazarena Rodriguez" w:date="2024-10-25T22:19:18" w:id="60940556">
    <w:p xmlns:w14="http://schemas.microsoft.com/office/word/2010/wordml" xmlns:w="http://schemas.openxmlformats.org/wordprocessingml/2006/main" w:rsidR="2B0C39EE" w:rsidRDefault="2025D48A" w14:paraId="790B63E8" w14:textId="0CFDF710">
      <w:pPr>
        <w:pStyle w:val="CommentText"/>
      </w:pPr>
      <w:r>
        <w:rPr>
          <w:rStyle w:val="CommentReference"/>
        </w:rPr>
        <w:annotationRef/>
      </w:r>
      <w:r>
        <w:fldChar w:fldCharType="begin"/>
      </w:r>
      <w:r>
        <w:instrText xml:space="preserve"> HYPERLINK "mailto:ccalderon2@worldbank.org"</w:instrText>
      </w:r>
      <w:bookmarkStart w:name="_@_EBD669F8F89A492A8BAD297AC9543B13Z" w:id="549536687"/>
      <w:r>
        <w:fldChar w:fldCharType="separate"/>
      </w:r>
      <w:bookmarkEnd w:id="549536687"/>
      <w:r w:rsidRPr="3EB3D1CF" w:rsidR="15EEF118">
        <w:rPr>
          <w:rStyle w:val="Mention"/>
          <w:noProof/>
        </w:rPr>
        <w:t>@Claudia Calderon Machicado</w:t>
      </w:r>
      <w:r>
        <w:fldChar w:fldCharType="end"/>
      </w:r>
      <w:r w:rsidRPr="5456A6FE" w:rsidR="58DC1433">
        <w:t xml:space="preserve"> </w:t>
      </w:r>
      <w:r>
        <w:fldChar w:fldCharType="begin"/>
      </w:r>
      <w:r>
        <w:instrText xml:space="preserve"> HYPERLINK "mailto:aquisperojas@worldbank.org"</w:instrText>
      </w:r>
      <w:bookmarkStart w:name="_@_37A8DBBB047D466CA39CEE543BEE9BB3Z" w:id="961552748"/>
      <w:r>
        <w:fldChar w:fldCharType="separate"/>
      </w:r>
      <w:bookmarkEnd w:id="961552748"/>
      <w:r w:rsidRPr="69A03310" w:rsidR="648B3969">
        <w:rPr>
          <w:rStyle w:val="Mention"/>
          <w:noProof/>
        </w:rPr>
        <w:t>@Alexander Wilder Quispe Rojas</w:t>
      </w:r>
      <w:r>
        <w:fldChar w:fldCharType="end"/>
      </w:r>
      <w:r w:rsidRPr="18F4632C" w:rsidR="7C35DA00">
        <w:t xml:space="preserve">   quotations marks should be added to the question</w:t>
      </w:r>
    </w:p>
  </w:comment>
  <w:comment xmlns:w="http://schemas.openxmlformats.org/wordprocessingml/2006/main" w:initials="AR" w:author="Abril Nazarena Rodriguez" w:date="2024-10-28T18:08:11" w:id="1019499745">
    <w:p xmlns:w14="http://schemas.microsoft.com/office/word/2010/wordml" xmlns:w="http://schemas.openxmlformats.org/wordprocessingml/2006/main" w:rsidR="3C459001" w:rsidRDefault="5AB0329C" w14:paraId="6BDE9849" w14:textId="23ACE68B">
      <w:pPr>
        <w:pStyle w:val="CommentText"/>
      </w:pPr>
      <w:r>
        <w:rPr>
          <w:rStyle w:val="CommentReference"/>
        </w:rPr>
        <w:annotationRef/>
      </w:r>
      <w:r>
        <w:fldChar w:fldCharType="begin"/>
      </w:r>
      <w:r>
        <w:instrText xml:space="preserve"> HYPERLINK "mailto:ccalderon2@worldbank.org"</w:instrText>
      </w:r>
      <w:bookmarkStart w:name="_@_9919AF0D7C3141439FC8AAEE793C2435Z" w:id="1263824551"/>
      <w:r>
        <w:fldChar w:fldCharType="separate"/>
      </w:r>
      <w:bookmarkEnd w:id="1263824551"/>
      <w:r w:rsidRPr="60E05481" w:rsidR="22733F14">
        <w:rPr>
          <w:rStyle w:val="Mention"/>
          <w:noProof/>
        </w:rPr>
        <w:t>@Claudia Calderon Machicado</w:t>
      </w:r>
      <w:r>
        <w:fldChar w:fldCharType="end"/>
      </w:r>
      <w:r w:rsidRPr="712E7B67" w:rsidR="6644B26A">
        <w:t xml:space="preserve"> I think there might be a mistake in this answer. the pearson correlation coefficient for popularity and runtime is 0.22, while the coefficient for vote count and popularity is 0.78,  so I think option C is the correct one</w:t>
      </w:r>
    </w:p>
  </w:comment>
  <w:comment xmlns:w="http://schemas.openxmlformats.org/wordprocessingml/2006/main" w:initials="AR" w:author="Abril Nazarena Rodriguez" w:date="2024-10-28T18:11:19" w:id="1855135829">
    <w:p xmlns:w14="http://schemas.microsoft.com/office/word/2010/wordml" xmlns:w="http://schemas.openxmlformats.org/wordprocessingml/2006/main" w:rsidR="691F95B3" w:rsidRDefault="10FB690B" w14:paraId="206EEEAC" w14:textId="1E0C44D0">
      <w:pPr>
        <w:pStyle w:val="CommentText"/>
      </w:pPr>
      <w:r>
        <w:rPr>
          <w:rStyle w:val="CommentReference"/>
        </w:rPr>
        <w:annotationRef/>
      </w:r>
      <w:r>
        <w:fldChar w:fldCharType="begin"/>
      </w:r>
      <w:r>
        <w:instrText xml:space="preserve"> HYPERLINK "mailto:ccalderon2@worldbank.org"</w:instrText>
      </w:r>
      <w:bookmarkStart w:name="_@_F7278834711D4D3B99AE86F1232E401CZ" w:id="944017868"/>
      <w:r>
        <w:fldChar w:fldCharType="separate"/>
      </w:r>
      <w:bookmarkEnd w:id="944017868"/>
      <w:r w:rsidRPr="41FAB620" w:rsidR="43C58175">
        <w:rPr>
          <w:rStyle w:val="Mention"/>
          <w:noProof/>
        </w:rPr>
        <w:t>@Claudia Calderon Machicado</w:t>
      </w:r>
      <w:r>
        <w:fldChar w:fldCharType="end"/>
      </w:r>
      <w:r w:rsidRPr="404E0585" w:rsidR="35F8456D">
        <w:t xml:space="preserve">  quotation marks ' ' should be added to the question: </w:t>
      </w:r>
    </w:p>
    <w:p xmlns:w14="http://schemas.microsoft.com/office/word/2010/wordml" xmlns:w="http://schemas.openxmlformats.org/wordprocessingml/2006/main" w:rsidR="51060E01" w:rsidRDefault="607F9935" w14:paraId="31E6581F" w14:textId="7BA11B95">
      <w:pPr>
        <w:pStyle w:val="CommentText"/>
      </w:pPr>
    </w:p>
    <w:p xmlns:w14="http://schemas.microsoft.com/office/word/2010/wordml" xmlns:w="http://schemas.openxmlformats.org/wordprocessingml/2006/main" w:rsidR="78949521" w:rsidRDefault="3CC0B1A0" w14:paraId="7678C062" w14:textId="527FC82C">
      <w:pPr>
        <w:pStyle w:val="CommentText"/>
      </w:pPr>
      <w:r w:rsidRPr="385F6626" w:rsidR="548B322F">
        <w:t xml:space="preserve">combined_df = movies. _______(credits, left_on = '_______', right_on = '_______', how = ‘left’) </w:t>
      </w:r>
    </w:p>
  </w:comment>
  <w:comment xmlns:w="http://schemas.openxmlformats.org/wordprocessingml/2006/main" w:initials="AR" w:author="Abril Nazarena Rodriguez" w:date="2024-10-28T18:13:20" w:id="1191048560">
    <w:p xmlns:w14="http://schemas.microsoft.com/office/word/2010/wordml" xmlns:w="http://schemas.openxmlformats.org/wordprocessingml/2006/main" w:rsidR="1CBE5679" w:rsidRDefault="75D73BA8" w14:paraId="7A09518A" w14:textId="18ABB0E4">
      <w:pPr>
        <w:pStyle w:val="CommentText"/>
      </w:pPr>
      <w:r>
        <w:rPr>
          <w:rStyle w:val="CommentReference"/>
        </w:rPr>
        <w:annotationRef/>
      </w:r>
      <w:r>
        <w:fldChar w:fldCharType="begin"/>
      </w:r>
      <w:r>
        <w:instrText xml:space="preserve"> HYPERLINK "mailto:aquisperojas@worldbank.org"</w:instrText>
      </w:r>
      <w:bookmarkStart w:name="_@_78E269EE402D482F9BE1296BB7419642Z" w:id="226971677"/>
      <w:r>
        <w:fldChar w:fldCharType="separate"/>
      </w:r>
      <w:bookmarkEnd w:id="226971677"/>
      <w:r w:rsidRPr="0ACD5FFB" w:rsidR="3669A7AB">
        <w:rPr>
          <w:rStyle w:val="Mention"/>
          <w:noProof/>
        </w:rPr>
        <w:t>@Alexander Wilder Quispe Rojas</w:t>
      </w:r>
      <w:r>
        <w:fldChar w:fldCharType="end"/>
      </w:r>
      <w:r w:rsidRPr="74CF8D6B" w:rsidR="55092A2F">
        <w:t xml:space="preserve">  what do you think? </w:t>
      </w:r>
    </w:p>
  </w:comment>
  <w:comment xmlns:w="http://schemas.openxmlformats.org/wordprocessingml/2006/main" w:initials="AR" w:author="Abril Nazarena Rodriguez" w:date="2024-11-01T13:09:13" w:id="1924621468">
    <w:p xmlns:w14="http://schemas.microsoft.com/office/word/2010/wordml" xmlns:w="http://schemas.openxmlformats.org/wordprocessingml/2006/main" w:rsidR="3DFBFB4D" w:rsidRDefault="3267B80F" w14:paraId="45A7FEC9" w14:textId="03E3DC19">
      <w:pPr>
        <w:pStyle w:val="CommentText"/>
      </w:pPr>
      <w:r>
        <w:rPr>
          <w:rStyle w:val="CommentReference"/>
        </w:rPr>
        <w:annotationRef/>
      </w:r>
      <w:r>
        <w:fldChar w:fldCharType="begin"/>
      </w:r>
      <w:r>
        <w:instrText xml:space="preserve"> HYPERLINK "mailto:ccalderon2@worldbank.org"</w:instrText>
      </w:r>
      <w:bookmarkStart w:name="_@_D3A20328563F4615873F6BADC9571E8BZ" w:id="951535197"/>
      <w:r>
        <w:fldChar w:fldCharType="separate"/>
      </w:r>
      <w:bookmarkEnd w:id="951535197"/>
      <w:r w:rsidRPr="7AB5730F" w:rsidR="2C87D4DD">
        <w:rPr>
          <w:rStyle w:val="Mention"/>
          <w:noProof/>
        </w:rPr>
        <w:t>@Claudia Calderon Machicado</w:t>
      </w:r>
      <w:r>
        <w:fldChar w:fldCharType="end"/>
      </w:r>
      <w:r w:rsidRPr="390333DE" w:rsidR="63AAE7EC">
        <w:t xml:space="preserve"> </w:t>
      </w:r>
      <w:r>
        <w:fldChar w:fldCharType="begin"/>
      </w:r>
      <w:r>
        <w:instrText xml:space="preserve"> HYPERLINK "mailto:aquisperojas@worldbank.org"</w:instrText>
      </w:r>
      <w:bookmarkStart w:name="_@_B766C44E968247CD929678B7478D81F8Z" w:id="1089875765"/>
      <w:r>
        <w:fldChar w:fldCharType="separate"/>
      </w:r>
      <w:bookmarkEnd w:id="1089875765"/>
      <w:r w:rsidRPr="01D47946" w:rsidR="0D89F79A">
        <w:rPr>
          <w:rStyle w:val="Mention"/>
          <w:noProof/>
        </w:rPr>
        <w:t>@Alexander Wilder Quispe Rojas</w:t>
      </w:r>
      <w:r>
        <w:fldChar w:fldCharType="end"/>
      </w:r>
      <w:r w:rsidRPr="1C3A0B21" w:rsidR="29D3AE71">
        <w:t xml:space="preserve"> correct answer: 6852, 0</w:t>
      </w:r>
    </w:p>
  </w:comment>
  <w:comment xmlns:w="http://schemas.openxmlformats.org/wordprocessingml/2006/main" w:initials="AR" w:author="Abril Nazarena Rodriguez" w:date="2024-11-01T14:52:18" w:id="1598153203">
    <w:p xmlns:w14="http://schemas.microsoft.com/office/word/2010/wordml" xmlns:w="http://schemas.openxmlformats.org/wordprocessingml/2006/main" w:rsidR="6B7A4D2C" w:rsidRDefault="6084B479" w14:paraId="563AD48D" w14:textId="0B550D02">
      <w:pPr>
        <w:pStyle w:val="CommentText"/>
      </w:pPr>
      <w:r>
        <w:rPr>
          <w:rStyle w:val="CommentReference"/>
        </w:rPr>
        <w:annotationRef/>
      </w:r>
      <w:r w:rsidRPr="41C869B0" w:rsidR="1DDD6215">
        <w:t>I changed the correct answer (the notebook in sharepoint and my own notebook show the same result)</w:t>
      </w:r>
    </w:p>
  </w:comment>
</w:comments>
</file>

<file path=word/commentsExtended.xml><?xml version="1.0" encoding="utf-8"?>
<w15:commentsEx xmlns:mc="http://schemas.openxmlformats.org/markup-compatibility/2006" xmlns:w15="http://schemas.microsoft.com/office/word/2012/wordml" mc:Ignorable="w15">
  <w15:commentEx w15:done="0" w15:paraId="6C384FC5"/>
  <w15:commentEx w15:done="0" w15:paraId="5D8BD8DC"/>
  <w15:commentEx w15:done="0" w15:paraId="50BE23DE"/>
  <w15:commentEx w15:done="0" w15:paraId="790B63E8"/>
  <w15:commentEx w15:done="0" w15:paraId="6BDE9849"/>
  <w15:commentEx w15:done="0" w15:paraId="7678C062"/>
  <w15:commentEx w15:done="0" w15:paraId="7A09518A" w15:paraIdParent="6BDE9849"/>
  <w15:commentEx w15:done="0" w15:paraId="45A7FEC9"/>
  <w15:commentEx w15:done="0" w15:paraId="563AD48D" w15:paraIdParent="45A7FEC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FD0D2EF" w16cex:dateUtc="2024-11-01T17:52:18.666Z"/>
  <w16cex:commentExtensible w16cex:durableId="537CBB07" w16cex:dateUtc="2024-11-01T16:09:13.667Z"/>
  <w16cex:commentExtensible w16cex:durableId="44E2543C" w16cex:dateUtc="2024-10-26T01:07:54.151Z"/>
  <w16cex:commentExtensible w16cex:durableId="76A60B18" w16cex:dateUtc="2024-10-26T01:13:46.928Z"/>
  <w16cex:commentExtensible w16cex:durableId="66B5CE96" w16cex:dateUtc="2024-10-26T01:16:19.741Z"/>
  <w16cex:commentExtensible w16cex:durableId="0EFD0522" w16cex:dateUtc="2024-10-26T01:19:18.705Z"/>
  <w16cex:commentExtensible w16cex:durableId="73F1EBBD" w16cex:dateUtc="2024-10-28T21:08:11.668Z"/>
  <w16cex:commentExtensible w16cex:durableId="281635A4" w16cex:dateUtc="2024-10-28T21:11:19.945Z"/>
  <w16cex:commentExtensible w16cex:durableId="79D33723" w16cex:dateUtc="2024-10-28T21:13:20.503Z"/>
</w16cex:commentsExtensible>
</file>

<file path=word/commentsIds.xml><?xml version="1.0" encoding="utf-8"?>
<w16cid:commentsIds xmlns:mc="http://schemas.openxmlformats.org/markup-compatibility/2006" xmlns:w16cid="http://schemas.microsoft.com/office/word/2016/wordml/cid" mc:Ignorable="w16cid">
  <w16cid:commentId w16cid:paraId="6C384FC5" w16cid:durableId="44E2543C"/>
  <w16cid:commentId w16cid:paraId="5D8BD8DC" w16cid:durableId="76A60B18"/>
  <w16cid:commentId w16cid:paraId="50BE23DE" w16cid:durableId="66B5CE96"/>
  <w16cid:commentId w16cid:paraId="790B63E8" w16cid:durableId="0EFD0522"/>
  <w16cid:commentId w16cid:paraId="6BDE9849" w16cid:durableId="73F1EBBD"/>
  <w16cid:commentId w16cid:paraId="7678C062" w16cid:durableId="281635A4"/>
  <w16cid:commentId w16cid:paraId="7A09518A" w16cid:durableId="79D33723"/>
  <w16cid:commentId w16cid:paraId="45A7FEC9" w16cid:durableId="537CBB07"/>
  <w16cid:commentId w16cid:paraId="563AD48D" w16cid:durableId="4FD0D2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G8TgiokG" int2:invalidationBookmarkName="" int2:hashCode="xWvZsm60kSzF10" int2:id="0WzPQDaz">
      <int2:state int2:value="Rejected" int2:type="AugLoop_Text_Critique"/>
    </int2:bookmark>
    <int2:bookmark int2:bookmarkName="_Int_caRS8Rkl" int2:invalidationBookmarkName="" int2:hashCode="5jPNL2JTr3Tehp" int2:id="8UP4ykul">
      <int2:state int2:value="Rejected" int2:type="AugLoop_Text_Critique"/>
    </int2:bookmark>
    <int2:bookmark int2:bookmarkName="_Int_tOaeSX78" int2:invalidationBookmarkName="" int2:hashCode="5jPNL2JTr3Tehp" int2:id="DDEC6Dv6">
      <int2:state int2:value="Rejected" int2:type="AugLoop_Text_Critique"/>
    </int2:bookmark>
    <int2:bookmark int2:bookmarkName="_Int_0ii6Htma" int2:invalidationBookmarkName="" int2:hashCode="5gFrQe9WNqAcKE" int2:id="iGuI8NIu">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15812"/>
    <w:multiLevelType w:val="multilevel"/>
    <w:tmpl w:val="01B260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1C180C28"/>
    <w:multiLevelType w:val="multilevel"/>
    <w:tmpl w:val="FF4C96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2113F044"/>
    <w:multiLevelType w:val="hybridMultilevel"/>
    <w:tmpl w:val="970059E6"/>
    <w:lvl w:ilvl="0" w:tplc="4AF4E51E">
      <w:start w:val="1"/>
      <w:numFmt w:val="bullet"/>
      <w:lvlText w:val="-"/>
      <w:lvlJc w:val="left"/>
      <w:pPr>
        <w:ind w:left="720" w:hanging="360"/>
      </w:pPr>
      <w:rPr>
        <w:rFonts w:hint="default" w:ascii="Aptos" w:hAnsi="Aptos"/>
      </w:rPr>
    </w:lvl>
    <w:lvl w:ilvl="1" w:tplc="641E3B8E">
      <w:start w:val="1"/>
      <w:numFmt w:val="bullet"/>
      <w:lvlText w:val="o"/>
      <w:lvlJc w:val="left"/>
      <w:pPr>
        <w:ind w:left="1440" w:hanging="360"/>
      </w:pPr>
      <w:rPr>
        <w:rFonts w:hint="default" w:ascii="Courier New" w:hAnsi="Courier New"/>
      </w:rPr>
    </w:lvl>
    <w:lvl w:ilvl="2" w:tplc="FE98A69C">
      <w:start w:val="1"/>
      <w:numFmt w:val="bullet"/>
      <w:lvlText w:val=""/>
      <w:lvlJc w:val="left"/>
      <w:pPr>
        <w:ind w:left="2160" w:hanging="360"/>
      </w:pPr>
      <w:rPr>
        <w:rFonts w:hint="default" w:ascii="Wingdings" w:hAnsi="Wingdings"/>
      </w:rPr>
    </w:lvl>
    <w:lvl w:ilvl="3" w:tplc="33409B2E">
      <w:start w:val="1"/>
      <w:numFmt w:val="bullet"/>
      <w:lvlText w:val=""/>
      <w:lvlJc w:val="left"/>
      <w:pPr>
        <w:ind w:left="2880" w:hanging="360"/>
      </w:pPr>
      <w:rPr>
        <w:rFonts w:hint="default" w:ascii="Symbol" w:hAnsi="Symbol"/>
      </w:rPr>
    </w:lvl>
    <w:lvl w:ilvl="4" w:tplc="9B688DD8">
      <w:start w:val="1"/>
      <w:numFmt w:val="bullet"/>
      <w:lvlText w:val="o"/>
      <w:lvlJc w:val="left"/>
      <w:pPr>
        <w:ind w:left="3600" w:hanging="360"/>
      </w:pPr>
      <w:rPr>
        <w:rFonts w:hint="default" w:ascii="Courier New" w:hAnsi="Courier New"/>
      </w:rPr>
    </w:lvl>
    <w:lvl w:ilvl="5" w:tplc="399ED4CE">
      <w:start w:val="1"/>
      <w:numFmt w:val="bullet"/>
      <w:lvlText w:val=""/>
      <w:lvlJc w:val="left"/>
      <w:pPr>
        <w:ind w:left="4320" w:hanging="360"/>
      </w:pPr>
      <w:rPr>
        <w:rFonts w:hint="default" w:ascii="Wingdings" w:hAnsi="Wingdings"/>
      </w:rPr>
    </w:lvl>
    <w:lvl w:ilvl="6" w:tplc="8B5021F0">
      <w:start w:val="1"/>
      <w:numFmt w:val="bullet"/>
      <w:lvlText w:val=""/>
      <w:lvlJc w:val="left"/>
      <w:pPr>
        <w:ind w:left="5040" w:hanging="360"/>
      </w:pPr>
      <w:rPr>
        <w:rFonts w:hint="default" w:ascii="Symbol" w:hAnsi="Symbol"/>
      </w:rPr>
    </w:lvl>
    <w:lvl w:ilvl="7" w:tplc="791235E8">
      <w:start w:val="1"/>
      <w:numFmt w:val="bullet"/>
      <w:lvlText w:val="o"/>
      <w:lvlJc w:val="left"/>
      <w:pPr>
        <w:ind w:left="5760" w:hanging="360"/>
      </w:pPr>
      <w:rPr>
        <w:rFonts w:hint="default" w:ascii="Courier New" w:hAnsi="Courier New"/>
      </w:rPr>
    </w:lvl>
    <w:lvl w:ilvl="8" w:tplc="83885A36">
      <w:start w:val="1"/>
      <w:numFmt w:val="bullet"/>
      <w:lvlText w:val=""/>
      <w:lvlJc w:val="left"/>
      <w:pPr>
        <w:ind w:left="6480" w:hanging="360"/>
      </w:pPr>
      <w:rPr>
        <w:rFonts w:hint="default" w:ascii="Wingdings" w:hAnsi="Wingdings"/>
      </w:rPr>
    </w:lvl>
  </w:abstractNum>
  <w:abstractNum w:abstractNumId="3" w15:restartNumberingAfterBreak="0">
    <w:nsid w:val="2F519D47"/>
    <w:multiLevelType w:val="hybridMultilevel"/>
    <w:tmpl w:val="43903E7E"/>
    <w:lvl w:ilvl="0" w:tplc="D614588C">
      <w:start w:val="1"/>
      <w:numFmt w:val="lowerLetter"/>
      <w:lvlText w:val="%1-"/>
      <w:lvlJc w:val="left"/>
      <w:pPr>
        <w:ind w:left="720" w:hanging="360"/>
      </w:pPr>
    </w:lvl>
    <w:lvl w:ilvl="1" w:tplc="6486DAD0">
      <w:start w:val="1"/>
      <w:numFmt w:val="lowerLetter"/>
      <w:lvlText w:val="%2."/>
      <w:lvlJc w:val="left"/>
      <w:pPr>
        <w:ind w:left="1440" w:hanging="360"/>
      </w:pPr>
    </w:lvl>
    <w:lvl w:ilvl="2" w:tplc="F566F28C">
      <w:start w:val="1"/>
      <w:numFmt w:val="lowerRoman"/>
      <w:lvlText w:val="%3."/>
      <w:lvlJc w:val="right"/>
      <w:pPr>
        <w:ind w:left="2160" w:hanging="180"/>
      </w:pPr>
    </w:lvl>
    <w:lvl w:ilvl="3" w:tplc="94D079F0">
      <w:start w:val="1"/>
      <w:numFmt w:val="decimal"/>
      <w:lvlText w:val="%4."/>
      <w:lvlJc w:val="left"/>
      <w:pPr>
        <w:ind w:left="2880" w:hanging="360"/>
      </w:pPr>
    </w:lvl>
    <w:lvl w:ilvl="4" w:tplc="781649C2">
      <w:start w:val="1"/>
      <w:numFmt w:val="lowerLetter"/>
      <w:lvlText w:val="%5."/>
      <w:lvlJc w:val="left"/>
      <w:pPr>
        <w:ind w:left="3600" w:hanging="360"/>
      </w:pPr>
    </w:lvl>
    <w:lvl w:ilvl="5" w:tplc="F69EAC4C">
      <w:start w:val="1"/>
      <w:numFmt w:val="lowerRoman"/>
      <w:lvlText w:val="%6."/>
      <w:lvlJc w:val="right"/>
      <w:pPr>
        <w:ind w:left="4320" w:hanging="180"/>
      </w:pPr>
    </w:lvl>
    <w:lvl w:ilvl="6" w:tplc="7062DFEA">
      <w:start w:val="1"/>
      <w:numFmt w:val="decimal"/>
      <w:lvlText w:val="%7."/>
      <w:lvlJc w:val="left"/>
      <w:pPr>
        <w:ind w:left="5040" w:hanging="360"/>
      </w:pPr>
    </w:lvl>
    <w:lvl w:ilvl="7" w:tplc="AD3428F2">
      <w:start w:val="1"/>
      <w:numFmt w:val="lowerLetter"/>
      <w:lvlText w:val="%8."/>
      <w:lvlJc w:val="left"/>
      <w:pPr>
        <w:ind w:left="5760" w:hanging="360"/>
      </w:pPr>
    </w:lvl>
    <w:lvl w:ilvl="8" w:tplc="19FC41A8">
      <w:start w:val="1"/>
      <w:numFmt w:val="lowerRoman"/>
      <w:lvlText w:val="%9."/>
      <w:lvlJc w:val="right"/>
      <w:pPr>
        <w:ind w:left="6480" w:hanging="180"/>
      </w:pPr>
    </w:lvl>
  </w:abstractNum>
  <w:abstractNum w:abstractNumId="4" w15:restartNumberingAfterBreak="0">
    <w:nsid w:val="311D7237"/>
    <w:multiLevelType w:val="multilevel"/>
    <w:tmpl w:val="E04AFF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674EE985"/>
    <w:multiLevelType w:val="hybridMultilevel"/>
    <w:tmpl w:val="24645EFA"/>
    <w:lvl w:ilvl="0" w:tplc="06C292EC">
      <w:start w:val="1"/>
      <w:numFmt w:val="bullet"/>
      <w:lvlText w:val=""/>
      <w:lvlJc w:val="left"/>
      <w:pPr>
        <w:ind w:left="720" w:hanging="360"/>
      </w:pPr>
      <w:rPr>
        <w:rFonts w:hint="default" w:ascii="Symbol" w:hAnsi="Symbol"/>
      </w:rPr>
    </w:lvl>
    <w:lvl w:ilvl="1" w:tplc="CD7EFAB8">
      <w:start w:val="1"/>
      <w:numFmt w:val="bullet"/>
      <w:lvlText w:val="o"/>
      <w:lvlJc w:val="left"/>
      <w:pPr>
        <w:ind w:left="1440" w:hanging="360"/>
      </w:pPr>
      <w:rPr>
        <w:rFonts w:hint="default" w:ascii="Courier New" w:hAnsi="Courier New"/>
      </w:rPr>
    </w:lvl>
    <w:lvl w:ilvl="2" w:tplc="EA5EC482">
      <w:start w:val="1"/>
      <w:numFmt w:val="bullet"/>
      <w:lvlText w:val=""/>
      <w:lvlJc w:val="left"/>
      <w:pPr>
        <w:ind w:left="2160" w:hanging="360"/>
      </w:pPr>
      <w:rPr>
        <w:rFonts w:hint="default" w:ascii="Wingdings" w:hAnsi="Wingdings"/>
      </w:rPr>
    </w:lvl>
    <w:lvl w:ilvl="3" w:tplc="60D2B072">
      <w:start w:val="1"/>
      <w:numFmt w:val="bullet"/>
      <w:lvlText w:val=""/>
      <w:lvlJc w:val="left"/>
      <w:pPr>
        <w:ind w:left="2880" w:hanging="360"/>
      </w:pPr>
      <w:rPr>
        <w:rFonts w:hint="default" w:ascii="Symbol" w:hAnsi="Symbol"/>
      </w:rPr>
    </w:lvl>
    <w:lvl w:ilvl="4" w:tplc="B18E3B60">
      <w:start w:val="1"/>
      <w:numFmt w:val="bullet"/>
      <w:lvlText w:val="o"/>
      <w:lvlJc w:val="left"/>
      <w:pPr>
        <w:ind w:left="3600" w:hanging="360"/>
      </w:pPr>
      <w:rPr>
        <w:rFonts w:hint="default" w:ascii="Courier New" w:hAnsi="Courier New"/>
      </w:rPr>
    </w:lvl>
    <w:lvl w:ilvl="5" w:tplc="1C484154">
      <w:start w:val="1"/>
      <w:numFmt w:val="bullet"/>
      <w:lvlText w:val=""/>
      <w:lvlJc w:val="left"/>
      <w:pPr>
        <w:ind w:left="4320" w:hanging="360"/>
      </w:pPr>
      <w:rPr>
        <w:rFonts w:hint="default" w:ascii="Wingdings" w:hAnsi="Wingdings"/>
      </w:rPr>
    </w:lvl>
    <w:lvl w:ilvl="6" w:tplc="7EDE7A50">
      <w:start w:val="1"/>
      <w:numFmt w:val="bullet"/>
      <w:lvlText w:val=""/>
      <w:lvlJc w:val="left"/>
      <w:pPr>
        <w:ind w:left="5040" w:hanging="360"/>
      </w:pPr>
      <w:rPr>
        <w:rFonts w:hint="default" w:ascii="Symbol" w:hAnsi="Symbol"/>
      </w:rPr>
    </w:lvl>
    <w:lvl w:ilvl="7" w:tplc="ED8A70CA">
      <w:start w:val="1"/>
      <w:numFmt w:val="bullet"/>
      <w:lvlText w:val="o"/>
      <w:lvlJc w:val="left"/>
      <w:pPr>
        <w:ind w:left="5760" w:hanging="360"/>
      </w:pPr>
      <w:rPr>
        <w:rFonts w:hint="default" w:ascii="Courier New" w:hAnsi="Courier New"/>
      </w:rPr>
    </w:lvl>
    <w:lvl w:ilvl="8" w:tplc="88C21F50">
      <w:start w:val="1"/>
      <w:numFmt w:val="bullet"/>
      <w:lvlText w:val=""/>
      <w:lvlJc w:val="left"/>
      <w:pPr>
        <w:ind w:left="6480" w:hanging="360"/>
      </w:pPr>
      <w:rPr>
        <w:rFonts w:hint="default" w:ascii="Wingdings" w:hAnsi="Wingdings"/>
      </w:rPr>
    </w:lvl>
  </w:abstractNum>
  <w:abstractNum w:abstractNumId="6" w15:restartNumberingAfterBreak="0">
    <w:nsid w:val="7EEA209F"/>
    <w:multiLevelType w:val="hybridMultilevel"/>
    <w:tmpl w:val="396EBD3E"/>
    <w:lvl w:ilvl="0" w:tplc="2C0A0001">
      <w:start w:val="1"/>
      <w:numFmt w:val="bullet"/>
      <w:lvlText w:val=""/>
      <w:lvlJc w:val="left"/>
      <w:pPr>
        <w:ind w:left="720" w:hanging="360"/>
      </w:pPr>
      <w:rPr>
        <w:rFonts w:hint="default" w:ascii="Symbol" w:hAnsi="Symbol"/>
      </w:rPr>
    </w:lvl>
    <w:lvl w:ilvl="1" w:tplc="2C0A0003" w:tentative="1">
      <w:start w:val="1"/>
      <w:numFmt w:val="bullet"/>
      <w:lvlText w:val="o"/>
      <w:lvlJc w:val="left"/>
      <w:pPr>
        <w:ind w:left="1440" w:hanging="360"/>
      </w:pPr>
      <w:rPr>
        <w:rFonts w:hint="default" w:ascii="Courier New" w:hAnsi="Courier New" w:cs="Courier New"/>
      </w:rPr>
    </w:lvl>
    <w:lvl w:ilvl="2" w:tplc="2C0A0005" w:tentative="1">
      <w:start w:val="1"/>
      <w:numFmt w:val="bullet"/>
      <w:lvlText w:val=""/>
      <w:lvlJc w:val="left"/>
      <w:pPr>
        <w:ind w:left="2160" w:hanging="360"/>
      </w:pPr>
      <w:rPr>
        <w:rFonts w:hint="default" w:ascii="Wingdings" w:hAnsi="Wingdings"/>
      </w:rPr>
    </w:lvl>
    <w:lvl w:ilvl="3" w:tplc="2C0A0001" w:tentative="1">
      <w:start w:val="1"/>
      <w:numFmt w:val="bullet"/>
      <w:lvlText w:val=""/>
      <w:lvlJc w:val="left"/>
      <w:pPr>
        <w:ind w:left="2880" w:hanging="360"/>
      </w:pPr>
      <w:rPr>
        <w:rFonts w:hint="default" w:ascii="Symbol" w:hAnsi="Symbol"/>
      </w:rPr>
    </w:lvl>
    <w:lvl w:ilvl="4" w:tplc="2C0A0003" w:tentative="1">
      <w:start w:val="1"/>
      <w:numFmt w:val="bullet"/>
      <w:lvlText w:val="o"/>
      <w:lvlJc w:val="left"/>
      <w:pPr>
        <w:ind w:left="3600" w:hanging="360"/>
      </w:pPr>
      <w:rPr>
        <w:rFonts w:hint="default" w:ascii="Courier New" w:hAnsi="Courier New" w:cs="Courier New"/>
      </w:rPr>
    </w:lvl>
    <w:lvl w:ilvl="5" w:tplc="2C0A0005" w:tentative="1">
      <w:start w:val="1"/>
      <w:numFmt w:val="bullet"/>
      <w:lvlText w:val=""/>
      <w:lvlJc w:val="left"/>
      <w:pPr>
        <w:ind w:left="4320" w:hanging="360"/>
      </w:pPr>
      <w:rPr>
        <w:rFonts w:hint="default" w:ascii="Wingdings" w:hAnsi="Wingdings"/>
      </w:rPr>
    </w:lvl>
    <w:lvl w:ilvl="6" w:tplc="2C0A0001" w:tentative="1">
      <w:start w:val="1"/>
      <w:numFmt w:val="bullet"/>
      <w:lvlText w:val=""/>
      <w:lvlJc w:val="left"/>
      <w:pPr>
        <w:ind w:left="5040" w:hanging="360"/>
      </w:pPr>
      <w:rPr>
        <w:rFonts w:hint="default" w:ascii="Symbol" w:hAnsi="Symbol"/>
      </w:rPr>
    </w:lvl>
    <w:lvl w:ilvl="7" w:tplc="2C0A0003" w:tentative="1">
      <w:start w:val="1"/>
      <w:numFmt w:val="bullet"/>
      <w:lvlText w:val="o"/>
      <w:lvlJc w:val="left"/>
      <w:pPr>
        <w:ind w:left="5760" w:hanging="360"/>
      </w:pPr>
      <w:rPr>
        <w:rFonts w:hint="default" w:ascii="Courier New" w:hAnsi="Courier New" w:cs="Courier New"/>
      </w:rPr>
    </w:lvl>
    <w:lvl w:ilvl="8" w:tplc="2C0A0005" w:tentative="1">
      <w:start w:val="1"/>
      <w:numFmt w:val="bullet"/>
      <w:lvlText w:val=""/>
      <w:lvlJc w:val="left"/>
      <w:pPr>
        <w:ind w:left="6480" w:hanging="360"/>
      </w:pPr>
      <w:rPr>
        <w:rFonts w:hint="default" w:ascii="Wingdings" w:hAnsi="Wingdings"/>
      </w:rPr>
    </w:lvl>
  </w:abstractNum>
  <w:num w:numId="1" w16cid:durableId="1469280971">
    <w:abstractNumId w:val="2"/>
  </w:num>
  <w:num w:numId="2" w16cid:durableId="1860001316">
    <w:abstractNumId w:val="5"/>
  </w:num>
  <w:num w:numId="3" w16cid:durableId="1608148871">
    <w:abstractNumId w:val="3"/>
  </w:num>
  <w:num w:numId="4" w16cid:durableId="210188616">
    <w:abstractNumId w:val="4"/>
  </w:num>
  <w:num w:numId="5" w16cid:durableId="1970698366">
    <w:abstractNumId w:val="1"/>
  </w:num>
  <w:num w:numId="6" w16cid:durableId="1797750782">
    <w:abstractNumId w:val="6"/>
  </w:num>
  <w:num w:numId="7" w16cid:durableId="300114578">
    <w:abstractNumId w:val="0"/>
  </w:num>
</w:numbering>
</file>

<file path=word/people.xml><?xml version="1.0" encoding="utf-8"?>
<w15:people xmlns:mc="http://schemas.openxmlformats.org/markup-compatibility/2006" xmlns:w15="http://schemas.microsoft.com/office/word/2012/wordml" mc:Ignorable="w15">
  <w15:person w15:author="Maria Sol Tadeo">
    <w15:presenceInfo w15:providerId="AD" w15:userId="S::mtadeo@worldbank.org::c7c57ed3-5e1e-4a5e-bad9-7b27acf83d30"/>
  </w15:person>
  <w15:person w15:author="Abril Nazarena Rodriguez">
    <w15:presenceInfo w15:providerId="AD" w15:userId="S::arodriguez12@worldbank.org::68de9704-02dc-4f2a-bcb1-80d594cd5e56"/>
  </w15:person>
  <w15:person w15:author="Abril Nazarena Rodriguez">
    <w15:presenceInfo w15:providerId="AD" w15:userId="S::arodriguez12@worldbank.org::68de9704-02dc-4f2a-bcb1-80d594cd5e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4DD"/>
    <w:rsid w:val="000976BE"/>
    <w:rsid w:val="000A16D0"/>
    <w:rsid w:val="00120D0F"/>
    <w:rsid w:val="00144DB5"/>
    <w:rsid w:val="001A25B1"/>
    <w:rsid w:val="001B4A57"/>
    <w:rsid w:val="001BF5D8"/>
    <w:rsid w:val="001D4B4D"/>
    <w:rsid w:val="00217965"/>
    <w:rsid w:val="00246EFC"/>
    <w:rsid w:val="00256BE9"/>
    <w:rsid w:val="0025D7A6"/>
    <w:rsid w:val="0029666B"/>
    <w:rsid w:val="002A2C10"/>
    <w:rsid w:val="002A6784"/>
    <w:rsid w:val="002B6D98"/>
    <w:rsid w:val="002D77A1"/>
    <w:rsid w:val="0030FFBA"/>
    <w:rsid w:val="0032A6F1"/>
    <w:rsid w:val="003375B7"/>
    <w:rsid w:val="0037673A"/>
    <w:rsid w:val="00376868"/>
    <w:rsid w:val="003B235A"/>
    <w:rsid w:val="003C0B7E"/>
    <w:rsid w:val="003C3E7D"/>
    <w:rsid w:val="003C6058"/>
    <w:rsid w:val="003C6D2F"/>
    <w:rsid w:val="003F443A"/>
    <w:rsid w:val="003F7156"/>
    <w:rsid w:val="00404777"/>
    <w:rsid w:val="00443DE2"/>
    <w:rsid w:val="00443F37"/>
    <w:rsid w:val="004540B5"/>
    <w:rsid w:val="0045CF03"/>
    <w:rsid w:val="004603B4"/>
    <w:rsid w:val="00461180"/>
    <w:rsid w:val="00466285"/>
    <w:rsid w:val="00481513"/>
    <w:rsid w:val="0048361F"/>
    <w:rsid w:val="00487D20"/>
    <w:rsid w:val="004A2D68"/>
    <w:rsid w:val="004B1A27"/>
    <w:rsid w:val="004C030C"/>
    <w:rsid w:val="004C6822"/>
    <w:rsid w:val="004E1622"/>
    <w:rsid w:val="00524760"/>
    <w:rsid w:val="00540C9A"/>
    <w:rsid w:val="00570E3E"/>
    <w:rsid w:val="00595070"/>
    <w:rsid w:val="0059699C"/>
    <w:rsid w:val="0059E129"/>
    <w:rsid w:val="005A2C90"/>
    <w:rsid w:val="005A7707"/>
    <w:rsid w:val="005B06C2"/>
    <w:rsid w:val="005B3886"/>
    <w:rsid w:val="005B6F6B"/>
    <w:rsid w:val="005C1E9E"/>
    <w:rsid w:val="005F50D8"/>
    <w:rsid w:val="0060050A"/>
    <w:rsid w:val="00621411"/>
    <w:rsid w:val="00622D70"/>
    <w:rsid w:val="00655864"/>
    <w:rsid w:val="00664D4B"/>
    <w:rsid w:val="00672C61"/>
    <w:rsid w:val="00677E67"/>
    <w:rsid w:val="006B37E1"/>
    <w:rsid w:val="006B8835"/>
    <w:rsid w:val="006C0892"/>
    <w:rsid w:val="006C93BB"/>
    <w:rsid w:val="006D318E"/>
    <w:rsid w:val="006D6DD6"/>
    <w:rsid w:val="006DFABE"/>
    <w:rsid w:val="006E1F44"/>
    <w:rsid w:val="007009C9"/>
    <w:rsid w:val="007056B9"/>
    <w:rsid w:val="007457D3"/>
    <w:rsid w:val="0075231F"/>
    <w:rsid w:val="007665BA"/>
    <w:rsid w:val="00775F3F"/>
    <w:rsid w:val="00787364"/>
    <w:rsid w:val="00797BA6"/>
    <w:rsid w:val="007A2E34"/>
    <w:rsid w:val="007A523B"/>
    <w:rsid w:val="007D6A5A"/>
    <w:rsid w:val="007E4203"/>
    <w:rsid w:val="007E63D1"/>
    <w:rsid w:val="0082014A"/>
    <w:rsid w:val="0082435C"/>
    <w:rsid w:val="00831588"/>
    <w:rsid w:val="00866717"/>
    <w:rsid w:val="008671AF"/>
    <w:rsid w:val="008738FB"/>
    <w:rsid w:val="008769AB"/>
    <w:rsid w:val="008A792B"/>
    <w:rsid w:val="008A79F6"/>
    <w:rsid w:val="008B1322"/>
    <w:rsid w:val="008B4A02"/>
    <w:rsid w:val="008C2D2C"/>
    <w:rsid w:val="008E01F7"/>
    <w:rsid w:val="008F2172"/>
    <w:rsid w:val="00901059"/>
    <w:rsid w:val="00923E12"/>
    <w:rsid w:val="00926610"/>
    <w:rsid w:val="0095258C"/>
    <w:rsid w:val="00967BEB"/>
    <w:rsid w:val="0098033C"/>
    <w:rsid w:val="009808A9"/>
    <w:rsid w:val="00985C7F"/>
    <w:rsid w:val="00995C64"/>
    <w:rsid w:val="009B50B8"/>
    <w:rsid w:val="009B7428"/>
    <w:rsid w:val="009C42BE"/>
    <w:rsid w:val="009C5E44"/>
    <w:rsid w:val="009C713C"/>
    <w:rsid w:val="009D1BC0"/>
    <w:rsid w:val="009D6599"/>
    <w:rsid w:val="009F671B"/>
    <w:rsid w:val="00A34AA3"/>
    <w:rsid w:val="00A51CEE"/>
    <w:rsid w:val="00A55BFE"/>
    <w:rsid w:val="00A57754"/>
    <w:rsid w:val="00A8156F"/>
    <w:rsid w:val="00A8AE72"/>
    <w:rsid w:val="00AB3C71"/>
    <w:rsid w:val="00AB54FD"/>
    <w:rsid w:val="00AF1592"/>
    <w:rsid w:val="00B0270E"/>
    <w:rsid w:val="00B16903"/>
    <w:rsid w:val="00B800FF"/>
    <w:rsid w:val="00B934EE"/>
    <w:rsid w:val="00BA36ED"/>
    <w:rsid w:val="00BC0BA3"/>
    <w:rsid w:val="00BD12A2"/>
    <w:rsid w:val="00BD15C8"/>
    <w:rsid w:val="00BF1BFF"/>
    <w:rsid w:val="00C06E85"/>
    <w:rsid w:val="00C104C0"/>
    <w:rsid w:val="00C3E9B7"/>
    <w:rsid w:val="00C61BEC"/>
    <w:rsid w:val="00C73FE5"/>
    <w:rsid w:val="00C92CBB"/>
    <w:rsid w:val="00CA5F47"/>
    <w:rsid w:val="00CA620E"/>
    <w:rsid w:val="00CB2C67"/>
    <w:rsid w:val="00CB7CF3"/>
    <w:rsid w:val="00CC679C"/>
    <w:rsid w:val="00D26FC9"/>
    <w:rsid w:val="00D31F8C"/>
    <w:rsid w:val="00D33AAF"/>
    <w:rsid w:val="00D47A6E"/>
    <w:rsid w:val="00D53576"/>
    <w:rsid w:val="00D57500"/>
    <w:rsid w:val="00D578D6"/>
    <w:rsid w:val="00D63D07"/>
    <w:rsid w:val="00D6480F"/>
    <w:rsid w:val="00D64E22"/>
    <w:rsid w:val="00D71687"/>
    <w:rsid w:val="00D92998"/>
    <w:rsid w:val="00D967B0"/>
    <w:rsid w:val="00DA1ED0"/>
    <w:rsid w:val="00DD1107"/>
    <w:rsid w:val="00DD5DCA"/>
    <w:rsid w:val="00DF090C"/>
    <w:rsid w:val="00DF21C2"/>
    <w:rsid w:val="00E014DD"/>
    <w:rsid w:val="00E1CC81"/>
    <w:rsid w:val="00E2432D"/>
    <w:rsid w:val="00E33B21"/>
    <w:rsid w:val="00E80D2E"/>
    <w:rsid w:val="00EC0DD4"/>
    <w:rsid w:val="00EC3FFA"/>
    <w:rsid w:val="00ED18EB"/>
    <w:rsid w:val="00ED419A"/>
    <w:rsid w:val="00EE54A9"/>
    <w:rsid w:val="00F22FA4"/>
    <w:rsid w:val="00F43A94"/>
    <w:rsid w:val="00F66074"/>
    <w:rsid w:val="00F72FE9"/>
    <w:rsid w:val="00F774D9"/>
    <w:rsid w:val="00F80668"/>
    <w:rsid w:val="00F81B8F"/>
    <w:rsid w:val="00FB3F9E"/>
    <w:rsid w:val="00FB66A0"/>
    <w:rsid w:val="00FC094E"/>
    <w:rsid w:val="00FC66AD"/>
    <w:rsid w:val="00FD403C"/>
    <w:rsid w:val="00FF56BD"/>
    <w:rsid w:val="0109B2EE"/>
    <w:rsid w:val="0110A557"/>
    <w:rsid w:val="011FD6C8"/>
    <w:rsid w:val="0128808F"/>
    <w:rsid w:val="013604CA"/>
    <w:rsid w:val="013C3F80"/>
    <w:rsid w:val="013E2EA0"/>
    <w:rsid w:val="015A5758"/>
    <w:rsid w:val="015D31E3"/>
    <w:rsid w:val="01A7BE20"/>
    <w:rsid w:val="01B7D82E"/>
    <w:rsid w:val="01BD2EB1"/>
    <w:rsid w:val="01C520DA"/>
    <w:rsid w:val="01C810C1"/>
    <w:rsid w:val="01CCC3AC"/>
    <w:rsid w:val="01DD7FDE"/>
    <w:rsid w:val="01E021A0"/>
    <w:rsid w:val="01E69D0C"/>
    <w:rsid w:val="01FAF3E8"/>
    <w:rsid w:val="02069A40"/>
    <w:rsid w:val="02225008"/>
    <w:rsid w:val="02326E8A"/>
    <w:rsid w:val="0232A330"/>
    <w:rsid w:val="02403F20"/>
    <w:rsid w:val="0244D68C"/>
    <w:rsid w:val="0255615E"/>
    <w:rsid w:val="025575C9"/>
    <w:rsid w:val="02583613"/>
    <w:rsid w:val="0258F6CF"/>
    <w:rsid w:val="0267CB69"/>
    <w:rsid w:val="026964E4"/>
    <w:rsid w:val="026E6C7F"/>
    <w:rsid w:val="0274B3E1"/>
    <w:rsid w:val="02876EA9"/>
    <w:rsid w:val="02888466"/>
    <w:rsid w:val="028DDC3E"/>
    <w:rsid w:val="02A33608"/>
    <w:rsid w:val="02D2AAD1"/>
    <w:rsid w:val="02E71D3D"/>
    <w:rsid w:val="02F97355"/>
    <w:rsid w:val="030AC86C"/>
    <w:rsid w:val="031FF673"/>
    <w:rsid w:val="033432E3"/>
    <w:rsid w:val="03390AFF"/>
    <w:rsid w:val="033C9B40"/>
    <w:rsid w:val="0350B97C"/>
    <w:rsid w:val="0364EF4F"/>
    <w:rsid w:val="0375553E"/>
    <w:rsid w:val="0392F534"/>
    <w:rsid w:val="0394617E"/>
    <w:rsid w:val="03A118E6"/>
    <w:rsid w:val="03CB4E01"/>
    <w:rsid w:val="03E6ED86"/>
    <w:rsid w:val="03ECB1DD"/>
    <w:rsid w:val="03FB6118"/>
    <w:rsid w:val="03FCEE8C"/>
    <w:rsid w:val="0404F68A"/>
    <w:rsid w:val="040A2B69"/>
    <w:rsid w:val="040D9FCB"/>
    <w:rsid w:val="0427C99A"/>
    <w:rsid w:val="042BEB9F"/>
    <w:rsid w:val="04480935"/>
    <w:rsid w:val="044EF47C"/>
    <w:rsid w:val="04521E9A"/>
    <w:rsid w:val="04539DAC"/>
    <w:rsid w:val="045A176C"/>
    <w:rsid w:val="04665047"/>
    <w:rsid w:val="046757F1"/>
    <w:rsid w:val="04718712"/>
    <w:rsid w:val="048824F7"/>
    <w:rsid w:val="048EE114"/>
    <w:rsid w:val="049DA717"/>
    <w:rsid w:val="04A66701"/>
    <w:rsid w:val="04A82BA3"/>
    <w:rsid w:val="04A91E80"/>
    <w:rsid w:val="04ADA7B0"/>
    <w:rsid w:val="04B09874"/>
    <w:rsid w:val="04C38936"/>
    <w:rsid w:val="04CF7DEB"/>
    <w:rsid w:val="04DBD293"/>
    <w:rsid w:val="04EAFD98"/>
    <w:rsid w:val="04F5C945"/>
    <w:rsid w:val="04F9E3A1"/>
    <w:rsid w:val="050161C1"/>
    <w:rsid w:val="0519E97B"/>
    <w:rsid w:val="051E5297"/>
    <w:rsid w:val="053D9EB9"/>
    <w:rsid w:val="05588D6C"/>
    <w:rsid w:val="055D1623"/>
    <w:rsid w:val="05647A9F"/>
    <w:rsid w:val="0596DD80"/>
    <w:rsid w:val="05AD25D1"/>
    <w:rsid w:val="05AEF879"/>
    <w:rsid w:val="05D8AAC3"/>
    <w:rsid w:val="05DE9A3E"/>
    <w:rsid w:val="05FB8CDF"/>
    <w:rsid w:val="060251C8"/>
    <w:rsid w:val="060A4EE6"/>
    <w:rsid w:val="060CD3B9"/>
    <w:rsid w:val="0611E501"/>
    <w:rsid w:val="061A4483"/>
    <w:rsid w:val="062D8A33"/>
    <w:rsid w:val="063BA8B7"/>
    <w:rsid w:val="063FA8E0"/>
    <w:rsid w:val="064ACFCF"/>
    <w:rsid w:val="065D7EF1"/>
    <w:rsid w:val="0664368D"/>
    <w:rsid w:val="06645DFC"/>
    <w:rsid w:val="06682A80"/>
    <w:rsid w:val="066F66A9"/>
    <w:rsid w:val="067AC507"/>
    <w:rsid w:val="067ACCD1"/>
    <w:rsid w:val="0694EBAA"/>
    <w:rsid w:val="069672CC"/>
    <w:rsid w:val="069F0F69"/>
    <w:rsid w:val="06A525EF"/>
    <w:rsid w:val="06A943D7"/>
    <w:rsid w:val="06E1D566"/>
    <w:rsid w:val="06E67005"/>
    <w:rsid w:val="06F32D7D"/>
    <w:rsid w:val="06F3AE8D"/>
    <w:rsid w:val="06F54893"/>
    <w:rsid w:val="06F57869"/>
    <w:rsid w:val="0704A362"/>
    <w:rsid w:val="070B34E8"/>
    <w:rsid w:val="070FB068"/>
    <w:rsid w:val="070FF46A"/>
    <w:rsid w:val="072CA4DE"/>
    <w:rsid w:val="0734F72E"/>
    <w:rsid w:val="07560842"/>
    <w:rsid w:val="0756EA23"/>
    <w:rsid w:val="075CF43A"/>
    <w:rsid w:val="07614D61"/>
    <w:rsid w:val="076C475C"/>
    <w:rsid w:val="077CC5D7"/>
    <w:rsid w:val="077DB90E"/>
    <w:rsid w:val="077EBD25"/>
    <w:rsid w:val="078A7163"/>
    <w:rsid w:val="078BD7DD"/>
    <w:rsid w:val="078D7C06"/>
    <w:rsid w:val="078DD484"/>
    <w:rsid w:val="07C49218"/>
    <w:rsid w:val="07D7405A"/>
    <w:rsid w:val="07E42C1C"/>
    <w:rsid w:val="07EB9DBB"/>
    <w:rsid w:val="08230B5B"/>
    <w:rsid w:val="08278192"/>
    <w:rsid w:val="0848F365"/>
    <w:rsid w:val="084BEFE8"/>
    <w:rsid w:val="08797AA0"/>
    <w:rsid w:val="087B84CD"/>
    <w:rsid w:val="087C0F63"/>
    <w:rsid w:val="08AAB33C"/>
    <w:rsid w:val="08BDA7EF"/>
    <w:rsid w:val="08C24E9D"/>
    <w:rsid w:val="08C32BFE"/>
    <w:rsid w:val="08D123CB"/>
    <w:rsid w:val="08D7FFD5"/>
    <w:rsid w:val="08EB2B13"/>
    <w:rsid w:val="09022C1B"/>
    <w:rsid w:val="09029344"/>
    <w:rsid w:val="090E863B"/>
    <w:rsid w:val="0915DF07"/>
    <w:rsid w:val="09254ADF"/>
    <w:rsid w:val="0933F8E1"/>
    <w:rsid w:val="09477D83"/>
    <w:rsid w:val="094C1DD7"/>
    <w:rsid w:val="09530709"/>
    <w:rsid w:val="0958CD20"/>
    <w:rsid w:val="0961D1A0"/>
    <w:rsid w:val="096E9FF8"/>
    <w:rsid w:val="097EEC17"/>
    <w:rsid w:val="09810C1A"/>
    <w:rsid w:val="0992896C"/>
    <w:rsid w:val="09A90C91"/>
    <w:rsid w:val="09B0273B"/>
    <w:rsid w:val="09CD623D"/>
    <w:rsid w:val="09E07B1A"/>
    <w:rsid w:val="09F6B079"/>
    <w:rsid w:val="09FA9E52"/>
    <w:rsid w:val="09FE11D1"/>
    <w:rsid w:val="0A09D2E1"/>
    <w:rsid w:val="0A0DB202"/>
    <w:rsid w:val="0A19F7D0"/>
    <w:rsid w:val="0A3094BF"/>
    <w:rsid w:val="0A3E88DF"/>
    <w:rsid w:val="0A470800"/>
    <w:rsid w:val="0A4744A6"/>
    <w:rsid w:val="0A4FA29F"/>
    <w:rsid w:val="0A53AB93"/>
    <w:rsid w:val="0A593F48"/>
    <w:rsid w:val="0A63F206"/>
    <w:rsid w:val="0A6AB5B4"/>
    <w:rsid w:val="0A6B1E4A"/>
    <w:rsid w:val="0A71F371"/>
    <w:rsid w:val="0A7CDC01"/>
    <w:rsid w:val="0A8200CB"/>
    <w:rsid w:val="0A9F2738"/>
    <w:rsid w:val="0AA4A1D8"/>
    <w:rsid w:val="0AA89B8E"/>
    <w:rsid w:val="0AA90712"/>
    <w:rsid w:val="0AAAD340"/>
    <w:rsid w:val="0AB0DBF1"/>
    <w:rsid w:val="0AB64FAB"/>
    <w:rsid w:val="0AC62FAF"/>
    <w:rsid w:val="0ACEE884"/>
    <w:rsid w:val="0AED5A63"/>
    <w:rsid w:val="0AF7092E"/>
    <w:rsid w:val="0AF7EE77"/>
    <w:rsid w:val="0B03251E"/>
    <w:rsid w:val="0B057193"/>
    <w:rsid w:val="0B097655"/>
    <w:rsid w:val="0B0DFE9C"/>
    <w:rsid w:val="0B1541A2"/>
    <w:rsid w:val="0B277A9A"/>
    <w:rsid w:val="0B27FD5A"/>
    <w:rsid w:val="0B30A450"/>
    <w:rsid w:val="0B493021"/>
    <w:rsid w:val="0B693CAD"/>
    <w:rsid w:val="0B69F2D0"/>
    <w:rsid w:val="0BC8AF54"/>
    <w:rsid w:val="0BC98A21"/>
    <w:rsid w:val="0C29F478"/>
    <w:rsid w:val="0C3E4A39"/>
    <w:rsid w:val="0C4773B3"/>
    <w:rsid w:val="0C5BF90E"/>
    <w:rsid w:val="0C736F45"/>
    <w:rsid w:val="0C7557CF"/>
    <w:rsid w:val="0C87618A"/>
    <w:rsid w:val="0C8772D6"/>
    <w:rsid w:val="0C90AEC3"/>
    <w:rsid w:val="0C9335D9"/>
    <w:rsid w:val="0C9D0ED6"/>
    <w:rsid w:val="0CB34AD0"/>
    <w:rsid w:val="0CB7DB70"/>
    <w:rsid w:val="0CBC5802"/>
    <w:rsid w:val="0CBDD64F"/>
    <w:rsid w:val="0CCF7A56"/>
    <w:rsid w:val="0CE0D5A6"/>
    <w:rsid w:val="0CE661FC"/>
    <w:rsid w:val="0CE6781A"/>
    <w:rsid w:val="0CE6CF05"/>
    <w:rsid w:val="0CE73316"/>
    <w:rsid w:val="0CE965D8"/>
    <w:rsid w:val="0CEEF6B3"/>
    <w:rsid w:val="0CEFEE60"/>
    <w:rsid w:val="0CF29CE8"/>
    <w:rsid w:val="0D007034"/>
    <w:rsid w:val="0D035599"/>
    <w:rsid w:val="0D0AFCDD"/>
    <w:rsid w:val="0D11CEF1"/>
    <w:rsid w:val="0D2455BB"/>
    <w:rsid w:val="0D26E4ED"/>
    <w:rsid w:val="0D26EFAA"/>
    <w:rsid w:val="0D370AB4"/>
    <w:rsid w:val="0D4AF7E9"/>
    <w:rsid w:val="0D564A51"/>
    <w:rsid w:val="0D964DCD"/>
    <w:rsid w:val="0D969DE9"/>
    <w:rsid w:val="0DA2337F"/>
    <w:rsid w:val="0DA4B0AF"/>
    <w:rsid w:val="0DBACE35"/>
    <w:rsid w:val="0DDC2960"/>
    <w:rsid w:val="0DDE8D4D"/>
    <w:rsid w:val="0DE29F53"/>
    <w:rsid w:val="0E0CA081"/>
    <w:rsid w:val="0E0E0875"/>
    <w:rsid w:val="0E1DAEA1"/>
    <w:rsid w:val="0E34E654"/>
    <w:rsid w:val="0E3DA319"/>
    <w:rsid w:val="0E500CBA"/>
    <w:rsid w:val="0E547B0E"/>
    <w:rsid w:val="0E6A83D1"/>
    <w:rsid w:val="0E8F3F8C"/>
    <w:rsid w:val="0E965077"/>
    <w:rsid w:val="0EA0DB3C"/>
    <w:rsid w:val="0EA1D3AA"/>
    <w:rsid w:val="0EA20DAB"/>
    <w:rsid w:val="0EAE82DD"/>
    <w:rsid w:val="0EB05D38"/>
    <w:rsid w:val="0EB80E05"/>
    <w:rsid w:val="0ECD7138"/>
    <w:rsid w:val="0EEB9978"/>
    <w:rsid w:val="0EEC167D"/>
    <w:rsid w:val="0EF159F2"/>
    <w:rsid w:val="0EF4516B"/>
    <w:rsid w:val="0EF734B1"/>
    <w:rsid w:val="0F15BB32"/>
    <w:rsid w:val="0F21A869"/>
    <w:rsid w:val="0F2343F2"/>
    <w:rsid w:val="0F2B9029"/>
    <w:rsid w:val="0F2E18FC"/>
    <w:rsid w:val="0F33246D"/>
    <w:rsid w:val="0F352A98"/>
    <w:rsid w:val="0F4828A2"/>
    <w:rsid w:val="0F5CE0A7"/>
    <w:rsid w:val="0F5EC2C7"/>
    <w:rsid w:val="0F7E4DA2"/>
    <w:rsid w:val="0F8129D0"/>
    <w:rsid w:val="0F81BDB8"/>
    <w:rsid w:val="0F8EF1C1"/>
    <w:rsid w:val="0F9835D9"/>
    <w:rsid w:val="0F9AE711"/>
    <w:rsid w:val="0FAB1373"/>
    <w:rsid w:val="0FB58822"/>
    <w:rsid w:val="0FBB6D1C"/>
    <w:rsid w:val="0FE2C23E"/>
    <w:rsid w:val="0FE30B07"/>
    <w:rsid w:val="0FF9010C"/>
    <w:rsid w:val="10181AD8"/>
    <w:rsid w:val="1029EC7E"/>
    <w:rsid w:val="1032B5D1"/>
    <w:rsid w:val="1036AD3D"/>
    <w:rsid w:val="1045018F"/>
    <w:rsid w:val="104C2853"/>
    <w:rsid w:val="1052125D"/>
    <w:rsid w:val="1061F131"/>
    <w:rsid w:val="10708A92"/>
    <w:rsid w:val="10728DFF"/>
    <w:rsid w:val="1081FEAF"/>
    <w:rsid w:val="1089DDAE"/>
    <w:rsid w:val="10A71D29"/>
    <w:rsid w:val="10AA6E79"/>
    <w:rsid w:val="10BF4741"/>
    <w:rsid w:val="10D6E8B1"/>
    <w:rsid w:val="10D79D3B"/>
    <w:rsid w:val="10F51307"/>
    <w:rsid w:val="111DCCEF"/>
    <w:rsid w:val="112EE7A0"/>
    <w:rsid w:val="113036DF"/>
    <w:rsid w:val="115FC210"/>
    <w:rsid w:val="11732290"/>
    <w:rsid w:val="1178DA50"/>
    <w:rsid w:val="118085AE"/>
    <w:rsid w:val="118F13C4"/>
    <w:rsid w:val="119130D6"/>
    <w:rsid w:val="119391E6"/>
    <w:rsid w:val="11A9F61E"/>
    <w:rsid w:val="11B4F0A9"/>
    <w:rsid w:val="11B66613"/>
    <w:rsid w:val="11B67975"/>
    <w:rsid w:val="11BA5C39"/>
    <w:rsid w:val="11CB5116"/>
    <w:rsid w:val="11CE52D4"/>
    <w:rsid w:val="11DDE61D"/>
    <w:rsid w:val="11E0FE29"/>
    <w:rsid w:val="12111385"/>
    <w:rsid w:val="12144B23"/>
    <w:rsid w:val="121BD4DA"/>
    <w:rsid w:val="121E5938"/>
    <w:rsid w:val="122E5C66"/>
    <w:rsid w:val="12333D0C"/>
    <w:rsid w:val="123BA340"/>
    <w:rsid w:val="123F0E3A"/>
    <w:rsid w:val="12401A67"/>
    <w:rsid w:val="12427367"/>
    <w:rsid w:val="125A4053"/>
    <w:rsid w:val="1265B9BE"/>
    <w:rsid w:val="12708159"/>
    <w:rsid w:val="128AA0EA"/>
    <w:rsid w:val="12966B3B"/>
    <w:rsid w:val="1298F6F5"/>
    <w:rsid w:val="12A56203"/>
    <w:rsid w:val="12ADB7FC"/>
    <w:rsid w:val="12D1AA15"/>
    <w:rsid w:val="130380BD"/>
    <w:rsid w:val="130AC29A"/>
    <w:rsid w:val="130AEC4F"/>
    <w:rsid w:val="130CFB89"/>
    <w:rsid w:val="13167629"/>
    <w:rsid w:val="1318B24E"/>
    <w:rsid w:val="1334B3D8"/>
    <w:rsid w:val="133BAA82"/>
    <w:rsid w:val="133C1E0B"/>
    <w:rsid w:val="13455E74"/>
    <w:rsid w:val="134D2677"/>
    <w:rsid w:val="135F3377"/>
    <w:rsid w:val="1365A9C3"/>
    <w:rsid w:val="137451EF"/>
    <w:rsid w:val="1375B70A"/>
    <w:rsid w:val="13869250"/>
    <w:rsid w:val="138916EE"/>
    <w:rsid w:val="138D5C23"/>
    <w:rsid w:val="13957DFF"/>
    <w:rsid w:val="13A52D5C"/>
    <w:rsid w:val="13ACF9F5"/>
    <w:rsid w:val="13C743D2"/>
    <w:rsid w:val="13D3F2A6"/>
    <w:rsid w:val="13D9C43D"/>
    <w:rsid w:val="13EC634D"/>
    <w:rsid w:val="13F47485"/>
    <w:rsid w:val="1407E6BB"/>
    <w:rsid w:val="140C51BA"/>
    <w:rsid w:val="1416A3AC"/>
    <w:rsid w:val="1417F714"/>
    <w:rsid w:val="1426D151"/>
    <w:rsid w:val="14279267"/>
    <w:rsid w:val="142973FC"/>
    <w:rsid w:val="142D64E8"/>
    <w:rsid w:val="143B64B8"/>
    <w:rsid w:val="1445C4D7"/>
    <w:rsid w:val="1450EF4A"/>
    <w:rsid w:val="145EC2BC"/>
    <w:rsid w:val="1469A6BD"/>
    <w:rsid w:val="146D50D4"/>
    <w:rsid w:val="147058C3"/>
    <w:rsid w:val="148E6A1F"/>
    <w:rsid w:val="1492D340"/>
    <w:rsid w:val="14A5667B"/>
    <w:rsid w:val="14A580CC"/>
    <w:rsid w:val="14A966FC"/>
    <w:rsid w:val="14BBE517"/>
    <w:rsid w:val="14C25CB1"/>
    <w:rsid w:val="14C3AF2C"/>
    <w:rsid w:val="14D3C43F"/>
    <w:rsid w:val="14D8973E"/>
    <w:rsid w:val="14DC902A"/>
    <w:rsid w:val="14DE94D3"/>
    <w:rsid w:val="14E13CAD"/>
    <w:rsid w:val="14EB5451"/>
    <w:rsid w:val="14F997E1"/>
    <w:rsid w:val="150F1EF2"/>
    <w:rsid w:val="1513F6CD"/>
    <w:rsid w:val="151DB893"/>
    <w:rsid w:val="15325041"/>
    <w:rsid w:val="153AB26D"/>
    <w:rsid w:val="155213EB"/>
    <w:rsid w:val="155550E5"/>
    <w:rsid w:val="155D7E5C"/>
    <w:rsid w:val="1563C103"/>
    <w:rsid w:val="15689FDC"/>
    <w:rsid w:val="1584ED54"/>
    <w:rsid w:val="1587379B"/>
    <w:rsid w:val="158F42BA"/>
    <w:rsid w:val="15AA1599"/>
    <w:rsid w:val="15BE3F6B"/>
    <w:rsid w:val="15F5A42B"/>
    <w:rsid w:val="1609BEDB"/>
    <w:rsid w:val="160D016E"/>
    <w:rsid w:val="1612B801"/>
    <w:rsid w:val="16172E48"/>
    <w:rsid w:val="161E8916"/>
    <w:rsid w:val="1621C172"/>
    <w:rsid w:val="1623BA6B"/>
    <w:rsid w:val="1629F98F"/>
    <w:rsid w:val="162A6B6F"/>
    <w:rsid w:val="16581CED"/>
    <w:rsid w:val="165D9884"/>
    <w:rsid w:val="165E83C5"/>
    <w:rsid w:val="165F4CF5"/>
    <w:rsid w:val="166C659B"/>
    <w:rsid w:val="166E94E4"/>
    <w:rsid w:val="167782CC"/>
    <w:rsid w:val="167B4CE4"/>
    <w:rsid w:val="16818DB8"/>
    <w:rsid w:val="1682D865"/>
    <w:rsid w:val="168F17D5"/>
    <w:rsid w:val="169312EC"/>
    <w:rsid w:val="16A066CD"/>
    <w:rsid w:val="16B5A30B"/>
    <w:rsid w:val="16B60244"/>
    <w:rsid w:val="16B63B60"/>
    <w:rsid w:val="16BC0B55"/>
    <w:rsid w:val="16C34427"/>
    <w:rsid w:val="16C3E858"/>
    <w:rsid w:val="16D65259"/>
    <w:rsid w:val="170CB56E"/>
    <w:rsid w:val="1713C0E0"/>
    <w:rsid w:val="17175591"/>
    <w:rsid w:val="174BD553"/>
    <w:rsid w:val="175417FC"/>
    <w:rsid w:val="17611501"/>
    <w:rsid w:val="17822C29"/>
    <w:rsid w:val="178CCE4B"/>
    <w:rsid w:val="1795E7F4"/>
    <w:rsid w:val="17B1DBD2"/>
    <w:rsid w:val="17B29EB1"/>
    <w:rsid w:val="17B9057D"/>
    <w:rsid w:val="17C01358"/>
    <w:rsid w:val="17DC126A"/>
    <w:rsid w:val="17DF354E"/>
    <w:rsid w:val="17E02795"/>
    <w:rsid w:val="17E9B066"/>
    <w:rsid w:val="17FB6FC9"/>
    <w:rsid w:val="17FF1943"/>
    <w:rsid w:val="180658F3"/>
    <w:rsid w:val="1818CAC6"/>
    <w:rsid w:val="18231569"/>
    <w:rsid w:val="1825E53F"/>
    <w:rsid w:val="183B490D"/>
    <w:rsid w:val="183DB117"/>
    <w:rsid w:val="183E5BD0"/>
    <w:rsid w:val="1847E219"/>
    <w:rsid w:val="1854E995"/>
    <w:rsid w:val="18604B03"/>
    <w:rsid w:val="18832F84"/>
    <w:rsid w:val="1898A741"/>
    <w:rsid w:val="18ABB2AE"/>
    <w:rsid w:val="18BD546F"/>
    <w:rsid w:val="18C96690"/>
    <w:rsid w:val="18CB406A"/>
    <w:rsid w:val="18E4C58A"/>
    <w:rsid w:val="18F2CBF6"/>
    <w:rsid w:val="18FAF660"/>
    <w:rsid w:val="19062D45"/>
    <w:rsid w:val="190E3F08"/>
    <w:rsid w:val="19170190"/>
    <w:rsid w:val="19499BF1"/>
    <w:rsid w:val="19603047"/>
    <w:rsid w:val="19667251"/>
    <w:rsid w:val="196761F5"/>
    <w:rsid w:val="198F0941"/>
    <w:rsid w:val="199859DC"/>
    <w:rsid w:val="19AE5D13"/>
    <w:rsid w:val="19BDBDBB"/>
    <w:rsid w:val="19C98D28"/>
    <w:rsid w:val="19E15B39"/>
    <w:rsid w:val="19E23FC3"/>
    <w:rsid w:val="19EE5E73"/>
    <w:rsid w:val="19EFF579"/>
    <w:rsid w:val="19F14727"/>
    <w:rsid w:val="19F16C70"/>
    <w:rsid w:val="19FD2A86"/>
    <w:rsid w:val="1A1BAAC9"/>
    <w:rsid w:val="1A2128E4"/>
    <w:rsid w:val="1A2F3236"/>
    <w:rsid w:val="1A356D23"/>
    <w:rsid w:val="1A35C1FB"/>
    <w:rsid w:val="1A36149B"/>
    <w:rsid w:val="1A56C98E"/>
    <w:rsid w:val="1A5755C5"/>
    <w:rsid w:val="1A6BD72A"/>
    <w:rsid w:val="1A78B929"/>
    <w:rsid w:val="1A7C1E7E"/>
    <w:rsid w:val="1A857AA3"/>
    <w:rsid w:val="1A9F62D6"/>
    <w:rsid w:val="1AA175E3"/>
    <w:rsid w:val="1AA5C6E4"/>
    <w:rsid w:val="1AA9859E"/>
    <w:rsid w:val="1AA9AD53"/>
    <w:rsid w:val="1AADACC7"/>
    <w:rsid w:val="1AC36D39"/>
    <w:rsid w:val="1AC79608"/>
    <w:rsid w:val="1AC8B5B2"/>
    <w:rsid w:val="1ACD4790"/>
    <w:rsid w:val="1AD1CA02"/>
    <w:rsid w:val="1AD7DED0"/>
    <w:rsid w:val="1AE0A2EA"/>
    <w:rsid w:val="1AF39534"/>
    <w:rsid w:val="1AF3A40C"/>
    <w:rsid w:val="1AF5AAF1"/>
    <w:rsid w:val="1B01356B"/>
    <w:rsid w:val="1B3D305D"/>
    <w:rsid w:val="1B4173D4"/>
    <w:rsid w:val="1B42405D"/>
    <w:rsid w:val="1B8CDD6D"/>
    <w:rsid w:val="1B9D4878"/>
    <w:rsid w:val="1BABA6DC"/>
    <w:rsid w:val="1BB2AB0C"/>
    <w:rsid w:val="1BCF6E14"/>
    <w:rsid w:val="1BDE5385"/>
    <w:rsid w:val="1BFD024A"/>
    <w:rsid w:val="1BFDC530"/>
    <w:rsid w:val="1C03CC3A"/>
    <w:rsid w:val="1C14898A"/>
    <w:rsid w:val="1C237368"/>
    <w:rsid w:val="1C2DCE56"/>
    <w:rsid w:val="1C38B521"/>
    <w:rsid w:val="1C3AE6C3"/>
    <w:rsid w:val="1C508250"/>
    <w:rsid w:val="1C574FC7"/>
    <w:rsid w:val="1C5BD471"/>
    <w:rsid w:val="1C5D909C"/>
    <w:rsid w:val="1C65D5EF"/>
    <w:rsid w:val="1C72CB41"/>
    <w:rsid w:val="1C7351F2"/>
    <w:rsid w:val="1CB57F3A"/>
    <w:rsid w:val="1CC80C61"/>
    <w:rsid w:val="1CD7CD1C"/>
    <w:rsid w:val="1CFA555F"/>
    <w:rsid w:val="1CFB3DAD"/>
    <w:rsid w:val="1D1194FA"/>
    <w:rsid w:val="1D1C321F"/>
    <w:rsid w:val="1D1C91B3"/>
    <w:rsid w:val="1D20769F"/>
    <w:rsid w:val="1D4332B9"/>
    <w:rsid w:val="1D43CB68"/>
    <w:rsid w:val="1D440F3E"/>
    <w:rsid w:val="1D52A05E"/>
    <w:rsid w:val="1D54BDC7"/>
    <w:rsid w:val="1D58671B"/>
    <w:rsid w:val="1D84D13B"/>
    <w:rsid w:val="1D89F3A1"/>
    <w:rsid w:val="1D9D19DF"/>
    <w:rsid w:val="1D9F119F"/>
    <w:rsid w:val="1DAE7924"/>
    <w:rsid w:val="1DAF576A"/>
    <w:rsid w:val="1DBA9BF0"/>
    <w:rsid w:val="1DC1409E"/>
    <w:rsid w:val="1DC2DF5F"/>
    <w:rsid w:val="1DD38609"/>
    <w:rsid w:val="1DF288E8"/>
    <w:rsid w:val="1DF42A7C"/>
    <w:rsid w:val="1DF4FC3E"/>
    <w:rsid w:val="1DF714E7"/>
    <w:rsid w:val="1E0D5897"/>
    <w:rsid w:val="1E0DDFCF"/>
    <w:rsid w:val="1E229868"/>
    <w:rsid w:val="1E316B56"/>
    <w:rsid w:val="1E375BA8"/>
    <w:rsid w:val="1E3FD368"/>
    <w:rsid w:val="1E6EBBAA"/>
    <w:rsid w:val="1E79B988"/>
    <w:rsid w:val="1E8724CD"/>
    <w:rsid w:val="1E99EB7D"/>
    <w:rsid w:val="1E9FE995"/>
    <w:rsid w:val="1EBC1550"/>
    <w:rsid w:val="1EC36085"/>
    <w:rsid w:val="1EC7043F"/>
    <w:rsid w:val="1ED6773D"/>
    <w:rsid w:val="1ED88644"/>
    <w:rsid w:val="1EED907E"/>
    <w:rsid w:val="1EF7C5A1"/>
    <w:rsid w:val="1F0198E7"/>
    <w:rsid w:val="1F0C1AD8"/>
    <w:rsid w:val="1F17CEA2"/>
    <w:rsid w:val="1F2AB60C"/>
    <w:rsid w:val="1F2B641C"/>
    <w:rsid w:val="1F35F6B8"/>
    <w:rsid w:val="1F376B17"/>
    <w:rsid w:val="1F3A7D6D"/>
    <w:rsid w:val="1F4E10C4"/>
    <w:rsid w:val="1F54C6A1"/>
    <w:rsid w:val="1F61FA63"/>
    <w:rsid w:val="1F66558C"/>
    <w:rsid w:val="1F6C373C"/>
    <w:rsid w:val="1F729023"/>
    <w:rsid w:val="1F72B335"/>
    <w:rsid w:val="1F96878E"/>
    <w:rsid w:val="1FB51038"/>
    <w:rsid w:val="1FBE36E7"/>
    <w:rsid w:val="1FCAFE4F"/>
    <w:rsid w:val="1FD215AB"/>
    <w:rsid w:val="1FE0281A"/>
    <w:rsid w:val="1FE70D02"/>
    <w:rsid w:val="1FF4B186"/>
    <w:rsid w:val="1FFAF5DB"/>
    <w:rsid w:val="2005E21A"/>
    <w:rsid w:val="202890FD"/>
    <w:rsid w:val="2031B67D"/>
    <w:rsid w:val="204AAC24"/>
    <w:rsid w:val="205D63D6"/>
    <w:rsid w:val="205DEF42"/>
    <w:rsid w:val="205F6A5B"/>
    <w:rsid w:val="2070095B"/>
    <w:rsid w:val="207DC4B5"/>
    <w:rsid w:val="2089B05C"/>
    <w:rsid w:val="2090FA7F"/>
    <w:rsid w:val="20A2E1E6"/>
    <w:rsid w:val="20B4200F"/>
    <w:rsid w:val="20C5CF10"/>
    <w:rsid w:val="20CE20E0"/>
    <w:rsid w:val="20D1EC71"/>
    <w:rsid w:val="20E0C6AF"/>
    <w:rsid w:val="20FE0A90"/>
    <w:rsid w:val="20FF32E5"/>
    <w:rsid w:val="21072159"/>
    <w:rsid w:val="21083711"/>
    <w:rsid w:val="210C7E19"/>
    <w:rsid w:val="2111CB32"/>
    <w:rsid w:val="2118346A"/>
    <w:rsid w:val="2119C1CF"/>
    <w:rsid w:val="211CBD7A"/>
    <w:rsid w:val="211DEB29"/>
    <w:rsid w:val="211FE149"/>
    <w:rsid w:val="21249570"/>
    <w:rsid w:val="212660B9"/>
    <w:rsid w:val="21281DCB"/>
    <w:rsid w:val="212B0C11"/>
    <w:rsid w:val="21316CB5"/>
    <w:rsid w:val="213DDF5A"/>
    <w:rsid w:val="2160E0B9"/>
    <w:rsid w:val="216DFD73"/>
    <w:rsid w:val="217E1E73"/>
    <w:rsid w:val="2181B114"/>
    <w:rsid w:val="2192CE6E"/>
    <w:rsid w:val="219D910F"/>
    <w:rsid w:val="21A74345"/>
    <w:rsid w:val="21AEEC19"/>
    <w:rsid w:val="21B2D197"/>
    <w:rsid w:val="21CA127D"/>
    <w:rsid w:val="21E8CB98"/>
    <w:rsid w:val="21EF8F4F"/>
    <w:rsid w:val="21F20C52"/>
    <w:rsid w:val="21F7E51D"/>
    <w:rsid w:val="21FAA33B"/>
    <w:rsid w:val="21FAB871"/>
    <w:rsid w:val="21FE4D68"/>
    <w:rsid w:val="21FF8F30"/>
    <w:rsid w:val="221E91B5"/>
    <w:rsid w:val="2241B63C"/>
    <w:rsid w:val="2241DDA6"/>
    <w:rsid w:val="224FE822"/>
    <w:rsid w:val="225A3EF3"/>
    <w:rsid w:val="2260E109"/>
    <w:rsid w:val="2268D919"/>
    <w:rsid w:val="226EFC43"/>
    <w:rsid w:val="22796D70"/>
    <w:rsid w:val="22837754"/>
    <w:rsid w:val="229BECEB"/>
    <w:rsid w:val="22C0CFEE"/>
    <w:rsid w:val="22C8C705"/>
    <w:rsid w:val="22CD472E"/>
    <w:rsid w:val="22E61348"/>
    <w:rsid w:val="22FAD2BA"/>
    <w:rsid w:val="22FD1EF0"/>
    <w:rsid w:val="2303B3AE"/>
    <w:rsid w:val="230DB8CC"/>
    <w:rsid w:val="2311C403"/>
    <w:rsid w:val="2318BE7B"/>
    <w:rsid w:val="23246B97"/>
    <w:rsid w:val="2326D03C"/>
    <w:rsid w:val="233B712E"/>
    <w:rsid w:val="2349F612"/>
    <w:rsid w:val="234EBA47"/>
    <w:rsid w:val="234FABE3"/>
    <w:rsid w:val="2361A02A"/>
    <w:rsid w:val="238086CD"/>
    <w:rsid w:val="2380C65A"/>
    <w:rsid w:val="238ACAB9"/>
    <w:rsid w:val="238BB3FD"/>
    <w:rsid w:val="2391D1E7"/>
    <w:rsid w:val="2399C66E"/>
    <w:rsid w:val="23AA6DA6"/>
    <w:rsid w:val="23B407D1"/>
    <w:rsid w:val="23BF8C74"/>
    <w:rsid w:val="23C948E4"/>
    <w:rsid w:val="23DFA885"/>
    <w:rsid w:val="23E2B608"/>
    <w:rsid w:val="23E5E911"/>
    <w:rsid w:val="23EA3A93"/>
    <w:rsid w:val="23EB4744"/>
    <w:rsid w:val="23F542E6"/>
    <w:rsid w:val="23FF25CA"/>
    <w:rsid w:val="23FF5468"/>
    <w:rsid w:val="23FF56B1"/>
    <w:rsid w:val="2400B2C3"/>
    <w:rsid w:val="2414E15E"/>
    <w:rsid w:val="2418EA4E"/>
    <w:rsid w:val="2426A515"/>
    <w:rsid w:val="242C7A6D"/>
    <w:rsid w:val="24339D36"/>
    <w:rsid w:val="2444B95C"/>
    <w:rsid w:val="245C47AA"/>
    <w:rsid w:val="24664FD7"/>
    <w:rsid w:val="246B23AE"/>
    <w:rsid w:val="246FE2DB"/>
    <w:rsid w:val="247A952E"/>
    <w:rsid w:val="247BC2A3"/>
    <w:rsid w:val="247DAB7E"/>
    <w:rsid w:val="2496A25F"/>
    <w:rsid w:val="24B3F732"/>
    <w:rsid w:val="24BBBF58"/>
    <w:rsid w:val="24C440F0"/>
    <w:rsid w:val="24D0773F"/>
    <w:rsid w:val="24E65E23"/>
    <w:rsid w:val="24EAE7BF"/>
    <w:rsid w:val="24ED54EF"/>
    <w:rsid w:val="24F50A32"/>
    <w:rsid w:val="24FDF924"/>
    <w:rsid w:val="250BE8E5"/>
    <w:rsid w:val="251E90E6"/>
    <w:rsid w:val="25271F7C"/>
    <w:rsid w:val="25282BEB"/>
    <w:rsid w:val="2538BD11"/>
    <w:rsid w:val="253A3E96"/>
    <w:rsid w:val="253E01A6"/>
    <w:rsid w:val="253FFA1E"/>
    <w:rsid w:val="2546C417"/>
    <w:rsid w:val="25537EA2"/>
    <w:rsid w:val="255F8A64"/>
    <w:rsid w:val="25853C51"/>
    <w:rsid w:val="258CEFE7"/>
    <w:rsid w:val="258EE12D"/>
    <w:rsid w:val="258FAFDC"/>
    <w:rsid w:val="25A97E4E"/>
    <w:rsid w:val="25AB76BA"/>
    <w:rsid w:val="25BB6BD0"/>
    <w:rsid w:val="25BE1533"/>
    <w:rsid w:val="25C4D5BC"/>
    <w:rsid w:val="25DB273B"/>
    <w:rsid w:val="25DD1F8C"/>
    <w:rsid w:val="260C414E"/>
    <w:rsid w:val="260E2757"/>
    <w:rsid w:val="26325847"/>
    <w:rsid w:val="2637A0B5"/>
    <w:rsid w:val="2646CD01"/>
    <w:rsid w:val="264D8502"/>
    <w:rsid w:val="265159D6"/>
    <w:rsid w:val="26550991"/>
    <w:rsid w:val="26596A03"/>
    <w:rsid w:val="265C7B71"/>
    <w:rsid w:val="269AA0BA"/>
    <w:rsid w:val="26A1CFB9"/>
    <w:rsid w:val="26CD34DD"/>
    <w:rsid w:val="26CDE1B4"/>
    <w:rsid w:val="26D57E2B"/>
    <w:rsid w:val="26D5EADF"/>
    <w:rsid w:val="26D9A55B"/>
    <w:rsid w:val="26DE931C"/>
    <w:rsid w:val="26E3AF5C"/>
    <w:rsid w:val="26E44108"/>
    <w:rsid w:val="26F3AFC7"/>
    <w:rsid w:val="26FB8B85"/>
    <w:rsid w:val="270B8499"/>
    <w:rsid w:val="271110B7"/>
    <w:rsid w:val="27153582"/>
    <w:rsid w:val="2715F53F"/>
    <w:rsid w:val="2729DAED"/>
    <w:rsid w:val="273338A9"/>
    <w:rsid w:val="2738DFC1"/>
    <w:rsid w:val="2740D32C"/>
    <w:rsid w:val="2741F31C"/>
    <w:rsid w:val="2748D6FE"/>
    <w:rsid w:val="274B8B51"/>
    <w:rsid w:val="274D655F"/>
    <w:rsid w:val="277431A0"/>
    <w:rsid w:val="2785041D"/>
    <w:rsid w:val="2795EA68"/>
    <w:rsid w:val="27A21242"/>
    <w:rsid w:val="27A95584"/>
    <w:rsid w:val="27AC6B4C"/>
    <w:rsid w:val="27C7B5B6"/>
    <w:rsid w:val="27CF5C60"/>
    <w:rsid w:val="27EB2078"/>
    <w:rsid w:val="27F45098"/>
    <w:rsid w:val="2801D819"/>
    <w:rsid w:val="2807B07B"/>
    <w:rsid w:val="280C5C45"/>
    <w:rsid w:val="2812ED8F"/>
    <w:rsid w:val="281A67E0"/>
    <w:rsid w:val="281E6BEC"/>
    <w:rsid w:val="28222B6A"/>
    <w:rsid w:val="2823F3D8"/>
    <w:rsid w:val="282F1A78"/>
    <w:rsid w:val="283CF44B"/>
    <w:rsid w:val="28404B3C"/>
    <w:rsid w:val="284274E0"/>
    <w:rsid w:val="284D85B1"/>
    <w:rsid w:val="2864AD9F"/>
    <w:rsid w:val="2864BAE6"/>
    <w:rsid w:val="286D359C"/>
    <w:rsid w:val="2874A6A6"/>
    <w:rsid w:val="287D62D5"/>
    <w:rsid w:val="2882B352"/>
    <w:rsid w:val="28886A77"/>
    <w:rsid w:val="28977A91"/>
    <w:rsid w:val="289F6C1E"/>
    <w:rsid w:val="28AE3168"/>
    <w:rsid w:val="28B00F01"/>
    <w:rsid w:val="28B9D5DE"/>
    <w:rsid w:val="28D9FC15"/>
    <w:rsid w:val="28DA3FF6"/>
    <w:rsid w:val="28E1E949"/>
    <w:rsid w:val="29005C08"/>
    <w:rsid w:val="29164796"/>
    <w:rsid w:val="2937AAC0"/>
    <w:rsid w:val="293A7813"/>
    <w:rsid w:val="293B92F5"/>
    <w:rsid w:val="295145A6"/>
    <w:rsid w:val="296774B9"/>
    <w:rsid w:val="296ADB08"/>
    <w:rsid w:val="297EC973"/>
    <w:rsid w:val="298622B4"/>
    <w:rsid w:val="29869607"/>
    <w:rsid w:val="298FFD58"/>
    <w:rsid w:val="29A6A7E4"/>
    <w:rsid w:val="29A9A088"/>
    <w:rsid w:val="29ADC27E"/>
    <w:rsid w:val="29B5A0DC"/>
    <w:rsid w:val="29B740E1"/>
    <w:rsid w:val="29CA1C09"/>
    <w:rsid w:val="29CE97BF"/>
    <w:rsid w:val="29D20EE6"/>
    <w:rsid w:val="29D95764"/>
    <w:rsid w:val="29DD92B6"/>
    <w:rsid w:val="29EFE5E8"/>
    <w:rsid w:val="29F7613E"/>
    <w:rsid w:val="29FA5D16"/>
    <w:rsid w:val="2A0CD48C"/>
    <w:rsid w:val="2A150F99"/>
    <w:rsid w:val="2A17856D"/>
    <w:rsid w:val="2A1C12BE"/>
    <w:rsid w:val="2A1C3703"/>
    <w:rsid w:val="2A2123DB"/>
    <w:rsid w:val="2A2CB392"/>
    <w:rsid w:val="2A3126AB"/>
    <w:rsid w:val="2A4B0DA8"/>
    <w:rsid w:val="2A5218E9"/>
    <w:rsid w:val="2A6B4102"/>
    <w:rsid w:val="2A723A1F"/>
    <w:rsid w:val="2A7389D6"/>
    <w:rsid w:val="2A7C2B93"/>
    <w:rsid w:val="2A7FDCE0"/>
    <w:rsid w:val="2A8A8550"/>
    <w:rsid w:val="2AA779EA"/>
    <w:rsid w:val="2ABC60D5"/>
    <w:rsid w:val="2AC41107"/>
    <w:rsid w:val="2AC733F5"/>
    <w:rsid w:val="2AECB547"/>
    <w:rsid w:val="2AFD94D2"/>
    <w:rsid w:val="2B00E6C9"/>
    <w:rsid w:val="2B01D57A"/>
    <w:rsid w:val="2B0C2692"/>
    <w:rsid w:val="2B187164"/>
    <w:rsid w:val="2B20552B"/>
    <w:rsid w:val="2B394409"/>
    <w:rsid w:val="2B3C2288"/>
    <w:rsid w:val="2B3D008C"/>
    <w:rsid w:val="2B50DC0C"/>
    <w:rsid w:val="2B5E4481"/>
    <w:rsid w:val="2B7387C8"/>
    <w:rsid w:val="2B88C852"/>
    <w:rsid w:val="2B9033A5"/>
    <w:rsid w:val="2B9A6682"/>
    <w:rsid w:val="2BAE5F16"/>
    <w:rsid w:val="2BBBE171"/>
    <w:rsid w:val="2BE7270B"/>
    <w:rsid w:val="2C1B5938"/>
    <w:rsid w:val="2C45CB44"/>
    <w:rsid w:val="2C46115E"/>
    <w:rsid w:val="2C4AABFD"/>
    <w:rsid w:val="2C71D3EA"/>
    <w:rsid w:val="2C73C24E"/>
    <w:rsid w:val="2C7D1ED5"/>
    <w:rsid w:val="2C7DE670"/>
    <w:rsid w:val="2C8A8651"/>
    <w:rsid w:val="2CB2B978"/>
    <w:rsid w:val="2CBBDF2B"/>
    <w:rsid w:val="2D21475C"/>
    <w:rsid w:val="2D2B70FD"/>
    <w:rsid w:val="2D3450AA"/>
    <w:rsid w:val="2D5DA811"/>
    <w:rsid w:val="2D669CB0"/>
    <w:rsid w:val="2D6DDDF6"/>
    <w:rsid w:val="2D7F4DE7"/>
    <w:rsid w:val="2DA2B33C"/>
    <w:rsid w:val="2DAE5D48"/>
    <w:rsid w:val="2DBA4807"/>
    <w:rsid w:val="2DBEFFD9"/>
    <w:rsid w:val="2DC351B0"/>
    <w:rsid w:val="2DCDBFAE"/>
    <w:rsid w:val="2DD8C23D"/>
    <w:rsid w:val="2DE8CAEA"/>
    <w:rsid w:val="2DE982E2"/>
    <w:rsid w:val="2DF97C9C"/>
    <w:rsid w:val="2DFB6129"/>
    <w:rsid w:val="2DFE2CF1"/>
    <w:rsid w:val="2E094D9C"/>
    <w:rsid w:val="2E0F3160"/>
    <w:rsid w:val="2E1AE1E3"/>
    <w:rsid w:val="2E24D7BB"/>
    <w:rsid w:val="2E255E53"/>
    <w:rsid w:val="2E26225C"/>
    <w:rsid w:val="2E3E37AB"/>
    <w:rsid w:val="2E44C947"/>
    <w:rsid w:val="2E67DD28"/>
    <w:rsid w:val="2E85511A"/>
    <w:rsid w:val="2E8E2ADE"/>
    <w:rsid w:val="2EA5F10D"/>
    <w:rsid w:val="2EAA9918"/>
    <w:rsid w:val="2EAE60D8"/>
    <w:rsid w:val="2EB09AFB"/>
    <w:rsid w:val="2EB6C027"/>
    <w:rsid w:val="2EB82121"/>
    <w:rsid w:val="2EC0EBCB"/>
    <w:rsid w:val="2ED90CB6"/>
    <w:rsid w:val="2EF66FFC"/>
    <w:rsid w:val="2F1AD9B8"/>
    <w:rsid w:val="2F1DF7C4"/>
    <w:rsid w:val="2F576FF2"/>
    <w:rsid w:val="2F578E07"/>
    <w:rsid w:val="2F5A96EC"/>
    <w:rsid w:val="2F6CEE77"/>
    <w:rsid w:val="2F6DB286"/>
    <w:rsid w:val="2F6EBCEF"/>
    <w:rsid w:val="2F71A4C9"/>
    <w:rsid w:val="2F75B992"/>
    <w:rsid w:val="2F7F2DFF"/>
    <w:rsid w:val="2FBE69BB"/>
    <w:rsid w:val="2FC785A5"/>
    <w:rsid w:val="2FD29417"/>
    <w:rsid w:val="2FDDBBE6"/>
    <w:rsid w:val="2FDE57F9"/>
    <w:rsid w:val="301FF036"/>
    <w:rsid w:val="3026F3E6"/>
    <w:rsid w:val="30310FE0"/>
    <w:rsid w:val="305010CB"/>
    <w:rsid w:val="30503064"/>
    <w:rsid w:val="3063A46F"/>
    <w:rsid w:val="3063DD55"/>
    <w:rsid w:val="3066F7C9"/>
    <w:rsid w:val="306921C8"/>
    <w:rsid w:val="3081BFAB"/>
    <w:rsid w:val="308DC7FD"/>
    <w:rsid w:val="30914831"/>
    <w:rsid w:val="309A6CA6"/>
    <w:rsid w:val="309FF284"/>
    <w:rsid w:val="30BA9A97"/>
    <w:rsid w:val="30C88F27"/>
    <w:rsid w:val="30D677E3"/>
    <w:rsid w:val="30E41852"/>
    <w:rsid w:val="30E52CEA"/>
    <w:rsid w:val="30EFBDB5"/>
    <w:rsid w:val="30F01BE1"/>
    <w:rsid w:val="30FD57DD"/>
    <w:rsid w:val="3115C2BE"/>
    <w:rsid w:val="31173BD1"/>
    <w:rsid w:val="3129A1AD"/>
    <w:rsid w:val="31321FF0"/>
    <w:rsid w:val="3135B633"/>
    <w:rsid w:val="313BBCC5"/>
    <w:rsid w:val="3140EC6A"/>
    <w:rsid w:val="31427118"/>
    <w:rsid w:val="3145638E"/>
    <w:rsid w:val="315DCD52"/>
    <w:rsid w:val="31760365"/>
    <w:rsid w:val="317C0129"/>
    <w:rsid w:val="318CB957"/>
    <w:rsid w:val="319DCC66"/>
    <w:rsid w:val="31BC4458"/>
    <w:rsid w:val="31D0A7F6"/>
    <w:rsid w:val="31EEBE3D"/>
    <w:rsid w:val="31F8FC06"/>
    <w:rsid w:val="3201E36E"/>
    <w:rsid w:val="3217A40E"/>
    <w:rsid w:val="323813BA"/>
    <w:rsid w:val="324588CB"/>
    <w:rsid w:val="325CD046"/>
    <w:rsid w:val="325D3FAE"/>
    <w:rsid w:val="3268CB25"/>
    <w:rsid w:val="326E1DC8"/>
    <w:rsid w:val="328BF554"/>
    <w:rsid w:val="32946A73"/>
    <w:rsid w:val="329B10F0"/>
    <w:rsid w:val="329F11C2"/>
    <w:rsid w:val="32A108A7"/>
    <w:rsid w:val="32AB9F5E"/>
    <w:rsid w:val="32B14FDD"/>
    <w:rsid w:val="32B84DCC"/>
    <w:rsid w:val="32BBA8A5"/>
    <w:rsid w:val="32D3CA74"/>
    <w:rsid w:val="32DD887E"/>
    <w:rsid w:val="33062491"/>
    <w:rsid w:val="3309D00C"/>
    <w:rsid w:val="331DA446"/>
    <w:rsid w:val="333E0467"/>
    <w:rsid w:val="334454B4"/>
    <w:rsid w:val="336650F4"/>
    <w:rsid w:val="3375B4A7"/>
    <w:rsid w:val="33893748"/>
    <w:rsid w:val="339295B6"/>
    <w:rsid w:val="33AEC7E0"/>
    <w:rsid w:val="33BDD31E"/>
    <w:rsid w:val="33CEBDC7"/>
    <w:rsid w:val="33D568A2"/>
    <w:rsid w:val="33E6DA35"/>
    <w:rsid w:val="33F1DA56"/>
    <w:rsid w:val="33F7D5E0"/>
    <w:rsid w:val="33F7F750"/>
    <w:rsid w:val="3404E35C"/>
    <w:rsid w:val="34051CA6"/>
    <w:rsid w:val="3405C0F0"/>
    <w:rsid w:val="34089BFB"/>
    <w:rsid w:val="34123E8E"/>
    <w:rsid w:val="34173B90"/>
    <w:rsid w:val="341EF3F0"/>
    <w:rsid w:val="3421A322"/>
    <w:rsid w:val="34363CDE"/>
    <w:rsid w:val="343B4CFD"/>
    <w:rsid w:val="34447E77"/>
    <w:rsid w:val="346D2783"/>
    <w:rsid w:val="34700A9B"/>
    <w:rsid w:val="3471ED31"/>
    <w:rsid w:val="3472C525"/>
    <w:rsid w:val="347F9381"/>
    <w:rsid w:val="34961B00"/>
    <w:rsid w:val="349BBEF3"/>
    <w:rsid w:val="34A672DD"/>
    <w:rsid w:val="34A684F2"/>
    <w:rsid w:val="34BAB532"/>
    <w:rsid w:val="34BB12F3"/>
    <w:rsid w:val="34C4B708"/>
    <w:rsid w:val="34C4E53C"/>
    <w:rsid w:val="34D22DA8"/>
    <w:rsid w:val="34D33A55"/>
    <w:rsid w:val="34DEC5CD"/>
    <w:rsid w:val="34E3B2AC"/>
    <w:rsid w:val="34EF2309"/>
    <w:rsid w:val="350907B4"/>
    <w:rsid w:val="350CC2D7"/>
    <w:rsid w:val="351D5230"/>
    <w:rsid w:val="351D5AD5"/>
    <w:rsid w:val="352B335B"/>
    <w:rsid w:val="3530A75F"/>
    <w:rsid w:val="35361F53"/>
    <w:rsid w:val="353667B7"/>
    <w:rsid w:val="35415175"/>
    <w:rsid w:val="35430C0D"/>
    <w:rsid w:val="3573526E"/>
    <w:rsid w:val="35858F21"/>
    <w:rsid w:val="35A4C953"/>
    <w:rsid w:val="35A5C4B8"/>
    <w:rsid w:val="35C8B355"/>
    <w:rsid w:val="35CD8A6E"/>
    <w:rsid w:val="35D4CB87"/>
    <w:rsid w:val="35DA225A"/>
    <w:rsid w:val="35F27507"/>
    <w:rsid w:val="36029248"/>
    <w:rsid w:val="360B82F0"/>
    <w:rsid w:val="36159D1D"/>
    <w:rsid w:val="3637A27F"/>
    <w:rsid w:val="363E53B3"/>
    <w:rsid w:val="365A7B57"/>
    <w:rsid w:val="365B792A"/>
    <w:rsid w:val="366C9E20"/>
    <w:rsid w:val="3675AC8B"/>
    <w:rsid w:val="367A63E2"/>
    <w:rsid w:val="3681F42C"/>
    <w:rsid w:val="3686ABF5"/>
    <w:rsid w:val="368D2AB2"/>
    <w:rsid w:val="36A0F095"/>
    <w:rsid w:val="36A9BA2D"/>
    <w:rsid w:val="36D843D5"/>
    <w:rsid w:val="36EDE6E6"/>
    <w:rsid w:val="36EE3E35"/>
    <w:rsid w:val="3709A16C"/>
    <w:rsid w:val="370A2220"/>
    <w:rsid w:val="370DBA14"/>
    <w:rsid w:val="3718E59D"/>
    <w:rsid w:val="371AE008"/>
    <w:rsid w:val="3743FBDD"/>
    <w:rsid w:val="37495AB6"/>
    <w:rsid w:val="3749DC22"/>
    <w:rsid w:val="37545D9A"/>
    <w:rsid w:val="3761D98A"/>
    <w:rsid w:val="378576E0"/>
    <w:rsid w:val="378DFF27"/>
    <w:rsid w:val="37951D9B"/>
    <w:rsid w:val="379BC2DA"/>
    <w:rsid w:val="37A346D7"/>
    <w:rsid w:val="37AB35A8"/>
    <w:rsid w:val="37AB8385"/>
    <w:rsid w:val="37BE3AA4"/>
    <w:rsid w:val="37C15B66"/>
    <w:rsid w:val="37C8E893"/>
    <w:rsid w:val="37CA9B39"/>
    <w:rsid w:val="380FCE13"/>
    <w:rsid w:val="38262951"/>
    <w:rsid w:val="382AECFE"/>
    <w:rsid w:val="382E97AB"/>
    <w:rsid w:val="382F1471"/>
    <w:rsid w:val="383B17D8"/>
    <w:rsid w:val="3842AE3D"/>
    <w:rsid w:val="3855231D"/>
    <w:rsid w:val="38828F0D"/>
    <w:rsid w:val="38922528"/>
    <w:rsid w:val="3898EB47"/>
    <w:rsid w:val="38CACBE7"/>
    <w:rsid w:val="38DCD7F7"/>
    <w:rsid w:val="38E49146"/>
    <w:rsid w:val="38F40789"/>
    <w:rsid w:val="38F722CA"/>
    <w:rsid w:val="38FA6534"/>
    <w:rsid w:val="3912CD7A"/>
    <w:rsid w:val="3913EBA2"/>
    <w:rsid w:val="39179D0D"/>
    <w:rsid w:val="391AC1E4"/>
    <w:rsid w:val="39211779"/>
    <w:rsid w:val="39219BFE"/>
    <w:rsid w:val="3922C3DB"/>
    <w:rsid w:val="3926BC97"/>
    <w:rsid w:val="3945ACA1"/>
    <w:rsid w:val="39517E1D"/>
    <w:rsid w:val="396EFC65"/>
    <w:rsid w:val="39727449"/>
    <w:rsid w:val="39743962"/>
    <w:rsid w:val="397C6A2F"/>
    <w:rsid w:val="397F1D86"/>
    <w:rsid w:val="398EE538"/>
    <w:rsid w:val="399061BB"/>
    <w:rsid w:val="39A5E11B"/>
    <w:rsid w:val="39A6E05F"/>
    <w:rsid w:val="39A74330"/>
    <w:rsid w:val="39A8EDE7"/>
    <w:rsid w:val="39B389CF"/>
    <w:rsid w:val="39C270AC"/>
    <w:rsid w:val="39C4D78D"/>
    <w:rsid w:val="39E7E56F"/>
    <w:rsid w:val="39EBC0EB"/>
    <w:rsid w:val="39FE23AA"/>
    <w:rsid w:val="3A1A2F02"/>
    <w:rsid w:val="3A271CF6"/>
    <w:rsid w:val="3A3CC519"/>
    <w:rsid w:val="3A485F10"/>
    <w:rsid w:val="3A50F18A"/>
    <w:rsid w:val="3A54B1A3"/>
    <w:rsid w:val="3A5A7B51"/>
    <w:rsid w:val="3A5BB5BD"/>
    <w:rsid w:val="3A6BDDB4"/>
    <w:rsid w:val="3A738E5F"/>
    <w:rsid w:val="3A7677E4"/>
    <w:rsid w:val="3A79A3D1"/>
    <w:rsid w:val="3A827A30"/>
    <w:rsid w:val="3A87C901"/>
    <w:rsid w:val="3ABEF268"/>
    <w:rsid w:val="3AC688D3"/>
    <w:rsid w:val="3AD76F31"/>
    <w:rsid w:val="3AE223ED"/>
    <w:rsid w:val="3B0A4BF0"/>
    <w:rsid w:val="3B1AC982"/>
    <w:rsid w:val="3B26EE36"/>
    <w:rsid w:val="3B2EC2C9"/>
    <w:rsid w:val="3B35B156"/>
    <w:rsid w:val="3B3678A5"/>
    <w:rsid w:val="3B4A0624"/>
    <w:rsid w:val="3B52C8BE"/>
    <w:rsid w:val="3B6A6066"/>
    <w:rsid w:val="3B80C881"/>
    <w:rsid w:val="3B88A8E6"/>
    <w:rsid w:val="3B8E7031"/>
    <w:rsid w:val="3BA249D4"/>
    <w:rsid w:val="3BAD8468"/>
    <w:rsid w:val="3BB1A030"/>
    <w:rsid w:val="3BB2B764"/>
    <w:rsid w:val="3BB58788"/>
    <w:rsid w:val="3BBD5641"/>
    <w:rsid w:val="3BC29333"/>
    <w:rsid w:val="3BC4DEED"/>
    <w:rsid w:val="3BC9F40E"/>
    <w:rsid w:val="3BD85101"/>
    <w:rsid w:val="3BE0226A"/>
    <w:rsid w:val="3BED1E82"/>
    <w:rsid w:val="3BF147C0"/>
    <w:rsid w:val="3BF63728"/>
    <w:rsid w:val="3BF698CB"/>
    <w:rsid w:val="3BF989FA"/>
    <w:rsid w:val="3C09278B"/>
    <w:rsid w:val="3C199AEC"/>
    <w:rsid w:val="3C4054A8"/>
    <w:rsid w:val="3C4A854C"/>
    <w:rsid w:val="3C5EC47B"/>
    <w:rsid w:val="3C66BA03"/>
    <w:rsid w:val="3C6F81AF"/>
    <w:rsid w:val="3C8601BA"/>
    <w:rsid w:val="3C999FF4"/>
    <w:rsid w:val="3C9A3C36"/>
    <w:rsid w:val="3CA9C3F7"/>
    <w:rsid w:val="3CAF6449"/>
    <w:rsid w:val="3CB28BB0"/>
    <w:rsid w:val="3CE0F448"/>
    <w:rsid w:val="3CE1528B"/>
    <w:rsid w:val="3CE376D9"/>
    <w:rsid w:val="3CEA4599"/>
    <w:rsid w:val="3D180064"/>
    <w:rsid w:val="3D192A52"/>
    <w:rsid w:val="3D1E9D47"/>
    <w:rsid w:val="3D3913F5"/>
    <w:rsid w:val="3D3F30AD"/>
    <w:rsid w:val="3D42504F"/>
    <w:rsid w:val="3D44EF67"/>
    <w:rsid w:val="3D4E7814"/>
    <w:rsid w:val="3D5D2C03"/>
    <w:rsid w:val="3D661BB6"/>
    <w:rsid w:val="3D6E9397"/>
    <w:rsid w:val="3D70D0EF"/>
    <w:rsid w:val="3D716468"/>
    <w:rsid w:val="3D7A1377"/>
    <w:rsid w:val="3D7E5C5F"/>
    <w:rsid w:val="3D92B7E7"/>
    <w:rsid w:val="3DC7FD5F"/>
    <w:rsid w:val="3DD4EF0E"/>
    <w:rsid w:val="3DDB51D4"/>
    <w:rsid w:val="3DE5E1FA"/>
    <w:rsid w:val="3DF1D670"/>
    <w:rsid w:val="3DFAACCB"/>
    <w:rsid w:val="3DFD7638"/>
    <w:rsid w:val="3E0ED420"/>
    <w:rsid w:val="3E151DD4"/>
    <w:rsid w:val="3E1D401C"/>
    <w:rsid w:val="3E22AA73"/>
    <w:rsid w:val="3E2372D7"/>
    <w:rsid w:val="3E2AC2BF"/>
    <w:rsid w:val="3E3896A9"/>
    <w:rsid w:val="3E3DE08A"/>
    <w:rsid w:val="3E41BBB7"/>
    <w:rsid w:val="3E4B5C34"/>
    <w:rsid w:val="3E53DBA9"/>
    <w:rsid w:val="3E642E74"/>
    <w:rsid w:val="3E664404"/>
    <w:rsid w:val="3E698B16"/>
    <w:rsid w:val="3E796806"/>
    <w:rsid w:val="3EBC5064"/>
    <w:rsid w:val="3EC5D161"/>
    <w:rsid w:val="3EC61DF3"/>
    <w:rsid w:val="3ED20A52"/>
    <w:rsid w:val="3EF2314C"/>
    <w:rsid w:val="3EF91C3D"/>
    <w:rsid w:val="3F34B7F3"/>
    <w:rsid w:val="3F497529"/>
    <w:rsid w:val="3F4A96E3"/>
    <w:rsid w:val="3F5EA9BD"/>
    <w:rsid w:val="3F733795"/>
    <w:rsid w:val="3F774C9E"/>
    <w:rsid w:val="3F8A84DE"/>
    <w:rsid w:val="3F8C4076"/>
    <w:rsid w:val="3F953DC3"/>
    <w:rsid w:val="3FA2DE02"/>
    <w:rsid w:val="3FA3792C"/>
    <w:rsid w:val="3FA87CE4"/>
    <w:rsid w:val="3FAFFD6C"/>
    <w:rsid w:val="3FB01DA1"/>
    <w:rsid w:val="3FB3B215"/>
    <w:rsid w:val="3FB4F82D"/>
    <w:rsid w:val="3FC1100E"/>
    <w:rsid w:val="3FC41974"/>
    <w:rsid w:val="3FC9AA63"/>
    <w:rsid w:val="3FEC82E8"/>
    <w:rsid w:val="3FF32C9B"/>
    <w:rsid w:val="3FF89EDA"/>
    <w:rsid w:val="400B917E"/>
    <w:rsid w:val="4011474F"/>
    <w:rsid w:val="404A269A"/>
    <w:rsid w:val="40892EB4"/>
    <w:rsid w:val="4095806D"/>
    <w:rsid w:val="40AD3BD8"/>
    <w:rsid w:val="40AF5F5D"/>
    <w:rsid w:val="40C1AA76"/>
    <w:rsid w:val="40C1C595"/>
    <w:rsid w:val="40D7FD78"/>
    <w:rsid w:val="40DD3CE6"/>
    <w:rsid w:val="40E74EBC"/>
    <w:rsid w:val="40E91210"/>
    <w:rsid w:val="40EC171E"/>
    <w:rsid w:val="41008829"/>
    <w:rsid w:val="41010F79"/>
    <w:rsid w:val="41048DDD"/>
    <w:rsid w:val="4115957D"/>
    <w:rsid w:val="411DAB0C"/>
    <w:rsid w:val="41433E7C"/>
    <w:rsid w:val="4158013A"/>
    <w:rsid w:val="41594D27"/>
    <w:rsid w:val="415C5ECD"/>
    <w:rsid w:val="415F170A"/>
    <w:rsid w:val="41661495"/>
    <w:rsid w:val="418B898D"/>
    <w:rsid w:val="4193981E"/>
    <w:rsid w:val="41B3E8DF"/>
    <w:rsid w:val="41DA718F"/>
    <w:rsid w:val="41DF30CB"/>
    <w:rsid w:val="41FD3D4C"/>
    <w:rsid w:val="420014E7"/>
    <w:rsid w:val="42004F7B"/>
    <w:rsid w:val="422FCB2B"/>
    <w:rsid w:val="4242C823"/>
    <w:rsid w:val="4245D9AD"/>
    <w:rsid w:val="4246D27A"/>
    <w:rsid w:val="424B038C"/>
    <w:rsid w:val="4254CA91"/>
    <w:rsid w:val="42782DE9"/>
    <w:rsid w:val="427BCBD1"/>
    <w:rsid w:val="4288B3BC"/>
    <w:rsid w:val="42986250"/>
    <w:rsid w:val="42B6ED18"/>
    <w:rsid w:val="42CCC27D"/>
    <w:rsid w:val="42E072BE"/>
    <w:rsid w:val="42E0BA26"/>
    <w:rsid w:val="42F7F5B8"/>
    <w:rsid w:val="42FA6666"/>
    <w:rsid w:val="430131E7"/>
    <w:rsid w:val="430EB38D"/>
    <w:rsid w:val="431D5794"/>
    <w:rsid w:val="43315E90"/>
    <w:rsid w:val="43389EF3"/>
    <w:rsid w:val="43430AE9"/>
    <w:rsid w:val="434D5D2A"/>
    <w:rsid w:val="4351F226"/>
    <w:rsid w:val="4362DC3C"/>
    <w:rsid w:val="4366B1C6"/>
    <w:rsid w:val="437DB2CF"/>
    <w:rsid w:val="43ABB52A"/>
    <w:rsid w:val="43B4151D"/>
    <w:rsid w:val="43B8CE68"/>
    <w:rsid w:val="43C2A420"/>
    <w:rsid w:val="43CE2E2C"/>
    <w:rsid w:val="43E31273"/>
    <w:rsid w:val="43E767BE"/>
    <w:rsid w:val="43F82C14"/>
    <w:rsid w:val="4409E10F"/>
    <w:rsid w:val="442A092E"/>
    <w:rsid w:val="442AB736"/>
    <w:rsid w:val="442D72AC"/>
    <w:rsid w:val="44365387"/>
    <w:rsid w:val="4452773B"/>
    <w:rsid w:val="44590715"/>
    <w:rsid w:val="445C0A74"/>
    <w:rsid w:val="448472EC"/>
    <w:rsid w:val="4487C7F5"/>
    <w:rsid w:val="44A27081"/>
    <w:rsid w:val="44B3F1DF"/>
    <w:rsid w:val="44C089C2"/>
    <w:rsid w:val="44C1BCFD"/>
    <w:rsid w:val="44C950B1"/>
    <w:rsid w:val="44DD7C55"/>
    <w:rsid w:val="44E710C4"/>
    <w:rsid w:val="44FFA8F2"/>
    <w:rsid w:val="4514AE88"/>
    <w:rsid w:val="451BF514"/>
    <w:rsid w:val="451D2C68"/>
    <w:rsid w:val="4526A8D4"/>
    <w:rsid w:val="45301706"/>
    <w:rsid w:val="453499C3"/>
    <w:rsid w:val="45370402"/>
    <w:rsid w:val="4541931F"/>
    <w:rsid w:val="4549AA3F"/>
    <w:rsid w:val="454AD725"/>
    <w:rsid w:val="45571C8F"/>
    <w:rsid w:val="45689534"/>
    <w:rsid w:val="4577CB1D"/>
    <w:rsid w:val="457FB975"/>
    <w:rsid w:val="45A8D371"/>
    <w:rsid w:val="45B4A4E4"/>
    <w:rsid w:val="45CE4167"/>
    <w:rsid w:val="45DB8C75"/>
    <w:rsid w:val="45EAEC7B"/>
    <w:rsid w:val="45EDA5B7"/>
    <w:rsid w:val="460F9E70"/>
    <w:rsid w:val="461D5DDD"/>
    <w:rsid w:val="462A580F"/>
    <w:rsid w:val="462B3B9F"/>
    <w:rsid w:val="462FF022"/>
    <w:rsid w:val="46408E0C"/>
    <w:rsid w:val="4640B20D"/>
    <w:rsid w:val="464E77DE"/>
    <w:rsid w:val="465A815A"/>
    <w:rsid w:val="465EF1F3"/>
    <w:rsid w:val="467B0443"/>
    <w:rsid w:val="4687CA92"/>
    <w:rsid w:val="468D6BC9"/>
    <w:rsid w:val="4691A6C5"/>
    <w:rsid w:val="469FE2C5"/>
    <w:rsid w:val="46A63D4E"/>
    <w:rsid w:val="46BED6A5"/>
    <w:rsid w:val="46BFA1AB"/>
    <w:rsid w:val="46D0BB9A"/>
    <w:rsid w:val="46EB1A6B"/>
    <w:rsid w:val="46FBCF79"/>
    <w:rsid w:val="4706C592"/>
    <w:rsid w:val="471DCDE3"/>
    <w:rsid w:val="4720A8A3"/>
    <w:rsid w:val="472A6329"/>
    <w:rsid w:val="4737398E"/>
    <w:rsid w:val="475C2BDC"/>
    <w:rsid w:val="4777BD7A"/>
    <w:rsid w:val="47B610ED"/>
    <w:rsid w:val="47BB2204"/>
    <w:rsid w:val="47C0C024"/>
    <w:rsid w:val="47CF3F3E"/>
    <w:rsid w:val="47D12897"/>
    <w:rsid w:val="47DB2EDA"/>
    <w:rsid w:val="47E0303F"/>
    <w:rsid w:val="47E0C2E6"/>
    <w:rsid w:val="47E4B6AA"/>
    <w:rsid w:val="47F3CF20"/>
    <w:rsid w:val="47FC43B3"/>
    <w:rsid w:val="4815EEA8"/>
    <w:rsid w:val="482110F2"/>
    <w:rsid w:val="482BBDC6"/>
    <w:rsid w:val="4849F1FD"/>
    <w:rsid w:val="484DD2A5"/>
    <w:rsid w:val="484F77F1"/>
    <w:rsid w:val="48536052"/>
    <w:rsid w:val="4857C2EA"/>
    <w:rsid w:val="4859A0B6"/>
    <w:rsid w:val="48616F21"/>
    <w:rsid w:val="4870D4F5"/>
    <w:rsid w:val="487966F0"/>
    <w:rsid w:val="487F264D"/>
    <w:rsid w:val="4885095F"/>
    <w:rsid w:val="4887CE90"/>
    <w:rsid w:val="488B7903"/>
    <w:rsid w:val="488CC7FD"/>
    <w:rsid w:val="488D3611"/>
    <w:rsid w:val="48948516"/>
    <w:rsid w:val="4896F624"/>
    <w:rsid w:val="489C8CD6"/>
    <w:rsid w:val="489E869A"/>
    <w:rsid w:val="48B20252"/>
    <w:rsid w:val="48BD4044"/>
    <w:rsid w:val="48C2EC03"/>
    <w:rsid w:val="48C4CC3E"/>
    <w:rsid w:val="48C92E65"/>
    <w:rsid w:val="48CC20CE"/>
    <w:rsid w:val="48D74BFE"/>
    <w:rsid w:val="48DCC5A2"/>
    <w:rsid w:val="48E5F77B"/>
    <w:rsid w:val="48EB0ECE"/>
    <w:rsid w:val="48F8A134"/>
    <w:rsid w:val="491FA177"/>
    <w:rsid w:val="4921A9B3"/>
    <w:rsid w:val="492B6DEC"/>
    <w:rsid w:val="493698A4"/>
    <w:rsid w:val="49395600"/>
    <w:rsid w:val="4940D76C"/>
    <w:rsid w:val="49450C4B"/>
    <w:rsid w:val="4950BBCA"/>
    <w:rsid w:val="495C1CE6"/>
    <w:rsid w:val="495F4CBE"/>
    <w:rsid w:val="495FB337"/>
    <w:rsid w:val="4969588F"/>
    <w:rsid w:val="4996CD31"/>
    <w:rsid w:val="49970C3F"/>
    <w:rsid w:val="499AE283"/>
    <w:rsid w:val="499C0FCE"/>
    <w:rsid w:val="49A7C5FB"/>
    <w:rsid w:val="49A9A90A"/>
    <w:rsid w:val="49AFE8B9"/>
    <w:rsid w:val="49B5B298"/>
    <w:rsid w:val="49C1C125"/>
    <w:rsid w:val="49D7C753"/>
    <w:rsid w:val="49DB6CBC"/>
    <w:rsid w:val="49DE8010"/>
    <w:rsid w:val="49E3F8B3"/>
    <w:rsid w:val="49E5ADAC"/>
    <w:rsid w:val="49FA8634"/>
    <w:rsid w:val="49FCA0FF"/>
    <w:rsid w:val="4A05B222"/>
    <w:rsid w:val="4A1F32D9"/>
    <w:rsid w:val="4A2552A3"/>
    <w:rsid w:val="4A3C869B"/>
    <w:rsid w:val="4A464817"/>
    <w:rsid w:val="4A5EAEF3"/>
    <w:rsid w:val="4A6AEC1F"/>
    <w:rsid w:val="4A93148B"/>
    <w:rsid w:val="4A9995C2"/>
    <w:rsid w:val="4AC05E05"/>
    <w:rsid w:val="4ACA7E53"/>
    <w:rsid w:val="4AD26D1B"/>
    <w:rsid w:val="4AD3E3F0"/>
    <w:rsid w:val="4AD61EA1"/>
    <w:rsid w:val="4B007C11"/>
    <w:rsid w:val="4B06C050"/>
    <w:rsid w:val="4B0B76DF"/>
    <w:rsid w:val="4B0E198A"/>
    <w:rsid w:val="4B32104D"/>
    <w:rsid w:val="4B3A4B1C"/>
    <w:rsid w:val="4B46036C"/>
    <w:rsid w:val="4B462935"/>
    <w:rsid w:val="4B59ACBB"/>
    <w:rsid w:val="4B612823"/>
    <w:rsid w:val="4B771394"/>
    <w:rsid w:val="4B7CC076"/>
    <w:rsid w:val="4B8392EF"/>
    <w:rsid w:val="4B9BE6EF"/>
    <w:rsid w:val="4BA0FBFD"/>
    <w:rsid w:val="4BAB7C06"/>
    <w:rsid w:val="4BB8F140"/>
    <w:rsid w:val="4BBED1D3"/>
    <w:rsid w:val="4BBFD436"/>
    <w:rsid w:val="4BCBAF1C"/>
    <w:rsid w:val="4BDA5A68"/>
    <w:rsid w:val="4BF00061"/>
    <w:rsid w:val="4BF4BF45"/>
    <w:rsid w:val="4BF6E310"/>
    <w:rsid w:val="4BF87C1B"/>
    <w:rsid w:val="4BFA991F"/>
    <w:rsid w:val="4C09A7AF"/>
    <w:rsid w:val="4C14B06A"/>
    <w:rsid w:val="4C16B5D0"/>
    <w:rsid w:val="4C2BCBA1"/>
    <w:rsid w:val="4C3CCF58"/>
    <w:rsid w:val="4C40907C"/>
    <w:rsid w:val="4C42F9B2"/>
    <w:rsid w:val="4C4BECB6"/>
    <w:rsid w:val="4C553780"/>
    <w:rsid w:val="4C67A972"/>
    <w:rsid w:val="4C6F4783"/>
    <w:rsid w:val="4C7DB4B4"/>
    <w:rsid w:val="4C8D7AED"/>
    <w:rsid w:val="4C95006B"/>
    <w:rsid w:val="4C9A2AC0"/>
    <w:rsid w:val="4C9AA025"/>
    <w:rsid w:val="4CA04933"/>
    <w:rsid w:val="4CC3E1FC"/>
    <w:rsid w:val="4CE2540A"/>
    <w:rsid w:val="4CE921FC"/>
    <w:rsid w:val="4CF14E4C"/>
    <w:rsid w:val="4CFAF949"/>
    <w:rsid w:val="4D07C25F"/>
    <w:rsid w:val="4D1E5946"/>
    <w:rsid w:val="4D1E94FA"/>
    <w:rsid w:val="4D25B187"/>
    <w:rsid w:val="4D313D68"/>
    <w:rsid w:val="4D40A6A6"/>
    <w:rsid w:val="4D4301CA"/>
    <w:rsid w:val="4D4872F5"/>
    <w:rsid w:val="4D535942"/>
    <w:rsid w:val="4D684584"/>
    <w:rsid w:val="4D6FFE32"/>
    <w:rsid w:val="4D71E28C"/>
    <w:rsid w:val="4D73FB80"/>
    <w:rsid w:val="4D7601B0"/>
    <w:rsid w:val="4D8509E9"/>
    <w:rsid w:val="4D87EEC6"/>
    <w:rsid w:val="4D8A02F9"/>
    <w:rsid w:val="4DE36DDB"/>
    <w:rsid w:val="4E03952B"/>
    <w:rsid w:val="4E10D908"/>
    <w:rsid w:val="4E2C1B8E"/>
    <w:rsid w:val="4E3EE63A"/>
    <w:rsid w:val="4E44D50B"/>
    <w:rsid w:val="4E49F996"/>
    <w:rsid w:val="4E5E579B"/>
    <w:rsid w:val="4E5FD991"/>
    <w:rsid w:val="4E6D4735"/>
    <w:rsid w:val="4E6EC870"/>
    <w:rsid w:val="4E8025CF"/>
    <w:rsid w:val="4E8804BB"/>
    <w:rsid w:val="4E8C671D"/>
    <w:rsid w:val="4E9F2938"/>
    <w:rsid w:val="4EA5B3E8"/>
    <w:rsid w:val="4EA74AB2"/>
    <w:rsid w:val="4EB71774"/>
    <w:rsid w:val="4EB84AF9"/>
    <w:rsid w:val="4EC45B7F"/>
    <w:rsid w:val="4EEC78D3"/>
    <w:rsid w:val="4EF49621"/>
    <w:rsid w:val="4F05652C"/>
    <w:rsid w:val="4F5F8C7C"/>
    <w:rsid w:val="4F5FCDA3"/>
    <w:rsid w:val="4F607A2F"/>
    <w:rsid w:val="4F61D511"/>
    <w:rsid w:val="4F71C898"/>
    <w:rsid w:val="4F728C72"/>
    <w:rsid w:val="4F73EAE8"/>
    <w:rsid w:val="4F74CDF9"/>
    <w:rsid w:val="4F75656C"/>
    <w:rsid w:val="4FB8EA73"/>
    <w:rsid w:val="4FC041DF"/>
    <w:rsid w:val="4FC6E0E6"/>
    <w:rsid w:val="4FD2F097"/>
    <w:rsid w:val="4FF117E3"/>
    <w:rsid w:val="4FF6B95A"/>
    <w:rsid w:val="5011C1BC"/>
    <w:rsid w:val="501352E5"/>
    <w:rsid w:val="501754A5"/>
    <w:rsid w:val="50363BA6"/>
    <w:rsid w:val="503F6D0D"/>
    <w:rsid w:val="50485922"/>
    <w:rsid w:val="505640F9"/>
    <w:rsid w:val="506875A4"/>
    <w:rsid w:val="506E61EE"/>
    <w:rsid w:val="508321EB"/>
    <w:rsid w:val="509B1C1D"/>
    <w:rsid w:val="509B62D0"/>
    <w:rsid w:val="50A31A6C"/>
    <w:rsid w:val="50A3B6AF"/>
    <w:rsid w:val="50B46562"/>
    <w:rsid w:val="50BA2D96"/>
    <w:rsid w:val="50C5E93A"/>
    <w:rsid w:val="50C8030D"/>
    <w:rsid w:val="50D861F6"/>
    <w:rsid w:val="50DD18D2"/>
    <w:rsid w:val="50DFD5C1"/>
    <w:rsid w:val="50F1F42A"/>
    <w:rsid w:val="511DF2BA"/>
    <w:rsid w:val="511FB7D0"/>
    <w:rsid w:val="51256DDD"/>
    <w:rsid w:val="512BC814"/>
    <w:rsid w:val="512D82F7"/>
    <w:rsid w:val="5144ED55"/>
    <w:rsid w:val="51486BB2"/>
    <w:rsid w:val="51627065"/>
    <w:rsid w:val="5165E3A8"/>
    <w:rsid w:val="517C6942"/>
    <w:rsid w:val="518FEE10"/>
    <w:rsid w:val="519D5B86"/>
    <w:rsid w:val="51B0D1CB"/>
    <w:rsid w:val="51B5DA11"/>
    <w:rsid w:val="51B87E8B"/>
    <w:rsid w:val="51B93C02"/>
    <w:rsid w:val="51BEB5E7"/>
    <w:rsid w:val="51D10966"/>
    <w:rsid w:val="51D52C53"/>
    <w:rsid w:val="51DDB413"/>
    <w:rsid w:val="51E90912"/>
    <w:rsid w:val="51FC2EB6"/>
    <w:rsid w:val="5219BB49"/>
    <w:rsid w:val="521BFD37"/>
    <w:rsid w:val="521CBD69"/>
    <w:rsid w:val="521EC705"/>
    <w:rsid w:val="5220D718"/>
    <w:rsid w:val="522D117B"/>
    <w:rsid w:val="5238249B"/>
    <w:rsid w:val="524639A5"/>
    <w:rsid w:val="5255D963"/>
    <w:rsid w:val="526A32B1"/>
    <w:rsid w:val="526AA90D"/>
    <w:rsid w:val="528D97AE"/>
    <w:rsid w:val="52A13CF4"/>
    <w:rsid w:val="52BB0F15"/>
    <w:rsid w:val="52BF5805"/>
    <w:rsid w:val="52C8A55C"/>
    <w:rsid w:val="52CB41F3"/>
    <w:rsid w:val="52CC14BD"/>
    <w:rsid w:val="52CD8669"/>
    <w:rsid w:val="52E2B4AF"/>
    <w:rsid w:val="52ED4504"/>
    <w:rsid w:val="52F9C8B8"/>
    <w:rsid w:val="53048C2E"/>
    <w:rsid w:val="530C0CE5"/>
    <w:rsid w:val="531F04A7"/>
    <w:rsid w:val="532485E2"/>
    <w:rsid w:val="5336EF53"/>
    <w:rsid w:val="533A02FD"/>
    <w:rsid w:val="535B311F"/>
    <w:rsid w:val="535DBDB8"/>
    <w:rsid w:val="53607C26"/>
    <w:rsid w:val="5366C7F4"/>
    <w:rsid w:val="5368F596"/>
    <w:rsid w:val="536BCC7A"/>
    <w:rsid w:val="53834B51"/>
    <w:rsid w:val="538664FE"/>
    <w:rsid w:val="538684C8"/>
    <w:rsid w:val="5391537F"/>
    <w:rsid w:val="5397582C"/>
    <w:rsid w:val="539AC9D9"/>
    <w:rsid w:val="539F5B65"/>
    <w:rsid w:val="53B6EC2C"/>
    <w:rsid w:val="53C1888A"/>
    <w:rsid w:val="53D1A9F6"/>
    <w:rsid w:val="53D5E592"/>
    <w:rsid w:val="53DACBE8"/>
    <w:rsid w:val="53E3D755"/>
    <w:rsid w:val="53E74C13"/>
    <w:rsid w:val="53FB27F7"/>
    <w:rsid w:val="54079008"/>
    <w:rsid w:val="54447A2F"/>
    <w:rsid w:val="544E6227"/>
    <w:rsid w:val="546ABDA1"/>
    <w:rsid w:val="547A9B1A"/>
    <w:rsid w:val="547F07CA"/>
    <w:rsid w:val="549BF942"/>
    <w:rsid w:val="54A89038"/>
    <w:rsid w:val="54B3E31E"/>
    <w:rsid w:val="54D1E843"/>
    <w:rsid w:val="54D9143F"/>
    <w:rsid w:val="5508B533"/>
    <w:rsid w:val="55098115"/>
    <w:rsid w:val="551A7BFA"/>
    <w:rsid w:val="551F181D"/>
    <w:rsid w:val="551FD088"/>
    <w:rsid w:val="55290C8E"/>
    <w:rsid w:val="5534FEF8"/>
    <w:rsid w:val="5535D84F"/>
    <w:rsid w:val="55390C4D"/>
    <w:rsid w:val="5541E8D5"/>
    <w:rsid w:val="554C6397"/>
    <w:rsid w:val="556F2C00"/>
    <w:rsid w:val="5570DB0E"/>
    <w:rsid w:val="55751147"/>
    <w:rsid w:val="557AB52E"/>
    <w:rsid w:val="5586EB53"/>
    <w:rsid w:val="558AB44D"/>
    <w:rsid w:val="558AC3D5"/>
    <w:rsid w:val="5599D91D"/>
    <w:rsid w:val="559B58DC"/>
    <w:rsid w:val="559BD8DA"/>
    <w:rsid w:val="559F01C3"/>
    <w:rsid w:val="55DA7F67"/>
    <w:rsid w:val="55E69C95"/>
    <w:rsid w:val="55F058F6"/>
    <w:rsid w:val="55F8C882"/>
    <w:rsid w:val="560A1AA9"/>
    <w:rsid w:val="562A0CF0"/>
    <w:rsid w:val="5632DC58"/>
    <w:rsid w:val="56370094"/>
    <w:rsid w:val="56506EFB"/>
    <w:rsid w:val="566A137B"/>
    <w:rsid w:val="566E5639"/>
    <w:rsid w:val="567AA826"/>
    <w:rsid w:val="567D2446"/>
    <w:rsid w:val="56829887"/>
    <w:rsid w:val="56833B3F"/>
    <w:rsid w:val="5686FE1F"/>
    <w:rsid w:val="568C9D2C"/>
    <w:rsid w:val="5691087D"/>
    <w:rsid w:val="56966A08"/>
    <w:rsid w:val="56B484A0"/>
    <w:rsid w:val="56D67A09"/>
    <w:rsid w:val="56DFA584"/>
    <w:rsid w:val="56E237C9"/>
    <w:rsid w:val="56F88A12"/>
    <w:rsid w:val="56FDD9EA"/>
    <w:rsid w:val="5706ADB9"/>
    <w:rsid w:val="570B0248"/>
    <w:rsid w:val="572EF55B"/>
    <w:rsid w:val="5738B026"/>
    <w:rsid w:val="573C3A7C"/>
    <w:rsid w:val="57447B28"/>
    <w:rsid w:val="5753DC52"/>
    <w:rsid w:val="576A76D2"/>
    <w:rsid w:val="576CD727"/>
    <w:rsid w:val="57764D50"/>
    <w:rsid w:val="57889182"/>
    <w:rsid w:val="57890B32"/>
    <w:rsid w:val="578BAF9B"/>
    <w:rsid w:val="578DDE9B"/>
    <w:rsid w:val="57921A13"/>
    <w:rsid w:val="57AE2E0B"/>
    <w:rsid w:val="57E8EEF0"/>
    <w:rsid w:val="58053647"/>
    <w:rsid w:val="580DC5FD"/>
    <w:rsid w:val="580F30CF"/>
    <w:rsid w:val="5821E3CD"/>
    <w:rsid w:val="5824D633"/>
    <w:rsid w:val="5828CD11"/>
    <w:rsid w:val="582DC532"/>
    <w:rsid w:val="583E64AC"/>
    <w:rsid w:val="5843E9C3"/>
    <w:rsid w:val="584DA642"/>
    <w:rsid w:val="5853BD6A"/>
    <w:rsid w:val="5856B0EF"/>
    <w:rsid w:val="5863241F"/>
    <w:rsid w:val="586395AD"/>
    <w:rsid w:val="586BBE3D"/>
    <w:rsid w:val="588C9430"/>
    <w:rsid w:val="58966AE4"/>
    <w:rsid w:val="58A282B1"/>
    <w:rsid w:val="58B5A245"/>
    <w:rsid w:val="58C3F895"/>
    <w:rsid w:val="58C803D2"/>
    <w:rsid w:val="58E1CC35"/>
    <w:rsid w:val="58E62C49"/>
    <w:rsid w:val="58F77E6F"/>
    <w:rsid w:val="59143975"/>
    <w:rsid w:val="5915DC57"/>
    <w:rsid w:val="59397475"/>
    <w:rsid w:val="595FC4A3"/>
    <w:rsid w:val="596AC0ED"/>
    <w:rsid w:val="5975E905"/>
    <w:rsid w:val="5992CCDE"/>
    <w:rsid w:val="599A0862"/>
    <w:rsid w:val="599E4942"/>
    <w:rsid w:val="59A01A3B"/>
    <w:rsid w:val="59A7F790"/>
    <w:rsid w:val="59C324C7"/>
    <w:rsid w:val="59C67011"/>
    <w:rsid w:val="59C6AB31"/>
    <w:rsid w:val="59E1EFEA"/>
    <w:rsid w:val="59E3731A"/>
    <w:rsid w:val="59EF87D0"/>
    <w:rsid w:val="59F3B09D"/>
    <w:rsid w:val="59F69463"/>
    <w:rsid w:val="5A002597"/>
    <w:rsid w:val="5A01BFDA"/>
    <w:rsid w:val="5A09E152"/>
    <w:rsid w:val="5A0F67F9"/>
    <w:rsid w:val="5A0FC130"/>
    <w:rsid w:val="5A27258D"/>
    <w:rsid w:val="5A3D40D1"/>
    <w:rsid w:val="5A423EA8"/>
    <w:rsid w:val="5A563F04"/>
    <w:rsid w:val="5A5F1325"/>
    <w:rsid w:val="5A8061E8"/>
    <w:rsid w:val="5AA0FAA9"/>
    <w:rsid w:val="5ACED818"/>
    <w:rsid w:val="5AD08041"/>
    <w:rsid w:val="5AECC479"/>
    <w:rsid w:val="5AF5D19D"/>
    <w:rsid w:val="5AFA8252"/>
    <w:rsid w:val="5B0B0D5F"/>
    <w:rsid w:val="5B20A987"/>
    <w:rsid w:val="5B22DE62"/>
    <w:rsid w:val="5B302879"/>
    <w:rsid w:val="5B683CFD"/>
    <w:rsid w:val="5B694CC5"/>
    <w:rsid w:val="5B731459"/>
    <w:rsid w:val="5B95A248"/>
    <w:rsid w:val="5B9DDE1A"/>
    <w:rsid w:val="5B9EB028"/>
    <w:rsid w:val="5BBE6BD4"/>
    <w:rsid w:val="5BD084CA"/>
    <w:rsid w:val="5BD5BB24"/>
    <w:rsid w:val="5BDF05A1"/>
    <w:rsid w:val="5BED2222"/>
    <w:rsid w:val="5BF11347"/>
    <w:rsid w:val="5BF6EA66"/>
    <w:rsid w:val="5BFD109A"/>
    <w:rsid w:val="5C035C67"/>
    <w:rsid w:val="5C148179"/>
    <w:rsid w:val="5C24E7C9"/>
    <w:rsid w:val="5C277B9A"/>
    <w:rsid w:val="5C335288"/>
    <w:rsid w:val="5C41B4E1"/>
    <w:rsid w:val="5C4396C1"/>
    <w:rsid w:val="5C48D5AF"/>
    <w:rsid w:val="5C4D66C3"/>
    <w:rsid w:val="5C613F2A"/>
    <w:rsid w:val="5C6687FE"/>
    <w:rsid w:val="5C66F16D"/>
    <w:rsid w:val="5C69895A"/>
    <w:rsid w:val="5C700B68"/>
    <w:rsid w:val="5C703294"/>
    <w:rsid w:val="5C734EEC"/>
    <w:rsid w:val="5C7B65D7"/>
    <w:rsid w:val="5C7FE34A"/>
    <w:rsid w:val="5C821E28"/>
    <w:rsid w:val="5C86D0B8"/>
    <w:rsid w:val="5C8FABA4"/>
    <w:rsid w:val="5C9D8631"/>
    <w:rsid w:val="5CA3604C"/>
    <w:rsid w:val="5CA6DD14"/>
    <w:rsid w:val="5CA9649E"/>
    <w:rsid w:val="5CAA9ECE"/>
    <w:rsid w:val="5CDC8424"/>
    <w:rsid w:val="5CDE5C55"/>
    <w:rsid w:val="5CE0FBF5"/>
    <w:rsid w:val="5CE167EF"/>
    <w:rsid w:val="5CE56B0C"/>
    <w:rsid w:val="5CED4C86"/>
    <w:rsid w:val="5CFBD947"/>
    <w:rsid w:val="5D012C7B"/>
    <w:rsid w:val="5D04A656"/>
    <w:rsid w:val="5D450132"/>
    <w:rsid w:val="5D487A1D"/>
    <w:rsid w:val="5D4B6327"/>
    <w:rsid w:val="5D6FE03C"/>
    <w:rsid w:val="5D719FBA"/>
    <w:rsid w:val="5D7FDD2E"/>
    <w:rsid w:val="5D825A4B"/>
    <w:rsid w:val="5D9F1048"/>
    <w:rsid w:val="5DAB5418"/>
    <w:rsid w:val="5DB3ADBF"/>
    <w:rsid w:val="5DB8EB45"/>
    <w:rsid w:val="5DBD8A77"/>
    <w:rsid w:val="5DCB7D04"/>
    <w:rsid w:val="5DCB7DBB"/>
    <w:rsid w:val="5DE0EDF2"/>
    <w:rsid w:val="5DEC209A"/>
    <w:rsid w:val="5DED3A12"/>
    <w:rsid w:val="5E02A0E4"/>
    <w:rsid w:val="5E1906E9"/>
    <w:rsid w:val="5E295223"/>
    <w:rsid w:val="5E37C7DC"/>
    <w:rsid w:val="5E398621"/>
    <w:rsid w:val="5E4B843F"/>
    <w:rsid w:val="5E4FE083"/>
    <w:rsid w:val="5E51E3FB"/>
    <w:rsid w:val="5E52EA0A"/>
    <w:rsid w:val="5E5959DB"/>
    <w:rsid w:val="5E59F2AE"/>
    <w:rsid w:val="5E5A7041"/>
    <w:rsid w:val="5E64FCDD"/>
    <w:rsid w:val="5E777D36"/>
    <w:rsid w:val="5E78EED7"/>
    <w:rsid w:val="5E8125EC"/>
    <w:rsid w:val="5E820C9C"/>
    <w:rsid w:val="5E83EAAC"/>
    <w:rsid w:val="5E861E9F"/>
    <w:rsid w:val="5EA90D73"/>
    <w:rsid w:val="5EB62261"/>
    <w:rsid w:val="5EC09BB9"/>
    <w:rsid w:val="5ECE2336"/>
    <w:rsid w:val="5EDA0D84"/>
    <w:rsid w:val="5EDA712C"/>
    <w:rsid w:val="5EDEEF44"/>
    <w:rsid w:val="5EF12352"/>
    <w:rsid w:val="5EFBCD37"/>
    <w:rsid w:val="5EFCD672"/>
    <w:rsid w:val="5F013198"/>
    <w:rsid w:val="5F04967B"/>
    <w:rsid w:val="5F06BED2"/>
    <w:rsid w:val="5F0E0695"/>
    <w:rsid w:val="5F1CB50B"/>
    <w:rsid w:val="5F21F979"/>
    <w:rsid w:val="5F24A1D9"/>
    <w:rsid w:val="5F32AA64"/>
    <w:rsid w:val="5F3E310D"/>
    <w:rsid w:val="5F5037A0"/>
    <w:rsid w:val="5F74A58C"/>
    <w:rsid w:val="5F77A034"/>
    <w:rsid w:val="5F7F795E"/>
    <w:rsid w:val="5F89E6A9"/>
    <w:rsid w:val="5F8FD7ED"/>
    <w:rsid w:val="5FA3F5A6"/>
    <w:rsid w:val="5FA784B2"/>
    <w:rsid w:val="5FC4623E"/>
    <w:rsid w:val="5FCE4A63"/>
    <w:rsid w:val="60308109"/>
    <w:rsid w:val="603212E1"/>
    <w:rsid w:val="6042B8C5"/>
    <w:rsid w:val="60470AE9"/>
    <w:rsid w:val="605A15CB"/>
    <w:rsid w:val="6063AD01"/>
    <w:rsid w:val="606454AD"/>
    <w:rsid w:val="606DF692"/>
    <w:rsid w:val="6092BC59"/>
    <w:rsid w:val="609BACB0"/>
    <w:rsid w:val="609C8AB0"/>
    <w:rsid w:val="60A4B609"/>
    <w:rsid w:val="60AD0654"/>
    <w:rsid w:val="60B0B1C1"/>
    <w:rsid w:val="60C58D23"/>
    <w:rsid w:val="60CAD242"/>
    <w:rsid w:val="60E0BCA6"/>
    <w:rsid w:val="60E64A32"/>
    <w:rsid w:val="60F751AB"/>
    <w:rsid w:val="61109166"/>
    <w:rsid w:val="6118B5D3"/>
    <w:rsid w:val="6120EC2D"/>
    <w:rsid w:val="612241C9"/>
    <w:rsid w:val="612B4769"/>
    <w:rsid w:val="6136D01A"/>
    <w:rsid w:val="614C9D6C"/>
    <w:rsid w:val="6167864D"/>
    <w:rsid w:val="616B14F9"/>
    <w:rsid w:val="617087C8"/>
    <w:rsid w:val="6180225D"/>
    <w:rsid w:val="619F2B3C"/>
    <w:rsid w:val="61A7077D"/>
    <w:rsid w:val="61B14558"/>
    <w:rsid w:val="61C828AC"/>
    <w:rsid w:val="61C92C7A"/>
    <w:rsid w:val="61CA6913"/>
    <w:rsid w:val="61D91B8C"/>
    <w:rsid w:val="61F9C9EF"/>
    <w:rsid w:val="620CE1A7"/>
    <w:rsid w:val="62121E10"/>
    <w:rsid w:val="6213CE95"/>
    <w:rsid w:val="623BCABC"/>
    <w:rsid w:val="62404CAE"/>
    <w:rsid w:val="624DB193"/>
    <w:rsid w:val="624EDCC0"/>
    <w:rsid w:val="6259DDA1"/>
    <w:rsid w:val="625C752D"/>
    <w:rsid w:val="6276B776"/>
    <w:rsid w:val="6287775B"/>
    <w:rsid w:val="62887536"/>
    <w:rsid w:val="628E990E"/>
    <w:rsid w:val="62A21D43"/>
    <w:rsid w:val="62A68A38"/>
    <w:rsid w:val="62AD9446"/>
    <w:rsid w:val="62B6E0E2"/>
    <w:rsid w:val="62C2474F"/>
    <w:rsid w:val="6316C6F3"/>
    <w:rsid w:val="633615BA"/>
    <w:rsid w:val="634545BE"/>
    <w:rsid w:val="6348F5FA"/>
    <w:rsid w:val="6368EC32"/>
    <w:rsid w:val="63B0273B"/>
    <w:rsid w:val="63BF9AA1"/>
    <w:rsid w:val="63C1A3D1"/>
    <w:rsid w:val="63C7895C"/>
    <w:rsid w:val="63CA16FB"/>
    <w:rsid w:val="63D89987"/>
    <w:rsid w:val="63DFD32D"/>
    <w:rsid w:val="63E16342"/>
    <w:rsid w:val="63E17CD5"/>
    <w:rsid w:val="63E423AE"/>
    <w:rsid w:val="63F0B7F1"/>
    <w:rsid w:val="64034F12"/>
    <w:rsid w:val="6404B4C8"/>
    <w:rsid w:val="6413AE3A"/>
    <w:rsid w:val="641B10AE"/>
    <w:rsid w:val="642359F4"/>
    <w:rsid w:val="642ED6E4"/>
    <w:rsid w:val="6431C29B"/>
    <w:rsid w:val="643752FE"/>
    <w:rsid w:val="6445AEC1"/>
    <w:rsid w:val="6454B42A"/>
    <w:rsid w:val="64558997"/>
    <w:rsid w:val="6470E79F"/>
    <w:rsid w:val="64997CE8"/>
    <w:rsid w:val="64A0AFD6"/>
    <w:rsid w:val="64C8F04D"/>
    <w:rsid w:val="64D6F3BF"/>
    <w:rsid w:val="64E5C312"/>
    <w:rsid w:val="64E63F98"/>
    <w:rsid w:val="64E6556F"/>
    <w:rsid w:val="6517F50E"/>
    <w:rsid w:val="651D9A8F"/>
    <w:rsid w:val="651F0300"/>
    <w:rsid w:val="6526F298"/>
    <w:rsid w:val="65311794"/>
    <w:rsid w:val="653FD067"/>
    <w:rsid w:val="654E1257"/>
    <w:rsid w:val="655712AC"/>
    <w:rsid w:val="655715F6"/>
    <w:rsid w:val="655A697B"/>
    <w:rsid w:val="655D0314"/>
    <w:rsid w:val="655DC4D7"/>
    <w:rsid w:val="657AE418"/>
    <w:rsid w:val="657D2D60"/>
    <w:rsid w:val="658662E1"/>
    <w:rsid w:val="658CC35F"/>
    <w:rsid w:val="659329ED"/>
    <w:rsid w:val="65AA7042"/>
    <w:rsid w:val="65B42856"/>
    <w:rsid w:val="65BC3923"/>
    <w:rsid w:val="65C19CBF"/>
    <w:rsid w:val="65DE322C"/>
    <w:rsid w:val="661018FD"/>
    <w:rsid w:val="6616AA7E"/>
    <w:rsid w:val="66354D49"/>
    <w:rsid w:val="663EEA5E"/>
    <w:rsid w:val="6642CE13"/>
    <w:rsid w:val="6643AF9E"/>
    <w:rsid w:val="664A2C2A"/>
    <w:rsid w:val="664ECDC2"/>
    <w:rsid w:val="665B6B8D"/>
    <w:rsid w:val="6669407E"/>
    <w:rsid w:val="666A56B8"/>
    <w:rsid w:val="667F3DB8"/>
    <w:rsid w:val="66888FB6"/>
    <w:rsid w:val="6689E7DA"/>
    <w:rsid w:val="668C65E4"/>
    <w:rsid w:val="668E3573"/>
    <w:rsid w:val="66953168"/>
    <w:rsid w:val="6698683D"/>
    <w:rsid w:val="66A0307D"/>
    <w:rsid w:val="66DF2BFF"/>
    <w:rsid w:val="66E4F0DE"/>
    <w:rsid w:val="66F6274B"/>
    <w:rsid w:val="67141096"/>
    <w:rsid w:val="67269941"/>
    <w:rsid w:val="674B38AB"/>
    <w:rsid w:val="674C65EB"/>
    <w:rsid w:val="6750D4BD"/>
    <w:rsid w:val="6751C4C5"/>
    <w:rsid w:val="67611CCE"/>
    <w:rsid w:val="676899A2"/>
    <w:rsid w:val="676FFF5F"/>
    <w:rsid w:val="678163C8"/>
    <w:rsid w:val="67C00249"/>
    <w:rsid w:val="67C726B7"/>
    <w:rsid w:val="67CEA35C"/>
    <w:rsid w:val="67D6D6B9"/>
    <w:rsid w:val="67E6A53D"/>
    <w:rsid w:val="67FC01DC"/>
    <w:rsid w:val="67FEA0FF"/>
    <w:rsid w:val="680AEAD2"/>
    <w:rsid w:val="6818F03B"/>
    <w:rsid w:val="6827AE1D"/>
    <w:rsid w:val="68381C1E"/>
    <w:rsid w:val="68416DAA"/>
    <w:rsid w:val="6843C85B"/>
    <w:rsid w:val="6867D051"/>
    <w:rsid w:val="686A89A7"/>
    <w:rsid w:val="686FA2C0"/>
    <w:rsid w:val="68712321"/>
    <w:rsid w:val="687F10D9"/>
    <w:rsid w:val="6887B2C2"/>
    <w:rsid w:val="68977E08"/>
    <w:rsid w:val="68B6A645"/>
    <w:rsid w:val="68C2CE83"/>
    <w:rsid w:val="68C3C487"/>
    <w:rsid w:val="68C44E22"/>
    <w:rsid w:val="68D05762"/>
    <w:rsid w:val="68EB9CB9"/>
    <w:rsid w:val="68F25D32"/>
    <w:rsid w:val="68F41B7F"/>
    <w:rsid w:val="68F82556"/>
    <w:rsid w:val="6913D320"/>
    <w:rsid w:val="692AAA8C"/>
    <w:rsid w:val="6932CC56"/>
    <w:rsid w:val="693401C3"/>
    <w:rsid w:val="69383408"/>
    <w:rsid w:val="694B46CD"/>
    <w:rsid w:val="696D2740"/>
    <w:rsid w:val="698462F9"/>
    <w:rsid w:val="699F2602"/>
    <w:rsid w:val="69B1C7D0"/>
    <w:rsid w:val="69B4CFEE"/>
    <w:rsid w:val="69B9197F"/>
    <w:rsid w:val="69BC9533"/>
    <w:rsid w:val="69C7D59B"/>
    <w:rsid w:val="69CBC408"/>
    <w:rsid w:val="69D0932D"/>
    <w:rsid w:val="69D0EBBF"/>
    <w:rsid w:val="69D209DA"/>
    <w:rsid w:val="69D83604"/>
    <w:rsid w:val="69E2B831"/>
    <w:rsid w:val="69E4A0F0"/>
    <w:rsid w:val="69E81E2C"/>
    <w:rsid w:val="69EA37B5"/>
    <w:rsid w:val="69FB3D61"/>
    <w:rsid w:val="69FF552C"/>
    <w:rsid w:val="6A016E06"/>
    <w:rsid w:val="6A03D435"/>
    <w:rsid w:val="6A0AF22A"/>
    <w:rsid w:val="6A0B8CBF"/>
    <w:rsid w:val="6A1F0402"/>
    <w:rsid w:val="6A25ED63"/>
    <w:rsid w:val="6A375477"/>
    <w:rsid w:val="6A56BDC2"/>
    <w:rsid w:val="6A687115"/>
    <w:rsid w:val="6A7A62DA"/>
    <w:rsid w:val="6A82B18E"/>
    <w:rsid w:val="6A86AFF2"/>
    <w:rsid w:val="6A89967F"/>
    <w:rsid w:val="6A8BBE59"/>
    <w:rsid w:val="6A93D618"/>
    <w:rsid w:val="6A9B8B3B"/>
    <w:rsid w:val="6AD6DF42"/>
    <w:rsid w:val="6AD990C3"/>
    <w:rsid w:val="6ADDA7A1"/>
    <w:rsid w:val="6AE05C05"/>
    <w:rsid w:val="6AE4EF69"/>
    <w:rsid w:val="6AE8DD62"/>
    <w:rsid w:val="6AE94D28"/>
    <w:rsid w:val="6AF0F0ED"/>
    <w:rsid w:val="6AF13C7E"/>
    <w:rsid w:val="6AFEB216"/>
    <w:rsid w:val="6AFFBD38"/>
    <w:rsid w:val="6B0891A3"/>
    <w:rsid w:val="6B2365E4"/>
    <w:rsid w:val="6B6EC082"/>
    <w:rsid w:val="6B805E7E"/>
    <w:rsid w:val="6B866D3A"/>
    <w:rsid w:val="6B8F7711"/>
    <w:rsid w:val="6BA1037A"/>
    <w:rsid w:val="6BA4E2DC"/>
    <w:rsid w:val="6BA6052A"/>
    <w:rsid w:val="6BAEA8EC"/>
    <w:rsid w:val="6BDA6B40"/>
    <w:rsid w:val="6BDA795A"/>
    <w:rsid w:val="6BDDFB27"/>
    <w:rsid w:val="6BF427E8"/>
    <w:rsid w:val="6C05DF6B"/>
    <w:rsid w:val="6C0FEE5E"/>
    <w:rsid w:val="6C170FBF"/>
    <w:rsid w:val="6C1A1B50"/>
    <w:rsid w:val="6C26AFC2"/>
    <w:rsid w:val="6C2A4CDF"/>
    <w:rsid w:val="6C2B5C5C"/>
    <w:rsid w:val="6C38EC75"/>
    <w:rsid w:val="6C510C93"/>
    <w:rsid w:val="6C616447"/>
    <w:rsid w:val="6C696415"/>
    <w:rsid w:val="6C69EA4A"/>
    <w:rsid w:val="6C73501B"/>
    <w:rsid w:val="6C7F9E87"/>
    <w:rsid w:val="6C8F69B6"/>
    <w:rsid w:val="6C90BCB5"/>
    <w:rsid w:val="6C937902"/>
    <w:rsid w:val="6CA11B4A"/>
    <w:rsid w:val="6CAB993F"/>
    <w:rsid w:val="6CABE412"/>
    <w:rsid w:val="6CBD0C25"/>
    <w:rsid w:val="6CC1BD4C"/>
    <w:rsid w:val="6CC4883B"/>
    <w:rsid w:val="6CC87E27"/>
    <w:rsid w:val="6CD5A9A0"/>
    <w:rsid w:val="6CFA2F0A"/>
    <w:rsid w:val="6CFDEFDB"/>
    <w:rsid w:val="6D039438"/>
    <w:rsid w:val="6D16A0CF"/>
    <w:rsid w:val="6D1E6686"/>
    <w:rsid w:val="6D215E9F"/>
    <w:rsid w:val="6D26CED0"/>
    <w:rsid w:val="6D2CA035"/>
    <w:rsid w:val="6D32EB88"/>
    <w:rsid w:val="6D3522F6"/>
    <w:rsid w:val="6D4CBE16"/>
    <w:rsid w:val="6D68B390"/>
    <w:rsid w:val="6D6F4C43"/>
    <w:rsid w:val="6D747072"/>
    <w:rsid w:val="6D780DB0"/>
    <w:rsid w:val="6D7E5A6B"/>
    <w:rsid w:val="6D8501BF"/>
    <w:rsid w:val="6D9500C8"/>
    <w:rsid w:val="6D9695D9"/>
    <w:rsid w:val="6DA73937"/>
    <w:rsid w:val="6DA9B262"/>
    <w:rsid w:val="6DF52CF7"/>
    <w:rsid w:val="6DF73F44"/>
    <w:rsid w:val="6E0E2C23"/>
    <w:rsid w:val="6E1E53FA"/>
    <w:rsid w:val="6E22766B"/>
    <w:rsid w:val="6E265348"/>
    <w:rsid w:val="6E32BF25"/>
    <w:rsid w:val="6E3618E9"/>
    <w:rsid w:val="6E3D9DA8"/>
    <w:rsid w:val="6E431F59"/>
    <w:rsid w:val="6E45D5EF"/>
    <w:rsid w:val="6E464905"/>
    <w:rsid w:val="6E5A7D68"/>
    <w:rsid w:val="6E710356"/>
    <w:rsid w:val="6E74D75D"/>
    <w:rsid w:val="6E7C3291"/>
    <w:rsid w:val="6E9C01C8"/>
    <w:rsid w:val="6E9CE22F"/>
    <w:rsid w:val="6EA4C013"/>
    <w:rsid w:val="6EA67D4F"/>
    <w:rsid w:val="6EA6C149"/>
    <w:rsid w:val="6EA86877"/>
    <w:rsid w:val="6EAF3BD5"/>
    <w:rsid w:val="6EBDCB63"/>
    <w:rsid w:val="6EC0558C"/>
    <w:rsid w:val="6ED00192"/>
    <w:rsid w:val="6ED6A41E"/>
    <w:rsid w:val="6ED87A20"/>
    <w:rsid w:val="6EF0FF0A"/>
    <w:rsid w:val="6EF6D64D"/>
    <w:rsid w:val="6EF8B94F"/>
    <w:rsid w:val="6EF97133"/>
    <w:rsid w:val="6EFC1673"/>
    <w:rsid w:val="6F08183E"/>
    <w:rsid w:val="6F109375"/>
    <w:rsid w:val="6F1AAB14"/>
    <w:rsid w:val="6F1F8FC2"/>
    <w:rsid w:val="6F2B6136"/>
    <w:rsid w:val="6F3C6F4E"/>
    <w:rsid w:val="6F3F9C40"/>
    <w:rsid w:val="6F42F7B7"/>
    <w:rsid w:val="6F6399B8"/>
    <w:rsid w:val="6F6DD728"/>
    <w:rsid w:val="6F77D615"/>
    <w:rsid w:val="6F7A304C"/>
    <w:rsid w:val="6F84C02D"/>
    <w:rsid w:val="6F89446B"/>
    <w:rsid w:val="6F8BD215"/>
    <w:rsid w:val="6F9A3A76"/>
    <w:rsid w:val="6FA84884"/>
    <w:rsid w:val="6FC0390E"/>
    <w:rsid w:val="6FC98438"/>
    <w:rsid w:val="6FCA0E8C"/>
    <w:rsid w:val="6FE50F82"/>
    <w:rsid w:val="6FE78A4E"/>
    <w:rsid w:val="6FEC1BD6"/>
    <w:rsid w:val="6FF6D12F"/>
    <w:rsid w:val="70023B94"/>
    <w:rsid w:val="7002545D"/>
    <w:rsid w:val="70134AA3"/>
    <w:rsid w:val="703C4D2C"/>
    <w:rsid w:val="703F473D"/>
    <w:rsid w:val="7040621B"/>
    <w:rsid w:val="704301F6"/>
    <w:rsid w:val="706259B3"/>
    <w:rsid w:val="706831E0"/>
    <w:rsid w:val="7074B2FE"/>
    <w:rsid w:val="707BFD00"/>
    <w:rsid w:val="7098C401"/>
    <w:rsid w:val="709EAB33"/>
    <w:rsid w:val="70A005F6"/>
    <w:rsid w:val="70A195B4"/>
    <w:rsid w:val="70AA70A0"/>
    <w:rsid w:val="70BC5337"/>
    <w:rsid w:val="70DB4589"/>
    <w:rsid w:val="70F1178E"/>
    <w:rsid w:val="71073956"/>
    <w:rsid w:val="71092C88"/>
    <w:rsid w:val="710A2B40"/>
    <w:rsid w:val="7115D68A"/>
    <w:rsid w:val="7116AAC1"/>
    <w:rsid w:val="71208B75"/>
    <w:rsid w:val="7131CB82"/>
    <w:rsid w:val="71354E8A"/>
    <w:rsid w:val="713A5FE7"/>
    <w:rsid w:val="714CF212"/>
    <w:rsid w:val="715068B4"/>
    <w:rsid w:val="7155A994"/>
    <w:rsid w:val="71563D70"/>
    <w:rsid w:val="71572443"/>
    <w:rsid w:val="715C32CA"/>
    <w:rsid w:val="71621F59"/>
    <w:rsid w:val="71641EB1"/>
    <w:rsid w:val="71674AB1"/>
    <w:rsid w:val="71718031"/>
    <w:rsid w:val="71721347"/>
    <w:rsid w:val="7183F580"/>
    <w:rsid w:val="718A331E"/>
    <w:rsid w:val="7199EB39"/>
    <w:rsid w:val="71A2F6D5"/>
    <w:rsid w:val="71B0F62A"/>
    <w:rsid w:val="71B93530"/>
    <w:rsid w:val="71BAE0AD"/>
    <w:rsid w:val="71BD90B2"/>
    <w:rsid w:val="71CBDC6D"/>
    <w:rsid w:val="71D68C61"/>
    <w:rsid w:val="71DB9516"/>
    <w:rsid w:val="71DDBEAE"/>
    <w:rsid w:val="71E30109"/>
    <w:rsid w:val="71F283F2"/>
    <w:rsid w:val="7213C9DB"/>
    <w:rsid w:val="722A7C27"/>
    <w:rsid w:val="722F936F"/>
    <w:rsid w:val="7233C441"/>
    <w:rsid w:val="7255D639"/>
    <w:rsid w:val="7267E5B0"/>
    <w:rsid w:val="726837DA"/>
    <w:rsid w:val="726DE426"/>
    <w:rsid w:val="727D1088"/>
    <w:rsid w:val="728539AC"/>
    <w:rsid w:val="72976C86"/>
    <w:rsid w:val="72A2C570"/>
    <w:rsid w:val="72B2EC12"/>
    <w:rsid w:val="72B5BDEE"/>
    <w:rsid w:val="72C1EED1"/>
    <w:rsid w:val="72C99C9D"/>
    <w:rsid w:val="72CB9D01"/>
    <w:rsid w:val="72CBF901"/>
    <w:rsid w:val="72CCB386"/>
    <w:rsid w:val="72CF4379"/>
    <w:rsid w:val="72E63ACF"/>
    <w:rsid w:val="72EC2128"/>
    <w:rsid w:val="72F005D8"/>
    <w:rsid w:val="72F68FCF"/>
    <w:rsid w:val="72FDC5E7"/>
    <w:rsid w:val="730729EC"/>
    <w:rsid w:val="731A6223"/>
    <w:rsid w:val="731D4830"/>
    <w:rsid w:val="7322BE36"/>
    <w:rsid w:val="73246CE1"/>
    <w:rsid w:val="7326CD70"/>
    <w:rsid w:val="7329D3C0"/>
    <w:rsid w:val="732A10FB"/>
    <w:rsid w:val="7339BE7F"/>
    <w:rsid w:val="733C710C"/>
    <w:rsid w:val="7340A31E"/>
    <w:rsid w:val="734F0290"/>
    <w:rsid w:val="7355833F"/>
    <w:rsid w:val="73616D33"/>
    <w:rsid w:val="73706560"/>
    <w:rsid w:val="7374EFBC"/>
    <w:rsid w:val="737FE35C"/>
    <w:rsid w:val="738A019F"/>
    <w:rsid w:val="739B3EC0"/>
    <w:rsid w:val="739BBADB"/>
    <w:rsid w:val="73A0DE51"/>
    <w:rsid w:val="73A19022"/>
    <w:rsid w:val="73A78E70"/>
    <w:rsid w:val="73D9942A"/>
    <w:rsid w:val="73DACE7C"/>
    <w:rsid w:val="742104EC"/>
    <w:rsid w:val="743A2F9C"/>
    <w:rsid w:val="744995A0"/>
    <w:rsid w:val="744DEC3E"/>
    <w:rsid w:val="74629A6C"/>
    <w:rsid w:val="747CC1C8"/>
    <w:rsid w:val="74A459D6"/>
    <w:rsid w:val="74CAEC4F"/>
    <w:rsid w:val="74DF8797"/>
    <w:rsid w:val="74E641F5"/>
    <w:rsid w:val="74E90310"/>
    <w:rsid w:val="751F133E"/>
    <w:rsid w:val="753C9D08"/>
    <w:rsid w:val="75407A82"/>
    <w:rsid w:val="7567A013"/>
    <w:rsid w:val="756E0650"/>
    <w:rsid w:val="7579A543"/>
    <w:rsid w:val="758FBDEF"/>
    <w:rsid w:val="75A5C1B5"/>
    <w:rsid w:val="75A79409"/>
    <w:rsid w:val="75B0F764"/>
    <w:rsid w:val="75B6855D"/>
    <w:rsid w:val="75C221BF"/>
    <w:rsid w:val="75D33248"/>
    <w:rsid w:val="75E4C333"/>
    <w:rsid w:val="760BFCB4"/>
    <w:rsid w:val="7627A69A"/>
    <w:rsid w:val="76290D7C"/>
    <w:rsid w:val="76322269"/>
    <w:rsid w:val="7635FF47"/>
    <w:rsid w:val="7639CC1D"/>
    <w:rsid w:val="7645FBFD"/>
    <w:rsid w:val="76460FCD"/>
    <w:rsid w:val="76562836"/>
    <w:rsid w:val="766C18AD"/>
    <w:rsid w:val="766EA90B"/>
    <w:rsid w:val="768F8416"/>
    <w:rsid w:val="76A75A51"/>
    <w:rsid w:val="76AFDF5F"/>
    <w:rsid w:val="76B206F0"/>
    <w:rsid w:val="76B70F69"/>
    <w:rsid w:val="76BEC50F"/>
    <w:rsid w:val="76DAA614"/>
    <w:rsid w:val="76DBF919"/>
    <w:rsid w:val="76F447CF"/>
    <w:rsid w:val="76FFB8FC"/>
    <w:rsid w:val="77080D6D"/>
    <w:rsid w:val="770B042E"/>
    <w:rsid w:val="77175F77"/>
    <w:rsid w:val="771813E7"/>
    <w:rsid w:val="7740C0F5"/>
    <w:rsid w:val="774E623F"/>
    <w:rsid w:val="7757C034"/>
    <w:rsid w:val="776F9F89"/>
    <w:rsid w:val="777031DE"/>
    <w:rsid w:val="777714D2"/>
    <w:rsid w:val="7792EFA7"/>
    <w:rsid w:val="779EA78C"/>
    <w:rsid w:val="77A28E6C"/>
    <w:rsid w:val="77A64E82"/>
    <w:rsid w:val="77B226AB"/>
    <w:rsid w:val="77CD7FC1"/>
    <w:rsid w:val="77D549CC"/>
    <w:rsid w:val="77D8351F"/>
    <w:rsid w:val="77E18536"/>
    <w:rsid w:val="77EA6469"/>
    <w:rsid w:val="78020D25"/>
    <w:rsid w:val="780B9764"/>
    <w:rsid w:val="7827FEB5"/>
    <w:rsid w:val="782A69A7"/>
    <w:rsid w:val="7846466D"/>
    <w:rsid w:val="784BEA56"/>
    <w:rsid w:val="785B2A06"/>
    <w:rsid w:val="7866483B"/>
    <w:rsid w:val="7869FD2D"/>
    <w:rsid w:val="78764FBD"/>
    <w:rsid w:val="788B1899"/>
    <w:rsid w:val="789586CA"/>
    <w:rsid w:val="7898F911"/>
    <w:rsid w:val="78A09906"/>
    <w:rsid w:val="78AC4677"/>
    <w:rsid w:val="78AE47E0"/>
    <w:rsid w:val="78B2E188"/>
    <w:rsid w:val="78C0D132"/>
    <w:rsid w:val="78E38CB9"/>
    <w:rsid w:val="78E804C5"/>
    <w:rsid w:val="78F01957"/>
    <w:rsid w:val="790D7380"/>
    <w:rsid w:val="790F8D46"/>
    <w:rsid w:val="7917D6EF"/>
    <w:rsid w:val="791DF489"/>
    <w:rsid w:val="792AD8F0"/>
    <w:rsid w:val="79346848"/>
    <w:rsid w:val="793E34A7"/>
    <w:rsid w:val="7948F9A9"/>
    <w:rsid w:val="7948FF6B"/>
    <w:rsid w:val="795ADE08"/>
    <w:rsid w:val="795ECB18"/>
    <w:rsid w:val="798E419F"/>
    <w:rsid w:val="79924096"/>
    <w:rsid w:val="79B237BC"/>
    <w:rsid w:val="79B766D1"/>
    <w:rsid w:val="79B86CC8"/>
    <w:rsid w:val="79BD3CF2"/>
    <w:rsid w:val="79BE1A6C"/>
    <w:rsid w:val="79C5367D"/>
    <w:rsid w:val="79D20616"/>
    <w:rsid w:val="79D6D59E"/>
    <w:rsid w:val="79D9901F"/>
    <w:rsid w:val="79E2CC78"/>
    <w:rsid w:val="79EA6967"/>
    <w:rsid w:val="7A16797C"/>
    <w:rsid w:val="7A16A49B"/>
    <w:rsid w:val="7A2BE891"/>
    <w:rsid w:val="7A3BFB04"/>
    <w:rsid w:val="7A4E3FB2"/>
    <w:rsid w:val="7A5358A0"/>
    <w:rsid w:val="7A845F2F"/>
    <w:rsid w:val="7A8E3DAA"/>
    <w:rsid w:val="7A92FD6A"/>
    <w:rsid w:val="7AA7CA92"/>
    <w:rsid w:val="7AACAE10"/>
    <w:rsid w:val="7AB08C68"/>
    <w:rsid w:val="7AB86C84"/>
    <w:rsid w:val="7ABCEEBB"/>
    <w:rsid w:val="7AC4500A"/>
    <w:rsid w:val="7AD0E057"/>
    <w:rsid w:val="7AD16DCA"/>
    <w:rsid w:val="7AD23C77"/>
    <w:rsid w:val="7AE75458"/>
    <w:rsid w:val="7B05CC0D"/>
    <w:rsid w:val="7B2DCD1B"/>
    <w:rsid w:val="7B305979"/>
    <w:rsid w:val="7B342824"/>
    <w:rsid w:val="7B39E0A4"/>
    <w:rsid w:val="7B550446"/>
    <w:rsid w:val="7B6BFA5B"/>
    <w:rsid w:val="7B8EAF51"/>
    <w:rsid w:val="7BA6370F"/>
    <w:rsid w:val="7BABED41"/>
    <w:rsid w:val="7BBD77AA"/>
    <w:rsid w:val="7BC59308"/>
    <w:rsid w:val="7BC6E87E"/>
    <w:rsid w:val="7BDCCE74"/>
    <w:rsid w:val="7BF3D000"/>
    <w:rsid w:val="7BF9932A"/>
    <w:rsid w:val="7C0964B8"/>
    <w:rsid w:val="7C225604"/>
    <w:rsid w:val="7C28AC2B"/>
    <w:rsid w:val="7C318D36"/>
    <w:rsid w:val="7C3B5E2D"/>
    <w:rsid w:val="7C3D3ACF"/>
    <w:rsid w:val="7C444929"/>
    <w:rsid w:val="7C484F37"/>
    <w:rsid w:val="7C506CDB"/>
    <w:rsid w:val="7C54C23A"/>
    <w:rsid w:val="7C55781E"/>
    <w:rsid w:val="7C6A8A4A"/>
    <w:rsid w:val="7C6AF93D"/>
    <w:rsid w:val="7CA26DB8"/>
    <w:rsid w:val="7CC26F3C"/>
    <w:rsid w:val="7CE196DA"/>
    <w:rsid w:val="7CEA9458"/>
    <w:rsid w:val="7CF6B7C8"/>
    <w:rsid w:val="7D086413"/>
    <w:rsid w:val="7D15AB94"/>
    <w:rsid w:val="7D180F7A"/>
    <w:rsid w:val="7D44EB72"/>
    <w:rsid w:val="7D4DA4DD"/>
    <w:rsid w:val="7D50B388"/>
    <w:rsid w:val="7D59AEEB"/>
    <w:rsid w:val="7D71954D"/>
    <w:rsid w:val="7D80DF49"/>
    <w:rsid w:val="7D9025CE"/>
    <w:rsid w:val="7D97C420"/>
    <w:rsid w:val="7DA84439"/>
    <w:rsid w:val="7DAEE9AA"/>
    <w:rsid w:val="7DC833CF"/>
    <w:rsid w:val="7DCC328E"/>
    <w:rsid w:val="7DE6A408"/>
    <w:rsid w:val="7DF60553"/>
    <w:rsid w:val="7DF8048F"/>
    <w:rsid w:val="7DF98311"/>
    <w:rsid w:val="7DFB05E7"/>
    <w:rsid w:val="7E0C45D6"/>
    <w:rsid w:val="7E0C6AB5"/>
    <w:rsid w:val="7E158CB3"/>
    <w:rsid w:val="7E2CA3AA"/>
    <w:rsid w:val="7E3CA81A"/>
    <w:rsid w:val="7E439947"/>
    <w:rsid w:val="7E498026"/>
    <w:rsid w:val="7E532E7B"/>
    <w:rsid w:val="7E6A3F8F"/>
    <w:rsid w:val="7E80225E"/>
    <w:rsid w:val="7E9E577E"/>
    <w:rsid w:val="7EA7062E"/>
    <w:rsid w:val="7EB26C1E"/>
    <w:rsid w:val="7EC395E0"/>
    <w:rsid w:val="7ED40875"/>
    <w:rsid w:val="7EE3BBB3"/>
    <w:rsid w:val="7EE9311A"/>
    <w:rsid w:val="7EEDF0EF"/>
    <w:rsid w:val="7F0175AD"/>
    <w:rsid w:val="7F170FEB"/>
    <w:rsid w:val="7F1D0329"/>
    <w:rsid w:val="7F35DD09"/>
    <w:rsid w:val="7F4031AB"/>
    <w:rsid w:val="7F53D932"/>
    <w:rsid w:val="7F784111"/>
    <w:rsid w:val="7F7C08EC"/>
    <w:rsid w:val="7F8524DC"/>
    <w:rsid w:val="7F94AB93"/>
    <w:rsid w:val="7FAF1A41"/>
    <w:rsid w:val="7FB52667"/>
    <w:rsid w:val="7FB576BE"/>
    <w:rsid w:val="7FBD69B9"/>
    <w:rsid w:val="7FCEF001"/>
    <w:rsid w:val="7FD702B3"/>
    <w:rsid w:val="7FE0C479"/>
    <w:rsid w:val="7FE27DE0"/>
    <w:rsid w:val="7FFFA56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D600A"/>
  <w15:chartTrackingRefBased/>
  <w15:docId w15:val="{59828068-FED7-459E-884C-13851C99F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7213C9DB"/>
    <w:rPr>
      <w:lang w:val="en-US"/>
    </w:rPr>
  </w:style>
  <w:style w:type="paragraph" w:styleId="Ttulo1">
    <w:name w:val="heading 1"/>
    <w:basedOn w:val="Normal"/>
    <w:next w:val="Normal"/>
    <w:uiPriority w:val="9"/>
    <w:qFormat/>
    <w:rsid w:val="7213C9D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uiPriority w:val="9"/>
    <w:unhideWhenUsed/>
    <w:qFormat/>
    <w:rsid w:val="7213C9D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uiPriority w:val="9"/>
    <w:unhideWhenUsed/>
    <w:qFormat/>
    <w:rsid w:val="7213C9DB"/>
    <w:pPr>
      <w:keepNext/>
      <w:keepLines/>
      <w:spacing w:before="40" w:after="0"/>
      <w:outlineLvl w:val="2"/>
    </w:pPr>
    <w:rPr>
      <w:rFonts w:asciiTheme="majorHAnsi" w:hAnsiTheme="majorHAnsi" w:eastAsiaTheme="majorEastAsia" w:cstheme="majorBidi"/>
      <w:color w:val="1F3763"/>
      <w:sz w:val="24"/>
      <w:szCs w:val="24"/>
    </w:rPr>
  </w:style>
  <w:style w:type="paragraph" w:styleId="Ttulo4">
    <w:name w:val="heading 4"/>
    <w:basedOn w:val="Normal"/>
    <w:next w:val="Normal"/>
    <w:uiPriority w:val="9"/>
    <w:unhideWhenUsed/>
    <w:qFormat/>
    <w:rsid w:val="7213C9DB"/>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Ttulo5">
    <w:name w:val="heading 5"/>
    <w:basedOn w:val="Normal"/>
    <w:next w:val="Normal"/>
    <w:uiPriority w:val="9"/>
    <w:unhideWhenUsed/>
    <w:qFormat/>
    <w:rsid w:val="7213C9DB"/>
    <w:pPr>
      <w:keepNext/>
      <w:keepLines/>
      <w:spacing w:before="40" w:after="0"/>
      <w:outlineLvl w:val="4"/>
    </w:pPr>
    <w:rPr>
      <w:rFonts w:asciiTheme="majorHAnsi" w:hAnsiTheme="majorHAnsi" w:eastAsiaTheme="majorEastAsia" w:cstheme="majorBidi"/>
      <w:color w:val="2F5496" w:themeColor="accent1" w:themeShade="BF"/>
    </w:rPr>
  </w:style>
  <w:style w:type="paragraph" w:styleId="Ttulo6">
    <w:name w:val="heading 6"/>
    <w:basedOn w:val="Normal"/>
    <w:next w:val="Normal"/>
    <w:uiPriority w:val="9"/>
    <w:unhideWhenUsed/>
    <w:qFormat/>
    <w:rsid w:val="7213C9DB"/>
    <w:pPr>
      <w:keepNext/>
      <w:keepLines/>
      <w:spacing w:before="40" w:after="0"/>
      <w:outlineLvl w:val="5"/>
    </w:pPr>
    <w:rPr>
      <w:rFonts w:asciiTheme="majorHAnsi" w:hAnsiTheme="majorHAnsi" w:eastAsiaTheme="majorEastAsia" w:cstheme="majorBidi"/>
      <w:color w:val="1F3763"/>
    </w:rPr>
  </w:style>
  <w:style w:type="paragraph" w:styleId="Ttulo7">
    <w:name w:val="heading 7"/>
    <w:basedOn w:val="Normal"/>
    <w:next w:val="Normal"/>
    <w:uiPriority w:val="9"/>
    <w:unhideWhenUsed/>
    <w:qFormat/>
    <w:rsid w:val="7213C9DB"/>
    <w:pPr>
      <w:keepNext/>
      <w:keepLines/>
      <w:spacing w:before="40" w:after="0"/>
      <w:outlineLvl w:val="6"/>
    </w:pPr>
    <w:rPr>
      <w:rFonts w:asciiTheme="majorHAnsi" w:hAnsiTheme="majorHAnsi" w:eastAsiaTheme="majorEastAsia" w:cstheme="majorBidi"/>
      <w:i/>
      <w:iCs/>
      <w:color w:val="1F3763"/>
    </w:rPr>
  </w:style>
  <w:style w:type="paragraph" w:styleId="Ttulo8">
    <w:name w:val="heading 8"/>
    <w:basedOn w:val="Normal"/>
    <w:next w:val="Normal"/>
    <w:uiPriority w:val="9"/>
    <w:unhideWhenUsed/>
    <w:qFormat/>
    <w:rsid w:val="7213C9DB"/>
    <w:pPr>
      <w:keepNext/>
      <w:keepLines/>
      <w:spacing w:before="40" w:after="0"/>
      <w:outlineLvl w:val="7"/>
    </w:pPr>
    <w:rPr>
      <w:rFonts w:asciiTheme="majorHAnsi" w:hAnsiTheme="majorHAnsi" w:eastAsiaTheme="majorEastAsia" w:cstheme="majorBidi"/>
      <w:color w:val="272727"/>
      <w:sz w:val="21"/>
      <w:szCs w:val="21"/>
    </w:rPr>
  </w:style>
  <w:style w:type="paragraph" w:styleId="Ttulo9">
    <w:name w:val="heading 9"/>
    <w:basedOn w:val="Normal"/>
    <w:next w:val="Normal"/>
    <w:uiPriority w:val="9"/>
    <w:unhideWhenUsed/>
    <w:qFormat/>
    <w:rsid w:val="7213C9DB"/>
    <w:pPr>
      <w:keepNext/>
      <w:keepLines/>
      <w:spacing w:before="40" w:after="0"/>
      <w:outlineLvl w:val="8"/>
    </w:pPr>
    <w:rPr>
      <w:rFonts w:asciiTheme="majorHAnsi" w:hAnsiTheme="majorHAnsi" w:eastAsiaTheme="majorEastAsia" w:cstheme="majorBidi"/>
      <w:i/>
      <w:iCs/>
      <w:color w:val="272727"/>
      <w:sz w:val="21"/>
      <w:szCs w:val="21"/>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65586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normaltextrun" w:customStyle="1">
    <w:name w:val="normaltextrun"/>
    <w:basedOn w:val="Fuentedeprrafopredeter"/>
    <w:rsid w:val="00B934EE"/>
  </w:style>
  <w:style w:type="character" w:styleId="eop" w:customStyle="1">
    <w:name w:val="eop"/>
    <w:basedOn w:val="Fuentedeprrafopredeter"/>
    <w:rsid w:val="00B934EE"/>
  </w:style>
  <w:style w:type="character" w:styleId="scxw12577590" w:customStyle="1">
    <w:name w:val="scxw12577590"/>
    <w:basedOn w:val="Fuentedeprrafopredeter"/>
    <w:rsid w:val="00B934EE"/>
  </w:style>
  <w:style w:type="character" w:styleId="wacimagecontainer" w:customStyle="1">
    <w:name w:val="wacimagecontainer"/>
    <w:basedOn w:val="Fuentedeprrafopredeter"/>
    <w:rsid w:val="00B934EE"/>
  </w:style>
  <w:style w:type="character" w:styleId="scxw112582066" w:customStyle="1">
    <w:name w:val="scxw112582066"/>
    <w:basedOn w:val="Fuentedeprrafopredeter"/>
    <w:rsid w:val="00B934EE"/>
  </w:style>
  <w:style w:type="paragraph" w:styleId="msonormal0" w:customStyle="1">
    <w:name w:val="msonormal"/>
    <w:basedOn w:val="Normal"/>
    <w:uiPriority w:val="1"/>
    <w:rsid w:val="7213C9DB"/>
    <w:pPr>
      <w:spacing w:beforeAutospacing="1" w:afterAutospacing="1" w:line="240" w:lineRule="auto"/>
    </w:pPr>
    <w:rPr>
      <w:rFonts w:ascii="Times New Roman" w:hAnsi="Times New Roman" w:eastAsia="Times New Roman" w:cs="Times New Roman"/>
      <w:sz w:val="24"/>
      <w:szCs w:val="24"/>
      <w:lang w:eastAsia="es-AR"/>
    </w:rPr>
  </w:style>
  <w:style w:type="paragraph" w:styleId="paragraph" w:customStyle="1">
    <w:name w:val="paragraph"/>
    <w:basedOn w:val="Normal"/>
    <w:uiPriority w:val="1"/>
    <w:rsid w:val="7213C9DB"/>
    <w:pPr>
      <w:spacing w:beforeAutospacing="1" w:afterAutospacing="1" w:line="240" w:lineRule="auto"/>
    </w:pPr>
    <w:rPr>
      <w:rFonts w:ascii="Times New Roman" w:hAnsi="Times New Roman" w:eastAsia="Times New Roman" w:cs="Times New Roman"/>
      <w:sz w:val="24"/>
      <w:szCs w:val="24"/>
      <w:lang w:eastAsia="es-AR"/>
    </w:rPr>
  </w:style>
  <w:style w:type="character" w:styleId="textrun" w:customStyle="1">
    <w:name w:val="textrun"/>
    <w:basedOn w:val="Fuentedeprrafopredeter"/>
    <w:rsid w:val="00246EFC"/>
  </w:style>
  <w:style w:type="character" w:styleId="scxw112186790" w:customStyle="1">
    <w:name w:val="scxw112186790"/>
    <w:basedOn w:val="Fuentedeprrafopredeter"/>
    <w:rsid w:val="00246EFC"/>
  </w:style>
  <w:style w:type="character" w:styleId="wacimageborder" w:customStyle="1">
    <w:name w:val="wacimageborder"/>
    <w:basedOn w:val="Fuentedeprrafopredeter"/>
    <w:rsid w:val="00246EFC"/>
  </w:style>
  <w:style w:type="character" w:styleId="linebreakblob" w:customStyle="1">
    <w:name w:val="linebreakblob"/>
    <w:basedOn w:val="Fuentedeprrafopredeter"/>
    <w:rsid w:val="00246EFC"/>
  </w:style>
  <w:style w:type="paragraph" w:styleId="outlineelement" w:customStyle="1">
    <w:name w:val="outlineelement"/>
    <w:basedOn w:val="Normal"/>
    <w:uiPriority w:val="1"/>
    <w:rsid w:val="7213C9DB"/>
    <w:pPr>
      <w:spacing w:beforeAutospacing="1" w:afterAutospacing="1" w:line="240" w:lineRule="auto"/>
    </w:pPr>
    <w:rPr>
      <w:rFonts w:ascii="Times New Roman" w:hAnsi="Times New Roman" w:eastAsia="Times New Roman" w:cs="Times New Roman"/>
      <w:sz w:val="24"/>
      <w:szCs w:val="24"/>
      <w:lang w:eastAsia="es-AR"/>
    </w:rPr>
  </w:style>
  <w:style w:type="character" w:styleId="scxw255889344" w:customStyle="1">
    <w:name w:val="scxw255889344"/>
    <w:basedOn w:val="Fuentedeprrafopredeter"/>
    <w:rsid w:val="003B235A"/>
  </w:style>
  <w:style w:type="character" w:styleId="scxw254656759" w:customStyle="1">
    <w:name w:val="scxw254656759"/>
    <w:basedOn w:val="Fuentedeprrafopredeter"/>
    <w:rsid w:val="00DA1ED0"/>
  </w:style>
  <w:style w:type="character" w:styleId="scxw141970125" w:customStyle="1">
    <w:name w:val="scxw141970125"/>
    <w:basedOn w:val="Fuentedeprrafopredeter"/>
    <w:rsid w:val="00DA1ED0"/>
  </w:style>
  <w:style w:type="character" w:styleId="scxw141728662" w:customStyle="1">
    <w:name w:val="scxw141728662"/>
    <w:basedOn w:val="Fuentedeprrafopredeter"/>
    <w:rsid w:val="005B6F6B"/>
  </w:style>
  <w:style w:type="character" w:styleId="scxw242373259" w:customStyle="1">
    <w:name w:val="scxw242373259"/>
    <w:basedOn w:val="Fuentedeprrafopredeter"/>
    <w:rsid w:val="0048361F"/>
  </w:style>
  <w:style w:type="character" w:styleId="scxw161890737" w:customStyle="1">
    <w:name w:val="scxw161890737"/>
    <w:basedOn w:val="Fuentedeprrafopredeter"/>
    <w:rsid w:val="0048361F"/>
  </w:style>
  <w:style w:type="character" w:styleId="scxw110588363" w:customStyle="1">
    <w:name w:val="scxw110588363"/>
    <w:basedOn w:val="Fuentedeprrafopredeter"/>
    <w:rsid w:val="00A55BFE"/>
  </w:style>
  <w:style w:type="character" w:styleId="scxw25949433" w:customStyle="1">
    <w:name w:val="scxw25949433"/>
    <w:basedOn w:val="Fuentedeprrafopredeter"/>
    <w:rsid w:val="00A55BFE"/>
  </w:style>
  <w:style w:type="character" w:styleId="scxw56614199" w:customStyle="1">
    <w:name w:val="scxw56614199"/>
    <w:basedOn w:val="Fuentedeprrafopredeter"/>
    <w:rsid w:val="007D6A5A"/>
  </w:style>
  <w:style w:type="paragraph" w:styleId="Prrafodelista">
    <w:name w:val="List Paragraph"/>
    <w:basedOn w:val="Normal"/>
    <w:uiPriority w:val="34"/>
    <w:qFormat/>
    <w:rsid w:val="7213C9DB"/>
    <w:pPr>
      <w:ind w:left="720"/>
      <w:contextualSpacing/>
    </w:pPr>
  </w:style>
  <w:style w:type="character" w:styleId="scxw138684821" w:customStyle="1">
    <w:name w:val="scxw138684821"/>
    <w:basedOn w:val="Fuentedeprrafopredeter"/>
    <w:rsid w:val="003C6D2F"/>
  </w:style>
  <w:style w:type="character" w:styleId="scxw168468553" w:customStyle="1">
    <w:name w:val="scxw168468553"/>
    <w:basedOn w:val="Fuentedeprrafopredeter"/>
    <w:rsid w:val="005B06C2"/>
  </w:style>
  <w:style w:type="character" w:styleId="scxw208960056" w:customStyle="1">
    <w:name w:val="scxw208960056"/>
    <w:basedOn w:val="Fuentedeprrafopredeter"/>
    <w:rsid w:val="0082435C"/>
  </w:style>
  <w:style w:type="character" w:styleId="scxw71561832" w:customStyle="1">
    <w:name w:val="scxw71561832"/>
    <w:basedOn w:val="Fuentedeprrafopredeter"/>
    <w:rsid w:val="00677E67"/>
  </w:style>
  <w:style w:type="character" w:styleId="Hipervnculo">
    <w:name w:val="Hyperlink"/>
    <w:basedOn w:val="Fuentedeprrafopredeter"/>
    <w:uiPriority w:val="99"/>
    <w:unhideWhenUsed/>
    <w:rPr>
      <w:color w:val="0563C1" w:themeColor="hyperlink"/>
      <w:u w:val="single"/>
    </w:rPr>
  </w:style>
  <w:style w:type="paragraph" w:styleId="Ttulo">
    <w:name w:val="Title"/>
    <w:basedOn w:val="Normal"/>
    <w:next w:val="Normal"/>
    <w:uiPriority w:val="10"/>
    <w:qFormat/>
    <w:rsid w:val="7213C9DB"/>
    <w:pPr>
      <w:spacing w:after="0" w:line="240" w:lineRule="auto"/>
      <w:contextualSpacing/>
    </w:pPr>
    <w:rPr>
      <w:rFonts w:asciiTheme="majorHAnsi" w:hAnsiTheme="majorHAnsi" w:eastAsiaTheme="majorEastAsia" w:cstheme="majorBidi"/>
      <w:sz w:val="56"/>
      <w:szCs w:val="56"/>
    </w:rPr>
  </w:style>
  <w:style w:type="paragraph" w:styleId="Subttulo">
    <w:name w:val="Subtitle"/>
    <w:basedOn w:val="Normal"/>
    <w:next w:val="Normal"/>
    <w:uiPriority w:val="11"/>
    <w:qFormat/>
    <w:rsid w:val="7213C9DB"/>
    <w:rPr>
      <w:rFonts w:eastAsiaTheme="minorEastAsia"/>
      <w:color w:val="5A5A5A"/>
    </w:rPr>
  </w:style>
  <w:style w:type="paragraph" w:styleId="Cita">
    <w:name w:val="Quote"/>
    <w:basedOn w:val="Normal"/>
    <w:next w:val="Normal"/>
    <w:uiPriority w:val="29"/>
    <w:qFormat/>
    <w:rsid w:val="7213C9DB"/>
    <w:pPr>
      <w:spacing w:before="200"/>
      <w:ind w:left="864" w:right="864"/>
      <w:jc w:val="center"/>
    </w:pPr>
    <w:rPr>
      <w:i/>
      <w:iCs/>
      <w:color w:val="404040" w:themeColor="text1" w:themeTint="BF"/>
    </w:rPr>
  </w:style>
  <w:style w:type="paragraph" w:styleId="Citadestacada">
    <w:name w:val="Intense Quote"/>
    <w:basedOn w:val="Normal"/>
    <w:next w:val="Normal"/>
    <w:uiPriority w:val="30"/>
    <w:qFormat/>
    <w:rsid w:val="7213C9DB"/>
    <w:pPr>
      <w:spacing w:before="360" w:after="360"/>
      <w:ind w:left="864" w:right="864"/>
      <w:jc w:val="center"/>
    </w:pPr>
    <w:rPr>
      <w:i/>
      <w:iCs/>
      <w:color w:val="4472C4" w:themeColor="accent1"/>
    </w:rPr>
  </w:style>
  <w:style w:type="paragraph" w:styleId="TDC1">
    <w:name w:val="toc 1"/>
    <w:basedOn w:val="Normal"/>
    <w:next w:val="Normal"/>
    <w:uiPriority w:val="39"/>
    <w:unhideWhenUsed/>
    <w:rsid w:val="7213C9DB"/>
    <w:pPr>
      <w:spacing w:after="100"/>
    </w:pPr>
  </w:style>
  <w:style w:type="paragraph" w:styleId="TDC2">
    <w:name w:val="toc 2"/>
    <w:basedOn w:val="Normal"/>
    <w:next w:val="Normal"/>
    <w:uiPriority w:val="39"/>
    <w:unhideWhenUsed/>
    <w:rsid w:val="7213C9DB"/>
    <w:pPr>
      <w:spacing w:after="100"/>
      <w:ind w:left="220"/>
    </w:pPr>
  </w:style>
  <w:style w:type="paragraph" w:styleId="TDC3">
    <w:name w:val="toc 3"/>
    <w:basedOn w:val="Normal"/>
    <w:next w:val="Normal"/>
    <w:uiPriority w:val="39"/>
    <w:unhideWhenUsed/>
    <w:rsid w:val="7213C9DB"/>
    <w:pPr>
      <w:spacing w:after="100"/>
      <w:ind w:left="440"/>
    </w:pPr>
  </w:style>
  <w:style w:type="paragraph" w:styleId="TDC4">
    <w:name w:val="toc 4"/>
    <w:basedOn w:val="Normal"/>
    <w:next w:val="Normal"/>
    <w:uiPriority w:val="39"/>
    <w:unhideWhenUsed/>
    <w:rsid w:val="7213C9DB"/>
    <w:pPr>
      <w:spacing w:after="100"/>
      <w:ind w:left="660"/>
    </w:pPr>
  </w:style>
  <w:style w:type="paragraph" w:styleId="TDC5">
    <w:name w:val="toc 5"/>
    <w:basedOn w:val="Normal"/>
    <w:next w:val="Normal"/>
    <w:uiPriority w:val="39"/>
    <w:unhideWhenUsed/>
    <w:rsid w:val="7213C9DB"/>
    <w:pPr>
      <w:spacing w:after="100"/>
      <w:ind w:left="880"/>
    </w:pPr>
  </w:style>
  <w:style w:type="paragraph" w:styleId="TDC6">
    <w:name w:val="toc 6"/>
    <w:basedOn w:val="Normal"/>
    <w:next w:val="Normal"/>
    <w:uiPriority w:val="39"/>
    <w:unhideWhenUsed/>
    <w:rsid w:val="7213C9DB"/>
    <w:pPr>
      <w:spacing w:after="100"/>
      <w:ind w:left="1100"/>
    </w:pPr>
  </w:style>
  <w:style w:type="paragraph" w:styleId="TDC7">
    <w:name w:val="toc 7"/>
    <w:basedOn w:val="Normal"/>
    <w:next w:val="Normal"/>
    <w:uiPriority w:val="39"/>
    <w:unhideWhenUsed/>
    <w:rsid w:val="7213C9DB"/>
    <w:pPr>
      <w:spacing w:after="100"/>
      <w:ind w:left="1320"/>
    </w:pPr>
  </w:style>
  <w:style w:type="paragraph" w:styleId="TDC8">
    <w:name w:val="toc 8"/>
    <w:basedOn w:val="Normal"/>
    <w:next w:val="Normal"/>
    <w:uiPriority w:val="39"/>
    <w:unhideWhenUsed/>
    <w:rsid w:val="7213C9DB"/>
    <w:pPr>
      <w:spacing w:after="100"/>
      <w:ind w:left="1540"/>
    </w:pPr>
  </w:style>
  <w:style w:type="paragraph" w:styleId="TDC9">
    <w:name w:val="toc 9"/>
    <w:basedOn w:val="Normal"/>
    <w:next w:val="Normal"/>
    <w:uiPriority w:val="39"/>
    <w:unhideWhenUsed/>
    <w:rsid w:val="7213C9DB"/>
    <w:pPr>
      <w:spacing w:after="100"/>
      <w:ind w:left="1760"/>
    </w:pPr>
  </w:style>
  <w:style w:type="paragraph" w:styleId="Textonotaalfinal">
    <w:name w:val="endnote text"/>
    <w:basedOn w:val="Normal"/>
    <w:uiPriority w:val="99"/>
    <w:semiHidden/>
    <w:unhideWhenUsed/>
    <w:rsid w:val="7213C9DB"/>
    <w:pPr>
      <w:spacing w:after="0" w:line="240" w:lineRule="auto"/>
    </w:pPr>
    <w:rPr>
      <w:sz w:val="20"/>
      <w:szCs w:val="20"/>
    </w:rPr>
  </w:style>
  <w:style w:type="paragraph" w:styleId="Piedepgina">
    <w:name w:val="footer"/>
    <w:basedOn w:val="Normal"/>
    <w:uiPriority w:val="99"/>
    <w:unhideWhenUsed/>
    <w:rsid w:val="7213C9DB"/>
    <w:pPr>
      <w:tabs>
        <w:tab w:val="center" w:pos="4680"/>
        <w:tab w:val="right" w:pos="9360"/>
      </w:tabs>
      <w:spacing w:after="0" w:line="240" w:lineRule="auto"/>
    </w:pPr>
  </w:style>
  <w:style w:type="paragraph" w:styleId="Textonotapie">
    <w:name w:val="footnote text"/>
    <w:basedOn w:val="Normal"/>
    <w:uiPriority w:val="99"/>
    <w:semiHidden/>
    <w:unhideWhenUsed/>
    <w:rsid w:val="7213C9DB"/>
    <w:pPr>
      <w:spacing w:after="0" w:line="240" w:lineRule="auto"/>
    </w:pPr>
    <w:rPr>
      <w:sz w:val="20"/>
      <w:szCs w:val="20"/>
    </w:rPr>
  </w:style>
  <w:style w:type="paragraph" w:styleId="Encabezado">
    <w:name w:val="header"/>
    <w:basedOn w:val="Normal"/>
    <w:uiPriority w:val="99"/>
    <w:unhideWhenUsed/>
    <w:rsid w:val="7213C9DB"/>
    <w:pPr>
      <w:tabs>
        <w:tab w:val="center" w:pos="4680"/>
        <w:tab w:val="right" w:pos="9360"/>
      </w:tabs>
      <w:spacing w:after="0" w:line="240" w:lineRule="auto"/>
    </w:pPr>
  </w:style>
  <w:style w:type="character" w:styleId="Mencionar">
    <w:name w:val="Mention"/>
    <w:basedOn w:val="Fuentedeprrafopredeter"/>
    <w:uiPriority w:val="99"/>
    <w:unhideWhenUsed/>
    <w:rPr>
      <w:color w:val="2B579A"/>
      <w:shd w:val="clear" w:color="auto" w:fill="E6E6E6"/>
    </w:rPr>
  </w:style>
  <w:style w:type="paragraph" w:styleId="Textocomentario">
    <w:name w:val="annotation text"/>
    <w:basedOn w:val="Normal"/>
    <w:link w:val="TextocomentarioCar"/>
    <w:uiPriority w:val="99"/>
    <w:unhideWhenUsed/>
    <w:pPr>
      <w:spacing w:line="240" w:lineRule="auto"/>
    </w:pPr>
    <w:rPr>
      <w:sz w:val="20"/>
      <w:szCs w:val="20"/>
    </w:rPr>
  </w:style>
  <w:style w:type="character" w:styleId="TextocomentarioCar" w:customStyle="1">
    <w:name w:val="Texto comentario Car"/>
    <w:basedOn w:val="Fuentedeprrafopredeter"/>
    <w:link w:val="Textocomentario"/>
    <w:uiPriority w:val="99"/>
    <w:rPr>
      <w:sz w:val="20"/>
      <w:szCs w:val="20"/>
      <w:lang w:val="en-US"/>
    </w:rPr>
  </w:style>
  <w:style w:type="character" w:styleId="Refdecomentario">
    <w:name w:val="annotation reference"/>
    <w:basedOn w:val="Fuentedeprrafopredeter"/>
    <w:uiPriority w:val="99"/>
    <w:semiHidden/>
    <w:unhideWhenUsed/>
    <w:rPr>
      <w:sz w:val="16"/>
      <w:szCs w:val="16"/>
    </w:rPr>
  </w:style>
  <w:style w:type="character" w:styleId="Hipervnculovisitado">
    <w:name w:val="FollowedHyperlink"/>
    <w:basedOn w:val="Fuentedeprrafopredeter"/>
    <w:uiPriority w:val="99"/>
    <w:semiHidden/>
    <w:unhideWhenUsed/>
    <w:rsid w:val="00F80668"/>
    <w:rPr>
      <w:color w:val="954F72" w:themeColor="followedHyperlink"/>
      <w:u w:val="single"/>
    </w:rPr>
  </w:style>
  <w:style w:type="paragraph" w:styleId="Asuntodelcomentario">
    <w:name w:val="annotation subject"/>
    <w:basedOn w:val="Textocomentario"/>
    <w:next w:val="Textocomentario"/>
    <w:link w:val="AsuntodelcomentarioCar"/>
    <w:uiPriority w:val="99"/>
    <w:semiHidden/>
    <w:unhideWhenUsed/>
    <w:rsid w:val="00D578D6"/>
    <w:rPr>
      <w:b/>
      <w:bCs/>
    </w:rPr>
  </w:style>
  <w:style w:type="character" w:styleId="AsuntodelcomentarioCar" w:customStyle="1">
    <w:name w:val="Asunto del comentario Car"/>
    <w:basedOn w:val="TextocomentarioCar"/>
    <w:link w:val="Asuntodelcomentario"/>
    <w:uiPriority w:val="99"/>
    <w:semiHidden/>
    <w:rsid w:val="00D578D6"/>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15418">
      <w:bodyDiv w:val="1"/>
      <w:marLeft w:val="0"/>
      <w:marRight w:val="0"/>
      <w:marTop w:val="0"/>
      <w:marBottom w:val="0"/>
      <w:divBdr>
        <w:top w:val="none" w:sz="0" w:space="0" w:color="auto"/>
        <w:left w:val="none" w:sz="0" w:space="0" w:color="auto"/>
        <w:bottom w:val="none" w:sz="0" w:space="0" w:color="auto"/>
        <w:right w:val="none" w:sz="0" w:space="0" w:color="auto"/>
      </w:divBdr>
      <w:divsChild>
        <w:div w:id="1788280860">
          <w:marLeft w:val="0"/>
          <w:marRight w:val="0"/>
          <w:marTop w:val="0"/>
          <w:marBottom w:val="0"/>
          <w:divBdr>
            <w:top w:val="none" w:sz="0" w:space="0" w:color="auto"/>
            <w:left w:val="none" w:sz="0" w:space="0" w:color="auto"/>
            <w:bottom w:val="none" w:sz="0" w:space="0" w:color="auto"/>
            <w:right w:val="none" w:sz="0" w:space="0" w:color="auto"/>
          </w:divBdr>
          <w:divsChild>
            <w:div w:id="38325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9281">
      <w:bodyDiv w:val="1"/>
      <w:marLeft w:val="0"/>
      <w:marRight w:val="0"/>
      <w:marTop w:val="0"/>
      <w:marBottom w:val="0"/>
      <w:divBdr>
        <w:top w:val="none" w:sz="0" w:space="0" w:color="auto"/>
        <w:left w:val="none" w:sz="0" w:space="0" w:color="auto"/>
        <w:bottom w:val="none" w:sz="0" w:space="0" w:color="auto"/>
        <w:right w:val="none" w:sz="0" w:space="0" w:color="auto"/>
      </w:divBdr>
      <w:divsChild>
        <w:div w:id="786001145">
          <w:marLeft w:val="0"/>
          <w:marRight w:val="0"/>
          <w:marTop w:val="0"/>
          <w:marBottom w:val="0"/>
          <w:divBdr>
            <w:top w:val="none" w:sz="0" w:space="0" w:color="auto"/>
            <w:left w:val="none" w:sz="0" w:space="0" w:color="auto"/>
            <w:bottom w:val="none" w:sz="0" w:space="0" w:color="auto"/>
            <w:right w:val="none" w:sz="0" w:space="0" w:color="auto"/>
          </w:divBdr>
          <w:divsChild>
            <w:div w:id="15934695">
              <w:marLeft w:val="0"/>
              <w:marRight w:val="0"/>
              <w:marTop w:val="0"/>
              <w:marBottom w:val="0"/>
              <w:divBdr>
                <w:top w:val="none" w:sz="0" w:space="0" w:color="auto"/>
                <w:left w:val="none" w:sz="0" w:space="0" w:color="auto"/>
                <w:bottom w:val="none" w:sz="0" w:space="0" w:color="auto"/>
                <w:right w:val="none" w:sz="0" w:space="0" w:color="auto"/>
              </w:divBdr>
            </w:div>
            <w:div w:id="409234279">
              <w:marLeft w:val="0"/>
              <w:marRight w:val="0"/>
              <w:marTop w:val="0"/>
              <w:marBottom w:val="0"/>
              <w:divBdr>
                <w:top w:val="none" w:sz="0" w:space="0" w:color="auto"/>
                <w:left w:val="none" w:sz="0" w:space="0" w:color="auto"/>
                <w:bottom w:val="none" w:sz="0" w:space="0" w:color="auto"/>
                <w:right w:val="none" w:sz="0" w:space="0" w:color="auto"/>
              </w:divBdr>
            </w:div>
            <w:div w:id="1403017146">
              <w:marLeft w:val="0"/>
              <w:marRight w:val="0"/>
              <w:marTop w:val="0"/>
              <w:marBottom w:val="0"/>
              <w:divBdr>
                <w:top w:val="none" w:sz="0" w:space="0" w:color="auto"/>
                <w:left w:val="none" w:sz="0" w:space="0" w:color="auto"/>
                <w:bottom w:val="none" w:sz="0" w:space="0" w:color="auto"/>
                <w:right w:val="none" w:sz="0" w:space="0" w:color="auto"/>
              </w:divBdr>
            </w:div>
            <w:div w:id="18550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3489">
      <w:bodyDiv w:val="1"/>
      <w:marLeft w:val="0"/>
      <w:marRight w:val="0"/>
      <w:marTop w:val="0"/>
      <w:marBottom w:val="0"/>
      <w:divBdr>
        <w:top w:val="none" w:sz="0" w:space="0" w:color="auto"/>
        <w:left w:val="none" w:sz="0" w:space="0" w:color="auto"/>
        <w:bottom w:val="none" w:sz="0" w:space="0" w:color="auto"/>
        <w:right w:val="none" w:sz="0" w:space="0" w:color="auto"/>
      </w:divBdr>
      <w:divsChild>
        <w:div w:id="215432739">
          <w:marLeft w:val="0"/>
          <w:marRight w:val="0"/>
          <w:marTop w:val="0"/>
          <w:marBottom w:val="0"/>
          <w:divBdr>
            <w:top w:val="none" w:sz="0" w:space="0" w:color="auto"/>
            <w:left w:val="none" w:sz="0" w:space="0" w:color="auto"/>
            <w:bottom w:val="none" w:sz="0" w:space="0" w:color="auto"/>
            <w:right w:val="none" w:sz="0" w:space="0" w:color="auto"/>
          </w:divBdr>
          <w:divsChild>
            <w:div w:id="390034904">
              <w:marLeft w:val="0"/>
              <w:marRight w:val="0"/>
              <w:marTop w:val="0"/>
              <w:marBottom w:val="0"/>
              <w:divBdr>
                <w:top w:val="none" w:sz="0" w:space="0" w:color="auto"/>
                <w:left w:val="none" w:sz="0" w:space="0" w:color="auto"/>
                <w:bottom w:val="none" w:sz="0" w:space="0" w:color="auto"/>
                <w:right w:val="none" w:sz="0" w:space="0" w:color="auto"/>
              </w:divBdr>
            </w:div>
          </w:divsChild>
        </w:div>
        <w:div w:id="940451578">
          <w:marLeft w:val="0"/>
          <w:marRight w:val="0"/>
          <w:marTop w:val="0"/>
          <w:marBottom w:val="0"/>
          <w:divBdr>
            <w:top w:val="none" w:sz="0" w:space="0" w:color="auto"/>
            <w:left w:val="none" w:sz="0" w:space="0" w:color="auto"/>
            <w:bottom w:val="none" w:sz="0" w:space="0" w:color="auto"/>
            <w:right w:val="none" w:sz="0" w:space="0" w:color="auto"/>
          </w:divBdr>
          <w:divsChild>
            <w:div w:id="1379091535">
              <w:marLeft w:val="0"/>
              <w:marRight w:val="0"/>
              <w:marTop w:val="0"/>
              <w:marBottom w:val="0"/>
              <w:divBdr>
                <w:top w:val="none" w:sz="0" w:space="0" w:color="auto"/>
                <w:left w:val="none" w:sz="0" w:space="0" w:color="auto"/>
                <w:bottom w:val="none" w:sz="0" w:space="0" w:color="auto"/>
                <w:right w:val="none" w:sz="0" w:space="0" w:color="auto"/>
              </w:divBdr>
            </w:div>
          </w:divsChild>
        </w:div>
        <w:div w:id="1133984417">
          <w:marLeft w:val="0"/>
          <w:marRight w:val="0"/>
          <w:marTop w:val="0"/>
          <w:marBottom w:val="0"/>
          <w:divBdr>
            <w:top w:val="none" w:sz="0" w:space="0" w:color="auto"/>
            <w:left w:val="none" w:sz="0" w:space="0" w:color="auto"/>
            <w:bottom w:val="none" w:sz="0" w:space="0" w:color="auto"/>
            <w:right w:val="none" w:sz="0" w:space="0" w:color="auto"/>
          </w:divBdr>
          <w:divsChild>
            <w:div w:id="1907522167">
              <w:marLeft w:val="0"/>
              <w:marRight w:val="0"/>
              <w:marTop w:val="0"/>
              <w:marBottom w:val="0"/>
              <w:divBdr>
                <w:top w:val="none" w:sz="0" w:space="0" w:color="auto"/>
                <w:left w:val="none" w:sz="0" w:space="0" w:color="auto"/>
                <w:bottom w:val="none" w:sz="0" w:space="0" w:color="auto"/>
                <w:right w:val="none" w:sz="0" w:space="0" w:color="auto"/>
              </w:divBdr>
            </w:div>
          </w:divsChild>
        </w:div>
        <w:div w:id="1307202413">
          <w:marLeft w:val="0"/>
          <w:marRight w:val="0"/>
          <w:marTop w:val="0"/>
          <w:marBottom w:val="0"/>
          <w:divBdr>
            <w:top w:val="none" w:sz="0" w:space="0" w:color="auto"/>
            <w:left w:val="none" w:sz="0" w:space="0" w:color="auto"/>
            <w:bottom w:val="none" w:sz="0" w:space="0" w:color="auto"/>
            <w:right w:val="none" w:sz="0" w:space="0" w:color="auto"/>
          </w:divBdr>
          <w:divsChild>
            <w:div w:id="988821036">
              <w:marLeft w:val="0"/>
              <w:marRight w:val="0"/>
              <w:marTop w:val="0"/>
              <w:marBottom w:val="0"/>
              <w:divBdr>
                <w:top w:val="none" w:sz="0" w:space="0" w:color="auto"/>
                <w:left w:val="none" w:sz="0" w:space="0" w:color="auto"/>
                <w:bottom w:val="none" w:sz="0" w:space="0" w:color="auto"/>
                <w:right w:val="none" w:sz="0" w:space="0" w:color="auto"/>
              </w:divBdr>
            </w:div>
            <w:div w:id="1779786467">
              <w:marLeft w:val="0"/>
              <w:marRight w:val="0"/>
              <w:marTop w:val="0"/>
              <w:marBottom w:val="0"/>
              <w:divBdr>
                <w:top w:val="none" w:sz="0" w:space="0" w:color="auto"/>
                <w:left w:val="none" w:sz="0" w:space="0" w:color="auto"/>
                <w:bottom w:val="none" w:sz="0" w:space="0" w:color="auto"/>
                <w:right w:val="none" w:sz="0" w:space="0" w:color="auto"/>
              </w:divBdr>
            </w:div>
          </w:divsChild>
        </w:div>
        <w:div w:id="1394547613">
          <w:marLeft w:val="0"/>
          <w:marRight w:val="0"/>
          <w:marTop w:val="0"/>
          <w:marBottom w:val="0"/>
          <w:divBdr>
            <w:top w:val="none" w:sz="0" w:space="0" w:color="auto"/>
            <w:left w:val="none" w:sz="0" w:space="0" w:color="auto"/>
            <w:bottom w:val="none" w:sz="0" w:space="0" w:color="auto"/>
            <w:right w:val="none" w:sz="0" w:space="0" w:color="auto"/>
          </w:divBdr>
          <w:divsChild>
            <w:div w:id="2178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7353">
      <w:bodyDiv w:val="1"/>
      <w:marLeft w:val="0"/>
      <w:marRight w:val="0"/>
      <w:marTop w:val="0"/>
      <w:marBottom w:val="0"/>
      <w:divBdr>
        <w:top w:val="none" w:sz="0" w:space="0" w:color="auto"/>
        <w:left w:val="none" w:sz="0" w:space="0" w:color="auto"/>
        <w:bottom w:val="none" w:sz="0" w:space="0" w:color="auto"/>
        <w:right w:val="none" w:sz="0" w:space="0" w:color="auto"/>
      </w:divBdr>
      <w:divsChild>
        <w:div w:id="266735614">
          <w:marLeft w:val="0"/>
          <w:marRight w:val="0"/>
          <w:marTop w:val="0"/>
          <w:marBottom w:val="0"/>
          <w:divBdr>
            <w:top w:val="none" w:sz="0" w:space="0" w:color="auto"/>
            <w:left w:val="none" w:sz="0" w:space="0" w:color="auto"/>
            <w:bottom w:val="none" w:sz="0" w:space="0" w:color="auto"/>
            <w:right w:val="none" w:sz="0" w:space="0" w:color="auto"/>
          </w:divBdr>
          <w:divsChild>
            <w:div w:id="1038436704">
              <w:marLeft w:val="0"/>
              <w:marRight w:val="0"/>
              <w:marTop w:val="0"/>
              <w:marBottom w:val="0"/>
              <w:divBdr>
                <w:top w:val="none" w:sz="0" w:space="0" w:color="auto"/>
                <w:left w:val="none" w:sz="0" w:space="0" w:color="auto"/>
                <w:bottom w:val="none" w:sz="0" w:space="0" w:color="auto"/>
                <w:right w:val="none" w:sz="0" w:space="0" w:color="auto"/>
              </w:divBdr>
            </w:div>
          </w:divsChild>
        </w:div>
        <w:div w:id="355812869">
          <w:marLeft w:val="0"/>
          <w:marRight w:val="0"/>
          <w:marTop w:val="0"/>
          <w:marBottom w:val="0"/>
          <w:divBdr>
            <w:top w:val="none" w:sz="0" w:space="0" w:color="auto"/>
            <w:left w:val="none" w:sz="0" w:space="0" w:color="auto"/>
            <w:bottom w:val="none" w:sz="0" w:space="0" w:color="auto"/>
            <w:right w:val="none" w:sz="0" w:space="0" w:color="auto"/>
          </w:divBdr>
          <w:divsChild>
            <w:div w:id="483744074">
              <w:marLeft w:val="0"/>
              <w:marRight w:val="0"/>
              <w:marTop w:val="0"/>
              <w:marBottom w:val="0"/>
              <w:divBdr>
                <w:top w:val="none" w:sz="0" w:space="0" w:color="auto"/>
                <w:left w:val="none" w:sz="0" w:space="0" w:color="auto"/>
                <w:bottom w:val="none" w:sz="0" w:space="0" w:color="auto"/>
                <w:right w:val="none" w:sz="0" w:space="0" w:color="auto"/>
              </w:divBdr>
            </w:div>
          </w:divsChild>
        </w:div>
        <w:div w:id="800078185">
          <w:marLeft w:val="0"/>
          <w:marRight w:val="0"/>
          <w:marTop w:val="0"/>
          <w:marBottom w:val="0"/>
          <w:divBdr>
            <w:top w:val="none" w:sz="0" w:space="0" w:color="auto"/>
            <w:left w:val="none" w:sz="0" w:space="0" w:color="auto"/>
            <w:bottom w:val="none" w:sz="0" w:space="0" w:color="auto"/>
            <w:right w:val="none" w:sz="0" w:space="0" w:color="auto"/>
          </w:divBdr>
          <w:divsChild>
            <w:div w:id="261038494">
              <w:marLeft w:val="0"/>
              <w:marRight w:val="0"/>
              <w:marTop w:val="0"/>
              <w:marBottom w:val="0"/>
              <w:divBdr>
                <w:top w:val="none" w:sz="0" w:space="0" w:color="auto"/>
                <w:left w:val="none" w:sz="0" w:space="0" w:color="auto"/>
                <w:bottom w:val="none" w:sz="0" w:space="0" w:color="auto"/>
                <w:right w:val="none" w:sz="0" w:space="0" w:color="auto"/>
              </w:divBdr>
            </w:div>
          </w:divsChild>
        </w:div>
        <w:div w:id="820006533">
          <w:marLeft w:val="0"/>
          <w:marRight w:val="0"/>
          <w:marTop w:val="0"/>
          <w:marBottom w:val="0"/>
          <w:divBdr>
            <w:top w:val="none" w:sz="0" w:space="0" w:color="auto"/>
            <w:left w:val="none" w:sz="0" w:space="0" w:color="auto"/>
            <w:bottom w:val="none" w:sz="0" w:space="0" w:color="auto"/>
            <w:right w:val="none" w:sz="0" w:space="0" w:color="auto"/>
          </w:divBdr>
          <w:divsChild>
            <w:div w:id="1257982892">
              <w:marLeft w:val="0"/>
              <w:marRight w:val="0"/>
              <w:marTop w:val="0"/>
              <w:marBottom w:val="0"/>
              <w:divBdr>
                <w:top w:val="none" w:sz="0" w:space="0" w:color="auto"/>
                <w:left w:val="none" w:sz="0" w:space="0" w:color="auto"/>
                <w:bottom w:val="none" w:sz="0" w:space="0" w:color="auto"/>
                <w:right w:val="none" w:sz="0" w:space="0" w:color="auto"/>
              </w:divBdr>
            </w:div>
          </w:divsChild>
        </w:div>
        <w:div w:id="1511067157">
          <w:marLeft w:val="0"/>
          <w:marRight w:val="0"/>
          <w:marTop w:val="0"/>
          <w:marBottom w:val="0"/>
          <w:divBdr>
            <w:top w:val="none" w:sz="0" w:space="0" w:color="auto"/>
            <w:left w:val="none" w:sz="0" w:space="0" w:color="auto"/>
            <w:bottom w:val="none" w:sz="0" w:space="0" w:color="auto"/>
            <w:right w:val="none" w:sz="0" w:space="0" w:color="auto"/>
          </w:divBdr>
          <w:divsChild>
            <w:div w:id="319892368">
              <w:marLeft w:val="0"/>
              <w:marRight w:val="0"/>
              <w:marTop w:val="0"/>
              <w:marBottom w:val="0"/>
              <w:divBdr>
                <w:top w:val="none" w:sz="0" w:space="0" w:color="auto"/>
                <w:left w:val="none" w:sz="0" w:space="0" w:color="auto"/>
                <w:bottom w:val="none" w:sz="0" w:space="0" w:color="auto"/>
                <w:right w:val="none" w:sz="0" w:space="0" w:color="auto"/>
              </w:divBdr>
            </w:div>
            <w:div w:id="1325813852">
              <w:marLeft w:val="0"/>
              <w:marRight w:val="0"/>
              <w:marTop w:val="0"/>
              <w:marBottom w:val="0"/>
              <w:divBdr>
                <w:top w:val="none" w:sz="0" w:space="0" w:color="auto"/>
                <w:left w:val="none" w:sz="0" w:space="0" w:color="auto"/>
                <w:bottom w:val="none" w:sz="0" w:space="0" w:color="auto"/>
                <w:right w:val="none" w:sz="0" w:space="0" w:color="auto"/>
              </w:divBdr>
            </w:div>
            <w:div w:id="2053190372">
              <w:marLeft w:val="0"/>
              <w:marRight w:val="0"/>
              <w:marTop w:val="0"/>
              <w:marBottom w:val="0"/>
              <w:divBdr>
                <w:top w:val="none" w:sz="0" w:space="0" w:color="auto"/>
                <w:left w:val="none" w:sz="0" w:space="0" w:color="auto"/>
                <w:bottom w:val="none" w:sz="0" w:space="0" w:color="auto"/>
                <w:right w:val="none" w:sz="0" w:space="0" w:color="auto"/>
              </w:divBdr>
            </w:div>
          </w:divsChild>
        </w:div>
        <w:div w:id="1923031398">
          <w:marLeft w:val="0"/>
          <w:marRight w:val="0"/>
          <w:marTop w:val="0"/>
          <w:marBottom w:val="0"/>
          <w:divBdr>
            <w:top w:val="none" w:sz="0" w:space="0" w:color="auto"/>
            <w:left w:val="none" w:sz="0" w:space="0" w:color="auto"/>
            <w:bottom w:val="none" w:sz="0" w:space="0" w:color="auto"/>
            <w:right w:val="none" w:sz="0" w:space="0" w:color="auto"/>
          </w:divBdr>
          <w:divsChild>
            <w:div w:id="93467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84489">
      <w:bodyDiv w:val="1"/>
      <w:marLeft w:val="0"/>
      <w:marRight w:val="0"/>
      <w:marTop w:val="0"/>
      <w:marBottom w:val="0"/>
      <w:divBdr>
        <w:top w:val="none" w:sz="0" w:space="0" w:color="auto"/>
        <w:left w:val="none" w:sz="0" w:space="0" w:color="auto"/>
        <w:bottom w:val="none" w:sz="0" w:space="0" w:color="auto"/>
        <w:right w:val="none" w:sz="0" w:space="0" w:color="auto"/>
      </w:divBdr>
      <w:divsChild>
        <w:div w:id="97918755">
          <w:marLeft w:val="0"/>
          <w:marRight w:val="0"/>
          <w:marTop w:val="0"/>
          <w:marBottom w:val="0"/>
          <w:divBdr>
            <w:top w:val="none" w:sz="0" w:space="0" w:color="auto"/>
            <w:left w:val="none" w:sz="0" w:space="0" w:color="auto"/>
            <w:bottom w:val="none" w:sz="0" w:space="0" w:color="auto"/>
            <w:right w:val="none" w:sz="0" w:space="0" w:color="auto"/>
          </w:divBdr>
          <w:divsChild>
            <w:div w:id="1592397468">
              <w:marLeft w:val="0"/>
              <w:marRight w:val="0"/>
              <w:marTop w:val="0"/>
              <w:marBottom w:val="0"/>
              <w:divBdr>
                <w:top w:val="none" w:sz="0" w:space="0" w:color="auto"/>
                <w:left w:val="none" w:sz="0" w:space="0" w:color="auto"/>
                <w:bottom w:val="none" w:sz="0" w:space="0" w:color="auto"/>
                <w:right w:val="none" w:sz="0" w:space="0" w:color="auto"/>
              </w:divBdr>
            </w:div>
          </w:divsChild>
        </w:div>
        <w:div w:id="292953064">
          <w:marLeft w:val="0"/>
          <w:marRight w:val="0"/>
          <w:marTop w:val="0"/>
          <w:marBottom w:val="0"/>
          <w:divBdr>
            <w:top w:val="none" w:sz="0" w:space="0" w:color="auto"/>
            <w:left w:val="none" w:sz="0" w:space="0" w:color="auto"/>
            <w:bottom w:val="none" w:sz="0" w:space="0" w:color="auto"/>
            <w:right w:val="none" w:sz="0" w:space="0" w:color="auto"/>
          </w:divBdr>
          <w:divsChild>
            <w:div w:id="2022589675">
              <w:marLeft w:val="0"/>
              <w:marRight w:val="0"/>
              <w:marTop w:val="0"/>
              <w:marBottom w:val="0"/>
              <w:divBdr>
                <w:top w:val="none" w:sz="0" w:space="0" w:color="auto"/>
                <w:left w:val="none" w:sz="0" w:space="0" w:color="auto"/>
                <w:bottom w:val="none" w:sz="0" w:space="0" w:color="auto"/>
                <w:right w:val="none" w:sz="0" w:space="0" w:color="auto"/>
              </w:divBdr>
            </w:div>
          </w:divsChild>
        </w:div>
        <w:div w:id="762380769">
          <w:marLeft w:val="0"/>
          <w:marRight w:val="0"/>
          <w:marTop w:val="0"/>
          <w:marBottom w:val="0"/>
          <w:divBdr>
            <w:top w:val="none" w:sz="0" w:space="0" w:color="auto"/>
            <w:left w:val="none" w:sz="0" w:space="0" w:color="auto"/>
            <w:bottom w:val="none" w:sz="0" w:space="0" w:color="auto"/>
            <w:right w:val="none" w:sz="0" w:space="0" w:color="auto"/>
          </w:divBdr>
          <w:divsChild>
            <w:div w:id="639575946">
              <w:marLeft w:val="0"/>
              <w:marRight w:val="0"/>
              <w:marTop w:val="0"/>
              <w:marBottom w:val="0"/>
              <w:divBdr>
                <w:top w:val="none" w:sz="0" w:space="0" w:color="auto"/>
                <w:left w:val="none" w:sz="0" w:space="0" w:color="auto"/>
                <w:bottom w:val="none" w:sz="0" w:space="0" w:color="auto"/>
                <w:right w:val="none" w:sz="0" w:space="0" w:color="auto"/>
              </w:divBdr>
            </w:div>
            <w:div w:id="1801222514">
              <w:marLeft w:val="0"/>
              <w:marRight w:val="0"/>
              <w:marTop w:val="0"/>
              <w:marBottom w:val="0"/>
              <w:divBdr>
                <w:top w:val="none" w:sz="0" w:space="0" w:color="auto"/>
                <w:left w:val="none" w:sz="0" w:space="0" w:color="auto"/>
                <w:bottom w:val="none" w:sz="0" w:space="0" w:color="auto"/>
                <w:right w:val="none" w:sz="0" w:space="0" w:color="auto"/>
              </w:divBdr>
            </w:div>
          </w:divsChild>
        </w:div>
        <w:div w:id="1193229607">
          <w:marLeft w:val="0"/>
          <w:marRight w:val="0"/>
          <w:marTop w:val="0"/>
          <w:marBottom w:val="0"/>
          <w:divBdr>
            <w:top w:val="none" w:sz="0" w:space="0" w:color="auto"/>
            <w:left w:val="none" w:sz="0" w:space="0" w:color="auto"/>
            <w:bottom w:val="none" w:sz="0" w:space="0" w:color="auto"/>
            <w:right w:val="none" w:sz="0" w:space="0" w:color="auto"/>
          </w:divBdr>
          <w:divsChild>
            <w:div w:id="688987417">
              <w:marLeft w:val="0"/>
              <w:marRight w:val="0"/>
              <w:marTop w:val="0"/>
              <w:marBottom w:val="0"/>
              <w:divBdr>
                <w:top w:val="none" w:sz="0" w:space="0" w:color="auto"/>
                <w:left w:val="none" w:sz="0" w:space="0" w:color="auto"/>
                <w:bottom w:val="none" w:sz="0" w:space="0" w:color="auto"/>
                <w:right w:val="none" w:sz="0" w:space="0" w:color="auto"/>
              </w:divBdr>
            </w:div>
          </w:divsChild>
        </w:div>
        <w:div w:id="1596673155">
          <w:marLeft w:val="0"/>
          <w:marRight w:val="0"/>
          <w:marTop w:val="0"/>
          <w:marBottom w:val="0"/>
          <w:divBdr>
            <w:top w:val="none" w:sz="0" w:space="0" w:color="auto"/>
            <w:left w:val="none" w:sz="0" w:space="0" w:color="auto"/>
            <w:bottom w:val="none" w:sz="0" w:space="0" w:color="auto"/>
            <w:right w:val="none" w:sz="0" w:space="0" w:color="auto"/>
          </w:divBdr>
          <w:divsChild>
            <w:div w:id="316540998">
              <w:marLeft w:val="0"/>
              <w:marRight w:val="0"/>
              <w:marTop w:val="0"/>
              <w:marBottom w:val="0"/>
              <w:divBdr>
                <w:top w:val="none" w:sz="0" w:space="0" w:color="auto"/>
                <w:left w:val="none" w:sz="0" w:space="0" w:color="auto"/>
                <w:bottom w:val="none" w:sz="0" w:space="0" w:color="auto"/>
                <w:right w:val="none" w:sz="0" w:space="0" w:color="auto"/>
              </w:divBdr>
            </w:div>
          </w:divsChild>
        </w:div>
        <w:div w:id="2014141463">
          <w:marLeft w:val="0"/>
          <w:marRight w:val="0"/>
          <w:marTop w:val="0"/>
          <w:marBottom w:val="0"/>
          <w:divBdr>
            <w:top w:val="none" w:sz="0" w:space="0" w:color="auto"/>
            <w:left w:val="none" w:sz="0" w:space="0" w:color="auto"/>
            <w:bottom w:val="none" w:sz="0" w:space="0" w:color="auto"/>
            <w:right w:val="none" w:sz="0" w:space="0" w:color="auto"/>
          </w:divBdr>
          <w:divsChild>
            <w:div w:id="54283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6027">
      <w:bodyDiv w:val="1"/>
      <w:marLeft w:val="0"/>
      <w:marRight w:val="0"/>
      <w:marTop w:val="0"/>
      <w:marBottom w:val="0"/>
      <w:divBdr>
        <w:top w:val="none" w:sz="0" w:space="0" w:color="auto"/>
        <w:left w:val="none" w:sz="0" w:space="0" w:color="auto"/>
        <w:bottom w:val="none" w:sz="0" w:space="0" w:color="auto"/>
        <w:right w:val="none" w:sz="0" w:space="0" w:color="auto"/>
      </w:divBdr>
      <w:divsChild>
        <w:div w:id="1611160050">
          <w:marLeft w:val="0"/>
          <w:marRight w:val="0"/>
          <w:marTop w:val="0"/>
          <w:marBottom w:val="0"/>
          <w:divBdr>
            <w:top w:val="none" w:sz="0" w:space="0" w:color="auto"/>
            <w:left w:val="none" w:sz="0" w:space="0" w:color="auto"/>
            <w:bottom w:val="none" w:sz="0" w:space="0" w:color="auto"/>
            <w:right w:val="none" w:sz="0" w:space="0" w:color="auto"/>
          </w:divBdr>
          <w:divsChild>
            <w:div w:id="10033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149039">
      <w:bodyDiv w:val="1"/>
      <w:marLeft w:val="0"/>
      <w:marRight w:val="0"/>
      <w:marTop w:val="0"/>
      <w:marBottom w:val="0"/>
      <w:divBdr>
        <w:top w:val="none" w:sz="0" w:space="0" w:color="auto"/>
        <w:left w:val="none" w:sz="0" w:space="0" w:color="auto"/>
        <w:bottom w:val="none" w:sz="0" w:space="0" w:color="auto"/>
        <w:right w:val="none" w:sz="0" w:space="0" w:color="auto"/>
      </w:divBdr>
      <w:divsChild>
        <w:div w:id="113211400">
          <w:marLeft w:val="0"/>
          <w:marRight w:val="0"/>
          <w:marTop w:val="0"/>
          <w:marBottom w:val="0"/>
          <w:divBdr>
            <w:top w:val="none" w:sz="0" w:space="0" w:color="auto"/>
            <w:left w:val="none" w:sz="0" w:space="0" w:color="auto"/>
            <w:bottom w:val="none" w:sz="0" w:space="0" w:color="auto"/>
            <w:right w:val="none" w:sz="0" w:space="0" w:color="auto"/>
          </w:divBdr>
          <w:divsChild>
            <w:div w:id="1307468664">
              <w:marLeft w:val="-75"/>
              <w:marRight w:val="0"/>
              <w:marTop w:val="30"/>
              <w:marBottom w:val="30"/>
              <w:divBdr>
                <w:top w:val="none" w:sz="0" w:space="0" w:color="auto"/>
                <w:left w:val="none" w:sz="0" w:space="0" w:color="auto"/>
                <w:bottom w:val="none" w:sz="0" w:space="0" w:color="auto"/>
                <w:right w:val="none" w:sz="0" w:space="0" w:color="auto"/>
              </w:divBdr>
              <w:divsChild>
                <w:div w:id="10498182">
                  <w:marLeft w:val="0"/>
                  <w:marRight w:val="0"/>
                  <w:marTop w:val="0"/>
                  <w:marBottom w:val="0"/>
                  <w:divBdr>
                    <w:top w:val="none" w:sz="0" w:space="0" w:color="auto"/>
                    <w:left w:val="none" w:sz="0" w:space="0" w:color="auto"/>
                    <w:bottom w:val="none" w:sz="0" w:space="0" w:color="auto"/>
                    <w:right w:val="none" w:sz="0" w:space="0" w:color="auto"/>
                  </w:divBdr>
                  <w:divsChild>
                    <w:div w:id="1513300931">
                      <w:marLeft w:val="0"/>
                      <w:marRight w:val="0"/>
                      <w:marTop w:val="0"/>
                      <w:marBottom w:val="0"/>
                      <w:divBdr>
                        <w:top w:val="none" w:sz="0" w:space="0" w:color="auto"/>
                        <w:left w:val="none" w:sz="0" w:space="0" w:color="auto"/>
                        <w:bottom w:val="none" w:sz="0" w:space="0" w:color="auto"/>
                        <w:right w:val="none" w:sz="0" w:space="0" w:color="auto"/>
                      </w:divBdr>
                    </w:div>
                  </w:divsChild>
                </w:div>
                <w:div w:id="11080346">
                  <w:marLeft w:val="0"/>
                  <w:marRight w:val="0"/>
                  <w:marTop w:val="0"/>
                  <w:marBottom w:val="0"/>
                  <w:divBdr>
                    <w:top w:val="none" w:sz="0" w:space="0" w:color="auto"/>
                    <w:left w:val="none" w:sz="0" w:space="0" w:color="auto"/>
                    <w:bottom w:val="none" w:sz="0" w:space="0" w:color="auto"/>
                    <w:right w:val="none" w:sz="0" w:space="0" w:color="auto"/>
                  </w:divBdr>
                  <w:divsChild>
                    <w:div w:id="837689980">
                      <w:marLeft w:val="0"/>
                      <w:marRight w:val="0"/>
                      <w:marTop w:val="0"/>
                      <w:marBottom w:val="0"/>
                      <w:divBdr>
                        <w:top w:val="none" w:sz="0" w:space="0" w:color="auto"/>
                        <w:left w:val="none" w:sz="0" w:space="0" w:color="auto"/>
                        <w:bottom w:val="none" w:sz="0" w:space="0" w:color="auto"/>
                        <w:right w:val="none" w:sz="0" w:space="0" w:color="auto"/>
                      </w:divBdr>
                    </w:div>
                  </w:divsChild>
                </w:div>
                <w:div w:id="18632388">
                  <w:marLeft w:val="0"/>
                  <w:marRight w:val="0"/>
                  <w:marTop w:val="0"/>
                  <w:marBottom w:val="0"/>
                  <w:divBdr>
                    <w:top w:val="none" w:sz="0" w:space="0" w:color="auto"/>
                    <w:left w:val="none" w:sz="0" w:space="0" w:color="auto"/>
                    <w:bottom w:val="none" w:sz="0" w:space="0" w:color="auto"/>
                    <w:right w:val="none" w:sz="0" w:space="0" w:color="auto"/>
                  </w:divBdr>
                  <w:divsChild>
                    <w:div w:id="1308120890">
                      <w:marLeft w:val="0"/>
                      <w:marRight w:val="0"/>
                      <w:marTop w:val="0"/>
                      <w:marBottom w:val="0"/>
                      <w:divBdr>
                        <w:top w:val="none" w:sz="0" w:space="0" w:color="auto"/>
                        <w:left w:val="none" w:sz="0" w:space="0" w:color="auto"/>
                        <w:bottom w:val="none" w:sz="0" w:space="0" w:color="auto"/>
                        <w:right w:val="none" w:sz="0" w:space="0" w:color="auto"/>
                      </w:divBdr>
                    </w:div>
                  </w:divsChild>
                </w:div>
                <w:div w:id="27686738">
                  <w:marLeft w:val="0"/>
                  <w:marRight w:val="0"/>
                  <w:marTop w:val="0"/>
                  <w:marBottom w:val="0"/>
                  <w:divBdr>
                    <w:top w:val="none" w:sz="0" w:space="0" w:color="auto"/>
                    <w:left w:val="none" w:sz="0" w:space="0" w:color="auto"/>
                    <w:bottom w:val="none" w:sz="0" w:space="0" w:color="auto"/>
                    <w:right w:val="none" w:sz="0" w:space="0" w:color="auto"/>
                  </w:divBdr>
                  <w:divsChild>
                    <w:div w:id="70087785">
                      <w:marLeft w:val="0"/>
                      <w:marRight w:val="0"/>
                      <w:marTop w:val="0"/>
                      <w:marBottom w:val="0"/>
                      <w:divBdr>
                        <w:top w:val="none" w:sz="0" w:space="0" w:color="auto"/>
                        <w:left w:val="none" w:sz="0" w:space="0" w:color="auto"/>
                        <w:bottom w:val="none" w:sz="0" w:space="0" w:color="auto"/>
                        <w:right w:val="none" w:sz="0" w:space="0" w:color="auto"/>
                      </w:divBdr>
                    </w:div>
                  </w:divsChild>
                </w:div>
                <w:div w:id="29689508">
                  <w:marLeft w:val="0"/>
                  <w:marRight w:val="0"/>
                  <w:marTop w:val="0"/>
                  <w:marBottom w:val="0"/>
                  <w:divBdr>
                    <w:top w:val="none" w:sz="0" w:space="0" w:color="auto"/>
                    <w:left w:val="none" w:sz="0" w:space="0" w:color="auto"/>
                    <w:bottom w:val="none" w:sz="0" w:space="0" w:color="auto"/>
                    <w:right w:val="none" w:sz="0" w:space="0" w:color="auto"/>
                  </w:divBdr>
                  <w:divsChild>
                    <w:div w:id="1473212871">
                      <w:marLeft w:val="0"/>
                      <w:marRight w:val="0"/>
                      <w:marTop w:val="0"/>
                      <w:marBottom w:val="0"/>
                      <w:divBdr>
                        <w:top w:val="none" w:sz="0" w:space="0" w:color="auto"/>
                        <w:left w:val="none" w:sz="0" w:space="0" w:color="auto"/>
                        <w:bottom w:val="none" w:sz="0" w:space="0" w:color="auto"/>
                        <w:right w:val="none" w:sz="0" w:space="0" w:color="auto"/>
                      </w:divBdr>
                    </w:div>
                  </w:divsChild>
                </w:div>
                <w:div w:id="39016255">
                  <w:marLeft w:val="0"/>
                  <w:marRight w:val="0"/>
                  <w:marTop w:val="0"/>
                  <w:marBottom w:val="0"/>
                  <w:divBdr>
                    <w:top w:val="none" w:sz="0" w:space="0" w:color="auto"/>
                    <w:left w:val="none" w:sz="0" w:space="0" w:color="auto"/>
                    <w:bottom w:val="none" w:sz="0" w:space="0" w:color="auto"/>
                    <w:right w:val="none" w:sz="0" w:space="0" w:color="auto"/>
                  </w:divBdr>
                  <w:divsChild>
                    <w:div w:id="835877753">
                      <w:marLeft w:val="0"/>
                      <w:marRight w:val="0"/>
                      <w:marTop w:val="0"/>
                      <w:marBottom w:val="0"/>
                      <w:divBdr>
                        <w:top w:val="none" w:sz="0" w:space="0" w:color="auto"/>
                        <w:left w:val="none" w:sz="0" w:space="0" w:color="auto"/>
                        <w:bottom w:val="none" w:sz="0" w:space="0" w:color="auto"/>
                        <w:right w:val="none" w:sz="0" w:space="0" w:color="auto"/>
                      </w:divBdr>
                    </w:div>
                  </w:divsChild>
                </w:div>
                <w:div w:id="41442899">
                  <w:marLeft w:val="0"/>
                  <w:marRight w:val="0"/>
                  <w:marTop w:val="0"/>
                  <w:marBottom w:val="0"/>
                  <w:divBdr>
                    <w:top w:val="none" w:sz="0" w:space="0" w:color="auto"/>
                    <w:left w:val="none" w:sz="0" w:space="0" w:color="auto"/>
                    <w:bottom w:val="none" w:sz="0" w:space="0" w:color="auto"/>
                    <w:right w:val="none" w:sz="0" w:space="0" w:color="auto"/>
                  </w:divBdr>
                  <w:divsChild>
                    <w:div w:id="1629430643">
                      <w:marLeft w:val="0"/>
                      <w:marRight w:val="0"/>
                      <w:marTop w:val="0"/>
                      <w:marBottom w:val="0"/>
                      <w:divBdr>
                        <w:top w:val="none" w:sz="0" w:space="0" w:color="auto"/>
                        <w:left w:val="none" w:sz="0" w:space="0" w:color="auto"/>
                        <w:bottom w:val="none" w:sz="0" w:space="0" w:color="auto"/>
                        <w:right w:val="none" w:sz="0" w:space="0" w:color="auto"/>
                      </w:divBdr>
                    </w:div>
                  </w:divsChild>
                </w:div>
                <w:div w:id="41447839">
                  <w:marLeft w:val="0"/>
                  <w:marRight w:val="0"/>
                  <w:marTop w:val="0"/>
                  <w:marBottom w:val="0"/>
                  <w:divBdr>
                    <w:top w:val="none" w:sz="0" w:space="0" w:color="auto"/>
                    <w:left w:val="none" w:sz="0" w:space="0" w:color="auto"/>
                    <w:bottom w:val="none" w:sz="0" w:space="0" w:color="auto"/>
                    <w:right w:val="none" w:sz="0" w:space="0" w:color="auto"/>
                  </w:divBdr>
                  <w:divsChild>
                    <w:div w:id="132912716">
                      <w:marLeft w:val="0"/>
                      <w:marRight w:val="0"/>
                      <w:marTop w:val="0"/>
                      <w:marBottom w:val="0"/>
                      <w:divBdr>
                        <w:top w:val="none" w:sz="0" w:space="0" w:color="auto"/>
                        <w:left w:val="none" w:sz="0" w:space="0" w:color="auto"/>
                        <w:bottom w:val="none" w:sz="0" w:space="0" w:color="auto"/>
                        <w:right w:val="none" w:sz="0" w:space="0" w:color="auto"/>
                      </w:divBdr>
                    </w:div>
                  </w:divsChild>
                </w:div>
                <w:div w:id="44374183">
                  <w:marLeft w:val="0"/>
                  <w:marRight w:val="0"/>
                  <w:marTop w:val="0"/>
                  <w:marBottom w:val="0"/>
                  <w:divBdr>
                    <w:top w:val="none" w:sz="0" w:space="0" w:color="auto"/>
                    <w:left w:val="none" w:sz="0" w:space="0" w:color="auto"/>
                    <w:bottom w:val="none" w:sz="0" w:space="0" w:color="auto"/>
                    <w:right w:val="none" w:sz="0" w:space="0" w:color="auto"/>
                  </w:divBdr>
                  <w:divsChild>
                    <w:div w:id="1239636291">
                      <w:marLeft w:val="0"/>
                      <w:marRight w:val="0"/>
                      <w:marTop w:val="0"/>
                      <w:marBottom w:val="0"/>
                      <w:divBdr>
                        <w:top w:val="none" w:sz="0" w:space="0" w:color="auto"/>
                        <w:left w:val="none" w:sz="0" w:space="0" w:color="auto"/>
                        <w:bottom w:val="none" w:sz="0" w:space="0" w:color="auto"/>
                        <w:right w:val="none" w:sz="0" w:space="0" w:color="auto"/>
                      </w:divBdr>
                    </w:div>
                  </w:divsChild>
                </w:div>
                <w:div w:id="45616366">
                  <w:marLeft w:val="0"/>
                  <w:marRight w:val="0"/>
                  <w:marTop w:val="0"/>
                  <w:marBottom w:val="0"/>
                  <w:divBdr>
                    <w:top w:val="none" w:sz="0" w:space="0" w:color="auto"/>
                    <w:left w:val="none" w:sz="0" w:space="0" w:color="auto"/>
                    <w:bottom w:val="none" w:sz="0" w:space="0" w:color="auto"/>
                    <w:right w:val="none" w:sz="0" w:space="0" w:color="auto"/>
                  </w:divBdr>
                  <w:divsChild>
                    <w:div w:id="128937615">
                      <w:marLeft w:val="0"/>
                      <w:marRight w:val="0"/>
                      <w:marTop w:val="0"/>
                      <w:marBottom w:val="0"/>
                      <w:divBdr>
                        <w:top w:val="none" w:sz="0" w:space="0" w:color="auto"/>
                        <w:left w:val="none" w:sz="0" w:space="0" w:color="auto"/>
                        <w:bottom w:val="none" w:sz="0" w:space="0" w:color="auto"/>
                        <w:right w:val="none" w:sz="0" w:space="0" w:color="auto"/>
                      </w:divBdr>
                    </w:div>
                  </w:divsChild>
                </w:div>
                <w:div w:id="53479593">
                  <w:marLeft w:val="0"/>
                  <w:marRight w:val="0"/>
                  <w:marTop w:val="0"/>
                  <w:marBottom w:val="0"/>
                  <w:divBdr>
                    <w:top w:val="none" w:sz="0" w:space="0" w:color="auto"/>
                    <w:left w:val="none" w:sz="0" w:space="0" w:color="auto"/>
                    <w:bottom w:val="none" w:sz="0" w:space="0" w:color="auto"/>
                    <w:right w:val="none" w:sz="0" w:space="0" w:color="auto"/>
                  </w:divBdr>
                  <w:divsChild>
                    <w:div w:id="42798218">
                      <w:marLeft w:val="0"/>
                      <w:marRight w:val="0"/>
                      <w:marTop w:val="0"/>
                      <w:marBottom w:val="0"/>
                      <w:divBdr>
                        <w:top w:val="none" w:sz="0" w:space="0" w:color="auto"/>
                        <w:left w:val="none" w:sz="0" w:space="0" w:color="auto"/>
                        <w:bottom w:val="none" w:sz="0" w:space="0" w:color="auto"/>
                        <w:right w:val="none" w:sz="0" w:space="0" w:color="auto"/>
                      </w:divBdr>
                    </w:div>
                  </w:divsChild>
                </w:div>
                <w:div w:id="55320412">
                  <w:marLeft w:val="0"/>
                  <w:marRight w:val="0"/>
                  <w:marTop w:val="0"/>
                  <w:marBottom w:val="0"/>
                  <w:divBdr>
                    <w:top w:val="none" w:sz="0" w:space="0" w:color="auto"/>
                    <w:left w:val="none" w:sz="0" w:space="0" w:color="auto"/>
                    <w:bottom w:val="none" w:sz="0" w:space="0" w:color="auto"/>
                    <w:right w:val="none" w:sz="0" w:space="0" w:color="auto"/>
                  </w:divBdr>
                  <w:divsChild>
                    <w:div w:id="1159660874">
                      <w:marLeft w:val="0"/>
                      <w:marRight w:val="0"/>
                      <w:marTop w:val="0"/>
                      <w:marBottom w:val="0"/>
                      <w:divBdr>
                        <w:top w:val="none" w:sz="0" w:space="0" w:color="auto"/>
                        <w:left w:val="none" w:sz="0" w:space="0" w:color="auto"/>
                        <w:bottom w:val="none" w:sz="0" w:space="0" w:color="auto"/>
                        <w:right w:val="none" w:sz="0" w:space="0" w:color="auto"/>
                      </w:divBdr>
                    </w:div>
                  </w:divsChild>
                </w:div>
                <w:div w:id="56973025">
                  <w:marLeft w:val="0"/>
                  <w:marRight w:val="0"/>
                  <w:marTop w:val="0"/>
                  <w:marBottom w:val="0"/>
                  <w:divBdr>
                    <w:top w:val="none" w:sz="0" w:space="0" w:color="auto"/>
                    <w:left w:val="none" w:sz="0" w:space="0" w:color="auto"/>
                    <w:bottom w:val="none" w:sz="0" w:space="0" w:color="auto"/>
                    <w:right w:val="none" w:sz="0" w:space="0" w:color="auto"/>
                  </w:divBdr>
                  <w:divsChild>
                    <w:div w:id="1701323401">
                      <w:marLeft w:val="0"/>
                      <w:marRight w:val="0"/>
                      <w:marTop w:val="0"/>
                      <w:marBottom w:val="0"/>
                      <w:divBdr>
                        <w:top w:val="none" w:sz="0" w:space="0" w:color="auto"/>
                        <w:left w:val="none" w:sz="0" w:space="0" w:color="auto"/>
                        <w:bottom w:val="none" w:sz="0" w:space="0" w:color="auto"/>
                        <w:right w:val="none" w:sz="0" w:space="0" w:color="auto"/>
                      </w:divBdr>
                    </w:div>
                  </w:divsChild>
                </w:div>
                <w:div w:id="79106546">
                  <w:marLeft w:val="0"/>
                  <w:marRight w:val="0"/>
                  <w:marTop w:val="0"/>
                  <w:marBottom w:val="0"/>
                  <w:divBdr>
                    <w:top w:val="none" w:sz="0" w:space="0" w:color="auto"/>
                    <w:left w:val="none" w:sz="0" w:space="0" w:color="auto"/>
                    <w:bottom w:val="none" w:sz="0" w:space="0" w:color="auto"/>
                    <w:right w:val="none" w:sz="0" w:space="0" w:color="auto"/>
                  </w:divBdr>
                  <w:divsChild>
                    <w:div w:id="1970550871">
                      <w:marLeft w:val="0"/>
                      <w:marRight w:val="0"/>
                      <w:marTop w:val="0"/>
                      <w:marBottom w:val="0"/>
                      <w:divBdr>
                        <w:top w:val="none" w:sz="0" w:space="0" w:color="auto"/>
                        <w:left w:val="none" w:sz="0" w:space="0" w:color="auto"/>
                        <w:bottom w:val="none" w:sz="0" w:space="0" w:color="auto"/>
                        <w:right w:val="none" w:sz="0" w:space="0" w:color="auto"/>
                      </w:divBdr>
                    </w:div>
                  </w:divsChild>
                </w:div>
                <w:div w:id="82000453">
                  <w:marLeft w:val="0"/>
                  <w:marRight w:val="0"/>
                  <w:marTop w:val="0"/>
                  <w:marBottom w:val="0"/>
                  <w:divBdr>
                    <w:top w:val="none" w:sz="0" w:space="0" w:color="auto"/>
                    <w:left w:val="none" w:sz="0" w:space="0" w:color="auto"/>
                    <w:bottom w:val="none" w:sz="0" w:space="0" w:color="auto"/>
                    <w:right w:val="none" w:sz="0" w:space="0" w:color="auto"/>
                  </w:divBdr>
                  <w:divsChild>
                    <w:div w:id="1240093932">
                      <w:marLeft w:val="0"/>
                      <w:marRight w:val="0"/>
                      <w:marTop w:val="0"/>
                      <w:marBottom w:val="0"/>
                      <w:divBdr>
                        <w:top w:val="none" w:sz="0" w:space="0" w:color="auto"/>
                        <w:left w:val="none" w:sz="0" w:space="0" w:color="auto"/>
                        <w:bottom w:val="none" w:sz="0" w:space="0" w:color="auto"/>
                        <w:right w:val="none" w:sz="0" w:space="0" w:color="auto"/>
                      </w:divBdr>
                    </w:div>
                  </w:divsChild>
                </w:div>
                <w:div w:id="151067789">
                  <w:marLeft w:val="0"/>
                  <w:marRight w:val="0"/>
                  <w:marTop w:val="0"/>
                  <w:marBottom w:val="0"/>
                  <w:divBdr>
                    <w:top w:val="none" w:sz="0" w:space="0" w:color="auto"/>
                    <w:left w:val="none" w:sz="0" w:space="0" w:color="auto"/>
                    <w:bottom w:val="none" w:sz="0" w:space="0" w:color="auto"/>
                    <w:right w:val="none" w:sz="0" w:space="0" w:color="auto"/>
                  </w:divBdr>
                  <w:divsChild>
                    <w:div w:id="1802504389">
                      <w:marLeft w:val="0"/>
                      <w:marRight w:val="0"/>
                      <w:marTop w:val="0"/>
                      <w:marBottom w:val="0"/>
                      <w:divBdr>
                        <w:top w:val="none" w:sz="0" w:space="0" w:color="auto"/>
                        <w:left w:val="none" w:sz="0" w:space="0" w:color="auto"/>
                        <w:bottom w:val="none" w:sz="0" w:space="0" w:color="auto"/>
                        <w:right w:val="none" w:sz="0" w:space="0" w:color="auto"/>
                      </w:divBdr>
                    </w:div>
                  </w:divsChild>
                </w:div>
                <w:div w:id="158934848">
                  <w:marLeft w:val="0"/>
                  <w:marRight w:val="0"/>
                  <w:marTop w:val="0"/>
                  <w:marBottom w:val="0"/>
                  <w:divBdr>
                    <w:top w:val="none" w:sz="0" w:space="0" w:color="auto"/>
                    <w:left w:val="none" w:sz="0" w:space="0" w:color="auto"/>
                    <w:bottom w:val="none" w:sz="0" w:space="0" w:color="auto"/>
                    <w:right w:val="none" w:sz="0" w:space="0" w:color="auto"/>
                  </w:divBdr>
                  <w:divsChild>
                    <w:div w:id="1754349256">
                      <w:marLeft w:val="0"/>
                      <w:marRight w:val="0"/>
                      <w:marTop w:val="0"/>
                      <w:marBottom w:val="0"/>
                      <w:divBdr>
                        <w:top w:val="none" w:sz="0" w:space="0" w:color="auto"/>
                        <w:left w:val="none" w:sz="0" w:space="0" w:color="auto"/>
                        <w:bottom w:val="none" w:sz="0" w:space="0" w:color="auto"/>
                        <w:right w:val="none" w:sz="0" w:space="0" w:color="auto"/>
                      </w:divBdr>
                    </w:div>
                  </w:divsChild>
                </w:div>
                <w:div w:id="159932852">
                  <w:marLeft w:val="0"/>
                  <w:marRight w:val="0"/>
                  <w:marTop w:val="0"/>
                  <w:marBottom w:val="0"/>
                  <w:divBdr>
                    <w:top w:val="none" w:sz="0" w:space="0" w:color="auto"/>
                    <w:left w:val="none" w:sz="0" w:space="0" w:color="auto"/>
                    <w:bottom w:val="none" w:sz="0" w:space="0" w:color="auto"/>
                    <w:right w:val="none" w:sz="0" w:space="0" w:color="auto"/>
                  </w:divBdr>
                  <w:divsChild>
                    <w:div w:id="2031836564">
                      <w:marLeft w:val="0"/>
                      <w:marRight w:val="0"/>
                      <w:marTop w:val="0"/>
                      <w:marBottom w:val="0"/>
                      <w:divBdr>
                        <w:top w:val="none" w:sz="0" w:space="0" w:color="auto"/>
                        <w:left w:val="none" w:sz="0" w:space="0" w:color="auto"/>
                        <w:bottom w:val="none" w:sz="0" w:space="0" w:color="auto"/>
                        <w:right w:val="none" w:sz="0" w:space="0" w:color="auto"/>
                      </w:divBdr>
                    </w:div>
                  </w:divsChild>
                </w:div>
                <w:div w:id="161817194">
                  <w:marLeft w:val="0"/>
                  <w:marRight w:val="0"/>
                  <w:marTop w:val="0"/>
                  <w:marBottom w:val="0"/>
                  <w:divBdr>
                    <w:top w:val="none" w:sz="0" w:space="0" w:color="auto"/>
                    <w:left w:val="none" w:sz="0" w:space="0" w:color="auto"/>
                    <w:bottom w:val="none" w:sz="0" w:space="0" w:color="auto"/>
                    <w:right w:val="none" w:sz="0" w:space="0" w:color="auto"/>
                  </w:divBdr>
                  <w:divsChild>
                    <w:div w:id="924339175">
                      <w:marLeft w:val="0"/>
                      <w:marRight w:val="0"/>
                      <w:marTop w:val="0"/>
                      <w:marBottom w:val="0"/>
                      <w:divBdr>
                        <w:top w:val="none" w:sz="0" w:space="0" w:color="auto"/>
                        <w:left w:val="none" w:sz="0" w:space="0" w:color="auto"/>
                        <w:bottom w:val="none" w:sz="0" w:space="0" w:color="auto"/>
                        <w:right w:val="none" w:sz="0" w:space="0" w:color="auto"/>
                      </w:divBdr>
                    </w:div>
                  </w:divsChild>
                </w:div>
                <w:div w:id="169024359">
                  <w:marLeft w:val="0"/>
                  <w:marRight w:val="0"/>
                  <w:marTop w:val="0"/>
                  <w:marBottom w:val="0"/>
                  <w:divBdr>
                    <w:top w:val="none" w:sz="0" w:space="0" w:color="auto"/>
                    <w:left w:val="none" w:sz="0" w:space="0" w:color="auto"/>
                    <w:bottom w:val="none" w:sz="0" w:space="0" w:color="auto"/>
                    <w:right w:val="none" w:sz="0" w:space="0" w:color="auto"/>
                  </w:divBdr>
                  <w:divsChild>
                    <w:div w:id="1487699914">
                      <w:marLeft w:val="0"/>
                      <w:marRight w:val="0"/>
                      <w:marTop w:val="0"/>
                      <w:marBottom w:val="0"/>
                      <w:divBdr>
                        <w:top w:val="none" w:sz="0" w:space="0" w:color="auto"/>
                        <w:left w:val="none" w:sz="0" w:space="0" w:color="auto"/>
                        <w:bottom w:val="none" w:sz="0" w:space="0" w:color="auto"/>
                        <w:right w:val="none" w:sz="0" w:space="0" w:color="auto"/>
                      </w:divBdr>
                    </w:div>
                  </w:divsChild>
                </w:div>
                <w:div w:id="179399611">
                  <w:marLeft w:val="0"/>
                  <w:marRight w:val="0"/>
                  <w:marTop w:val="0"/>
                  <w:marBottom w:val="0"/>
                  <w:divBdr>
                    <w:top w:val="none" w:sz="0" w:space="0" w:color="auto"/>
                    <w:left w:val="none" w:sz="0" w:space="0" w:color="auto"/>
                    <w:bottom w:val="none" w:sz="0" w:space="0" w:color="auto"/>
                    <w:right w:val="none" w:sz="0" w:space="0" w:color="auto"/>
                  </w:divBdr>
                  <w:divsChild>
                    <w:div w:id="1599753538">
                      <w:marLeft w:val="0"/>
                      <w:marRight w:val="0"/>
                      <w:marTop w:val="0"/>
                      <w:marBottom w:val="0"/>
                      <w:divBdr>
                        <w:top w:val="none" w:sz="0" w:space="0" w:color="auto"/>
                        <w:left w:val="none" w:sz="0" w:space="0" w:color="auto"/>
                        <w:bottom w:val="none" w:sz="0" w:space="0" w:color="auto"/>
                        <w:right w:val="none" w:sz="0" w:space="0" w:color="auto"/>
                      </w:divBdr>
                    </w:div>
                  </w:divsChild>
                </w:div>
                <w:div w:id="189220650">
                  <w:marLeft w:val="0"/>
                  <w:marRight w:val="0"/>
                  <w:marTop w:val="0"/>
                  <w:marBottom w:val="0"/>
                  <w:divBdr>
                    <w:top w:val="none" w:sz="0" w:space="0" w:color="auto"/>
                    <w:left w:val="none" w:sz="0" w:space="0" w:color="auto"/>
                    <w:bottom w:val="none" w:sz="0" w:space="0" w:color="auto"/>
                    <w:right w:val="none" w:sz="0" w:space="0" w:color="auto"/>
                  </w:divBdr>
                  <w:divsChild>
                    <w:div w:id="624428276">
                      <w:marLeft w:val="0"/>
                      <w:marRight w:val="0"/>
                      <w:marTop w:val="0"/>
                      <w:marBottom w:val="0"/>
                      <w:divBdr>
                        <w:top w:val="none" w:sz="0" w:space="0" w:color="auto"/>
                        <w:left w:val="none" w:sz="0" w:space="0" w:color="auto"/>
                        <w:bottom w:val="none" w:sz="0" w:space="0" w:color="auto"/>
                        <w:right w:val="none" w:sz="0" w:space="0" w:color="auto"/>
                      </w:divBdr>
                    </w:div>
                  </w:divsChild>
                </w:div>
                <w:div w:id="192501772">
                  <w:marLeft w:val="0"/>
                  <w:marRight w:val="0"/>
                  <w:marTop w:val="0"/>
                  <w:marBottom w:val="0"/>
                  <w:divBdr>
                    <w:top w:val="none" w:sz="0" w:space="0" w:color="auto"/>
                    <w:left w:val="none" w:sz="0" w:space="0" w:color="auto"/>
                    <w:bottom w:val="none" w:sz="0" w:space="0" w:color="auto"/>
                    <w:right w:val="none" w:sz="0" w:space="0" w:color="auto"/>
                  </w:divBdr>
                  <w:divsChild>
                    <w:div w:id="212742578">
                      <w:marLeft w:val="0"/>
                      <w:marRight w:val="0"/>
                      <w:marTop w:val="0"/>
                      <w:marBottom w:val="0"/>
                      <w:divBdr>
                        <w:top w:val="none" w:sz="0" w:space="0" w:color="auto"/>
                        <w:left w:val="none" w:sz="0" w:space="0" w:color="auto"/>
                        <w:bottom w:val="none" w:sz="0" w:space="0" w:color="auto"/>
                        <w:right w:val="none" w:sz="0" w:space="0" w:color="auto"/>
                      </w:divBdr>
                    </w:div>
                  </w:divsChild>
                </w:div>
                <w:div w:id="198206658">
                  <w:marLeft w:val="0"/>
                  <w:marRight w:val="0"/>
                  <w:marTop w:val="0"/>
                  <w:marBottom w:val="0"/>
                  <w:divBdr>
                    <w:top w:val="none" w:sz="0" w:space="0" w:color="auto"/>
                    <w:left w:val="none" w:sz="0" w:space="0" w:color="auto"/>
                    <w:bottom w:val="none" w:sz="0" w:space="0" w:color="auto"/>
                    <w:right w:val="none" w:sz="0" w:space="0" w:color="auto"/>
                  </w:divBdr>
                  <w:divsChild>
                    <w:div w:id="968978123">
                      <w:marLeft w:val="0"/>
                      <w:marRight w:val="0"/>
                      <w:marTop w:val="0"/>
                      <w:marBottom w:val="0"/>
                      <w:divBdr>
                        <w:top w:val="none" w:sz="0" w:space="0" w:color="auto"/>
                        <w:left w:val="none" w:sz="0" w:space="0" w:color="auto"/>
                        <w:bottom w:val="none" w:sz="0" w:space="0" w:color="auto"/>
                        <w:right w:val="none" w:sz="0" w:space="0" w:color="auto"/>
                      </w:divBdr>
                    </w:div>
                  </w:divsChild>
                </w:div>
                <w:div w:id="204291871">
                  <w:marLeft w:val="0"/>
                  <w:marRight w:val="0"/>
                  <w:marTop w:val="0"/>
                  <w:marBottom w:val="0"/>
                  <w:divBdr>
                    <w:top w:val="none" w:sz="0" w:space="0" w:color="auto"/>
                    <w:left w:val="none" w:sz="0" w:space="0" w:color="auto"/>
                    <w:bottom w:val="none" w:sz="0" w:space="0" w:color="auto"/>
                    <w:right w:val="none" w:sz="0" w:space="0" w:color="auto"/>
                  </w:divBdr>
                  <w:divsChild>
                    <w:div w:id="280497707">
                      <w:marLeft w:val="0"/>
                      <w:marRight w:val="0"/>
                      <w:marTop w:val="0"/>
                      <w:marBottom w:val="0"/>
                      <w:divBdr>
                        <w:top w:val="none" w:sz="0" w:space="0" w:color="auto"/>
                        <w:left w:val="none" w:sz="0" w:space="0" w:color="auto"/>
                        <w:bottom w:val="none" w:sz="0" w:space="0" w:color="auto"/>
                        <w:right w:val="none" w:sz="0" w:space="0" w:color="auto"/>
                      </w:divBdr>
                    </w:div>
                  </w:divsChild>
                </w:div>
                <w:div w:id="206139814">
                  <w:marLeft w:val="0"/>
                  <w:marRight w:val="0"/>
                  <w:marTop w:val="0"/>
                  <w:marBottom w:val="0"/>
                  <w:divBdr>
                    <w:top w:val="none" w:sz="0" w:space="0" w:color="auto"/>
                    <w:left w:val="none" w:sz="0" w:space="0" w:color="auto"/>
                    <w:bottom w:val="none" w:sz="0" w:space="0" w:color="auto"/>
                    <w:right w:val="none" w:sz="0" w:space="0" w:color="auto"/>
                  </w:divBdr>
                  <w:divsChild>
                    <w:div w:id="2136826884">
                      <w:marLeft w:val="0"/>
                      <w:marRight w:val="0"/>
                      <w:marTop w:val="0"/>
                      <w:marBottom w:val="0"/>
                      <w:divBdr>
                        <w:top w:val="none" w:sz="0" w:space="0" w:color="auto"/>
                        <w:left w:val="none" w:sz="0" w:space="0" w:color="auto"/>
                        <w:bottom w:val="none" w:sz="0" w:space="0" w:color="auto"/>
                        <w:right w:val="none" w:sz="0" w:space="0" w:color="auto"/>
                      </w:divBdr>
                    </w:div>
                  </w:divsChild>
                </w:div>
                <w:div w:id="207568532">
                  <w:marLeft w:val="0"/>
                  <w:marRight w:val="0"/>
                  <w:marTop w:val="0"/>
                  <w:marBottom w:val="0"/>
                  <w:divBdr>
                    <w:top w:val="none" w:sz="0" w:space="0" w:color="auto"/>
                    <w:left w:val="none" w:sz="0" w:space="0" w:color="auto"/>
                    <w:bottom w:val="none" w:sz="0" w:space="0" w:color="auto"/>
                    <w:right w:val="none" w:sz="0" w:space="0" w:color="auto"/>
                  </w:divBdr>
                  <w:divsChild>
                    <w:div w:id="1514758758">
                      <w:marLeft w:val="0"/>
                      <w:marRight w:val="0"/>
                      <w:marTop w:val="0"/>
                      <w:marBottom w:val="0"/>
                      <w:divBdr>
                        <w:top w:val="none" w:sz="0" w:space="0" w:color="auto"/>
                        <w:left w:val="none" w:sz="0" w:space="0" w:color="auto"/>
                        <w:bottom w:val="none" w:sz="0" w:space="0" w:color="auto"/>
                        <w:right w:val="none" w:sz="0" w:space="0" w:color="auto"/>
                      </w:divBdr>
                    </w:div>
                  </w:divsChild>
                </w:div>
                <w:div w:id="213545721">
                  <w:marLeft w:val="0"/>
                  <w:marRight w:val="0"/>
                  <w:marTop w:val="0"/>
                  <w:marBottom w:val="0"/>
                  <w:divBdr>
                    <w:top w:val="none" w:sz="0" w:space="0" w:color="auto"/>
                    <w:left w:val="none" w:sz="0" w:space="0" w:color="auto"/>
                    <w:bottom w:val="none" w:sz="0" w:space="0" w:color="auto"/>
                    <w:right w:val="none" w:sz="0" w:space="0" w:color="auto"/>
                  </w:divBdr>
                  <w:divsChild>
                    <w:div w:id="19286605">
                      <w:marLeft w:val="0"/>
                      <w:marRight w:val="0"/>
                      <w:marTop w:val="0"/>
                      <w:marBottom w:val="0"/>
                      <w:divBdr>
                        <w:top w:val="none" w:sz="0" w:space="0" w:color="auto"/>
                        <w:left w:val="none" w:sz="0" w:space="0" w:color="auto"/>
                        <w:bottom w:val="none" w:sz="0" w:space="0" w:color="auto"/>
                        <w:right w:val="none" w:sz="0" w:space="0" w:color="auto"/>
                      </w:divBdr>
                    </w:div>
                  </w:divsChild>
                </w:div>
                <w:div w:id="221985507">
                  <w:marLeft w:val="0"/>
                  <w:marRight w:val="0"/>
                  <w:marTop w:val="0"/>
                  <w:marBottom w:val="0"/>
                  <w:divBdr>
                    <w:top w:val="none" w:sz="0" w:space="0" w:color="auto"/>
                    <w:left w:val="none" w:sz="0" w:space="0" w:color="auto"/>
                    <w:bottom w:val="none" w:sz="0" w:space="0" w:color="auto"/>
                    <w:right w:val="none" w:sz="0" w:space="0" w:color="auto"/>
                  </w:divBdr>
                  <w:divsChild>
                    <w:div w:id="1584414117">
                      <w:marLeft w:val="0"/>
                      <w:marRight w:val="0"/>
                      <w:marTop w:val="0"/>
                      <w:marBottom w:val="0"/>
                      <w:divBdr>
                        <w:top w:val="none" w:sz="0" w:space="0" w:color="auto"/>
                        <w:left w:val="none" w:sz="0" w:space="0" w:color="auto"/>
                        <w:bottom w:val="none" w:sz="0" w:space="0" w:color="auto"/>
                        <w:right w:val="none" w:sz="0" w:space="0" w:color="auto"/>
                      </w:divBdr>
                    </w:div>
                  </w:divsChild>
                </w:div>
                <w:div w:id="226455016">
                  <w:marLeft w:val="0"/>
                  <w:marRight w:val="0"/>
                  <w:marTop w:val="0"/>
                  <w:marBottom w:val="0"/>
                  <w:divBdr>
                    <w:top w:val="none" w:sz="0" w:space="0" w:color="auto"/>
                    <w:left w:val="none" w:sz="0" w:space="0" w:color="auto"/>
                    <w:bottom w:val="none" w:sz="0" w:space="0" w:color="auto"/>
                    <w:right w:val="none" w:sz="0" w:space="0" w:color="auto"/>
                  </w:divBdr>
                  <w:divsChild>
                    <w:div w:id="1547109713">
                      <w:marLeft w:val="0"/>
                      <w:marRight w:val="0"/>
                      <w:marTop w:val="0"/>
                      <w:marBottom w:val="0"/>
                      <w:divBdr>
                        <w:top w:val="none" w:sz="0" w:space="0" w:color="auto"/>
                        <w:left w:val="none" w:sz="0" w:space="0" w:color="auto"/>
                        <w:bottom w:val="none" w:sz="0" w:space="0" w:color="auto"/>
                        <w:right w:val="none" w:sz="0" w:space="0" w:color="auto"/>
                      </w:divBdr>
                    </w:div>
                  </w:divsChild>
                </w:div>
                <w:div w:id="230778128">
                  <w:marLeft w:val="0"/>
                  <w:marRight w:val="0"/>
                  <w:marTop w:val="0"/>
                  <w:marBottom w:val="0"/>
                  <w:divBdr>
                    <w:top w:val="none" w:sz="0" w:space="0" w:color="auto"/>
                    <w:left w:val="none" w:sz="0" w:space="0" w:color="auto"/>
                    <w:bottom w:val="none" w:sz="0" w:space="0" w:color="auto"/>
                    <w:right w:val="none" w:sz="0" w:space="0" w:color="auto"/>
                  </w:divBdr>
                  <w:divsChild>
                    <w:div w:id="1889492482">
                      <w:marLeft w:val="0"/>
                      <w:marRight w:val="0"/>
                      <w:marTop w:val="0"/>
                      <w:marBottom w:val="0"/>
                      <w:divBdr>
                        <w:top w:val="none" w:sz="0" w:space="0" w:color="auto"/>
                        <w:left w:val="none" w:sz="0" w:space="0" w:color="auto"/>
                        <w:bottom w:val="none" w:sz="0" w:space="0" w:color="auto"/>
                        <w:right w:val="none" w:sz="0" w:space="0" w:color="auto"/>
                      </w:divBdr>
                    </w:div>
                  </w:divsChild>
                </w:div>
                <w:div w:id="231014969">
                  <w:marLeft w:val="0"/>
                  <w:marRight w:val="0"/>
                  <w:marTop w:val="0"/>
                  <w:marBottom w:val="0"/>
                  <w:divBdr>
                    <w:top w:val="none" w:sz="0" w:space="0" w:color="auto"/>
                    <w:left w:val="none" w:sz="0" w:space="0" w:color="auto"/>
                    <w:bottom w:val="none" w:sz="0" w:space="0" w:color="auto"/>
                    <w:right w:val="none" w:sz="0" w:space="0" w:color="auto"/>
                  </w:divBdr>
                  <w:divsChild>
                    <w:div w:id="1052655791">
                      <w:marLeft w:val="0"/>
                      <w:marRight w:val="0"/>
                      <w:marTop w:val="0"/>
                      <w:marBottom w:val="0"/>
                      <w:divBdr>
                        <w:top w:val="none" w:sz="0" w:space="0" w:color="auto"/>
                        <w:left w:val="none" w:sz="0" w:space="0" w:color="auto"/>
                        <w:bottom w:val="none" w:sz="0" w:space="0" w:color="auto"/>
                        <w:right w:val="none" w:sz="0" w:space="0" w:color="auto"/>
                      </w:divBdr>
                    </w:div>
                  </w:divsChild>
                </w:div>
                <w:div w:id="232355426">
                  <w:marLeft w:val="0"/>
                  <w:marRight w:val="0"/>
                  <w:marTop w:val="0"/>
                  <w:marBottom w:val="0"/>
                  <w:divBdr>
                    <w:top w:val="none" w:sz="0" w:space="0" w:color="auto"/>
                    <w:left w:val="none" w:sz="0" w:space="0" w:color="auto"/>
                    <w:bottom w:val="none" w:sz="0" w:space="0" w:color="auto"/>
                    <w:right w:val="none" w:sz="0" w:space="0" w:color="auto"/>
                  </w:divBdr>
                  <w:divsChild>
                    <w:div w:id="228424700">
                      <w:marLeft w:val="0"/>
                      <w:marRight w:val="0"/>
                      <w:marTop w:val="0"/>
                      <w:marBottom w:val="0"/>
                      <w:divBdr>
                        <w:top w:val="none" w:sz="0" w:space="0" w:color="auto"/>
                        <w:left w:val="none" w:sz="0" w:space="0" w:color="auto"/>
                        <w:bottom w:val="none" w:sz="0" w:space="0" w:color="auto"/>
                        <w:right w:val="none" w:sz="0" w:space="0" w:color="auto"/>
                      </w:divBdr>
                    </w:div>
                  </w:divsChild>
                </w:div>
                <w:div w:id="252444722">
                  <w:marLeft w:val="0"/>
                  <w:marRight w:val="0"/>
                  <w:marTop w:val="0"/>
                  <w:marBottom w:val="0"/>
                  <w:divBdr>
                    <w:top w:val="none" w:sz="0" w:space="0" w:color="auto"/>
                    <w:left w:val="none" w:sz="0" w:space="0" w:color="auto"/>
                    <w:bottom w:val="none" w:sz="0" w:space="0" w:color="auto"/>
                    <w:right w:val="none" w:sz="0" w:space="0" w:color="auto"/>
                  </w:divBdr>
                  <w:divsChild>
                    <w:div w:id="1130249417">
                      <w:marLeft w:val="0"/>
                      <w:marRight w:val="0"/>
                      <w:marTop w:val="0"/>
                      <w:marBottom w:val="0"/>
                      <w:divBdr>
                        <w:top w:val="none" w:sz="0" w:space="0" w:color="auto"/>
                        <w:left w:val="none" w:sz="0" w:space="0" w:color="auto"/>
                        <w:bottom w:val="none" w:sz="0" w:space="0" w:color="auto"/>
                        <w:right w:val="none" w:sz="0" w:space="0" w:color="auto"/>
                      </w:divBdr>
                    </w:div>
                  </w:divsChild>
                </w:div>
                <w:div w:id="255097681">
                  <w:marLeft w:val="0"/>
                  <w:marRight w:val="0"/>
                  <w:marTop w:val="0"/>
                  <w:marBottom w:val="0"/>
                  <w:divBdr>
                    <w:top w:val="none" w:sz="0" w:space="0" w:color="auto"/>
                    <w:left w:val="none" w:sz="0" w:space="0" w:color="auto"/>
                    <w:bottom w:val="none" w:sz="0" w:space="0" w:color="auto"/>
                    <w:right w:val="none" w:sz="0" w:space="0" w:color="auto"/>
                  </w:divBdr>
                  <w:divsChild>
                    <w:div w:id="732311993">
                      <w:marLeft w:val="0"/>
                      <w:marRight w:val="0"/>
                      <w:marTop w:val="0"/>
                      <w:marBottom w:val="0"/>
                      <w:divBdr>
                        <w:top w:val="none" w:sz="0" w:space="0" w:color="auto"/>
                        <w:left w:val="none" w:sz="0" w:space="0" w:color="auto"/>
                        <w:bottom w:val="none" w:sz="0" w:space="0" w:color="auto"/>
                        <w:right w:val="none" w:sz="0" w:space="0" w:color="auto"/>
                      </w:divBdr>
                    </w:div>
                  </w:divsChild>
                </w:div>
                <w:div w:id="273824671">
                  <w:marLeft w:val="0"/>
                  <w:marRight w:val="0"/>
                  <w:marTop w:val="0"/>
                  <w:marBottom w:val="0"/>
                  <w:divBdr>
                    <w:top w:val="none" w:sz="0" w:space="0" w:color="auto"/>
                    <w:left w:val="none" w:sz="0" w:space="0" w:color="auto"/>
                    <w:bottom w:val="none" w:sz="0" w:space="0" w:color="auto"/>
                    <w:right w:val="none" w:sz="0" w:space="0" w:color="auto"/>
                  </w:divBdr>
                  <w:divsChild>
                    <w:div w:id="1943997701">
                      <w:marLeft w:val="0"/>
                      <w:marRight w:val="0"/>
                      <w:marTop w:val="0"/>
                      <w:marBottom w:val="0"/>
                      <w:divBdr>
                        <w:top w:val="none" w:sz="0" w:space="0" w:color="auto"/>
                        <w:left w:val="none" w:sz="0" w:space="0" w:color="auto"/>
                        <w:bottom w:val="none" w:sz="0" w:space="0" w:color="auto"/>
                        <w:right w:val="none" w:sz="0" w:space="0" w:color="auto"/>
                      </w:divBdr>
                    </w:div>
                  </w:divsChild>
                </w:div>
                <w:div w:id="276331300">
                  <w:marLeft w:val="0"/>
                  <w:marRight w:val="0"/>
                  <w:marTop w:val="0"/>
                  <w:marBottom w:val="0"/>
                  <w:divBdr>
                    <w:top w:val="none" w:sz="0" w:space="0" w:color="auto"/>
                    <w:left w:val="none" w:sz="0" w:space="0" w:color="auto"/>
                    <w:bottom w:val="none" w:sz="0" w:space="0" w:color="auto"/>
                    <w:right w:val="none" w:sz="0" w:space="0" w:color="auto"/>
                  </w:divBdr>
                  <w:divsChild>
                    <w:div w:id="1051345738">
                      <w:marLeft w:val="0"/>
                      <w:marRight w:val="0"/>
                      <w:marTop w:val="0"/>
                      <w:marBottom w:val="0"/>
                      <w:divBdr>
                        <w:top w:val="none" w:sz="0" w:space="0" w:color="auto"/>
                        <w:left w:val="none" w:sz="0" w:space="0" w:color="auto"/>
                        <w:bottom w:val="none" w:sz="0" w:space="0" w:color="auto"/>
                        <w:right w:val="none" w:sz="0" w:space="0" w:color="auto"/>
                      </w:divBdr>
                    </w:div>
                  </w:divsChild>
                </w:div>
                <w:div w:id="284892547">
                  <w:marLeft w:val="0"/>
                  <w:marRight w:val="0"/>
                  <w:marTop w:val="0"/>
                  <w:marBottom w:val="0"/>
                  <w:divBdr>
                    <w:top w:val="none" w:sz="0" w:space="0" w:color="auto"/>
                    <w:left w:val="none" w:sz="0" w:space="0" w:color="auto"/>
                    <w:bottom w:val="none" w:sz="0" w:space="0" w:color="auto"/>
                    <w:right w:val="none" w:sz="0" w:space="0" w:color="auto"/>
                  </w:divBdr>
                  <w:divsChild>
                    <w:div w:id="476798409">
                      <w:marLeft w:val="0"/>
                      <w:marRight w:val="0"/>
                      <w:marTop w:val="0"/>
                      <w:marBottom w:val="0"/>
                      <w:divBdr>
                        <w:top w:val="none" w:sz="0" w:space="0" w:color="auto"/>
                        <w:left w:val="none" w:sz="0" w:space="0" w:color="auto"/>
                        <w:bottom w:val="none" w:sz="0" w:space="0" w:color="auto"/>
                        <w:right w:val="none" w:sz="0" w:space="0" w:color="auto"/>
                      </w:divBdr>
                    </w:div>
                  </w:divsChild>
                </w:div>
                <w:div w:id="284969989">
                  <w:marLeft w:val="0"/>
                  <w:marRight w:val="0"/>
                  <w:marTop w:val="0"/>
                  <w:marBottom w:val="0"/>
                  <w:divBdr>
                    <w:top w:val="none" w:sz="0" w:space="0" w:color="auto"/>
                    <w:left w:val="none" w:sz="0" w:space="0" w:color="auto"/>
                    <w:bottom w:val="none" w:sz="0" w:space="0" w:color="auto"/>
                    <w:right w:val="none" w:sz="0" w:space="0" w:color="auto"/>
                  </w:divBdr>
                  <w:divsChild>
                    <w:div w:id="1383942927">
                      <w:marLeft w:val="0"/>
                      <w:marRight w:val="0"/>
                      <w:marTop w:val="0"/>
                      <w:marBottom w:val="0"/>
                      <w:divBdr>
                        <w:top w:val="none" w:sz="0" w:space="0" w:color="auto"/>
                        <w:left w:val="none" w:sz="0" w:space="0" w:color="auto"/>
                        <w:bottom w:val="none" w:sz="0" w:space="0" w:color="auto"/>
                        <w:right w:val="none" w:sz="0" w:space="0" w:color="auto"/>
                      </w:divBdr>
                    </w:div>
                  </w:divsChild>
                </w:div>
                <w:div w:id="292565852">
                  <w:marLeft w:val="0"/>
                  <w:marRight w:val="0"/>
                  <w:marTop w:val="0"/>
                  <w:marBottom w:val="0"/>
                  <w:divBdr>
                    <w:top w:val="none" w:sz="0" w:space="0" w:color="auto"/>
                    <w:left w:val="none" w:sz="0" w:space="0" w:color="auto"/>
                    <w:bottom w:val="none" w:sz="0" w:space="0" w:color="auto"/>
                    <w:right w:val="none" w:sz="0" w:space="0" w:color="auto"/>
                  </w:divBdr>
                  <w:divsChild>
                    <w:div w:id="553200643">
                      <w:marLeft w:val="0"/>
                      <w:marRight w:val="0"/>
                      <w:marTop w:val="0"/>
                      <w:marBottom w:val="0"/>
                      <w:divBdr>
                        <w:top w:val="none" w:sz="0" w:space="0" w:color="auto"/>
                        <w:left w:val="none" w:sz="0" w:space="0" w:color="auto"/>
                        <w:bottom w:val="none" w:sz="0" w:space="0" w:color="auto"/>
                        <w:right w:val="none" w:sz="0" w:space="0" w:color="auto"/>
                      </w:divBdr>
                    </w:div>
                    <w:div w:id="1843081464">
                      <w:marLeft w:val="0"/>
                      <w:marRight w:val="0"/>
                      <w:marTop w:val="0"/>
                      <w:marBottom w:val="0"/>
                      <w:divBdr>
                        <w:top w:val="none" w:sz="0" w:space="0" w:color="auto"/>
                        <w:left w:val="none" w:sz="0" w:space="0" w:color="auto"/>
                        <w:bottom w:val="none" w:sz="0" w:space="0" w:color="auto"/>
                        <w:right w:val="none" w:sz="0" w:space="0" w:color="auto"/>
                      </w:divBdr>
                    </w:div>
                  </w:divsChild>
                </w:div>
                <w:div w:id="297152652">
                  <w:marLeft w:val="0"/>
                  <w:marRight w:val="0"/>
                  <w:marTop w:val="0"/>
                  <w:marBottom w:val="0"/>
                  <w:divBdr>
                    <w:top w:val="none" w:sz="0" w:space="0" w:color="auto"/>
                    <w:left w:val="none" w:sz="0" w:space="0" w:color="auto"/>
                    <w:bottom w:val="none" w:sz="0" w:space="0" w:color="auto"/>
                    <w:right w:val="none" w:sz="0" w:space="0" w:color="auto"/>
                  </w:divBdr>
                  <w:divsChild>
                    <w:div w:id="1168210266">
                      <w:marLeft w:val="0"/>
                      <w:marRight w:val="0"/>
                      <w:marTop w:val="0"/>
                      <w:marBottom w:val="0"/>
                      <w:divBdr>
                        <w:top w:val="none" w:sz="0" w:space="0" w:color="auto"/>
                        <w:left w:val="none" w:sz="0" w:space="0" w:color="auto"/>
                        <w:bottom w:val="none" w:sz="0" w:space="0" w:color="auto"/>
                        <w:right w:val="none" w:sz="0" w:space="0" w:color="auto"/>
                      </w:divBdr>
                    </w:div>
                  </w:divsChild>
                </w:div>
                <w:div w:id="301931615">
                  <w:marLeft w:val="0"/>
                  <w:marRight w:val="0"/>
                  <w:marTop w:val="0"/>
                  <w:marBottom w:val="0"/>
                  <w:divBdr>
                    <w:top w:val="none" w:sz="0" w:space="0" w:color="auto"/>
                    <w:left w:val="none" w:sz="0" w:space="0" w:color="auto"/>
                    <w:bottom w:val="none" w:sz="0" w:space="0" w:color="auto"/>
                    <w:right w:val="none" w:sz="0" w:space="0" w:color="auto"/>
                  </w:divBdr>
                  <w:divsChild>
                    <w:div w:id="1951811729">
                      <w:marLeft w:val="0"/>
                      <w:marRight w:val="0"/>
                      <w:marTop w:val="0"/>
                      <w:marBottom w:val="0"/>
                      <w:divBdr>
                        <w:top w:val="none" w:sz="0" w:space="0" w:color="auto"/>
                        <w:left w:val="none" w:sz="0" w:space="0" w:color="auto"/>
                        <w:bottom w:val="none" w:sz="0" w:space="0" w:color="auto"/>
                        <w:right w:val="none" w:sz="0" w:space="0" w:color="auto"/>
                      </w:divBdr>
                    </w:div>
                  </w:divsChild>
                </w:div>
                <w:div w:id="304512822">
                  <w:marLeft w:val="0"/>
                  <w:marRight w:val="0"/>
                  <w:marTop w:val="0"/>
                  <w:marBottom w:val="0"/>
                  <w:divBdr>
                    <w:top w:val="none" w:sz="0" w:space="0" w:color="auto"/>
                    <w:left w:val="none" w:sz="0" w:space="0" w:color="auto"/>
                    <w:bottom w:val="none" w:sz="0" w:space="0" w:color="auto"/>
                    <w:right w:val="none" w:sz="0" w:space="0" w:color="auto"/>
                  </w:divBdr>
                  <w:divsChild>
                    <w:div w:id="642269733">
                      <w:marLeft w:val="0"/>
                      <w:marRight w:val="0"/>
                      <w:marTop w:val="0"/>
                      <w:marBottom w:val="0"/>
                      <w:divBdr>
                        <w:top w:val="none" w:sz="0" w:space="0" w:color="auto"/>
                        <w:left w:val="none" w:sz="0" w:space="0" w:color="auto"/>
                        <w:bottom w:val="none" w:sz="0" w:space="0" w:color="auto"/>
                        <w:right w:val="none" w:sz="0" w:space="0" w:color="auto"/>
                      </w:divBdr>
                    </w:div>
                  </w:divsChild>
                </w:div>
                <w:div w:id="305666373">
                  <w:marLeft w:val="0"/>
                  <w:marRight w:val="0"/>
                  <w:marTop w:val="0"/>
                  <w:marBottom w:val="0"/>
                  <w:divBdr>
                    <w:top w:val="none" w:sz="0" w:space="0" w:color="auto"/>
                    <w:left w:val="none" w:sz="0" w:space="0" w:color="auto"/>
                    <w:bottom w:val="none" w:sz="0" w:space="0" w:color="auto"/>
                    <w:right w:val="none" w:sz="0" w:space="0" w:color="auto"/>
                  </w:divBdr>
                  <w:divsChild>
                    <w:div w:id="1480073429">
                      <w:marLeft w:val="0"/>
                      <w:marRight w:val="0"/>
                      <w:marTop w:val="0"/>
                      <w:marBottom w:val="0"/>
                      <w:divBdr>
                        <w:top w:val="none" w:sz="0" w:space="0" w:color="auto"/>
                        <w:left w:val="none" w:sz="0" w:space="0" w:color="auto"/>
                        <w:bottom w:val="none" w:sz="0" w:space="0" w:color="auto"/>
                        <w:right w:val="none" w:sz="0" w:space="0" w:color="auto"/>
                      </w:divBdr>
                    </w:div>
                  </w:divsChild>
                </w:div>
                <w:div w:id="305863535">
                  <w:marLeft w:val="0"/>
                  <w:marRight w:val="0"/>
                  <w:marTop w:val="0"/>
                  <w:marBottom w:val="0"/>
                  <w:divBdr>
                    <w:top w:val="none" w:sz="0" w:space="0" w:color="auto"/>
                    <w:left w:val="none" w:sz="0" w:space="0" w:color="auto"/>
                    <w:bottom w:val="none" w:sz="0" w:space="0" w:color="auto"/>
                    <w:right w:val="none" w:sz="0" w:space="0" w:color="auto"/>
                  </w:divBdr>
                  <w:divsChild>
                    <w:div w:id="1487548413">
                      <w:marLeft w:val="0"/>
                      <w:marRight w:val="0"/>
                      <w:marTop w:val="0"/>
                      <w:marBottom w:val="0"/>
                      <w:divBdr>
                        <w:top w:val="none" w:sz="0" w:space="0" w:color="auto"/>
                        <w:left w:val="none" w:sz="0" w:space="0" w:color="auto"/>
                        <w:bottom w:val="none" w:sz="0" w:space="0" w:color="auto"/>
                        <w:right w:val="none" w:sz="0" w:space="0" w:color="auto"/>
                      </w:divBdr>
                    </w:div>
                  </w:divsChild>
                </w:div>
                <w:div w:id="312953972">
                  <w:marLeft w:val="0"/>
                  <w:marRight w:val="0"/>
                  <w:marTop w:val="0"/>
                  <w:marBottom w:val="0"/>
                  <w:divBdr>
                    <w:top w:val="none" w:sz="0" w:space="0" w:color="auto"/>
                    <w:left w:val="none" w:sz="0" w:space="0" w:color="auto"/>
                    <w:bottom w:val="none" w:sz="0" w:space="0" w:color="auto"/>
                    <w:right w:val="none" w:sz="0" w:space="0" w:color="auto"/>
                  </w:divBdr>
                  <w:divsChild>
                    <w:div w:id="595601378">
                      <w:marLeft w:val="0"/>
                      <w:marRight w:val="0"/>
                      <w:marTop w:val="0"/>
                      <w:marBottom w:val="0"/>
                      <w:divBdr>
                        <w:top w:val="none" w:sz="0" w:space="0" w:color="auto"/>
                        <w:left w:val="none" w:sz="0" w:space="0" w:color="auto"/>
                        <w:bottom w:val="none" w:sz="0" w:space="0" w:color="auto"/>
                        <w:right w:val="none" w:sz="0" w:space="0" w:color="auto"/>
                      </w:divBdr>
                    </w:div>
                  </w:divsChild>
                </w:div>
                <w:div w:id="315838749">
                  <w:marLeft w:val="0"/>
                  <w:marRight w:val="0"/>
                  <w:marTop w:val="0"/>
                  <w:marBottom w:val="0"/>
                  <w:divBdr>
                    <w:top w:val="none" w:sz="0" w:space="0" w:color="auto"/>
                    <w:left w:val="none" w:sz="0" w:space="0" w:color="auto"/>
                    <w:bottom w:val="none" w:sz="0" w:space="0" w:color="auto"/>
                    <w:right w:val="none" w:sz="0" w:space="0" w:color="auto"/>
                  </w:divBdr>
                  <w:divsChild>
                    <w:div w:id="1412122976">
                      <w:marLeft w:val="0"/>
                      <w:marRight w:val="0"/>
                      <w:marTop w:val="0"/>
                      <w:marBottom w:val="0"/>
                      <w:divBdr>
                        <w:top w:val="none" w:sz="0" w:space="0" w:color="auto"/>
                        <w:left w:val="none" w:sz="0" w:space="0" w:color="auto"/>
                        <w:bottom w:val="none" w:sz="0" w:space="0" w:color="auto"/>
                        <w:right w:val="none" w:sz="0" w:space="0" w:color="auto"/>
                      </w:divBdr>
                    </w:div>
                  </w:divsChild>
                </w:div>
                <w:div w:id="317999518">
                  <w:marLeft w:val="0"/>
                  <w:marRight w:val="0"/>
                  <w:marTop w:val="0"/>
                  <w:marBottom w:val="0"/>
                  <w:divBdr>
                    <w:top w:val="none" w:sz="0" w:space="0" w:color="auto"/>
                    <w:left w:val="none" w:sz="0" w:space="0" w:color="auto"/>
                    <w:bottom w:val="none" w:sz="0" w:space="0" w:color="auto"/>
                    <w:right w:val="none" w:sz="0" w:space="0" w:color="auto"/>
                  </w:divBdr>
                  <w:divsChild>
                    <w:div w:id="1536649727">
                      <w:marLeft w:val="0"/>
                      <w:marRight w:val="0"/>
                      <w:marTop w:val="0"/>
                      <w:marBottom w:val="0"/>
                      <w:divBdr>
                        <w:top w:val="none" w:sz="0" w:space="0" w:color="auto"/>
                        <w:left w:val="none" w:sz="0" w:space="0" w:color="auto"/>
                        <w:bottom w:val="none" w:sz="0" w:space="0" w:color="auto"/>
                        <w:right w:val="none" w:sz="0" w:space="0" w:color="auto"/>
                      </w:divBdr>
                    </w:div>
                  </w:divsChild>
                </w:div>
                <w:div w:id="319424391">
                  <w:marLeft w:val="0"/>
                  <w:marRight w:val="0"/>
                  <w:marTop w:val="0"/>
                  <w:marBottom w:val="0"/>
                  <w:divBdr>
                    <w:top w:val="none" w:sz="0" w:space="0" w:color="auto"/>
                    <w:left w:val="none" w:sz="0" w:space="0" w:color="auto"/>
                    <w:bottom w:val="none" w:sz="0" w:space="0" w:color="auto"/>
                    <w:right w:val="none" w:sz="0" w:space="0" w:color="auto"/>
                  </w:divBdr>
                  <w:divsChild>
                    <w:div w:id="1488788826">
                      <w:marLeft w:val="0"/>
                      <w:marRight w:val="0"/>
                      <w:marTop w:val="0"/>
                      <w:marBottom w:val="0"/>
                      <w:divBdr>
                        <w:top w:val="none" w:sz="0" w:space="0" w:color="auto"/>
                        <w:left w:val="none" w:sz="0" w:space="0" w:color="auto"/>
                        <w:bottom w:val="none" w:sz="0" w:space="0" w:color="auto"/>
                        <w:right w:val="none" w:sz="0" w:space="0" w:color="auto"/>
                      </w:divBdr>
                    </w:div>
                  </w:divsChild>
                </w:div>
                <w:div w:id="323514043">
                  <w:marLeft w:val="0"/>
                  <w:marRight w:val="0"/>
                  <w:marTop w:val="0"/>
                  <w:marBottom w:val="0"/>
                  <w:divBdr>
                    <w:top w:val="none" w:sz="0" w:space="0" w:color="auto"/>
                    <w:left w:val="none" w:sz="0" w:space="0" w:color="auto"/>
                    <w:bottom w:val="none" w:sz="0" w:space="0" w:color="auto"/>
                    <w:right w:val="none" w:sz="0" w:space="0" w:color="auto"/>
                  </w:divBdr>
                  <w:divsChild>
                    <w:div w:id="1514607795">
                      <w:marLeft w:val="0"/>
                      <w:marRight w:val="0"/>
                      <w:marTop w:val="0"/>
                      <w:marBottom w:val="0"/>
                      <w:divBdr>
                        <w:top w:val="none" w:sz="0" w:space="0" w:color="auto"/>
                        <w:left w:val="none" w:sz="0" w:space="0" w:color="auto"/>
                        <w:bottom w:val="none" w:sz="0" w:space="0" w:color="auto"/>
                        <w:right w:val="none" w:sz="0" w:space="0" w:color="auto"/>
                      </w:divBdr>
                    </w:div>
                  </w:divsChild>
                </w:div>
                <w:div w:id="326791610">
                  <w:marLeft w:val="0"/>
                  <w:marRight w:val="0"/>
                  <w:marTop w:val="0"/>
                  <w:marBottom w:val="0"/>
                  <w:divBdr>
                    <w:top w:val="none" w:sz="0" w:space="0" w:color="auto"/>
                    <w:left w:val="none" w:sz="0" w:space="0" w:color="auto"/>
                    <w:bottom w:val="none" w:sz="0" w:space="0" w:color="auto"/>
                    <w:right w:val="none" w:sz="0" w:space="0" w:color="auto"/>
                  </w:divBdr>
                  <w:divsChild>
                    <w:div w:id="79789425">
                      <w:marLeft w:val="0"/>
                      <w:marRight w:val="0"/>
                      <w:marTop w:val="0"/>
                      <w:marBottom w:val="0"/>
                      <w:divBdr>
                        <w:top w:val="none" w:sz="0" w:space="0" w:color="auto"/>
                        <w:left w:val="none" w:sz="0" w:space="0" w:color="auto"/>
                        <w:bottom w:val="none" w:sz="0" w:space="0" w:color="auto"/>
                        <w:right w:val="none" w:sz="0" w:space="0" w:color="auto"/>
                      </w:divBdr>
                    </w:div>
                  </w:divsChild>
                </w:div>
                <w:div w:id="331641321">
                  <w:marLeft w:val="0"/>
                  <w:marRight w:val="0"/>
                  <w:marTop w:val="0"/>
                  <w:marBottom w:val="0"/>
                  <w:divBdr>
                    <w:top w:val="none" w:sz="0" w:space="0" w:color="auto"/>
                    <w:left w:val="none" w:sz="0" w:space="0" w:color="auto"/>
                    <w:bottom w:val="none" w:sz="0" w:space="0" w:color="auto"/>
                    <w:right w:val="none" w:sz="0" w:space="0" w:color="auto"/>
                  </w:divBdr>
                  <w:divsChild>
                    <w:div w:id="1695382781">
                      <w:marLeft w:val="0"/>
                      <w:marRight w:val="0"/>
                      <w:marTop w:val="0"/>
                      <w:marBottom w:val="0"/>
                      <w:divBdr>
                        <w:top w:val="none" w:sz="0" w:space="0" w:color="auto"/>
                        <w:left w:val="none" w:sz="0" w:space="0" w:color="auto"/>
                        <w:bottom w:val="none" w:sz="0" w:space="0" w:color="auto"/>
                        <w:right w:val="none" w:sz="0" w:space="0" w:color="auto"/>
                      </w:divBdr>
                    </w:div>
                  </w:divsChild>
                </w:div>
                <w:div w:id="340011177">
                  <w:marLeft w:val="0"/>
                  <w:marRight w:val="0"/>
                  <w:marTop w:val="0"/>
                  <w:marBottom w:val="0"/>
                  <w:divBdr>
                    <w:top w:val="none" w:sz="0" w:space="0" w:color="auto"/>
                    <w:left w:val="none" w:sz="0" w:space="0" w:color="auto"/>
                    <w:bottom w:val="none" w:sz="0" w:space="0" w:color="auto"/>
                    <w:right w:val="none" w:sz="0" w:space="0" w:color="auto"/>
                  </w:divBdr>
                  <w:divsChild>
                    <w:div w:id="2068844692">
                      <w:marLeft w:val="0"/>
                      <w:marRight w:val="0"/>
                      <w:marTop w:val="0"/>
                      <w:marBottom w:val="0"/>
                      <w:divBdr>
                        <w:top w:val="none" w:sz="0" w:space="0" w:color="auto"/>
                        <w:left w:val="none" w:sz="0" w:space="0" w:color="auto"/>
                        <w:bottom w:val="none" w:sz="0" w:space="0" w:color="auto"/>
                        <w:right w:val="none" w:sz="0" w:space="0" w:color="auto"/>
                      </w:divBdr>
                    </w:div>
                  </w:divsChild>
                </w:div>
                <w:div w:id="340594661">
                  <w:marLeft w:val="0"/>
                  <w:marRight w:val="0"/>
                  <w:marTop w:val="0"/>
                  <w:marBottom w:val="0"/>
                  <w:divBdr>
                    <w:top w:val="none" w:sz="0" w:space="0" w:color="auto"/>
                    <w:left w:val="none" w:sz="0" w:space="0" w:color="auto"/>
                    <w:bottom w:val="none" w:sz="0" w:space="0" w:color="auto"/>
                    <w:right w:val="none" w:sz="0" w:space="0" w:color="auto"/>
                  </w:divBdr>
                  <w:divsChild>
                    <w:div w:id="2114131847">
                      <w:marLeft w:val="0"/>
                      <w:marRight w:val="0"/>
                      <w:marTop w:val="0"/>
                      <w:marBottom w:val="0"/>
                      <w:divBdr>
                        <w:top w:val="none" w:sz="0" w:space="0" w:color="auto"/>
                        <w:left w:val="none" w:sz="0" w:space="0" w:color="auto"/>
                        <w:bottom w:val="none" w:sz="0" w:space="0" w:color="auto"/>
                        <w:right w:val="none" w:sz="0" w:space="0" w:color="auto"/>
                      </w:divBdr>
                    </w:div>
                  </w:divsChild>
                </w:div>
                <w:div w:id="351222536">
                  <w:marLeft w:val="0"/>
                  <w:marRight w:val="0"/>
                  <w:marTop w:val="0"/>
                  <w:marBottom w:val="0"/>
                  <w:divBdr>
                    <w:top w:val="none" w:sz="0" w:space="0" w:color="auto"/>
                    <w:left w:val="none" w:sz="0" w:space="0" w:color="auto"/>
                    <w:bottom w:val="none" w:sz="0" w:space="0" w:color="auto"/>
                    <w:right w:val="none" w:sz="0" w:space="0" w:color="auto"/>
                  </w:divBdr>
                  <w:divsChild>
                    <w:div w:id="1648895579">
                      <w:marLeft w:val="0"/>
                      <w:marRight w:val="0"/>
                      <w:marTop w:val="0"/>
                      <w:marBottom w:val="0"/>
                      <w:divBdr>
                        <w:top w:val="none" w:sz="0" w:space="0" w:color="auto"/>
                        <w:left w:val="none" w:sz="0" w:space="0" w:color="auto"/>
                        <w:bottom w:val="none" w:sz="0" w:space="0" w:color="auto"/>
                        <w:right w:val="none" w:sz="0" w:space="0" w:color="auto"/>
                      </w:divBdr>
                    </w:div>
                  </w:divsChild>
                </w:div>
                <w:div w:id="375280401">
                  <w:marLeft w:val="0"/>
                  <w:marRight w:val="0"/>
                  <w:marTop w:val="0"/>
                  <w:marBottom w:val="0"/>
                  <w:divBdr>
                    <w:top w:val="none" w:sz="0" w:space="0" w:color="auto"/>
                    <w:left w:val="none" w:sz="0" w:space="0" w:color="auto"/>
                    <w:bottom w:val="none" w:sz="0" w:space="0" w:color="auto"/>
                    <w:right w:val="none" w:sz="0" w:space="0" w:color="auto"/>
                  </w:divBdr>
                  <w:divsChild>
                    <w:div w:id="1926718318">
                      <w:marLeft w:val="0"/>
                      <w:marRight w:val="0"/>
                      <w:marTop w:val="0"/>
                      <w:marBottom w:val="0"/>
                      <w:divBdr>
                        <w:top w:val="none" w:sz="0" w:space="0" w:color="auto"/>
                        <w:left w:val="none" w:sz="0" w:space="0" w:color="auto"/>
                        <w:bottom w:val="none" w:sz="0" w:space="0" w:color="auto"/>
                        <w:right w:val="none" w:sz="0" w:space="0" w:color="auto"/>
                      </w:divBdr>
                    </w:div>
                  </w:divsChild>
                </w:div>
                <w:div w:id="379860074">
                  <w:marLeft w:val="0"/>
                  <w:marRight w:val="0"/>
                  <w:marTop w:val="0"/>
                  <w:marBottom w:val="0"/>
                  <w:divBdr>
                    <w:top w:val="none" w:sz="0" w:space="0" w:color="auto"/>
                    <w:left w:val="none" w:sz="0" w:space="0" w:color="auto"/>
                    <w:bottom w:val="none" w:sz="0" w:space="0" w:color="auto"/>
                    <w:right w:val="none" w:sz="0" w:space="0" w:color="auto"/>
                  </w:divBdr>
                  <w:divsChild>
                    <w:div w:id="614750568">
                      <w:marLeft w:val="0"/>
                      <w:marRight w:val="0"/>
                      <w:marTop w:val="0"/>
                      <w:marBottom w:val="0"/>
                      <w:divBdr>
                        <w:top w:val="none" w:sz="0" w:space="0" w:color="auto"/>
                        <w:left w:val="none" w:sz="0" w:space="0" w:color="auto"/>
                        <w:bottom w:val="none" w:sz="0" w:space="0" w:color="auto"/>
                        <w:right w:val="none" w:sz="0" w:space="0" w:color="auto"/>
                      </w:divBdr>
                    </w:div>
                  </w:divsChild>
                </w:div>
                <w:div w:id="384108204">
                  <w:marLeft w:val="0"/>
                  <w:marRight w:val="0"/>
                  <w:marTop w:val="0"/>
                  <w:marBottom w:val="0"/>
                  <w:divBdr>
                    <w:top w:val="none" w:sz="0" w:space="0" w:color="auto"/>
                    <w:left w:val="none" w:sz="0" w:space="0" w:color="auto"/>
                    <w:bottom w:val="none" w:sz="0" w:space="0" w:color="auto"/>
                    <w:right w:val="none" w:sz="0" w:space="0" w:color="auto"/>
                  </w:divBdr>
                  <w:divsChild>
                    <w:div w:id="1457531137">
                      <w:marLeft w:val="0"/>
                      <w:marRight w:val="0"/>
                      <w:marTop w:val="0"/>
                      <w:marBottom w:val="0"/>
                      <w:divBdr>
                        <w:top w:val="none" w:sz="0" w:space="0" w:color="auto"/>
                        <w:left w:val="none" w:sz="0" w:space="0" w:color="auto"/>
                        <w:bottom w:val="none" w:sz="0" w:space="0" w:color="auto"/>
                        <w:right w:val="none" w:sz="0" w:space="0" w:color="auto"/>
                      </w:divBdr>
                    </w:div>
                  </w:divsChild>
                </w:div>
                <w:div w:id="390928373">
                  <w:marLeft w:val="0"/>
                  <w:marRight w:val="0"/>
                  <w:marTop w:val="0"/>
                  <w:marBottom w:val="0"/>
                  <w:divBdr>
                    <w:top w:val="none" w:sz="0" w:space="0" w:color="auto"/>
                    <w:left w:val="none" w:sz="0" w:space="0" w:color="auto"/>
                    <w:bottom w:val="none" w:sz="0" w:space="0" w:color="auto"/>
                    <w:right w:val="none" w:sz="0" w:space="0" w:color="auto"/>
                  </w:divBdr>
                  <w:divsChild>
                    <w:div w:id="23093305">
                      <w:marLeft w:val="0"/>
                      <w:marRight w:val="0"/>
                      <w:marTop w:val="0"/>
                      <w:marBottom w:val="0"/>
                      <w:divBdr>
                        <w:top w:val="none" w:sz="0" w:space="0" w:color="auto"/>
                        <w:left w:val="none" w:sz="0" w:space="0" w:color="auto"/>
                        <w:bottom w:val="none" w:sz="0" w:space="0" w:color="auto"/>
                        <w:right w:val="none" w:sz="0" w:space="0" w:color="auto"/>
                      </w:divBdr>
                    </w:div>
                  </w:divsChild>
                </w:div>
                <w:div w:id="394205407">
                  <w:marLeft w:val="0"/>
                  <w:marRight w:val="0"/>
                  <w:marTop w:val="0"/>
                  <w:marBottom w:val="0"/>
                  <w:divBdr>
                    <w:top w:val="none" w:sz="0" w:space="0" w:color="auto"/>
                    <w:left w:val="none" w:sz="0" w:space="0" w:color="auto"/>
                    <w:bottom w:val="none" w:sz="0" w:space="0" w:color="auto"/>
                    <w:right w:val="none" w:sz="0" w:space="0" w:color="auto"/>
                  </w:divBdr>
                  <w:divsChild>
                    <w:div w:id="1254391427">
                      <w:marLeft w:val="0"/>
                      <w:marRight w:val="0"/>
                      <w:marTop w:val="0"/>
                      <w:marBottom w:val="0"/>
                      <w:divBdr>
                        <w:top w:val="none" w:sz="0" w:space="0" w:color="auto"/>
                        <w:left w:val="none" w:sz="0" w:space="0" w:color="auto"/>
                        <w:bottom w:val="none" w:sz="0" w:space="0" w:color="auto"/>
                        <w:right w:val="none" w:sz="0" w:space="0" w:color="auto"/>
                      </w:divBdr>
                    </w:div>
                  </w:divsChild>
                </w:div>
                <w:div w:id="394738437">
                  <w:marLeft w:val="0"/>
                  <w:marRight w:val="0"/>
                  <w:marTop w:val="0"/>
                  <w:marBottom w:val="0"/>
                  <w:divBdr>
                    <w:top w:val="none" w:sz="0" w:space="0" w:color="auto"/>
                    <w:left w:val="none" w:sz="0" w:space="0" w:color="auto"/>
                    <w:bottom w:val="none" w:sz="0" w:space="0" w:color="auto"/>
                    <w:right w:val="none" w:sz="0" w:space="0" w:color="auto"/>
                  </w:divBdr>
                  <w:divsChild>
                    <w:div w:id="824050829">
                      <w:marLeft w:val="0"/>
                      <w:marRight w:val="0"/>
                      <w:marTop w:val="0"/>
                      <w:marBottom w:val="0"/>
                      <w:divBdr>
                        <w:top w:val="none" w:sz="0" w:space="0" w:color="auto"/>
                        <w:left w:val="none" w:sz="0" w:space="0" w:color="auto"/>
                        <w:bottom w:val="none" w:sz="0" w:space="0" w:color="auto"/>
                        <w:right w:val="none" w:sz="0" w:space="0" w:color="auto"/>
                      </w:divBdr>
                    </w:div>
                  </w:divsChild>
                </w:div>
                <w:div w:id="400565877">
                  <w:marLeft w:val="0"/>
                  <w:marRight w:val="0"/>
                  <w:marTop w:val="0"/>
                  <w:marBottom w:val="0"/>
                  <w:divBdr>
                    <w:top w:val="none" w:sz="0" w:space="0" w:color="auto"/>
                    <w:left w:val="none" w:sz="0" w:space="0" w:color="auto"/>
                    <w:bottom w:val="none" w:sz="0" w:space="0" w:color="auto"/>
                    <w:right w:val="none" w:sz="0" w:space="0" w:color="auto"/>
                  </w:divBdr>
                  <w:divsChild>
                    <w:div w:id="1970815331">
                      <w:marLeft w:val="0"/>
                      <w:marRight w:val="0"/>
                      <w:marTop w:val="0"/>
                      <w:marBottom w:val="0"/>
                      <w:divBdr>
                        <w:top w:val="none" w:sz="0" w:space="0" w:color="auto"/>
                        <w:left w:val="none" w:sz="0" w:space="0" w:color="auto"/>
                        <w:bottom w:val="none" w:sz="0" w:space="0" w:color="auto"/>
                        <w:right w:val="none" w:sz="0" w:space="0" w:color="auto"/>
                      </w:divBdr>
                    </w:div>
                  </w:divsChild>
                </w:div>
                <w:div w:id="404913415">
                  <w:marLeft w:val="0"/>
                  <w:marRight w:val="0"/>
                  <w:marTop w:val="0"/>
                  <w:marBottom w:val="0"/>
                  <w:divBdr>
                    <w:top w:val="none" w:sz="0" w:space="0" w:color="auto"/>
                    <w:left w:val="none" w:sz="0" w:space="0" w:color="auto"/>
                    <w:bottom w:val="none" w:sz="0" w:space="0" w:color="auto"/>
                    <w:right w:val="none" w:sz="0" w:space="0" w:color="auto"/>
                  </w:divBdr>
                  <w:divsChild>
                    <w:div w:id="291636271">
                      <w:marLeft w:val="0"/>
                      <w:marRight w:val="0"/>
                      <w:marTop w:val="0"/>
                      <w:marBottom w:val="0"/>
                      <w:divBdr>
                        <w:top w:val="none" w:sz="0" w:space="0" w:color="auto"/>
                        <w:left w:val="none" w:sz="0" w:space="0" w:color="auto"/>
                        <w:bottom w:val="none" w:sz="0" w:space="0" w:color="auto"/>
                        <w:right w:val="none" w:sz="0" w:space="0" w:color="auto"/>
                      </w:divBdr>
                    </w:div>
                  </w:divsChild>
                </w:div>
                <w:div w:id="404961301">
                  <w:marLeft w:val="0"/>
                  <w:marRight w:val="0"/>
                  <w:marTop w:val="0"/>
                  <w:marBottom w:val="0"/>
                  <w:divBdr>
                    <w:top w:val="none" w:sz="0" w:space="0" w:color="auto"/>
                    <w:left w:val="none" w:sz="0" w:space="0" w:color="auto"/>
                    <w:bottom w:val="none" w:sz="0" w:space="0" w:color="auto"/>
                    <w:right w:val="none" w:sz="0" w:space="0" w:color="auto"/>
                  </w:divBdr>
                  <w:divsChild>
                    <w:div w:id="384959946">
                      <w:marLeft w:val="0"/>
                      <w:marRight w:val="0"/>
                      <w:marTop w:val="0"/>
                      <w:marBottom w:val="0"/>
                      <w:divBdr>
                        <w:top w:val="none" w:sz="0" w:space="0" w:color="auto"/>
                        <w:left w:val="none" w:sz="0" w:space="0" w:color="auto"/>
                        <w:bottom w:val="none" w:sz="0" w:space="0" w:color="auto"/>
                        <w:right w:val="none" w:sz="0" w:space="0" w:color="auto"/>
                      </w:divBdr>
                    </w:div>
                  </w:divsChild>
                </w:div>
                <w:div w:id="422842450">
                  <w:marLeft w:val="0"/>
                  <w:marRight w:val="0"/>
                  <w:marTop w:val="0"/>
                  <w:marBottom w:val="0"/>
                  <w:divBdr>
                    <w:top w:val="none" w:sz="0" w:space="0" w:color="auto"/>
                    <w:left w:val="none" w:sz="0" w:space="0" w:color="auto"/>
                    <w:bottom w:val="none" w:sz="0" w:space="0" w:color="auto"/>
                    <w:right w:val="none" w:sz="0" w:space="0" w:color="auto"/>
                  </w:divBdr>
                  <w:divsChild>
                    <w:div w:id="1315723938">
                      <w:marLeft w:val="0"/>
                      <w:marRight w:val="0"/>
                      <w:marTop w:val="0"/>
                      <w:marBottom w:val="0"/>
                      <w:divBdr>
                        <w:top w:val="none" w:sz="0" w:space="0" w:color="auto"/>
                        <w:left w:val="none" w:sz="0" w:space="0" w:color="auto"/>
                        <w:bottom w:val="none" w:sz="0" w:space="0" w:color="auto"/>
                        <w:right w:val="none" w:sz="0" w:space="0" w:color="auto"/>
                      </w:divBdr>
                    </w:div>
                    <w:div w:id="1457020259">
                      <w:marLeft w:val="0"/>
                      <w:marRight w:val="0"/>
                      <w:marTop w:val="0"/>
                      <w:marBottom w:val="0"/>
                      <w:divBdr>
                        <w:top w:val="none" w:sz="0" w:space="0" w:color="auto"/>
                        <w:left w:val="none" w:sz="0" w:space="0" w:color="auto"/>
                        <w:bottom w:val="none" w:sz="0" w:space="0" w:color="auto"/>
                        <w:right w:val="none" w:sz="0" w:space="0" w:color="auto"/>
                      </w:divBdr>
                    </w:div>
                    <w:div w:id="2005621548">
                      <w:marLeft w:val="0"/>
                      <w:marRight w:val="0"/>
                      <w:marTop w:val="0"/>
                      <w:marBottom w:val="0"/>
                      <w:divBdr>
                        <w:top w:val="none" w:sz="0" w:space="0" w:color="auto"/>
                        <w:left w:val="none" w:sz="0" w:space="0" w:color="auto"/>
                        <w:bottom w:val="none" w:sz="0" w:space="0" w:color="auto"/>
                        <w:right w:val="none" w:sz="0" w:space="0" w:color="auto"/>
                      </w:divBdr>
                    </w:div>
                  </w:divsChild>
                </w:div>
                <w:div w:id="436340572">
                  <w:marLeft w:val="0"/>
                  <w:marRight w:val="0"/>
                  <w:marTop w:val="0"/>
                  <w:marBottom w:val="0"/>
                  <w:divBdr>
                    <w:top w:val="none" w:sz="0" w:space="0" w:color="auto"/>
                    <w:left w:val="none" w:sz="0" w:space="0" w:color="auto"/>
                    <w:bottom w:val="none" w:sz="0" w:space="0" w:color="auto"/>
                    <w:right w:val="none" w:sz="0" w:space="0" w:color="auto"/>
                  </w:divBdr>
                  <w:divsChild>
                    <w:div w:id="1246651006">
                      <w:marLeft w:val="0"/>
                      <w:marRight w:val="0"/>
                      <w:marTop w:val="0"/>
                      <w:marBottom w:val="0"/>
                      <w:divBdr>
                        <w:top w:val="none" w:sz="0" w:space="0" w:color="auto"/>
                        <w:left w:val="none" w:sz="0" w:space="0" w:color="auto"/>
                        <w:bottom w:val="none" w:sz="0" w:space="0" w:color="auto"/>
                        <w:right w:val="none" w:sz="0" w:space="0" w:color="auto"/>
                      </w:divBdr>
                    </w:div>
                  </w:divsChild>
                </w:div>
                <w:div w:id="442044411">
                  <w:marLeft w:val="0"/>
                  <w:marRight w:val="0"/>
                  <w:marTop w:val="0"/>
                  <w:marBottom w:val="0"/>
                  <w:divBdr>
                    <w:top w:val="none" w:sz="0" w:space="0" w:color="auto"/>
                    <w:left w:val="none" w:sz="0" w:space="0" w:color="auto"/>
                    <w:bottom w:val="none" w:sz="0" w:space="0" w:color="auto"/>
                    <w:right w:val="none" w:sz="0" w:space="0" w:color="auto"/>
                  </w:divBdr>
                  <w:divsChild>
                    <w:div w:id="1730228755">
                      <w:marLeft w:val="0"/>
                      <w:marRight w:val="0"/>
                      <w:marTop w:val="0"/>
                      <w:marBottom w:val="0"/>
                      <w:divBdr>
                        <w:top w:val="none" w:sz="0" w:space="0" w:color="auto"/>
                        <w:left w:val="none" w:sz="0" w:space="0" w:color="auto"/>
                        <w:bottom w:val="none" w:sz="0" w:space="0" w:color="auto"/>
                        <w:right w:val="none" w:sz="0" w:space="0" w:color="auto"/>
                      </w:divBdr>
                    </w:div>
                  </w:divsChild>
                </w:div>
                <w:div w:id="447044883">
                  <w:marLeft w:val="0"/>
                  <w:marRight w:val="0"/>
                  <w:marTop w:val="0"/>
                  <w:marBottom w:val="0"/>
                  <w:divBdr>
                    <w:top w:val="none" w:sz="0" w:space="0" w:color="auto"/>
                    <w:left w:val="none" w:sz="0" w:space="0" w:color="auto"/>
                    <w:bottom w:val="none" w:sz="0" w:space="0" w:color="auto"/>
                    <w:right w:val="none" w:sz="0" w:space="0" w:color="auto"/>
                  </w:divBdr>
                  <w:divsChild>
                    <w:div w:id="508448824">
                      <w:marLeft w:val="0"/>
                      <w:marRight w:val="0"/>
                      <w:marTop w:val="0"/>
                      <w:marBottom w:val="0"/>
                      <w:divBdr>
                        <w:top w:val="none" w:sz="0" w:space="0" w:color="auto"/>
                        <w:left w:val="none" w:sz="0" w:space="0" w:color="auto"/>
                        <w:bottom w:val="none" w:sz="0" w:space="0" w:color="auto"/>
                        <w:right w:val="none" w:sz="0" w:space="0" w:color="auto"/>
                      </w:divBdr>
                    </w:div>
                  </w:divsChild>
                </w:div>
                <w:div w:id="457334909">
                  <w:marLeft w:val="0"/>
                  <w:marRight w:val="0"/>
                  <w:marTop w:val="0"/>
                  <w:marBottom w:val="0"/>
                  <w:divBdr>
                    <w:top w:val="none" w:sz="0" w:space="0" w:color="auto"/>
                    <w:left w:val="none" w:sz="0" w:space="0" w:color="auto"/>
                    <w:bottom w:val="none" w:sz="0" w:space="0" w:color="auto"/>
                    <w:right w:val="none" w:sz="0" w:space="0" w:color="auto"/>
                  </w:divBdr>
                  <w:divsChild>
                    <w:div w:id="73211757">
                      <w:marLeft w:val="0"/>
                      <w:marRight w:val="0"/>
                      <w:marTop w:val="0"/>
                      <w:marBottom w:val="0"/>
                      <w:divBdr>
                        <w:top w:val="none" w:sz="0" w:space="0" w:color="auto"/>
                        <w:left w:val="none" w:sz="0" w:space="0" w:color="auto"/>
                        <w:bottom w:val="none" w:sz="0" w:space="0" w:color="auto"/>
                        <w:right w:val="none" w:sz="0" w:space="0" w:color="auto"/>
                      </w:divBdr>
                    </w:div>
                  </w:divsChild>
                </w:div>
                <w:div w:id="457843855">
                  <w:marLeft w:val="0"/>
                  <w:marRight w:val="0"/>
                  <w:marTop w:val="0"/>
                  <w:marBottom w:val="0"/>
                  <w:divBdr>
                    <w:top w:val="none" w:sz="0" w:space="0" w:color="auto"/>
                    <w:left w:val="none" w:sz="0" w:space="0" w:color="auto"/>
                    <w:bottom w:val="none" w:sz="0" w:space="0" w:color="auto"/>
                    <w:right w:val="none" w:sz="0" w:space="0" w:color="auto"/>
                  </w:divBdr>
                  <w:divsChild>
                    <w:div w:id="1140421794">
                      <w:marLeft w:val="0"/>
                      <w:marRight w:val="0"/>
                      <w:marTop w:val="0"/>
                      <w:marBottom w:val="0"/>
                      <w:divBdr>
                        <w:top w:val="none" w:sz="0" w:space="0" w:color="auto"/>
                        <w:left w:val="none" w:sz="0" w:space="0" w:color="auto"/>
                        <w:bottom w:val="none" w:sz="0" w:space="0" w:color="auto"/>
                        <w:right w:val="none" w:sz="0" w:space="0" w:color="auto"/>
                      </w:divBdr>
                    </w:div>
                  </w:divsChild>
                </w:div>
                <w:div w:id="475727560">
                  <w:marLeft w:val="0"/>
                  <w:marRight w:val="0"/>
                  <w:marTop w:val="0"/>
                  <w:marBottom w:val="0"/>
                  <w:divBdr>
                    <w:top w:val="none" w:sz="0" w:space="0" w:color="auto"/>
                    <w:left w:val="none" w:sz="0" w:space="0" w:color="auto"/>
                    <w:bottom w:val="none" w:sz="0" w:space="0" w:color="auto"/>
                    <w:right w:val="none" w:sz="0" w:space="0" w:color="auto"/>
                  </w:divBdr>
                  <w:divsChild>
                    <w:div w:id="248656540">
                      <w:marLeft w:val="0"/>
                      <w:marRight w:val="0"/>
                      <w:marTop w:val="0"/>
                      <w:marBottom w:val="0"/>
                      <w:divBdr>
                        <w:top w:val="none" w:sz="0" w:space="0" w:color="auto"/>
                        <w:left w:val="none" w:sz="0" w:space="0" w:color="auto"/>
                        <w:bottom w:val="none" w:sz="0" w:space="0" w:color="auto"/>
                        <w:right w:val="none" w:sz="0" w:space="0" w:color="auto"/>
                      </w:divBdr>
                    </w:div>
                  </w:divsChild>
                </w:div>
                <w:div w:id="476145875">
                  <w:marLeft w:val="0"/>
                  <w:marRight w:val="0"/>
                  <w:marTop w:val="0"/>
                  <w:marBottom w:val="0"/>
                  <w:divBdr>
                    <w:top w:val="none" w:sz="0" w:space="0" w:color="auto"/>
                    <w:left w:val="none" w:sz="0" w:space="0" w:color="auto"/>
                    <w:bottom w:val="none" w:sz="0" w:space="0" w:color="auto"/>
                    <w:right w:val="none" w:sz="0" w:space="0" w:color="auto"/>
                  </w:divBdr>
                  <w:divsChild>
                    <w:div w:id="410011207">
                      <w:marLeft w:val="0"/>
                      <w:marRight w:val="0"/>
                      <w:marTop w:val="0"/>
                      <w:marBottom w:val="0"/>
                      <w:divBdr>
                        <w:top w:val="none" w:sz="0" w:space="0" w:color="auto"/>
                        <w:left w:val="none" w:sz="0" w:space="0" w:color="auto"/>
                        <w:bottom w:val="none" w:sz="0" w:space="0" w:color="auto"/>
                        <w:right w:val="none" w:sz="0" w:space="0" w:color="auto"/>
                      </w:divBdr>
                    </w:div>
                  </w:divsChild>
                </w:div>
                <w:div w:id="476652755">
                  <w:marLeft w:val="0"/>
                  <w:marRight w:val="0"/>
                  <w:marTop w:val="0"/>
                  <w:marBottom w:val="0"/>
                  <w:divBdr>
                    <w:top w:val="none" w:sz="0" w:space="0" w:color="auto"/>
                    <w:left w:val="none" w:sz="0" w:space="0" w:color="auto"/>
                    <w:bottom w:val="none" w:sz="0" w:space="0" w:color="auto"/>
                    <w:right w:val="none" w:sz="0" w:space="0" w:color="auto"/>
                  </w:divBdr>
                  <w:divsChild>
                    <w:div w:id="1759524915">
                      <w:marLeft w:val="0"/>
                      <w:marRight w:val="0"/>
                      <w:marTop w:val="0"/>
                      <w:marBottom w:val="0"/>
                      <w:divBdr>
                        <w:top w:val="none" w:sz="0" w:space="0" w:color="auto"/>
                        <w:left w:val="none" w:sz="0" w:space="0" w:color="auto"/>
                        <w:bottom w:val="none" w:sz="0" w:space="0" w:color="auto"/>
                        <w:right w:val="none" w:sz="0" w:space="0" w:color="auto"/>
                      </w:divBdr>
                    </w:div>
                  </w:divsChild>
                </w:div>
                <w:div w:id="476655706">
                  <w:marLeft w:val="0"/>
                  <w:marRight w:val="0"/>
                  <w:marTop w:val="0"/>
                  <w:marBottom w:val="0"/>
                  <w:divBdr>
                    <w:top w:val="none" w:sz="0" w:space="0" w:color="auto"/>
                    <w:left w:val="none" w:sz="0" w:space="0" w:color="auto"/>
                    <w:bottom w:val="none" w:sz="0" w:space="0" w:color="auto"/>
                    <w:right w:val="none" w:sz="0" w:space="0" w:color="auto"/>
                  </w:divBdr>
                  <w:divsChild>
                    <w:div w:id="1006714071">
                      <w:marLeft w:val="0"/>
                      <w:marRight w:val="0"/>
                      <w:marTop w:val="0"/>
                      <w:marBottom w:val="0"/>
                      <w:divBdr>
                        <w:top w:val="none" w:sz="0" w:space="0" w:color="auto"/>
                        <w:left w:val="none" w:sz="0" w:space="0" w:color="auto"/>
                        <w:bottom w:val="none" w:sz="0" w:space="0" w:color="auto"/>
                        <w:right w:val="none" w:sz="0" w:space="0" w:color="auto"/>
                      </w:divBdr>
                    </w:div>
                  </w:divsChild>
                </w:div>
                <w:div w:id="495649640">
                  <w:marLeft w:val="0"/>
                  <w:marRight w:val="0"/>
                  <w:marTop w:val="0"/>
                  <w:marBottom w:val="0"/>
                  <w:divBdr>
                    <w:top w:val="none" w:sz="0" w:space="0" w:color="auto"/>
                    <w:left w:val="none" w:sz="0" w:space="0" w:color="auto"/>
                    <w:bottom w:val="none" w:sz="0" w:space="0" w:color="auto"/>
                    <w:right w:val="none" w:sz="0" w:space="0" w:color="auto"/>
                  </w:divBdr>
                  <w:divsChild>
                    <w:div w:id="763108675">
                      <w:marLeft w:val="0"/>
                      <w:marRight w:val="0"/>
                      <w:marTop w:val="0"/>
                      <w:marBottom w:val="0"/>
                      <w:divBdr>
                        <w:top w:val="none" w:sz="0" w:space="0" w:color="auto"/>
                        <w:left w:val="none" w:sz="0" w:space="0" w:color="auto"/>
                        <w:bottom w:val="none" w:sz="0" w:space="0" w:color="auto"/>
                        <w:right w:val="none" w:sz="0" w:space="0" w:color="auto"/>
                      </w:divBdr>
                    </w:div>
                  </w:divsChild>
                </w:div>
                <w:div w:id="496379919">
                  <w:marLeft w:val="0"/>
                  <w:marRight w:val="0"/>
                  <w:marTop w:val="0"/>
                  <w:marBottom w:val="0"/>
                  <w:divBdr>
                    <w:top w:val="none" w:sz="0" w:space="0" w:color="auto"/>
                    <w:left w:val="none" w:sz="0" w:space="0" w:color="auto"/>
                    <w:bottom w:val="none" w:sz="0" w:space="0" w:color="auto"/>
                    <w:right w:val="none" w:sz="0" w:space="0" w:color="auto"/>
                  </w:divBdr>
                  <w:divsChild>
                    <w:div w:id="2013988802">
                      <w:marLeft w:val="0"/>
                      <w:marRight w:val="0"/>
                      <w:marTop w:val="0"/>
                      <w:marBottom w:val="0"/>
                      <w:divBdr>
                        <w:top w:val="none" w:sz="0" w:space="0" w:color="auto"/>
                        <w:left w:val="none" w:sz="0" w:space="0" w:color="auto"/>
                        <w:bottom w:val="none" w:sz="0" w:space="0" w:color="auto"/>
                        <w:right w:val="none" w:sz="0" w:space="0" w:color="auto"/>
                      </w:divBdr>
                    </w:div>
                  </w:divsChild>
                </w:div>
                <w:div w:id="498352930">
                  <w:marLeft w:val="0"/>
                  <w:marRight w:val="0"/>
                  <w:marTop w:val="0"/>
                  <w:marBottom w:val="0"/>
                  <w:divBdr>
                    <w:top w:val="none" w:sz="0" w:space="0" w:color="auto"/>
                    <w:left w:val="none" w:sz="0" w:space="0" w:color="auto"/>
                    <w:bottom w:val="none" w:sz="0" w:space="0" w:color="auto"/>
                    <w:right w:val="none" w:sz="0" w:space="0" w:color="auto"/>
                  </w:divBdr>
                  <w:divsChild>
                    <w:div w:id="342904698">
                      <w:marLeft w:val="0"/>
                      <w:marRight w:val="0"/>
                      <w:marTop w:val="0"/>
                      <w:marBottom w:val="0"/>
                      <w:divBdr>
                        <w:top w:val="none" w:sz="0" w:space="0" w:color="auto"/>
                        <w:left w:val="none" w:sz="0" w:space="0" w:color="auto"/>
                        <w:bottom w:val="none" w:sz="0" w:space="0" w:color="auto"/>
                        <w:right w:val="none" w:sz="0" w:space="0" w:color="auto"/>
                      </w:divBdr>
                    </w:div>
                  </w:divsChild>
                </w:div>
                <w:div w:id="500123169">
                  <w:marLeft w:val="0"/>
                  <w:marRight w:val="0"/>
                  <w:marTop w:val="0"/>
                  <w:marBottom w:val="0"/>
                  <w:divBdr>
                    <w:top w:val="none" w:sz="0" w:space="0" w:color="auto"/>
                    <w:left w:val="none" w:sz="0" w:space="0" w:color="auto"/>
                    <w:bottom w:val="none" w:sz="0" w:space="0" w:color="auto"/>
                    <w:right w:val="none" w:sz="0" w:space="0" w:color="auto"/>
                  </w:divBdr>
                  <w:divsChild>
                    <w:div w:id="1474637865">
                      <w:marLeft w:val="0"/>
                      <w:marRight w:val="0"/>
                      <w:marTop w:val="0"/>
                      <w:marBottom w:val="0"/>
                      <w:divBdr>
                        <w:top w:val="none" w:sz="0" w:space="0" w:color="auto"/>
                        <w:left w:val="none" w:sz="0" w:space="0" w:color="auto"/>
                        <w:bottom w:val="none" w:sz="0" w:space="0" w:color="auto"/>
                        <w:right w:val="none" w:sz="0" w:space="0" w:color="auto"/>
                      </w:divBdr>
                    </w:div>
                  </w:divsChild>
                </w:div>
                <w:div w:id="515775125">
                  <w:marLeft w:val="0"/>
                  <w:marRight w:val="0"/>
                  <w:marTop w:val="0"/>
                  <w:marBottom w:val="0"/>
                  <w:divBdr>
                    <w:top w:val="none" w:sz="0" w:space="0" w:color="auto"/>
                    <w:left w:val="none" w:sz="0" w:space="0" w:color="auto"/>
                    <w:bottom w:val="none" w:sz="0" w:space="0" w:color="auto"/>
                    <w:right w:val="none" w:sz="0" w:space="0" w:color="auto"/>
                  </w:divBdr>
                  <w:divsChild>
                    <w:div w:id="40835111">
                      <w:marLeft w:val="0"/>
                      <w:marRight w:val="0"/>
                      <w:marTop w:val="0"/>
                      <w:marBottom w:val="0"/>
                      <w:divBdr>
                        <w:top w:val="none" w:sz="0" w:space="0" w:color="auto"/>
                        <w:left w:val="none" w:sz="0" w:space="0" w:color="auto"/>
                        <w:bottom w:val="none" w:sz="0" w:space="0" w:color="auto"/>
                        <w:right w:val="none" w:sz="0" w:space="0" w:color="auto"/>
                      </w:divBdr>
                    </w:div>
                  </w:divsChild>
                </w:div>
                <w:div w:id="520509605">
                  <w:marLeft w:val="0"/>
                  <w:marRight w:val="0"/>
                  <w:marTop w:val="0"/>
                  <w:marBottom w:val="0"/>
                  <w:divBdr>
                    <w:top w:val="none" w:sz="0" w:space="0" w:color="auto"/>
                    <w:left w:val="none" w:sz="0" w:space="0" w:color="auto"/>
                    <w:bottom w:val="none" w:sz="0" w:space="0" w:color="auto"/>
                    <w:right w:val="none" w:sz="0" w:space="0" w:color="auto"/>
                  </w:divBdr>
                  <w:divsChild>
                    <w:div w:id="934284733">
                      <w:marLeft w:val="0"/>
                      <w:marRight w:val="0"/>
                      <w:marTop w:val="0"/>
                      <w:marBottom w:val="0"/>
                      <w:divBdr>
                        <w:top w:val="none" w:sz="0" w:space="0" w:color="auto"/>
                        <w:left w:val="none" w:sz="0" w:space="0" w:color="auto"/>
                        <w:bottom w:val="none" w:sz="0" w:space="0" w:color="auto"/>
                        <w:right w:val="none" w:sz="0" w:space="0" w:color="auto"/>
                      </w:divBdr>
                    </w:div>
                  </w:divsChild>
                </w:div>
                <w:div w:id="520821236">
                  <w:marLeft w:val="0"/>
                  <w:marRight w:val="0"/>
                  <w:marTop w:val="0"/>
                  <w:marBottom w:val="0"/>
                  <w:divBdr>
                    <w:top w:val="none" w:sz="0" w:space="0" w:color="auto"/>
                    <w:left w:val="none" w:sz="0" w:space="0" w:color="auto"/>
                    <w:bottom w:val="none" w:sz="0" w:space="0" w:color="auto"/>
                    <w:right w:val="none" w:sz="0" w:space="0" w:color="auto"/>
                  </w:divBdr>
                  <w:divsChild>
                    <w:div w:id="1149638972">
                      <w:marLeft w:val="0"/>
                      <w:marRight w:val="0"/>
                      <w:marTop w:val="0"/>
                      <w:marBottom w:val="0"/>
                      <w:divBdr>
                        <w:top w:val="none" w:sz="0" w:space="0" w:color="auto"/>
                        <w:left w:val="none" w:sz="0" w:space="0" w:color="auto"/>
                        <w:bottom w:val="none" w:sz="0" w:space="0" w:color="auto"/>
                        <w:right w:val="none" w:sz="0" w:space="0" w:color="auto"/>
                      </w:divBdr>
                    </w:div>
                  </w:divsChild>
                </w:div>
                <w:div w:id="538472212">
                  <w:marLeft w:val="0"/>
                  <w:marRight w:val="0"/>
                  <w:marTop w:val="0"/>
                  <w:marBottom w:val="0"/>
                  <w:divBdr>
                    <w:top w:val="none" w:sz="0" w:space="0" w:color="auto"/>
                    <w:left w:val="none" w:sz="0" w:space="0" w:color="auto"/>
                    <w:bottom w:val="none" w:sz="0" w:space="0" w:color="auto"/>
                    <w:right w:val="none" w:sz="0" w:space="0" w:color="auto"/>
                  </w:divBdr>
                  <w:divsChild>
                    <w:div w:id="1531215138">
                      <w:marLeft w:val="0"/>
                      <w:marRight w:val="0"/>
                      <w:marTop w:val="0"/>
                      <w:marBottom w:val="0"/>
                      <w:divBdr>
                        <w:top w:val="none" w:sz="0" w:space="0" w:color="auto"/>
                        <w:left w:val="none" w:sz="0" w:space="0" w:color="auto"/>
                        <w:bottom w:val="none" w:sz="0" w:space="0" w:color="auto"/>
                        <w:right w:val="none" w:sz="0" w:space="0" w:color="auto"/>
                      </w:divBdr>
                    </w:div>
                  </w:divsChild>
                </w:div>
                <w:div w:id="543953874">
                  <w:marLeft w:val="0"/>
                  <w:marRight w:val="0"/>
                  <w:marTop w:val="0"/>
                  <w:marBottom w:val="0"/>
                  <w:divBdr>
                    <w:top w:val="none" w:sz="0" w:space="0" w:color="auto"/>
                    <w:left w:val="none" w:sz="0" w:space="0" w:color="auto"/>
                    <w:bottom w:val="none" w:sz="0" w:space="0" w:color="auto"/>
                    <w:right w:val="none" w:sz="0" w:space="0" w:color="auto"/>
                  </w:divBdr>
                  <w:divsChild>
                    <w:div w:id="1172111574">
                      <w:marLeft w:val="0"/>
                      <w:marRight w:val="0"/>
                      <w:marTop w:val="0"/>
                      <w:marBottom w:val="0"/>
                      <w:divBdr>
                        <w:top w:val="none" w:sz="0" w:space="0" w:color="auto"/>
                        <w:left w:val="none" w:sz="0" w:space="0" w:color="auto"/>
                        <w:bottom w:val="none" w:sz="0" w:space="0" w:color="auto"/>
                        <w:right w:val="none" w:sz="0" w:space="0" w:color="auto"/>
                      </w:divBdr>
                    </w:div>
                  </w:divsChild>
                </w:div>
                <w:div w:id="544755941">
                  <w:marLeft w:val="0"/>
                  <w:marRight w:val="0"/>
                  <w:marTop w:val="0"/>
                  <w:marBottom w:val="0"/>
                  <w:divBdr>
                    <w:top w:val="none" w:sz="0" w:space="0" w:color="auto"/>
                    <w:left w:val="none" w:sz="0" w:space="0" w:color="auto"/>
                    <w:bottom w:val="none" w:sz="0" w:space="0" w:color="auto"/>
                    <w:right w:val="none" w:sz="0" w:space="0" w:color="auto"/>
                  </w:divBdr>
                  <w:divsChild>
                    <w:div w:id="870646501">
                      <w:marLeft w:val="0"/>
                      <w:marRight w:val="0"/>
                      <w:marTop w:val="0"/>
                      <w:marBottom w:val="0"/>
                      <w:divBdr>
                        <w:top w:val="none" w:sz="0" w:space="0" w:color="auto"/>
                        <w:left w:val="none" w:sz="0" w:space="0" w:color="auto"/>
                        <w:bottom w:val="none" w:sz="0" w:space="0" w:color="auto"/>
                        <w:right w:val="none" w:sz="0" w:space="0" w:color="auto"/>
                      </w:divBdr>
                    </w:div>
                  </w:divsChild>
                </w:div>
                <w:div w:id="550458567">
                  <w:marLeft w:val="0"/>
                  <w:marRight w:val="0"/>
                  <w:marTop w:val="0"/>
                  <w:marBottom w:val="0"/>
                  <w:divBdr>
                    <w:top w:val="none" w:sz="0" w:space="0" w:color="auto"/>
                    <w:left w:val="none" w:sz="0" w:space="0" w:color="auto"/>
                    <w:bottom w:val="none" w:sz="0" w:space="0" w:color="auto"/>
                    <w:right w:val="none" w:sz="0" w:space="0" w:color="auto"/>
                  </w:divBdr>
                  <w:divsChild>
                    <w:div w:id="134104280">
                      <w:marLeft w:val="0"/>
                      <w:marRight w:val="0"/>
                      <w:marTop w:val="0"/>
                      <w:marBottom w:val="0"/>
                      <w:divBdr>
                        <w:top w:val="none" w:sz="0" w:space="0" w:color="auto"/>
                        <w:left w:val="none" w:sz="0" w:space="0" w:color="auto"/>
                        <w:bottom w:val="none" w:sz="0" w:space="0" w:color="auto"/>
                        <w:right w:val="none" w:sz="0" w:space="0" w:color="auto"/>
                      </w:divBdr>
                    </w:div>
                  </w:divsChild>
                </w:div>
                <w:div w:id="552542996">
                  <w:marLeft w:val="0"/>
                  <w:marRight w:val="0"/>
                  <w:marTop w:val="0"/>
                  <w:marBottom w:val="0"/>
                  <w:divBdr>
                    <w:top w:val="none" w:sz="0" w:space="0" w:color="auto"/>
                    <w:left w:val="none" w:sz="0" w:space="0" w:color="auto"/>
                    <w:bottom w:val="none" w:sz="0" w:space="0" w:color="auto"/>
                    <w:right w:val="none" w:sz="0" w:space="0" w:color="auto"/>
                  </w:divBdr>
                  <w:divsChild>
                    <w:div w:id="996035363">
                      <w:marLeft w:val="0"/>
                      <w:marRight w:val="0"/>
                      <w:marTop w:val="0"/>
                      <w:marBottom w:val="0"/>
                      <w:divBdr>
                        <w:top w:val="none" w:sz="0" w:space="0" w:color="auto"/>
                        <w:left w:val="none" w:sz="0" w:space="0" w:color="auto"/>
                        <w:bottom w:val="none" w:sz="0" w:space="0" w:color="auto"/>
                        <w:right w:val="none" w:sz="0" w:space="0" w:color="auto"/>
                      </w:divBdr>
                    </w:div>
                  </w:divsChild>
                </w:div>
                <w:div w:id="553081511">
                  <w:marLeft w:val="0"/>
                  <w:marRight w:val="0"/>
                  <w:marTop w:val="0"/>
                  <w:marBottom w:val="0"/>
                  <w:divBdr>
                    <w:top w:val="none" w:sz="0" w:space="0" w:color="auto"/>
                    <w:left w:val="none" w:sz="0" w:space="0" w:color="auto"/>
                    <w:bottom w:val="none" w:sz="0" w:space="0" w:color="auto"/>
                    <w:right w:val="none" w:sz="0" w:space="0" w:color="auto"/>
                  </w:divBdr>
                  <w:divsChild>
                    <w:div w:id="1267075764">
                      <w:marLeft w:val="0"/>
                      <w:marRight w:val="0"/>
                      <w:marTop w:val="0"/>
                      <w:marBottom w:val="0"/>
                      <w:divBdr>
                        <w:top w:val="none" w:sz="0" w:space="0" w:color="auto"/>
                        <w:left w:val="none" w:sz="0" w:space="0" w:color="auto"/>
                        <w:bottom w:val="none" w:sz="0" w:space="0" w:color="auto"/>
                        <w:right w:val="none" w:sz="0" w:space="0" w:color="auto"/>
                      </w:divBdr>
                    </w:div>
                  </w:divsChild>
                </w:div>
                <w:div w:id="557781932">
                  <w:marLeft w:val="0"/>
                  <w:marRight w:val="0"/>
                  <w:marTop w:val="0"/>
                  <w:marBottom w:val="0"/>
                  <w:divBdr>
                    <w:top w:val="none" w:sz="0" w:space="0" w:color="auto"/>
                    <w:left w:val="none" w:sz="0" w:space="0" w:color="auto"/>
                    <w:bottom w:val="none" w:sz="0" w:space="0" w:color="auto"/>
                    <w:right w:val="none" w:sz="0" w:space="0" w:color="auto"/>
                  </w:divBdr>
                  <w:divsChild>
                    <w:div w:id="4333234">
                      <w:marLeft w:val="0"/>
                      <w:marRight w:val="0"/>
                      <w:marTop w:val="0"/>
                      <w:marBottom w:val="0"/>
                      <w:divBdr>
                        <w:top w:val="none" w:sz="0" w:space="0" w:color="auto"/>
                        <w:left w:val="none" w:sz="0" w:space="0" w:color="auto"/>
                        <w:bottom w:val="none" w:sz="0" w:space="0" w:color="auto"/>
                        <w:right w:val="none" w:sz="0" w:space="0" w:color="auto"/>
                      </w:divBdr>
                    </w:div>
                  </w:divsChild>
                </w:div>
                <w:div w:id="560137094">
                  <w:marLeft w:val="0"/>
                  <w:marRight w:val="0"/>
                  <w:marTop w:val="0"/>
                  <w:marBottom w:val="0"/>
                  <w:divBdr>
                    <w:top w:val="none" w:sz="0" w:space="0" w:color="auto"/>
                    <w:left w:val="none" w:sz="0" w:space="0" w:color="auto"/>
                    <w:bottom w:val="none" w:sz="0" w:space="0" w:color="auto"/>
                    <w:right w:val="none" w:sz="0" w:space="0" w:color="auto"/>
                  </w:divBdr>
                  <w:divsChild>
                    <w:div w:id="1188369343">
                      <w:marLeft w:val="0"/>
                      <w:marRight w:val="0"/>
                      <w:marTop w:val="0"/>
                      <w:marBottom w:val="0"/>
                      <w:divBdr>
                        <w:top w:val="none" w:sz="0" w:space="0" w:color="auto"/>
                        <w:left w:val="none" w:sz="0" w:space="0" w:color="auto"/>
                        <w:bottom w:val="none" w:sz="0" w:space="0" w:color="auto"/>
                        <w:right w:val="none" w:sz="0" w:space="0" w:color="auto"/>
                      </w:divBdr>
                    </w:div>
                  </w:divsChild>
                </w:div>
                <w:div w:id="564494295">
                  <w:marLeft w:val="0"/>
                  <w:marRight w:val="0"/>
                  <w:marTop w:val="0"/>
                  <w:marBottom w:val="0"/>
                  <w:divBdr>
                    <w:top w:val="none" w:sz="0" w:space="0" w:color="auto"/>
                    <w:left w:val="none" w:sz="0" w:space="0" w:color="auto"/>
                    <w:bottom w:val="none" w:sz="0" w:space="0" w:color="auto"/>
                    <w:right w:val="none" w:sz="0" w:space="0" w:color="auto"/>
                  </w:divBdr>
                  <w:divsChild>
                    <w:div w:id="155079536">
                      <w:marLeft w:val="0"/>
                      <w:marRight w:val="0"/>
                      <w:marTop w:val="0"/>
                      <w:marBottom w:val="0"/>
                      <w:divBdr>
                        <w:top w:val="none" w:sz="0" w:space="0" w:color="auto"/>
                        <w:left w:val="none" w:sz="0" w:space="0" w:color="auto"/>
                        <w:bottom w:val="none" w:sz="0" w:space="0" w:color="auto"/>
                        <w:right w:val="none" w:sz="0" w:space="0" w:color="auto"/>
                      </w:divBdr>
                    </w:div>
                  </w:divsChild>
                </w:div>
                <w:div w:id="566257869">
                  <w:marLeft w:val="0"/>
                  <w:marRight w:val="0"/>
                  <w:marTop w:val="0"/>
                  <w:marBottom w:val="0"/>
                  <w:divBdr>
                    <w:top w:val="none" w:sz="0" w:space="0" w:color="auto"/>
                    <w:left w:val="none" w:sz="0" w:space="0" w:color="auto"/>
                    <w:bottom w:val="none" w:sz="0" w:space="0" w:color="auto"/>
                    <w:right w:val="none" w:sz="0" w:space="0" w:color="auto"/>
                  </w:divBdr>
                  <w:divsChild>
                    <w:div w:id="1668627491">
                      <w:marLeft w:val="0"/>
                      <w:marRight w:val="0"/>
                      <w:marTop w:val="0"/>
                      <w:marBottom w:val="0"/>
                      <w:divBdr>
                        <w:top w:val="none" w:sz="0" w:space="0" w:color="auto"/>
                        <w:left w:val="none" w:sz="0" w:space="0" w:color="auto"/>
                        <w:bottom w:val="none" w:sz="0" w:space="0" w:color="auto"/>
                        <w:right w:val="none" w:sz="0" w:space="0" w:color="auto"/>
                      </w:divBdr>
                    </w:div>
                  </w:divsChild>
                </w:div>
                <w:div w:id="575013341">
                  <w:marLeft w:val="0"/>
                  <w:marRight w:val="0"/>
                  <w:marTop w:val="0"/>
                  <w:marBottom w:val="0"/>
                  <w:divBdr>
                    <w:top w:val="none" w:sz="0" w:space="0" w:color="auto"/>
                    <w:left w:val="none" w:sz="0" w:space="0" w:color="auto"/>
                    <w:bottom w:val="none" w:sz="0" w:space="0" w:color="auto"/>
                    <w:right w:val="none" w:sz="0" w:space="0" w:color="auto"/>
                  </w:divBdr>
                  <w:divsChild>
                    <w:div w:id="859664656">
                      <w:marLeft w:val="0"/>
                      <w:marRight w:val="0"/>
                      <w:marTop w:val="0"/>
                      <w:marBottom w:val="0"/>
                      <w:divBdr>
                        <w:top w:val="none" w:sz="0" w:space="0" w:color="auto"/>
                        <w:left w:val="none" w:sz="0" w:space="0" w:color="auto"/>
                        <w:bottom w:val="none" w:sz="0" w:space="0" w:color="auto"/>
                        <w:right w:val="none" w:sz="0" w:space="0" w:color="auto"/>
                      </w:divBdr>
                    </w:div>
                  </w:divsChild>
                </w:div>
                <w:div w:id="575895119">
                  <w:marLeft w:val="0"/>
                  <w:marRight w:val="0"/>
                  <w:marTop w:val="0"/>
                  <w:marBottom w:val="0"/>
                  <w:divBdr>
                    <w:top w:val="none" w:sz="0" w:space="0" w:color="auto"/>
                    <w:left w:val="none" w:sz="0" w:space="0" w:color="auto"/>
                    <w:bottom w:val="none" w:sz="0" w:space="0" w:color="auto"/>
                    <w:right w:val="none" w:sz="0" w:space="0" w:color="auto"/>
                  </w:divBdr>
                  <w:divsChild>
                    <w:div w:id="174921584">
                      <w:marLeft w:val="0"/>
                      <w:marRight w:val="0"/>
                      <w:marTop w:val="0"/>
                      <w:marBottom w:val="0"/>
                      <w:divBdr>
                        <w:top w:val="none" w:sz="0" w:space="0" w:color="auto"/>
                        <w:left w:val="none" w:sz="0" w:space="0" w:color="auto"/>
                        <w:bottom w:val="none" w:sz="0" w:space="0" w:color="auto"/>
                        <w:right w:val="none" w:sz="0" w:space="0" w:color="auto"/>
                      </w:divBdr>
                    </w:div>
                  </w:divsChild>
                </w:div>
                <w:div w:id="576717924">
                  <w:marLeft w:val="0"/>
                  <w:marRight w:val="0"/>
                  <w:marTop w:val="0"/>
                  <w:marBottom w:val="0"/>
                  <w:divBdr>
                    <w:top w:val="none" w:sz="0" w:space="0" w:color="auto"/>
                    <w:left w:val="none" w:sz="0" w:space="0" w:color="auto"/>
                    <w:bottom w:val="none" w:sz="0" w:space="0" w:color="auto"/>
                    <w:right w:val="none" w:sz="0" w:space="0" w:color="auto"/>
                  </w:divBdr>
                  <w:divsChild>
                    <w:div w:id="61680624">
                      <w:marLeft w:val="0"/>
                      <w:marRight w:val="0"/>
                      <w:marTop w:val="0"/>
                      <w:marBottom w:val="0"/>
                      <w:divBdr>
                        <w:top w:val="none" w:sz="0" w:space="0" w:color="auto"/>
                        <w:left w:val="none" w:sz="0" w:space="0" w:color="auto"/>
                        <w:bottom w:val="none" w:sz="0" w:space="0" w:color="auto"/>
                        <w:right w:val="none" w:sz="0" w:space="0" w:color="auto"/>
                      </w:divBdr>
                    </w:div>
                  </w:divsChild>
                </w:div>
                <w:div w:id="577595808">
                  <w:marLeft w:val="0"/>
                  <w:marRight w:val="0"/>
                  <w:marTop w:val="0"/>
                  <w:marBottom w:val="0"/>
                  <w:divBdr>
                    <w:top w:val="none" w:sz="0" w:space="0" w:color="auto"/>
                    <w:left w:val="none" w:sz="0" w:space="0" w:color="auto"/>
                    <w:bottom w:val="none" w:sz="0" w:space="0" w:color="auto"/>
                    <w:right w:val="none" w:sz="0" w:space="0" w:color="auto"/>
                  </w:divBdr>
                  <w:divsChild>
                    <w:div w:id="76027002">
                      <w:marLeft w:val="0"/>
                      <w:marRight w:val="0"/>
                      <w:marTop w:val="0"/>
                      <w:marBottom w:val="0"/>
                      <w:divBdr>
                        <w:top w:val="none" w:sz="0" w:space="0" w:color="auto"/>
                        <w:left w:val="none" w:sz="0" w:space="0" w:color="auto"/>
                        <w:bottom w:val="none" w:sz="0" w:space="0" w:color="auto"/>
                        <w:right w:val="none" w:sz="0" w:space="0" w:color="auto"/>
                      </w:divBdr>
                    </w:div>
                  </w:divsChild>
                </w:div>
                <w:div w:id="579219138">
                  <w:marLeft w:val="0"/>
                  <w:marRight w:val="0"/>
                  <w:marTop w:val="0"/>
                  <w:marBottom w:val="0"/>
                  <w:divBdr>
                    <w:top w:val="none" w:sz="0" w:space="0" w:color="auto"/>
                    <w:left w:val="none" w:sz="0" w:space="0" w:color="auto"/>
                    <w:bottom w:val="none" w:sz="0" w:space="0" w:color="auto"/>
                    <w:right w:val="none" w:sz="0" w:space="0" w:color="auto"/>
                  </w:divBdr>
                  <w:divsChild>
                    <w:div w:id="781263258">
                      <w:marLeft w:val="0"/>
                      <w:marRight w:val="0"/>
                      <w:marTop w:val="0"/>
                      <w:marBottom w:val="0"/>
                      <w:divBdr>
                        <w:top w:val="none" w:sz="0" w:space="0" w:color="auto"/>
                        <w:left w:val="none" w:sz="0" w:space="0" w:color="auto"/>
                        <w:bottom w:val="none" w:sz="0" w:space="0" w:color="auto"/>
                        <w:right w:val="none" w:sz="0" w:space="0" w:color="auto"/>
                      </w:divBdr>
                    </w:div>
                  </w:divsChild>
                </w:div>
                <w:div w:id="579801605">
                  <w:marLeft w:val="0"/>
                  <w:marRight w:val="0"/>
                  <w:marTop w:val="0"/>
                  <w:marBottom w:val="0"/>
                  <w:divBdr>
                    <w:top w:val="none" w:sz="0" w:space="0" w:color="auto"/>
                    <w:left w:val="none" w:sz="0" w:space="0" w:color="auto"/>
                    <w:bottom w:val="none" w:sz="0" w:space="0" w:color="auto"/>
                    <w:right w:val="none" w:sz="0" w:space="0" w:color="auto"/>
                  </w:divBdr>
                  <w:divsChild>
                    <w:div w:id="1131095090">
                      <w:marLeft w:val="0"/>
                      <w:marRight w:val="0"/>
                      <w:marTop w:val="0"/>
                      <w:marBottom w:val="0"/>
                      <w:divBdr>
                        <w:top w:val="none" w:sz="0" w:space="0" w:color="auto"/>
                        <w:left w:val="none" w:sz="0" w:space="0" w:color="auto"/>
                        <w:bottom w:val="none" w:sz="0" w:space="0" w:color="auto"/>
                        <w:right w:val="none" w:sz="0" w:space="0" w:color="auto"/>
                      </w:divBdr>
                    </w:div>
                  </w:divsChild>
                </w:div>
                <w:div w:id="583153073">
                  <w:marLeft w:val="0"/>
                  <w:marRight w:val="0"/>
                  <w:marTop w:val="0"/>
                  <w:marBottom w:val="0"/>
                  <w:divBdr>
                    <w:top w:val="none" w:sz="0" w:space="0" w:color="auto"/>
                    <w:left w:val="none" w:sz="0" w:space="0" w:color="auto"/>
                    <w:bottom w:val="none" w:sz="0" w:space="0" w:color="auto"/>
                    <w:right w:val="none" w:sz="0" w:space="0" w:color="auto"/>
                  </w:divBdr>
                  <w:divsChild>
                    <w:div w:id="58213528">
                      <w:marLeft w:val="0"/>
                      <w:marRight w:val="0"/>
                      <w:marTop w:val="0"/>
                      <w:marBottom w:val="0"/>
                      <w:divBdr>
                        <w:top w:val="none" w:sz="0" w:space="0" w:color="auto"/>
                        <w:left w:val="none" w:sz="0" w:space="0" w:color="auto"/>
                        <w:bottom w:val="none" w:sz="0" w:space="0" w:color="auto"/>
                        <w:right w:val="none" w:sz="0" w:space="0" w:color="auto"/>
                      </w:divBdr>
                    </w:div>
                  </w:divsChild>
                </w:div>
                <w:div w:id="594050494">
                  <w:marLeft w:val="0"/>
                  <w:marRight w:val="0"/>
                  <w:marTop w:val="0"/>
                  <w:marBottom w:val="0"/>
                  <w:divBdr>
                    <w:top w:val="none" w:sz="0" w:space="0" w:color="auto"/>
                    <w:left w:val="none" w:sz="0" w:space="0" w:color="auto"/>
                    <w:bottom w:val="none" w:sz="0" w:space="0" w:color="auto"/>
                    <w:right w:val="none" w:sz="0" w:space="0" w:color="auto"/>
                  </w:divBdr>
                  <w:divsChild>
                    <w:div w:id="83651476">
                      <w:marLeft w:val="0"/>
                      <w:marRight w:val="0"/>
                      <w:marTop w:val="0"/>
                      <w:marBottom w:val="0"/>
                      <w:divBdr>
                        <w:top w:val="none" w:sz="0" w:space="0" w:color="auto"/>
                        <w:left w:val="none" w:sz="0" w:space="0" w:color="auto"/>
                        <w:bottom w:val="none" w:sz="0" w:space="0" w:color="auto"/>
                        <w:right w:val="none" w:sz="0" w:space="0" w:color="auto"/>
                      </w:divBdr>
                    </w:div>
                  </w:divsChild>
                </w:div>
                <w:div w:id="596904843">
                  <w:marLeft w:val="0"/>
                  <w:marRight w:val="0"/>
                  <w:marTop w:val="0"/>
                  <w:marBottom w:val="0"/>
                  <w:divBdr>
                    <w:top w:val="none" w:sz="0" w:space="0" w:color="auto"/>
                    <w:left w:val="none" w:sz="0" w:space="0" w:color="auto"/>
                    <w:bottom w:val="none" w:sz="0" w:space="0" w:color="auto"/>
                    <w:right w:val="none" w:sz="0" w:space="0" w:color="auto"/>
                  </w:divBdr>
                  <w:divsChild>
                    <w:div w:id="1748502239">
                      <w:marLeft w:val="0"/>
                      <w:marRight w:val="0"/>
                      <w:marTop w:val="0"/>
                      <w:marBottom w:val="0"/>
                      <w:divBdr>
                        <w:top w:val="none" w:sz="0" w:space="0" w:color="auto"/>
                        <w:left w:val="none" w:sz="0" w:space="0" w:color="auto"/>
                        <w:bottom w:val="none" w:sz="0" w:space="0" w:color="auto"/>
                        <w:right w:val="none" w:sz="0" w:space="0" w:color="auto"/>
                      </w:divBdr>
                    </w:div>
                  </w:divsChild>
                </w:div>
                <w:div w:id="602299277">
                  <w:marLeft w:val="0"/>
                  <w:marRight w:val="0"/>
                  <w:marTop w:val="0"/>
                  <w:marBottom w:val="0"/>
                  <w:divBdr>
                    <w:top w:val="none" w:sz="0" w:space="0" w:color="auto"/>
                    <w:left w:val="none" w:sz="0" w:space="0" w:color="auto"/>
                    <w:bottom w:val="none" w:sz="0" w:space="0" w:color="auto"/>
                    <w:right w:val="none" w:sz="0" w:space="0" w:color="auto"/>
                  </w:divBdr>
                  <w:divsChild>
                    <w:div w:id="1178345095">
                      <w:marLeft w:val="0"/>
                      <w:marRight w:val="0"/>
                      <w:marTop w:val="0"/>
                      <w:marBottom w:val="0"/>
                      <w:divBdr>
                        <w:top w:val="none" w:sz="0" w:space="0" w:color="auto"/>
                        <w:left w:val="none" w:sz="0" w:space="0" w:color="auto"/>
                        <w:bottom w:val="none" w:sz="0" w:space="0" w:color="auto"/>
                        <w:right w:val="none" w:sz="0" w:space="0" w:color="auto"/>
                      </w:divBdr>
                    </w:div>
                  </w:divsChild>
                </w:div>
                <w:div w:id="603465858">
                  <w:marLeft w:val="0"/>
                  <w:marRight w:val="0"/>
                  <w:marTop w:val="0"/>
                  <w:marBottom w:val="0"/>
                  <w:divBdr>
                    <w:top w:val="none" w:sz="0" w:space="0" w:color="auto"/>
                    <w:left w:val="none" w:sz="0" w:space="0" w:color="auto"/>
                    <w:bottom w:val="none" w:sz="0" w:space="0" w:color="auto"/>
                    <w:right w:val="none" w:sz="0" w:space="0" w:color="auto"/>
                  </w:divBdr>
                  <w:divsChild>
                    <w:div w:id="653992816">
                      <w:marLeft w:val="0"/>
                      <w:marRight w:val="0"/>
                      <w:marTop w:val="0"/>
                      <w:marBottom w:val="0"/>
                      <w:divBdr>
                        <w:top w:val="none" w:sz="0" w:space="0" w:color="auto"/>
                        <w:left w:val="none" w:sz="0" w:space="0" w:color="auto"/>
                        <w:bottom w:val="none" w:sz="0" w:space="0" w:color="auto"/>
                        <w:right w:val="none" w:sz="0" w:space="0" w:color="auto"/>
                      </w:divBdr>
                    </w:div>
                  </w:divsChild>
                </w:div>
                <w:div w:id="606083497">
                  <w:marLeft w:val="0"/>
                  <w:marRight w:val="0"/>
                  <w:marTop w:val="0"/>
                  <w:marBottom w:val="0"/>
                  <w:divBdr>
                    <w:top w:val="none" w:sz="0" w:space="0" w:color="auto"/>
                    <w:left w:val="none" w:sz="0" w:space="0" w:color="auto"/>
                    <w:bottom w:val="none" w:sz="0" w:space="0" w:color="auto"/>
                    <w:right w:val="none" w:sz="0" w:space="0" w:color="auto"/>
                  </w:divBdr>
                  <w:divsChild>
                    <w:div w:id="1058669229">
                      <w:marLeft w:val="0"/>
                      <w:marRight w:val="0"/>
                      <w:marTop w:val="0"/>
                      <w:marBottom w:val="0"/>
                      <w:divBdr>
                        <w:top w:val="none" w:sz="0" w:space="0" w:color="auto"/>
                        <w:left w:val="none" w:sz="0" w:space="0" w:color="auto"/>
                        <w:bottom w:val="none" w:sz="0" w:space="0" w:color="auto"/>
                        <w:right w:val="none" w:sz="0" w:space="0" w:color="auto"/>
                      </w:divBdr>
                    </w:div>
                  </w:divsChild>
                </w:div>
                <w:div w:id="608515151">
                  <w:marLeft w:val="0"/>
                  <w:marRight w:val="0"/>
                  <w:marTop w:val="0"/>
                  <w:marBottom w:val="0"/>
                  <w:divBdr>
                    <w:top w:val="none" w:sz="0" w:space="0" w:color="auto"/>
                    <w:left w:val="none" w:sz="0" w:space="0" w:color="auto"/>
                    <w:bottom w:val="none" w:sz="0" w:space="0" w:color="auto"/>
                    <w:right w:val="none" w:sz="0" w:space="0" w:color="auto"/>
                  </w:divBdr>
                  <w:divsChild>
                    <w:div w:id="1904440572">
                      <w:marLeft w:val="0"/>
                      <w:marRight w:val="0"/>
                      <w:marTop w:val="0"/>
                      <w:marBottom w:val="0"/>
                      <w:divBdr>
                        <w:top w:val="none" w:sz="0" w:space="0" w:color="auto"/>
                        <w:left w:val="none" w:sz="0" w:space="0" w:color="auto"/>
                        <w:bottom w:val="none" w:sz="0" w:space="0" w:color="auto"/>
                        <w:right w:val="none" w:sz="0" w:space="0" w:color="auto"/>
                      </w:divBdr>
                    </w:div>
                  </w:divsChild>
                </w:div>
                <w:div w:id="616109799">
                  <w:marLeft w:val="0"/>
                  <w:marRight w:val="0"/>
                  <w:marTop w:val="0"/>
                  <w:marBottom w:val="0"/>
                  <w:divBdr>
                    <w:top w:val="none" w:sz="0" w:space="0" w:color="auto"/>
                    <w:left w:val="none" w:sz="0" w:space="0" w:color="auto"/>
                    <w:bottom w:val="none" w:sz="0" w:space="0" w:color="auto"/>
                    <w:right w:val="none" w:sz="0" w:space="0" w:color="auto"/>
                  </w:divBdr>
                  <w:divsChild>
                    <w:div w:id="116029778">
                      <w:marLeft w:val="0"/>
                      <w:marRight w:val="0"/>
                      <w:marTop w:val="0"/>
                      <w:marBottom w:val="0"/>
                      <w:divBdr>
                        <w:top w:val="none" w:sz="0" w:space="0" w:color="auto"/>
                        <w:left w:val="none" w:sz="0" w:space="0" w:color="auto"/>
                        <w:bottom w:val="none" w:sz="0" w:space="0" w:color="auto"/>
                        <w:right w:val="none" w:sz="0" w:space="0" w:color="auto"/>
                      </w:divBdr>
                    </w:div>
                    <w:div w:id="279336883">
                      <w:marLeft w:val="0"/>
                      <w:marRight w:val="0"/>
                      <w:marTop w:val="0"/>
                      <w:marBottom w:val="0"/>
                      <w:divBdr>
                        <w:top w:val="none" w:sz="0" w:space="0" w:color="auto"/>
                        <w:left w:val="none" w:sz="0" w:space="0" w:color="auto"/>
                        <w:bottom w:val="none" w:sz="0" w:space="0" w:color="auto"/>
                        <w:right w:val="none" w:sz="0" w:space="0" w:color="auto"/>
                      </w:divBdr>
                    </w:div>
                    <w:div w:id="1283807448">
                      <w:marLeft w:val="0"/>
                      <w:marRight w:val="0"/>
                      <w:marTop w:val="0"/>
                      <w:marBottom w:val="0"/>
                      <w:divBdr>
                        <w:top w:val="none" w:sz="0" w:space="0" w:color="auto"/>
                        <w:left w:val="none" w:sz="0" w:space="0" w:color="auto"/>
                        <w:bottom w:val="none" w:sz="0" w:space="0" w:color="auto"/>
                        <w:right w:val="none" w:sz="0" w:space="0" w:color="auto"/>
                      </w:divBdr>
                    </w:div>
                    <w:div w:id="1305037447">
                      <w:marLeft w:val="0"/>
                      <w:marRight w:val="0"/>
                      <w:marTop w:val="0"/>
                      <w:marBottom w:val="0"/>
                      <w:divBdr>
                        <w:top w:val="none" w:sz="0" w:space="0" w:color="auto"/>
                        <w:left w:val="none" w:sz="0" w:space="0" w:color="auto"/>
                        <w:bottom w:val="none" w:sz="0" w:space="0" w:color="auto"/>
                        <w:right w:val="none" w:sz="0" w:space="0" w:color="auto"/>
                      </w:divBdr>
                    </w:div>
                    <w:div w:id="1689210467">
                      <w:marLeft w:val="0"/>
                      <w:marRight w:val="0"/>
                      <w:marTop w:val="0"/>
                      <w:marBottom w:val="0"/>
                      <w:divBdr>
                        <w:top w:val="none" w:sz="0" w:space="0" w:color="auto"/>
                        <w:left w:val="none" w:sz="0" w:space="0" w:color="auto"/>
                        <w:bottom w:val="none" w:sz="0" w:space="0" w:color="auto"/>
                        <w:right w:val="none" w:sz="0" w:space="0" w:color="auto"/>
                      </w:divBdr>
                    </w:div>
                    <w:div w:id="1867405746">
                      <w:marLeft w:val="0"/>
                      <w:marRight w:val="0"/>
                      <w:marTop w:val="0"/>
                      <w:marBottom w:val="0"/>
                      <w:divBdr>
                        <w:top w:val="none" w:sz="0" w:space="0" w:color="auto"/>
                        <w:left w:val="none" w:sz="0" w:space="0" w:color="auto"/>
                        <w:bottom w:val="none" w:sz="0" w:space="0" w:color="auto"/>
                        <w:right w:val="none" w:sz="0" w:space="0" w:color="auto"/>
                      </w:divBdr>
                    </w:div>
                  </w:divsChild>
                </w:div>
                <w:div w:id="617881856">
                  <w:marLeft w:val="0"/>
                  <w:marRight w:val="0"/>
                  <w:marTop w:val="0"/>
                  <w:marBottom w:val="0"/>
                  <w:divBdr>
                    <w:top w:val="none" w:sz="0" w:space="0" w:color="auto"/>
                    <w:left w:val="none" w:sz="0" w:space="0" w:color="auto"/>
                    <w:bottom w:val="none" w:sz="0" w:space="0" w:color="auto"/>
                    <w:right w:val="none" w:sz="0" w:space="0" w:color="auto"/>
                  </w:divBdr>
                  <w:divsChild>
                    <w:div w:id="238172989">
                      <w:marLeft w:val="0"/>
                      <w:marRight w:val="0"/>
                      <w:marTop w:val="0"/>
                      <w:marBottom w:val="0"/>
                      <w:divBdr>
                        <w:top w:val="none" w:sz="0" w:space="0" w:color="auto"/>
                        <w:left w:val="none" w:sz="0" w:space="0" w:color="auto"/>
                        <w:bottom w:val="none" w:sz="0" w:space="0" w:color="auto"/>
                        <w:right w:val="none" w:sz="0" w:space="0" w:color="auto"/>
                      </w:divBdr>
                    </w:div>
                  </w:divsChild>
                </w:div>
                <w:div w:id="618924216">
                  <w:marLeft w:val="0"/>
                  <w:marRight w:val="0"/>
                  <w:marTop w:val="0"/>
                  <w:marBottom w:val="0"/>
                  <w:divBdr>
                    <w:top w:val="none" w:sz="0" w:space="0" w:color="auto"/>
                    <w:left w:val="none" w:sz="0" w:space="0" w:color="auto"/>
                    <w:bottom w:val="none" w:sz="0" w:space="0" w:color="auto"/>
                    <w:right w:val="none" w:sz="0" w:space="0" w:color="auto"/>
                  </w:divBdr>
                  <w:divsChild>
                    <w:div w:id="762847579">
                      <w:marLeft w:val="0"/>
                      <w:marRight w:val="0"/>
                      <w:marTop w:val="0"/>
                      <w:marBottom w:val="0"/>
                      <w:divBdr>
                        <w:top w:val="none" w:sz="0" w:space="0" w:color="auto"/>
                        <w:left w:val="none" w:sz="0" w:space="0" w:color="auto"/>
                        <w:bottom w:val="none" w:sz="0" w:space="0" w:color="auto"/>
                        <w:right w:val="none" w:sz="0" w:space="0" w:color="auto"/>
                      </w:divBdr>
                    </w:div>
                  </w:divsChild>
                </w:div>
                <w:div w:id="625695489">
                  <w:marLeft w:val="0"/>
                  <w:marRight w:val="0"/>
                  <w:marTop w:val="0"/>
                  <w:marBottom w:val="0"/>
                  <w:divBdr>
                    <w:top w:val="none" w:sz="0" w:space="0" w:color="auto"/>
                    <w:left w:val="none" w:sz="0" w:space="0" w:color="auto"/>
                    <w:bottom w:val="none" w:sz="0" w:space="0" w:color="auto"/>
                    <w:right w:val="none" w:sz="0" w:space="0" w:color="auto"/>
                  </w:divBdr>
                  <w:divsChild>
                    <w:div w:id="155733035">
                      <w:marLeft w:val="0"/>
                      <w:marRight w:val="0"/>
                      <w:marTop w:val="0"/>
                      <w:marBottom w:val="0"/>
                      <w:divBdr>
                        <w:top w:val="none" w:sz="0" w:space="0" w:color="auto"/>
                        <w:left w:val="none" w:sz="0" w:space="0" w:color="auto"/>
                        <w:bottom w:val="none" w:sz="0" w:space="0" w:color="auto"/>
                        <w:right w:val="none" w:sz="0" w:space="0" w:color="auto"/>
                      </w:divBdr>
                    </w:div>
                  </w:divsChild>
                </w:div>
                <w:div w:id="628054205">
                  <w:marLeft w:val="0"/>
                  <w:marRight w:val="0"/>
                  <w:marTop w:val="0"/>
                  <w:marBottom w:val="0"/>
                  <w:divBdr>
                    <w:top w:val="none" w:sz="0" w:space="0" w:color="auto"/>
                    <w:left w:val="none" w:sz="0" w:space="0" w:color="auto"/>
                    <w:bottom w:val="none" w:sz="0" w:space="0" w:color="auto"/>
                    <w:right w:val="none" w:sz="0" w:space="0" w:color="auto"/>
                  </w:divBdr>
                  <w:divsChild>
                    <w:div w:id="1259944855">
                      <w:marLeft w:val="0"/>
                      <w:marRight w:val="0"/>
                      <w:marTop w:val="0"/>
                      <w:marBottom w:val="0"/>
                      <w:divBdr>
                        <w:top w:val="none" w:sz="0" w:space="0" w:color="auto"/>
                        <w:left w:val="none" w:sz="0" w:space="0" w:color="auto"/>
                        <w:bottom w:val="none" w:sz="0" w:space="0" w:color="auto"/>
                        <w:right w:val="none" w:sz="0" w:space="0" w:color="auto"/>
                      </w:divBdr>
                    </w:div>
                  </w:divsChild>
                </w:div>
                <w:div w:id="640696126">
                  <w:marLeft w:val="0"/>
                  <w:marRight w:val="0"/>
                  <w:marTop w:val="0"/>
                  <w:marBottom w:val="0"/>
                  <w:divBdr>
                    <w:top w:val="none" w:sz="0" w:space="0" w:color="auto"/>
                    <w:left w:val="none" w:sz="0" w:space="0" w:color="auto"/>
                    <w:bottom w:val="none" w:sz="0" w:space="0" w:color="auto"/>
                    <w:right w:val="none" w:sz="0" w:space="0" w:color="auto"/>
                  </w:divBdr>
                  <w:divsChild>
                    <w:div w:id="885876561">
                      <w:marLeft w:val="0"/>
                      <w:marRight w:val="0"/>
                      <w:marTop w:val="0"/>
                      <w:marBottom w:val="0"/>
                      <w:divBdr>
                        <w:top w:val="none" w:sz="0" w:space="0" w:color="auto"/>
                        <w:left w:val="none" w:sz="0" w:space="0" w:color="auto"/>
                        <w:bottom w:val="none" w:sz="0" w:space="0" w:color="auto"/>
                        <w:right w:val="none" w:sz="0" w:space="0" w:color="auto"/>
                      </w:divBdr>
                    </w:div>
                  </w:divsChild>
                </w:div>
                <w:div w:id="642003503">
                  <w:marLeft w:val="0"/>
                  <w:marRight w:val="0"/>
                  <w:marTop w:val="0"/>
                  <w:marBottom w:val="0"/>
                  <w:divBdr>
                    <w:top w:val="none" w:sz="0" w:space="0" w:color="auto"/>
                    <w:left w:val="none" w:sz="0" w:space="0" w:color="auto"/>
                    <w:bottom w:val="none" w:sz="0" w:space="0" w:color="auto"/>
                    <w:right w:val="none" w:sz="0" w:space="0" w:color="auto"/>
                  </w:divBdr>
                  <w:divsChild>
                    <w:div w:id="706375021">
                      <w:marLeft w:val="0"/>
                      <w:marRight w:val="0"/>
                      <w:marTop w:val="0"/>
                      <w:marBottom w:val="0"/>
                      <w:divBdr>
                        <w:top w:val="none" w:sz="0" w:space="0" w:color="auto"/>
                        <w:left w:val="none" w:sz="0" w:space="0" w:color="auto"/>
                        <w:bottom w:val="none" w:sz="0" w:space="0" w:color="auto"/>
                        <w:right w:val="none" w:sz="0" w:space="0" w:color="auto"/>
                      </w:divBdr>
                    </w:div>
                  </w:divsChild>
                </w:div>
                <w:div w:id="649528768">
                  <w:marLeft w:val="0"/>
                  <w:marRight w:val="0"/>
                  <w:marTop w:val="0"/>
                  <w:marBottom w:val="0"/>
                  <w:divBdr>
                    <w:top w:val="none" w:sz="0" w:space="0" w:color="auto"/>
                    <w:left w:val="none" w:sz="0" w:space="0" w:color="auto"/>
                    <w:bottom w:val="none" w:sz="0" w:space="0" w:color="auto"/>
                    <w:right w:val="none" w:sz="0" w:space="0" w:color="auto"/>
                  </w:divBdr>
                  <w:divsChild>
                    <w:div w:id="1270316012">
                      <w:marLeft w:val="0"/>
                      <w:marRight w:val="0"/>
                      <w:marTop w:val="0"/>
                      <w:marBottom w:val="0"/>
                      <w:divBdr>
                        <w:top w:val="none" w:sz="0" w:space="0" w:color="auto"/>
                        <w:left w:val="none" w:sz="0" w:space="0" w:color="auto"/>
                        <w:bottom w:val="none" w:sz="0" w:space="0" w:color="auto"/>
                        <w:right w:val="none" w:sz="0" w:space="0" w:color="auto"/>
                      </w:divBdr>
                    </w:div>
                  </w:divsChild>
                </w:div>
                <w:div w:id="655233313">
                  <w:marLeft w:val="0"/>
                  <w:marRight w:val="0"/>
                  <w:marTop w:val="0"/>
                  <w:marBottom w:val="0"/>
                  <w:divBdr>
                    <w:top w:val="none" w:sz="0" w:space="0" w:color="auto"/>
                    <w:left w:val="none" w:sz="0" w:space="0" w:color="auto"/>
                    <w:bottom w:val="none" w:sz="0" w:space="0" w:color="auto"/>
                    <w:right w:val="none" w:sz="0" w:space="0" w:color="auto"/>
                  </w:divBdr>
                  <w:divsChild>
                    <w:div w:id="1119182952">
                      <w:marLeft w:val="0"/>
                      <w:marRight w:val="0"/>
                      <w:marTop w:val="0"/>
                      <w:marBottom w:val="0"/>
                      <w:divBdr>
                        <w:top w:val="none" w:sz="0" w:space="0" w:color="auto"/>
                        <w:left w:val="none" w:sz="0" w:space="0" w:color="auto"/>
                        <w:bottom w:val="none" w:sz="0" w:space="0" w:color="auto"/>
                        <w:right w:val="none" w:sz="0" w:space="0" w:color="auto"/>
                      </w:divBdr>
                    </w:div>
                  </w:divsChild>
                </w:div>
                <w:div w:id="668287575">
                  <w:marLeft w:val="0"/>
                  <w:marRight w:val="0"/>
                  <w:marTop w:val="0"/>
                  <w:marBottom w:val="0"/>
                  <w:divBdr>
                    <w:top w:val="none" w:sz="0" w:space="0" w:color="auto"/>
                    <w:left w:val="none" w:sz="0" w:space="0" w:color="auto"/>
                    <w:bottom w:val="none" w:sz="0" w:space="0" w:color="auto"/>
                    <w:right w:val="none" w:sz="0" w:space="0" w:color="auto"/>
                  </w:divBdr>
                  <w:divsChild>
                    <w:div w:id="245114070">
                      <w:marLeft w:val="0"/>
                      <w:marRight w:val="0"/>
                      <w:marTop w:val="0"/>
                      <w:marBottom w:val="0"/>
                      <w:divBdr>
                        <w:top w:val="none" w:sz="0" w:space="0" w:color="auto"/>
                        <w:left w:val="none" w:sz="0" w:space="0" w:color="auto"/>
                        <w:bottom w:val="none" w:sz="0" w:space="0" w:color="auto"/>
                        <w:right w:val="none" w:sz="0" w:space="0" w:color="auto"/>
                      </w:divBdr>
                    </w:div>
                  </w:divsChild>
                </w:div>
                <w:div w:id="675697365">
                  <w:marLeft w:val="0"/>
                  <w:marRight w:val="0"/>
                  <w:marTop w:val="0"/>
                  <w:marBottom w:val="0"/>
                  <w:divBdr>
                    <w:top w:val="none" w:sz="0" w:space="0" w:color="auto"/>
                    <w:left w:val="none" w:sz="0" w:space="0" w:color="auto"/>
                    <w:bottom w:val="none" w:sz="0" w:space="0" w:color="auto"/>
                    <w:right w:val="none" w:sz="0" w:space="0" w:color="auto"/>
                  </w:divBdr>
                  <w:divsChild>
                    <w:div w:id="1661082353">
                      <w:marLeft w:val="0"/>
                      <w:marRight w:val="0"/>
                      <w:marTop w:val="0"/>
                      <w:marBottom w:val="0"/>
                      <w:divBdr>
                        <w:top w:val="none" w:sz="0" w:space="0" w:color="auto"/>
                        <w:left w:val="none" w:sz="0" w:space="0" w:color="auto"/>
                        <w:bottom w:val="none" w:sz="0" w:space="0" w:color="auto"/>
                        <w:right w:val="none" w:sz="0" w:space="0" w:color="auto"/>
                      </w:divBdr>
                    </w:div>
                  </w:divsChild>
                </w:div>
                <w:div w:id="684017055">
                  <w:marLeft w:val="0"/>
                  <w:marRight w:val="0"/>
                  <w:marTop w:val="0"/>
                  <w:marBottom w:val="0"/>
                  <w:divBdr>
                    <w:top w:val="none" w:sz="0" w:space="0" w:color="auto"/>
                    <w:left w:val="none" w:sz="0" w:space="0" w:color="auto"/>
                    <w:bottom w:val="none" w:sz="0" w:space="0" w:color="auto"/>
                    <w:right w:val="none" w:sz="0" w:space="0" w:color="auto"/>
                  </w:divBdr>
                  <w:divsChild>
                    <w:div w:id="1472898">
                      <w:marLeft w:val="0"/>
                      <w:marRight w:val="0"/>
                      <w:marTop w:val="0"/>
                      <w:marBottom w:val="0"/>
                      <w:divBdr>
                        <w:top w:val="none" w:sz="0" w:space="0" w:color="auto"/>
                        <w:left w:val="none" w:sz="0" w:space="0" w:color="auto"/>
                        <w:bottom w:val="none" w:sz="0" w:space="0" w:color="auto"/>
                        <w:right w:val="none" w:sz="0" w:space="0" w:color="auto"/>
                      </w:divBdr>
                    </w:div>
                  </w:divsChild>
                </w:div>
                <w:div w:id="685137159">
                  <w:marLeft w:val="0"/>
                  <w:marRight w:val="0"/>
                  <w:marTop w:val="0"/>
                  <w:marBottom w:val="0"/>
                  <w:divBdr>
                    <w:top w:val="none" w:sz="0" w:space="0" w:color="auto"/>
                    <w:left w:val="none" w:sz="0" w:space="0" w:color="auto"/>
                    <w:bottom w:val="none" w:sz="0" w:space="0" w:color="auto"/>
                    <w:right w:val="none" w:sz="0" w:space="0" w:color="auto"/>
                  </w:divBdr>
                  <w:divsChild>
                    <w:div w:id="985863346">
                      <w:marLeft w:val="0"/>
                      <w:marRight w:val="0"/>
                      <w:marTop w:val="0"/>
                      <w:marBottom w:val="0"/>
                      <w:divBdr>
                        <w:top w:val="none" w:sz="0" w:space="0" w:color="auto"/>
                        <w:left w:val="none" w:sz="0" w:space="0" w:color="auto"/>
                        <w:bottom w:val="none" w:sz="0" w:space="0" w:color="auto"/>
                        <w:right w:val="none" w:sz="0" w:space="0" w:color="auto"/>
                      </w:divBdr>
                    </w:div>
                    <w:div w:id="1920678797">
                      <w:marLeft w:val="0"/>
                      <w:marRight w:val="0"/>
                      <w:marTop w:val="0"/>
                      <w:marBottom w:val="0"/>
                      <w:divBdr>
                        <w:top w:val="none" w:sz="0" w:space="0" w:color="auto"/>
                        <w:left w:val="none" w:sz="0" w:space="0" w:color="auto"/>
                        <w:bottom w:val="none" w:sz="0" w:space="0" w:color="auto"/>
                        <w:right w:val="none" w:sz="0" w:space="0" w:color="auto"/>
                      </w:divBdr>
                    </w:div>
                  </w:divsChild>
                </w:div>
                <w:div w:id="696933861">
                  <w:marLeft w:val="0"/>
                  <w:marRight w:val="0"/>
                  <w:marTop w:val="0"/>
                  <w:marBottom w:val="0"/>
                  <w:divBdr>
                    <w:top w:val="none" w:sz="0" w:space="0" w:color="auto"/>
                    <w:left w:val="none" w:sz="0" w:space="0" w:color="auto"/>
                    <w:bottom w:val="none" w:sz="0" w:space="0" w:color="auto"/>
                    <w:right w:val="none" w:sz="0" w:space="0" w:color="auto"/>
                  </w:divBdr>
                  <w:divsChild>
                    <w:div w:id="137232495">
                      <w:marLeft w:val="0"/>
                      <w:marRight w:val="0"/>
                      <w:marTop w:val="0"/>
                      <w:marBottom w:val="0"/>
                      <w:divBdr>
                        <w:top w:val="none" w:sz="0" w:space="0" w:color="auto"/>
                        <w:left w:val="none" w:sz="0" w:space="0" w:color="auto"/>
                        <w:bottom w:val="none" w:sz="0" w:space="0" w:color="auto"/>
                        <w:right w:val="none" w:sz="0" w:space="0" w:color="auto"/>
                      </w:divBdr>
                    </w:div>
                  </w:divsChild>
                </w:div>
                <w:div w:id="697395060">
                  <w:marLeft w:val="0"/>
                  <w:marRight w:val="0"/>
                  <w:marTop w:val="0"/>
                  <w:marBottom w:val="0"/>
                  <w:divBdr>
                    <w:top w:val="none" w:sz="0" w:space="0" w:color="auto"/>
                    <w:left w:val="none" w:sz="0" w:space="0" w:color="auto"/>
                    <w:bottom w:val="none" w:sz="0" w:space="0" w:color="auto"/>
                    <w:right w:val="none" w:sz="0" w:space="0" w:color="auto"/>
                  </w:divBdr>
                  <w:divsChild>
                    <w:div w:id="1472552227">
                      <w:marLeft w:val="0"/>
                      <w:marRight w:val="0"/>
                      <w:marTop w:val="0"/>
                      <w:marBottom w:val="0"/>
                      <w:divBdr>
                        <w:top w:val="none" w:sz="0" w:space="0" w:color="auto"/>
                        <w:left w:val="none" w:sz="0" w:space="0" w:color="auto"/>
                        <w:bottom w:val="none" w:sz="0" w:space="0" w:color="auto"/>
                        <w:right w:val="none" w:sz="0" w:space="0" w:color="auto"/>
                      </w:divBdr>
                    </w:div>
                  </w:divsChild>
                </w:div>
                <w:div w:id="705524309">
                  <w:marLeft w:val="0"/>
                  <w:marRight w:val="0"/>
                  <w:marTop w:val="0"/>
                  <w:marBottom w:val="0"/>
                  <w:divBdr>
                    <w:top w:val="none" w:sz="0" w:space="0" w:color="auto"/>
                    <w:left w:val="none" w:sz="0" w:space="0" w:color="auto"/>
                    <w:bottom w:val="none" w:sz="0" w:space="0" w:color="auto"/>
                    <w:right w:val="none" w:sz="0" w:space="0" w:color="auto"/>
                  </w:divBdr>
                  <w:divsChild>
                    <w:div w:id="1189490005">
                      <w:marLeft w:val="0"/>
                      <w:marRight w:val="0"/>
                      <w:marTop w:val="0"/>
                      <w:marBottom w:val="0"/>
                      <w:divBdr>
                        <w:top w:val="none" w:sz="0" w:space="0" w:color="auto"/>
                        <w:left w:val="none" w:sz="0" w:space="0" w:color="auto"/>
                        <w:bottom w:val="none" w:sz="0" w:space="0" w:color="auto"/>
                        <w:right w:val="none" w:sz="0" w:space="0" w:color="auto"/>
                      </w:divBdr>
                    </w:div>
                  </w:divsChild>
                </w:div>
                <w:div w:id="720059775">
                  <w:marLeft w:val="0"/>
                  <w:marRight w:val="0"/>
                  <w:marTop w:val="0"/>
                  <w:marBottom w:val="0"/>
                  <w:divBdr>
                    <w:top w:val="none" w:sz="0" w:space="0" w:color="auto"/>
                    <w:left w:val="none" w:sz="0" w:space="0" w:color="auto"/>
                    <w:bottom w:val="none" w:sz="0" w:space="0" w:color="auto"/>
                    <w:right w:val="none" w:sz="0" w:space="0" w:color="auto"/>
                  </w:divBdr>
                  <w:divsChild>
                    <w:div w:id="837816112">
                      <w:marLeft w:val="0"/>
                      <w:marRight w:val="0"/>
                      <w:marTop w:val="0"/>
                      <w:marBottom w:val="0"/>
                      <w:divBdr>
                        <w:top w:val="none" w:sz="0" w:space="0" w:color="auto"/>
                        <w:left w:val="none" w:sz="0" w:space="0" w:color="auto"/>
                        <w:bottom w:val="none" w:sz="0" w:space="0" w:color="auto"/>
                        <w:right w:val="none" w:sz="0" w:space="0" w:color="auto"/>
                      </w:divBdr>
                    </w:div>
                  </w:divsChild>
                </w:div>
                <w:div w:id="720860796">
                  <w:marLeft w:val="0"/>
                  <w:marRight w:val="0"/>
                  <w:marTop w:val="0"/>
                  <w:marBottom w:val="0"/>
                  <w:divBdr>
                    <w:top w:val="none" w:sz="0" w:space="0" w:color="auto"/>
                    <w:left w:val="none" w:sz="0" w:space="0" w:color="auto"/>
                    <w:bottom w:val="none" w:sz="0" w:space="0" w:color="auto"/>
                    <w:right w:val="none" w:sz="0" w:space="0" w:color="auto"/>
                  </w:divBdr>
                  <w:divsChild>
                    <w:div w:id="154536264">
                      <w:marLeft w:val="0"/>
                      <w:marRight w:val="0"/>
                      <w:marTop w:val="0"/>
                      <w:marBottom w:val="0"/>
                      <w:divBdr>
                        <w:top w:val="none" w:sz="0" w:space="0" w:color="auto"/>
                        <w:left w:val="none" w:sz="0" w:space="0" w:color="auto"/>
                        <w:bottom w:val="none" w:sz="0" w:space="0" w:color="auto"/>
                        <w:right w:val="none" w:sz="0" w:space="0" w:color="auto"/>
                      </w:divBdr>
                    </w:div>
                  </w:divsChild>
                </w:div>
                <w:div w:id="734472348">
                  <w:marLeft w:val="0"/>
                  <w:marRight w:val="0"/>
                  <w:marTop w:val="0"/>
                  <w:marBottom w:val="0"/>
                  <w:divBdr>
                    <w:top w:val="none" w:sz="0" w:space="0" w:color="auto"/>
                    <w:left w:val="none" w:sz="0" w:space="0" w:color="auto"/>
                    <w:bottom w:val="none" w:sz="0" w:space="0" w:color="auto"/>
                    <w:right w:val="none" w:sz="0" w:space="0" w:color="auto"/>
                  </w:divBdr>
                  <w:divsChild>
                    <w:div w:id="290553759">
                      <w:marLeft w:val="0"/>
                      <w:marRight w:val="0"/>
                      <w:marTop w:val="0"/>
                      <w:marBottom w:val="0"/>
                      <w:divBdr>
                        <w:top w:val="none" w:sz="0" w:space="0" w:color="auto"/>
                        <w:left w:val="none" w:sz="0" w:space="0" w:color="auto"/>
                        <w:bottom w:val="none" w:sz="0" w:space="0" w:color="auto"/>
                        <w:right w:val="none" w:sz="0" w:space="0" w:color="auto"/>
                      </w:divBdr>
                    </w:div>
                  </w:divsChild>
                </w:div>
                <w:div w:id="740523907">
                  <w:marLeft w:val="0"/>
                  <w:marRight w:val="0"/>
                  <w:marTop w:val="0"/>
                  <w:marBottom w:val="0"/>
                  <w:divBdr>
                    <w:top w:val="none" w:sz="0" w:space="0" w:color="auto"/>
                    <w:left w:val="none" w:sz="0" w:space="0" w:color="auto"/>
                    <w:bottom w:val="none" w:sz="0" w:space="0" w:color="auto"/>
                    <w:right w:val="none" w:sz="0" w:space="0" w:color="auto"/>
                  </w:divBdr>
                  <w:divsChild>
                    <w:div w:id="121729343">
                      <w:marLeft w:val="0"/>
                      <w:marRight w:val="0"/>
                      <w:marTop w:val="0"/>
                      <w:marBottom w:val="0"/>
                      <w:divBdr>
                        <w:top w:val="none" w:sz="0" w:space="0" w:color="auto"/>
                        <w:left w:val="none" w:sz="0" w:space="0" w:color="auto"/>
                        <w:bottom w:val="none" w:sz="0" w:space="0" w:color="auto"/>
                        <w:right w:val="none" w:sz="0" w:space="0" w:color="auto"/>
                      </w:divBdr>
                    </w:div>
                  </w:divsChild>
                </w:div>
                <w:div w:id="743527915">
                  <w:marLeft w:val="0"/>
                  <w:marRight w:val="0"/>
                  <w:marTop w:val="0"/>
                  <w:marBottom w:val="0"/>
                  <w:divBdr>
                    <w:top w:val="none" w:sz="0" w:space="0" w:color="auto"/>
                    <w:left w:val="none" w:sz="0" w:space="0" w:color="auto"/>
                    <w:bottom w:val="none" w:sz="0" w:space="0" w:color="auto"/>
                    <w:right w:val="none" w:sz="0" w:space="0" w:color="auto"/>
                  </w:divBdr>
                  <w:divsChild>
                    <w:div w:id="1658148534">
                      <w:marLeft w:val="0"/>
                      <w:marRight w:val="0"/>
                      <w:marTop w:val="0"/>
                      <w:marBottom w:val="0"/>
                      <w:divBdr>
                        <w:top w:val="none" w:sz="0" w:space="0" w:color="auto"/>
                        <w:left w:val="none" w:sz="0" w:space="0" w:color="auto"/>
                        <w:bottom w:val="none" w:sz="0" w:space="0" w:color="auto"/>
                        <w:right w:val="none" w:sz="0" w:space="0" w:color="auto"/>
                      </w:divBdr>
                    </w:div>
                  </w:divsChild>
                </w:div>
                <w:div w:id="745960681">
                  <w:marLeft w:val="0"/>
                  <w:marRight w:val="0"/>
                  <w:marTop w:val="0"/>
                  <w:marBottom w:val="0"/>
                  <w:divBdr>
                    <w:top w:val="none" w:sz="0" w:space="0" w:color="auto"/>
                    <w:left w:val="none" w:sz="0" w:space="0" w:color="auto"/>
                    <w:bottom w:val="none" w:sz="0" w:space="0" w:color="auto"/>
                    <w:right w:val="none" w:sz="0" w:space="0" w:color="auto"/>
                  </w:divBdr>
                  <w:divsChild>
                    <w:div w:id="1418282554">
                      <w:marLeft w:val="0"/>
                      <w:marRight w:val="0"/>
                      <w:marTop w:val="0"/>
                      <w:marBottom w:val="0"/>
                      <w:divBdr>
                        <w:top w:val="none" w:sz="0" w:space="0" w:color="auto"/>
                        <w:left w:val="none" w:sz="0" w:space="0" w:color="auto"/>
                        <w:bottom w:val="none" w:sz="0" w:space="0" w:color="auto"/>
                        <w:right w:val="none" w:sz="0" w:space="0" w:color="auto"/>
                      </w:divBdr>
                    </w:div>
                  </w:divsChild>
                </w:div>
                <w:div w:id="747729992">
                  <w:marLeft w:val="0"/>
                  <w:marRight w:val="0"/>
                  <w:marTop w:val="0"/>
                  <w:marBottom w:val="0"/>
                  <w:divBdr>
                    <w:top w:val="none" w:sz="0" w:space="0" w:color="auto"/>
                    <w:left w:val="none" w:sz="0" w:space="0" w:color="auto"/>
                    <w:bottom w:val="none" w:sz="0" w:space="0" w:color="auto"/>
                    <w:right w:val="none" w:sz="0" w:space="0" w:color="auto"/>
                  </w:divBdr>
                  <w:divsChild>
                    <w:div w:id="38937944">
                      <w:marLeft w:val="0"/>
                      <w:marRight w:val="0"/>
                      <w:marTop w:val="0"/>
                      <w:marBottom w:val="0"/>
                      <w:divBdr>
                        <w:top w:val="none" w:sz="0" w:space="0" w:color="auto"/>
                        <w:left w:val="none" w:sz="0" w:space="0" w:color="auto"/>
                        <w:bottom w:val="none" w:sz="0" w:space="0" w:color="auto"/>
                        <w:right w:val="none" w:sz="0" w:space="0" w:color="auto"/>
                      </w:divBdr>
                    </w:div>
                  </w:divsChild>
                </w:div>
                <w:div w:id="750199282">
                  <w:marLeft w:val="0"/>
                  <w:marRight w:val="0"/>
                  <w:marTop w:val="0"/>
                  <w:marBottom w:val="0"/>
                  <w:divBdr>
                    <w:top w:val="none" w:sz="0" w:space="0" w:color="auto"/>
                    <w:left w:val="none" w:sz="0" w:space="0" w:color="auto"/>
                    <w:bottom w:val="none" w:sz="0" w:space="0" w:color="auto"/>
                    <w:right w:val="none" w:sz="0" w:space="0" w:color="auto"/>
                  </w:divBdr>
                  <w:divsChild>
                    <w:div w:id="121002025">
                      <w:marLeft w:val="0"/>
                      <w:marRight w:val="0"/>
                      <w:marTop w:val="0"/>
                      <w:marBottom w:val="0"/>
                      <w:divBdr>
                        <w:top w:val="none" w:sz="0" w:space="0" w:color="auto"/>
                        <w:left w:val="none" w:sz="0" w:space="0" w:color="auto"/>
                        <w:bottom w:val="none" w:sz="0" w:space="0" w:color="auto"/>
                        <w:right w:val="none" w:sz="0" w:space="0" w:color="auto"/>
                      </w:divBdr>
                    </w:div>
                  </w:divsChild>
                </w:div>
                <w:div w:id="757293809">
                  <w:marLeft w:val="0"/>
                  <w:marRight w:val="0"/>
                  <w:marTop w:val="0"/>
                  <w:marBottom w:val="0"/>
                  <w:divBdr>
                    <w:top w:val="none" w:sz="0" w:space="0" w:color="auto"/>
                    <w:left w:val="none" w:sz="0" w:space="0" w:color="auto"/>
                    <w:bottom w:val="none" w:sz="0" w:space="0" w:color="auto"/>
                    <w:right w:val="none" w:sz="0" w:space="0" w:color="auto"/>
                  </w:divBdr>
                  <w:divsChild>
                    <w:div w:id="1454328551">
                      <w:marLeft w:val="0"/>
                      <w:marRight w:val="0"/>
                      <w:marTop w:val="0"/>
                      <w:marBottom w:val="0"/>
                      <w:divBdr>
                        <w:top w:val="none" w:sz="0" w:space="0" w:color="auto"/>
                        <w:left w:val="none" w:sz="0" w:space="0" w:color="auto"/>
                        <w:bottom w:val="none" w:sz="0" w:space="0" w:color="auto"/>
                        <w:right w:val="none" w:sz="0" w:space="0" w:color="auto"/>
                      </w:divBdr>
                    </w:div>
                  </w:divsChild>
                </w:div>
                <w:div w:id="770973827">
                  <w:marLeft w:val="0"/>
                  <w:marRight w:val="0"/>
                  <w:marTop w:val="0"/>
                  <w:marBottom w:val="0"/>
                  <w:divBdr>
                    <w:top w:val="none" w:sz="0" w:space="0" w:color="auto"/>
                    <w:left w:val="none" w:sz="0" w:space="0" w:color="auto"/>
                    <w:bottom w:val="none" w:sz="0" w:space="0" w:color="auto"/>
                    <w:right w:val="none" w:sz="0" w:space="0" w:color="auto"/>
                  </w:divBdr>
                  <w:divsChild>
                    <w:div w:id="2084645362">
                      <w:marLeft w:val="0"/>
                      <w:marRight w:val="0"/>
                      <w:marTop w:val="0"/>
                      <w:marBottom w:val="0"/>
                      <w:divBdr>
                        <w:top w:val="none" w:sz="0" w:space="0" w:color="auto"/>
                        <w:left w:val="none" w:sz="0" w:space="0" w:color="auto"/>
                        <w:bottom w:val="none" w:sz="0" w:space="0" w:color="auto"/>
                        <w:right w:val="none" w:sz="0" w:space="0" w:color="auto"/>
                      </w:divBdr>
                    </w:div>
                  </w:divsChild>
                </w:div>
                <w:div w:id="777411067">
                  <w:marLeft w:val="0"/>
                  <w:marRight w:val="0"/>
                  <w:marTop w:val="0"/>
                  <w:marBottom w:val="0"/>
                  <w:divBdr>
                    <w:top w:val="none" w:sz="0" w:space="0" w:color="auto"/>
                    <w:left w:val="none" w:sz="0" w:space="0" w:color="auto"/>
                    <w:bottom w:val="none" w:sz="0" w:space="0" w:color="auto"/>
                    <w:right w:val="none" w:sz="0" w:space="0" w:color="auto"/>
                  </w:divBdr>
                  <w:divsChild>
                    <w:div w:id="1575237931">
                      <w:marLeft w:val="0"/>
                      <w:marRight w:val="0"/>
                      <w:marTop w:val="0"/>
                      <w:marBottom w:val="0"/>
                      <w:divBdr>
                        <w:top w:val="none" w:sz="0" w:space="0" w:color="auto"/>
                        <w:left w:val="none" w:sz="0" w:space="0" w:color="auto"/>
                        <w:bottom w:val="none" w:sz="0" w:space="0" w:color="auto"/>
                        <w:right w:val="none" w:sz="0" w:space="0" w:color="auto"/>
                      </w:divBdr>
                    </w:div>
                  </w:divsChild>
                </w:div>
                <w:div w:id="778642497">
                  <w:marLeft w:val="0"/>
                  <w:marRight w:val="0"/>
                  <w:marTop w:val="0"/>
                  <w:marBottom w:val="0"/>
                  <w:divBdr>
                    <w:top w:val="none" w:sz="0" w:space="0" w:color="auto"/>
                    <w:left w:val="none" w:sz="0" w:space="0" w:color="auto"/>
                    <w:bottom w:val="none" w:sz="0" w:space="0" w:color="auto"/>
                    <w:right w:val="none" w:sz="0" w:space="0" w:color="auto"/>
                  </w:divBdr>
                  <w:divsChild>
                    <w:div w:id="1445462177">
                      <w:marLeft w:val="0"/>
                      <w:marRight w:val="0"/>
                      <w:marTop w:val="0"/>
                      <w:marBottom w:val="0"/>
                      <w:divBdr>
                        <w:top w:val="none" w:sz="0" w:space="0" w:color="auto"/>
                        <w:left w:val="none" w:sz="0" w:space="0" w:color="auto"/>
                        <w:bottom w:val="none" w:sz="0" w:space="0" w:color="auto"/>
                        <w:right w:val="none" w:sz="0" w:space="0" w:color="auto"/>
                      </w:divBdr>
                    </w:div>
                  </w:divsChild>
                </w:div>
                <w:div w:id="779375214">
                  <w:marLeft w:val="0"/>
                  <w:marRight w:val="0"/>
                  <w:marTop w:val="0"/>
                  <w:marBottom w:val="0"/>
                  <w:divBdr>
                    <w:top w:val="none" w:sz="0" w:space="0" w:color="auto"/>
                    <w:left w:val="none" w:sz="0" w:space="0" w:color="auto"/>
                    <w:bottom w:val="none" w:sz="0" w:space="0" w:color="auto"/>
                    <w:right w:val="none" w:sz="0" w:space="0" w:color="auto"/>
                  </w:divBdr>
                  <w:divsChild>
                    <w:div w:id="1030761820">
                      <w:marLeft w:val="0"/>
                      <w:marRight w:val="0"/>
                      <w:marTop w:val="0"/>
                      <w:marBottom w:val="0"/>
                      <w:divBdr>
                        <w:top w:val="none" w:sz="0" w:space="0" w:color="auto"/>
                        <w:left w:val="none" w:sz="0" w:space="0" w:color="auto"/>
                        <w:bottom w:val="none" w:sz="0" w:space="0" w:color="auto"/>
                        <w:right w:val="none" w:sz="0" w:space="0" w:color="auto"/>
                      </w:divBdr>
                    </w:div>
                  </w:divsChild>
                </w:div>
                <w:div w:id="787508237">
                  <w:marLeft w:val="0"/>
                  <w:marRight w:val="0"/>
                  <w:marTop w:val="0"/>
                  <w:marBottom w:val="0"/>
                  <w:divBdr>
                    <w:top w:val="none" w:sz="0" w:space="0" w:color="auto"/>
                    <w:left w:val="none" w:sz="0" w:space="0" w:color="auto"/>
                    <w:bottom w:val="none" w:sz="0" w:space="0" w:color="auto"/>
                    <w:right w:val="none" w:sz="0" w:space="0" w:color="auto"/>
                  </w:divBdr>
                  <w:divsChild>
                    <w:div w:id="366879504">
                      <w:marLeft w:val="0"/>
                      <w:marRight w:val="0"/>
                      <w:marTop w:val="0"/>
                      <w:marBottom w:val="0"/>
                      <w:divBdr>
                        <w:top w:val="none" w:sz="0" w:space="0" w:color="auto"/>
                        <w:left w:val="none" w:sz="0" w:space="0" w:color="auto"/>
                        <w:bottom w:val="none" w:sz="0" w:space="0" w:color="auto"/>
                        <w:right w:val="none" w:sz="0" w:space="0" w:color="auto"/>
                      </w:divBdr>
                    </w:div>
                  </w:divsChild>
                </w:div>
                <w:div w:id="800222057">
                  <w:marLeft w:val="0"/>
                  <w:marRight w:val="0"/>
                  <w:marTop w:val="0"/>
                  <w:marBottom w:val="0"/>
                  <w:divBdr>
                    <w:top w:val="none" w:sz="0" w:space="0" w:color="auto"/>
                    <w:left w:val="none" w:sz="0" w:space="0" w:color="auto"/>
                    <w:bottom w:val="none" w:sz="0" w:space="0" w:color="auto"/>
                    <w:right w:val="none" w:sz="0" w:space="0" w:color="auto"/>
                  </w:divBdr>
                  <w:divsChild>
                    <w:div w:id="1978490527">
                      <w:marLeft w:val="0"/>
                      <w:marRight w:val="0"/>
                      <w:marTop w:val="0"/>
                      <w:marBottom w:val="0"/>
                      <w:divBdr>
                        <w:top w:val="none" w:sz="0" w:space="0" w:color="auto"/>
                        <w:left w:val="none" w:sz="0" w:space="0" w:color="auto"/>
                        <w:bottom w:val="none" w:sz="0" w:space="0" w:color="auto"/>
                        <w:right w:val="none" w:sz="0" w:space="0" w:color="auto"/>
                      </w:divBdr>
                    </w:div>
                  </w:divsChild>
                </w:div>
                <w:div w:id="802507554">
                  <w:marLeft w:val="0"/>
                  <w:marRight w:val="0"/>
                  <w:marTop w:val="0"/>
                  <w:marBottom w:val="0"/>
                  <w:divBdr>
                    <w:top w:val="none" w:sz="0" w:space="0" w:color="auto"/>
                    <w:left w:val="none" w:sz="0" w:space="0" w:color="auto"/>
                    <w:bottom w:val="none" w:sz="0" w:space="0" w:color="auto"/>
                    <w:right w:val="none" w:sz="0" w:space="0" w:color="auto"/>
                  </w:divBdr>
                  <w:divsChild>
                    <w:div w:id="821504224">
                      <w:marLeft w:val="0"/>
                      <w:marRight w:val="0"/>
                      <w:marTop w:val="0"/>
                      <w:marBottom w:val="0"/>
                      <w:divBdr>
                        <w:top w:val="none" w:sz="0" w:space="0" w:color="auto"/>
                        <w:left w:val="none" w:sz="0" w:space="0" w:color="auto"/>
                        <w:bottom w:val="none" w:sz="0" w:space="0" w:color="auto"/>
                        <w:right w:val="none" w:sz="0" w:space="0" w:color="auto"/>
                      </w:divBdr>
                    </w:div>
                  </w:divsChild>
                </w:div>
                <w:div w:id="816188789">
                  <w:marLeft w:val="0"/>
                  <w:marRight w:val="0"/>
                  <w:marTop w:val="0"/>
                  <w:marBottom w:val="0"/>
                  <w:divBdr>
                    <w:top w:val="none" w:sz="0" w:space="0" w:color="auto"/>
                    <w:left w:val="none" w:sz="0" w:space="0" w:color="auto"/>
                    <w:bottom w:val="none" w:sz="0" w:space="0" w:color="auto"/>
                    <w:right w:val="none" w:sz="0" w:space="0" w:color="auto"/>
                  </w:divBdr>
                  <w:divsChild>
                    <w:div w:id="2039381796">
                      <w:marLeft w:val="0"/>
                      <w:marRight w:val="0"/>
                      <w:marTop w:val="0"/>
                      <w:marBottom w:val="0"/>
                      <w:divBdr>
                        <w:top w:val="none" w:sz="0" w:space="0" w:color="auto"/>
                        <w:left w:val="none" w:sz="0" w:space="0" w:color="auto"/>
                        <w:bottom w:val="none" w:sz="0" w:space="0" w:color="auto"/>
                        <w:right w:val="none" w:sz="0" w:space="0" w:color="auto"/>
                      </w:divBdr>
                    </w:div>
                  </w:divsChild>
                </w:div>
                <w:div w:id="816873167">
                  <w:marLeft w:val="0"/>
                  <w:marRight w:val="0"/>
                  <w:marTop w:val="0"/>
                  <w:marBottom w:val="0"/>
                  <w:divBdr>
                    <w:top w:val="none" w:sz="0" w:space="0" w:color="auto"/>
                    <w:left w:val="none" w:sz="0" w:space="0" w:color="auto"/>
                    <w:bottom w:val="none" w:sz="0" w:space="0" w:color="auto"/>
                    <w:right w:val="none" w:sz="0" w:space="0" w:color="auto"/>
                  </w:divBdr>
                  <w:divsChild>
                    <w:div w:id="904224145">
                      <w:marLeft w:val="0"/>
                      <w:marRight w:val="0"/>
                      <w:marTop w:val="0"/>
                      <w:marBottom w:val="0"/>
                      <w:divBdr>
                        <w:top w:val="none" w:sz="0" w:space="0" w:color="auto"/>
                        <w:left w:val="none" w:sz="0" w:space="0" w:color="auto"/>
                        <w:bottom w:val="none" w:sz="0" w:space="0" w:color="auto"/>
                        <w:right w:val="none" w:sz="0" w:space="0" w:color="auto"/>
                      </w:divBdr>
                    </w:div>
                  </w:divsChild>
                </w:div>
                <w:div w:id="818691330">
                  <w:marLeft w:val="0"/>
                  <w:marRight w:val="0"/>
                  <w:marTop w:val="0"/>
                  <w:marBottom w:val="0"/>
                  <w:divBdr>
                    <w:top w:val="none" w:sz="0" w:space="0" w:color="auto"/>
                    <w:left w:val="none" w:sz="0" w:space="0" w:color="auto"/>
                    <w:bottom w:val="none" w:sz="0" w:space="0" w:color="auto"/>
                    <w:right w:val="none" w:sz="0" w:space="0" w:color="auto"/>
                  </w:divBdr>
                  <w:divsChild>
                    <w:div w:id="1035231747">
                      <w:marLeft w:val="0"/>
                      <w:marRight w:val="0"/>
                      <w:marTop w:val="0"/>
                      <w:marBottom w:val="0"/>
                      <w:divBdr>
                        <w:top w:val="none" w:sz="0" w:space="0" w:color="auto"/>
                        <w:left w:val="none" w:sz="0" w:space="0" w:color="auto"/>
                        <w:bottom w:val="none" w:sz="0" w:space="0" w:color="auto"/>
                        <w:right w:val="none" w:sz="0" w:space="0" w:color="auto"/>
                      </w:divBdr>
                    </w:div>
                  </w:divsChild>
                </w:div>
                <w:div w:id="832450646">
                  <w:marLeft w:val="0"/>
                  <w:marRight w:val="0"/>
                  <w:marTop w:val="0"/>
                  <w:marBottom w:val="0"/>
                  <w:divBdr>
                    <w:top w:val="none" w:sz="0" w:space="0" w:color="auto"/>
                    <w:left w:val="none" w:sz="0" w:space="0" w:color="auto"/>
                    <w:bottom w:val="none" w:sz="0" w:space="0" w:color="auto"/>
                    <w:right w:val="none" w:sz="0" w:space="0" w:color="auto"/>
                  </w:divBdr>
                  <w:divsChild>
                    <w:div w:id="282268948">
                      <w:marLeft w:val="0"/>
                      <w:marRight w:val="0"/>
                      <w:marTop w:val="0"/>
                      <w:marBottom w:val="0"/>
                      <w:divBdr>
                        <w:top w:val="none" w:sz="0" w:space="0" w:color="auto"/>
                        <w:left w:val="none" w:sz="0" w:space="0" w:color="auto"/>
                        <w:bottom w:val="none" w:sz="0" w:space="0" w:color="auto"/>
                        <w:right w:val="none" w:sz="0" w:space="0" w:color="auto"/>
                      </w:divBdr>
                    </w:div>
                  </w:divsChild>
                </w:div>
                <w:div w:id="841701488">
                  <w:marLeft w:val="0"/>
                  <w:marRight w:val="0"/>
                  <w:marTop w:val="0"/>
                  <w:marBottom w:val="0"/>
                  <w:divBdr>
                    <w:top w:val="none" w:sz="0" w:space="0" w:color="auto"/>
                    <w:left w:val="none" w:sz="0" w:space="0" w:color="auto"/>
                    <w:bottom w:val="none" w:sz="0" w:space="0" w:color="auto"/>
                    <w:right w:val="none" w:sz="0" w:space="0" w:color="auto"/>
                  </w:divBdr>
                  <w:divsChild>
                    <w:div w:id="96560393">
                      <w:marLeft w:val="0"/>
                      <w:marRight w:val="0"/>
                      <w:marTop w:val="0"/>
                      <w:marBottom w:val="0"/>
                      <w:divBdr>
                        <w:top w:val="none" w:sz="0" w:space="0" w:color="auto"/>
                        <w:left w:val="none" w:sz="0" w:space="0" w:color="auto"/>
                        <w:bottom w:val="none" w:sz="0" w:space="0" w:color="auto"/>
                        <w:right w:val="none" w:sz="0" w:space="0" w:color="auto"/>
                      </w:divBdr>
                    </w:div>
                  </w:divsChild>
                </w:div>
                <w:div w:id="849443723">
                  <w:marLeft w:val="0"/>
                  <w:marRight w:val="0"/>
                  <w:marTop w:val="0"/>
                  <w:marBottom w:val="0"/>
                  <w:divBdr>
                    <w:top w:val="none" w:sz="0" w:space="0" w:color="auto"/>
                    <w:left w:val="none" w:sz="0" w:space="0" w:color="auto"/>
                    <w:bottom w:val="none" w:sz="0" w:space="0" w:color="auto"/>
                    <w:right w:val="none" w:sz="0" w:space="0" w:color="auto"/>
                  </w:divBdr>
                  <w:divsChild>
                    <w:div w:id="616529183">
                      <w:marLeft w:val="0"/>
                      <w:marRight w:val="0"/>
                      <w:marTop w:val="0"/>
                      <w:marBottom w:val="0"/>
                      <w:divBdr>
                        <w:top w:val="none" w:sz="0" w:space="0" w:color="auto"/>
                        <w:left w:val="none" w:sz="0" w:space="0" w:color="auto"/>
                        <w:bottom w:val="none" w:sz="0" w:space="0" w:color="auto"/>
                        <w:right w:val="none" w:sz="0" w:space="0" w:color="auto"/>
                      </w:divBdr>
                    </w:div>
                  </w:divsChild>
                </w:div>
                <w:div w:id="852064888">
                  <w:marLeft w:val="0"/>
                  <w:marRight w:val="0"/>
                  <w:marTop w:val="0"/>
                  <w:marBottom w:val="0"/>
                  <w:divBdr>
                    <w:top w:val="none" w:sz="0" w:space="0" w:color="auto"/>
                    <w:left w:val="none" w:sz="0" w:space="0" w:color="auto"/>
                    <w:bottom w:val="none" w:sz="0" w:space="0" w:color="auto"/>
                    <w:right w:val="none" w:sz="0" w:space="0" w:color="auto"/>
                  </w:divBdr>
                  <w:divsChild>
                    <w:div w:id="1790975143">
                      <w:marLeft w:val="0"/>
                      <w:marRight w:val="0"/>
                      <w:marTop w:val="0"/>
                      <w:marBottom w:val="0"/>
                      <w:divBdr>
                        <w:top w:val="none" w:sz="0" w:space="0" w:color="auto"/>
                        <w:left w:val="none" w:sz="0" w:space="0" w:color="auto"/>
                        <w:bottom w:val="none" w:sz="0" w:space="0" w:color="auto"/>
                        <w:right w:val="none" w:sz="0" w:space="0" w:color="auto"/>
                      </w:divBdr>
                    </w:div>
                  </w:divsChild>
                </w:div>
                <w:div w:id="857350960">
                  <w:marLeft w:val="0"/>
                  <w:marRight w:val="0"/>
                  <w:marTop w:val="0"/>
                  <w:marBottom w:val="0"/>
                  <w:divBdr>
                    <w:top w:val="none" w:sz="0" w:space="0" w:color="auto"/>
                    <w:left w:val="none" w:sz="0" w:space="0" w:color="auto"/>
                    <w:bottom w:val="none" w:sz="0" w:space="0" w:color="auto"/>
                    <w:right w:val="none" w:sz="0" w:space="0" w:color="auto"/>
                  </w:divBdr>
                  <w:divsChild>
                    <w:div w:id="1812674765">
                      <w:marLeft w:val="0"/>
                      <w:marRight w:val="0"/>
                      <w:marTop w:val="0"/>
                      <w:marBottom w:val="0"/>
                      <w:divBdr>
                        <w:top w:val="none" w:sz="0" w:space="0" w:color="auto"/>
                        <w:left w:val="none" w:sz="0" w:space="0" w:color="auto"/>
                        <w:bottom w:val="none" w:sz="0" w:space="0" w:color="auto"/>
                        <w:right w:val="none" w:sz="0" w:space="0" w:color="auto"/>
                      </w:divBdr>
                    </w:div>
                  </w:divsChild>
                </w:div>
                <w:div w:id="867448306">
                  <w:marLeft w:val="0"/>
                  <w:marRight w:val="0"/>
                  <w:marTop w:val="0"/>
                  <w:marBottom w:val="0"/>
                  <w:divBdr>
                    <w:top w:val="none" w:sz="0" w:space="0" w:color="auto"/>
                    <w:left w:val="none" w:sz="0" w:space="0" w:color="auto"/>
                    <w:bottom w:val="none" w:sz="0" w:space="0" w:color="auto"/>
                    <w:right w:val="none" w:sz="0" w:space="0" w:color="auto"/>
                  </w:divBdr>
                  <w:divsChild>
                    <w:div w:id="660349378">
                      <w:marLeft w:val="0"/>
                      <w:marRight w:val="0"/>
                      <w:marTop w:val="0"/>
                      <w:marBottom w:val="0"/>
                      <w:divBdr>
                        <w:top w:val="none" w:sz="0" w:space="0" w:color="auto"/>
                        <w:left w:val="none" w:sz="0" w:space="0" w:color="auto"/>
                        <w:bottom w:val="none" w:sz="0" w:space="0" w:color="auto"/>
                        <w:right w:val="none" w:sz="0" w:space="0" w:color="auto"/>
                      </w:divBdr>
                    </w:div>
                  </w:divsChild>
                </w:div>
                <w:div w:id="871696667">
                  <w:marLeft w:val="0"/>
                  <w:marRight w:val="0"/>
                  <w:marTop w:val="0"/>
                  <w:marBottom w:val="0"/>
                  <w:divBdr>
                    <w:top w:val="none" w:sz="0" w:space="0" w:color="auto"/>
                    <w:left w:val="none" w:sz="0" w:space="0" w:color="auto"/>
                    <w:bottom w:val="none" w:sz="0" w:space="0" w:color="auto"/>
                    <w:right w:val="none" w:sz="0" w:space="0" w:color="auto"/>
                  </w:divBdr>
                  <w:divsChild>
                    <w:div w:id="1614433857">
                      <w:marLeft w:val="0"/>
                      <w:marRight w:val="0"/>
                      <w:marTop w:val="0"/>
                      <w:marBottom w:val="0"/>
                      <w:divBdr>
                        <w:top w:val="none" w:sz="0" w:space="0" w:color="auto"/>
                        <w:left w:val="none" w:sz="0" w:space="0" w:color="auto"/>
                        <w:bottom w:val="none" w:sz="0" w:space="0" w:color="auto"/>
                        <w:right w:val="none" w:sz="0" w:space="0" w:color="auto"/>
                      </w:divBdr>
                    </w:div>
                  </w:divsChild>
                </w:div>
                <w:div w:id="876164336">
                  <w:marLeft w:val="0"/>
                  <w:marRight w:val="0"/>
                  <w:marTop w:val="0"/>
                  <w:marBottom w:val="0"/>
                  <w:divBdr>
                    <w:top w:val="none" w:sz="0" w:space="0" w:color="auto"/>
                    <w:left w:val="none" w:sz="0" w:space="0" w:color="auto"/>
                    <w:bottom w:val="none" w:sz="0" w:space="0" w:color="auto"/>
                    <w:right w:val="none" w:sz="0" w:space="0" w:color="auto"/>
                  </w:divBdr>
                  <w:divsChild>
                    <w:div w:id="1499542486">
                      <w:marLeft w:val="0"/>
                      <w:marRight w:val="0"/>
                      <w:marTop w:val="0"/>
                      <w:marBottom w:val="0"/>
                      <w:divBdr>
                        <w:top w:val="none" w:sz="0" w:space="0" w:color="auto"/>
                        <w:left w:val="none" w:sz="0" w:space="0" w:color="auto"/>
                        <w:bottom w:val="none" w:sz="0" w:space="0" w:color="auto"/>
                        <w:right w:val="none" w:sz="0" w:space="0" w:color="auto"/>
                      </w:divBdr>
                    </w:div>
                  </w:divsChild>
                </w:div>
                <w:div w:id="878855727">
                  <w:marLeft w:val="0"/>
                  <w:marRight w:val="0"/>
                  <w:marTop w:val="0"/>
                  <w:marBottom w:val="0"/>
                  <w:divBdr>
                    <w:top w:val="none" w:sz="0" w:space="0" w:color="auto"/>
                    <w:left w:val="none" w:sz="0" w:space="0" w:color="auto"/>
                    <w:bottom w:val="none" w:sz="0" w:space="0" w:color="auto"/>
                    <w:right w:val="none" w:sz="0" w:space="0" w:color="auto"/>
                  </w:divBdr>
                  <w:divsChild>
                    <w:div w:id="1936402596">
                      <w:marLeft w:val="0"/>
                      <w:marRight w:val="0"/>
                      <w:marTop w:val="0"/>
                      <w:marBottom w:val="0"/>
                      <w:divBdr>
                        <w:top w:val="none" w:sz="0" w:space="0" w:color="auto"/>
                        <w:left w:val="none" w:sz="0" w:space="0" w:color="auto"/>
                        <w:bottom w:val="none" w:sz="0" w:space="0" w:color="auto"/>
                        <w:right w:val="none" w:sz="0" w:space="0" w:color="auto"/>
                      </w:divBdr>
                    </w:div>
                  </w:divsChild>
                </w:div>
                <w:div w:id="882332513">
                  <w:marLeft w:val="0"/>
                  <w:marRight w:val="0"/>
                  <w:marTop w:val="0"/>
                  <w:marBottom w:val="0"/>
                  <w:divBdr>
                    <w:top w:val="none" w:sz="0" w:space="0" w:color="auto"/>
                    <w:left w:val="none" w:sz="0" w:space="0" w:color="auto"/>
                    <w:bottom w:val="none" w:sz="0" w:space="0" w:color="auto"/>
                    <w:right w:val="none" w:sz="0" w:space="0" w:color="auto"/>
                  </w:divBdr>
                  <w:divsChild>
                    <w:div w:id="1744765126">
                      <w:marLeft w:val="0"/>
                      <w:marRight w:val="0"/>
                      <w:marTop w:val="0"/>
                      <w:marBottom w:val="0"/>
                      <w:divBdr>
                        <w:top w:val="none" w:sz="0" w:space="0" w:color="auto"/>
                        <w:left w:val="none" w:sz="0" w:space="0" w:color="auto"/>
                        <w:bottom w:val="none" w:sz="0" w:space="0" w:color="auto"/>
                        <w:right w:val="none" w:sz="0" w:space="0" w:color="auto"/>
                      </w:divBdr>
                    </w:div>
                  </w:divsChild>
                </w:div>
                <w:div w:id="891767416">
                  <w:marLeft w:val="0"/>
                  <w:marRight w:val="0"/>
                  <w:marTop w:val="0"/>
                  <w:marBottom w:val="0"/>
                  <w:divBdr>
                    <w:top w:val="none" w:sz="0" w:space="0" w:color="auto"/>
                    <w:left w:val="none" w:sz="0" w:space="0" w:color="auto"/>
                    <w:bottom w:val="none" w:sz="0" w:space="0" w:color="auto"/>
                    <w:right w:val="none" w:sz="0" w:space="0" w:color="auto"/>
                  </w:divBdr>
                  <w:divsChild>
                    <w:div w:id="1686898713">
                      <w:marLeft w:val="0"/>
                      <w:marRight w:val="0"/>
                      <w:marTop w:val="0"/>
                      <w:marBottom w:val="0"/>
                      <w:divBdr>
                        <w:top w:val="none" w:sz="0" w:space="0" w:color="auto"/>
                        <w:left w:val="none" w:sz="0" w:space="0" w:color="auto"/>
                        <w:bottom w:val="none" w:sz="0" w:space="0" w:color="auto"/>
                        <w:right w:val="none" w:sz="0" w:space="0" w:color="auto"/>
                      </w:divBdr>
                    </w:div>
                  </w:divsChild>
                </w:div>
                <w:div w:id="892696823">
                  <w:marLeft w:val="0"/>
                  <w:marRight w:val="0"/>
                  <w:marTop w:val="0"/>
                  <w:marBottom w:val="0"/>
                  <w:divBdr>
                    <w:top w:val="none" w:sz="0" w:space="0" w:color="auto"/>
                    <w:left w:val="none" w:sz="0" w:space="0" w:color="auto"/>
                    <w:bottom w:val="none" w:sz="0" w:space="0" w:color="auto"/>
                    <w:right w:val="none" w:sz="0" w:space="0" w:color="auto"/>
                  </w:divBdr>
                  <w:divsChild>
                    <w:div w:id="1619028080">
                      <w:marLeft w:val="0"/>
                      <w:marRight w:val="0"/>
                      <w:marTop w:val="0"/>
                      <w:marBottom w:val="0"/>
                      <w:divBdr>
                        <w:top w:val="none" w:sz="0" w:space="0" w:color="auto"/>
                        <w:left w:val="none" w:sz="0" w:space="0" w:color="auto"/>
                        <w:bottom w:val="none" w:sz="0" w:space="0" w:color="auto"/>
                        <w:right w:val="none" w:sz="0" w:space="0" w:color="auto"/>
                      </w:divBdr>
                    </w:div>
                  </w:divsChild>
                </w:div>
                <w:div w:id="898781045">
                  <w:marLeft w:val="0"/>
                  <w:marRight w:val="0"/>
                  <w:marTop w:val="0"/>
                  <w:marBottom w:val="0"/>
                  <w:divBdr>
                    <w:top w:val="none" w:sz="0" w:space="0" w:color="auto"/>
                    <w:left w:val="none" w:sz="0" w:space="0" w:color="auto"/>
                    <w:bottom w:val="none" w:sz="0" w:space="0" w:color="auto"/>
                    <w:right w:val="none" w:sz="0" w:space="0" w:color="auto"/>
                  </w:divBdr>
                  <w:divsChild>
                    <w:div w:id="26833295">
                      <w:marLeft w:val="0"/>
                      <w:marRight w:val="0"/>
                      <w:marTop w:val="0"/>
                      <w:marBottom w:val="0"/>
                      <w:divBdr>
                        <w:top w:val="none" w:sz="0" w:space="0" w:color="auto"/>
                        <w:left w:val="none" w:sz="0" w:space="0" w:color="auto"/>
                        <w:bottom w:val="none" w:sz="0" w:space="0" w:color="auto"/>
                        <w:right w:val="none" w:sz="0" w:space="0" w:color="auto"/>
                      </w:divBdr>
                    </w:div>
                  </w:divsChild>
                </w:div>
                <w:div w:id="910311050">
                  <w:marLeft w:val="0"/>
                  <w:marRight w:val="0"/>
                  <w:marTop w:val="0"/>
                  <w:marBottom w:val="0"/>
                  <w:divBdr>
                    <w:top w:val="none" w:sz="0" w:space="0" w:color="auto"/>
                    <w:left w:val="none" w:sz="0" w:space="0" w:color="auto"/>
                    <w:bottom w:val="none" w:sz="0" w:space="0" w:color="auto"/>
                    <w:right w:val="none" w:sz="0" w:space="0" w:color="auto"/>
                  </w:divBdr>
                  <w:divsChild>
                    <w:div w:id="2126382599">
                      <w:marLeft w:val="0"/>
                      <w:marRight w:val="0"/>
                      <w:marTop w:val="0"/>
                      <w:marBottom w:val="0"/>
                      <w:divBdr>
                        <w:top w:val="none" w:sz="0" w:space="0" w:color="auto"/>
                        <w:left w:val="none" w:sz="0" w:space="0" w:color="auto"/>
                        <w:bottom w:val="none" w:sz="0" w:space="0" w:color="auto"/>
                        <w:right w:val="none" w:sz="0" w:space="0" w:color="auto"/>
                      </w:divBdr>
                    </w:div>
                  </w:divsChild>
                </w:div>
                <w:div w:id="910849102">
                  <w:marLeft w:val="0"/>
                  <w:marRight w:val="0"/>
                  <w:marTop w:val="0"/>
                  <w:marBottom w:val="0"/>
                  <w:divBdr>
                    <w:top w:val="none" w:sz="0" w:space="0" w:color="auto"/>
                    <w:left w:val="none" w:sz="0" w:space="0" w:color="auto"/>
                    <w:bottom w:val="none" w:sz="0" w:space="0" w:color="auto"/>
                    <w:right w:val="none" w:sz="0" w:space="0" w:color="auto"/>
                  </w:divBdr>
                  <w:divsChild>
                    <w:div w:id="532882819">
                      <w:marLeft w:val="0"/>
                      <w:marRight w:val="0"/>
                      <w:marTop w:val="0"/>
                      <w:marBottom w:val="0"/>
                      <w:divBdr>
                        <w:top w:val="none" w:sz="0" w:space="0" w:color="auto"/>
                        <w:left w:val="none" w:sz="0" w:space="0" w:color="auto"/>
                        <w:bottom w:val="none" w:sz="0" w:space="0" w:color="auto"/>
                        <w:right w:val="none" w:sz="0" w:space="0" w:color="auto"/>
                      </w:divBdr>
                    </w:div>
                  </w:divsChild>
                </w:div>
                <w:div w:id="915945074">
                  <w:marLeft w:val="0"/>
                  <w:marRight w:val="0"/>
                  <w:marTop w:val="0"/>
                  <w:marBottom w:val="0"/>
                  <w:divBdr>
                    <w:top w:val="none" w:sz="0" w:space="0" w:color="auto"/>
                    <w:left w:val="none" w:sz="0" w:space="0" w:color="auto"/>
                    <w:bottom w:val="none" w:sz="0" w:space="0" w:color="auto"/>
                    <w:right w:val="none" w:sz="0" w:space="0" w:color="auto"/>
                  </w:divBdr>
                  <w:divsChild>
                    <w:div w:id="815416867">
                      <w:marLeft w:val="0"/>
                      <w:marRight w:val="0"/>
                      <w:marTop w:val="0"/>
                      <w:marBottom w:val="0"/>
                      <w:divBdr>
                        <w:top w:val="none" w:sz="0" w:space="0" w:color="auto"/>
                        <w:left w:val="none" w:sz="0" w:space="0" w:color="auto"/>
                        <w:bottom w:val="none" w:sz="0" w:space="0" w:color="auto"/>
                        <w:right w:val="none" w:sz="0" w:space="0" w:color="auto"/>
                      </w:divBdr>
                    </w:div>
                  </w:divsChild>
                </w:div>
                <w:div w:id="922378056">
                  <w:marLeft w:val="0"/>
                  <w:marRight w:val="0"/>
                  <w:marTop w:val="0"/>
                  <w:marBottom w:val="0"/>
                  <w:divBdr>
                    <w:top w:val="none" w:sz="0" w:space="0" w:color="auto"/>
                    <w:left w:val="none" w:sz="0" w:space="0" w:color="auto"/>
                    <w:bottom w:val="none" w:sz="0" w:space="0" w:color="auto"/>
                    <w:right w:val="none" w:sz="0" w:space="0" w:color="auto"/>
                  </w:divBdr>
                  <w:divsChild>
                    <w:div w:id="1114715972">
                      <w:marLeft w:val="0"/>
                      <w:marRight w:val="0"/>
                      <w:marTop w:val="0"/>
                      <w:marBottom w:val="0"/>
                      <w:divBdr>
                        <w:top w:val="none" w:sz="0" w:space="0" w:color="auto"/>
                        <w:left w:val="none" w:sz="0" w:space="0" w:color="auto"/>
                        <w:bottom w:val="none" w:sz="0" w:space="0" w:color="auto"/>
                        <w:right w:val="none" w:sz="0" w:space="0" w:color="auto"/>
                      </w:divBdr>
                    </w:div>
                  </w:divsChild>
                </w:div>
                <w:div w:id="923420755">
                  <w:marLeft w:val="0"/>
                  <w:marRight w:val="0"/>
                  <w:marTop w:val="0"/>
                  <w:marBottom w:val="0"/>
                  <w:divBdr>
                    <w:top w:val="none" w:sz="0" w:space="0" w:color="auto"/>
                    <w:left w:val="none" w:sz="0" w:space="0" w:color="auto"/>
                    <w:bottom w:val="none" w:sz="0" w:space="0" w:color="auto"/>
                    <w:right w:val="none" w:sz="0" w:space="0" w:color="auto"/>
                  </w:divBdr>
                  <w:divsChild>
                    <w:div w:id="1432815678">
                      <w:marLeft w:val="0"/>
                      <w:marRight w:val="0"/>
                      <w:marTop w:val="0"/>
                      <w:marBottom w:val="0"/>
                      <w:divBdr>
                        <w:top w:val="none" w:sz="0" w:space="0" w:color="auto"/>
                        <w:left w:val="none" w:sz="0" w:space="0" w:color="auto"/>
                        <w:bottom w:val="none" w:sz="0" w:space="0" w:color="auto"/>
                        <w:right w:val="none" w:sz="0" w:space="0" w:color="auto"/>
                      </w:divBdr>
                    </w:div>
                  </w:divsChild>
                </w:div>
                <w:div w:id="923612424">
                  <w:marLeft w:val="0"/>
                  <w:marRight w:val="0"/>
                  <w:marTop w:val="0"/>
                  <w:marBottom w:val="0"/>
                  <w:divBdr>
                    <w:top w:val="none" w:sz="0" w:space="0" w:color="auto"/>
                    <w:left w:val="none" w:sz="0" w:space="0" w:color="auto"/>
                    <w:bottom w:val="none" w:sz="0" w:space="0" w:color="auto"/>
                    <w:right w:val="none" w:sz="0" w:space="0" w:color="auto"/>
                  </w:divBdr>
                  <w:divsChild>
                    <w:div w:id="1697274237">
                      <w:marLeft w:val="0"/>
                      <w:marRight w:val="0"/>
                      <w:marTop w:val="0"/>
                      <w:marBottom w:val="0"/>
                      <w:divBdr>
                        <w:top w:val="none" w:sz="0" w:space="0" w:color="auto"/>
                        <w:left w:val="none" w:sz="0" w:space="0" w:color="auto"/>
                        <w:bottom w:val="none" w:sz="0" w:space="0" w:color="auto"/>
                        <w:right w:val="none" w:sz="0" w:space="0" w:color="auto"/>
                      </w:divBdr>
                    </w:div>
                  </w:divsChild>
                </w:div>
                <w:div w:id="930696472">
                  <w:marLeft w:val="0"/>
                  <w:marRight w:val="0"/>
                  <w:marTop w:val="0"/>
                  <w:marBottom w:val="0"/>
                  <w:divBdr>
                    <w:top w:val="none" w:sz="0" w:space="0" w:color="auto"/>
                    <w:left w:val="none" w:sz="0" w:space="0" w:color="auto"/>
                    <w:bottom w:val="none" w:sz="0" w:space="0" w:color="auto"/>
                    <w:right w:val="none" w:sz="0" w:space="0" w:color="auto"/>
                  </w:divBdr>
                  <w:divsChild>
                    <w:div w:id="141580913">
                      <w:marLeft w:val="0"/>
                      <w:marRight w:val="0"/>
                      <w:marTop w:val="0"/>
                      <w:marBottom w:val="0"/>
                      <w:divBdr>
                        <w:top w:val="none" w:sz="0" w:space="0" w:color="auto"/>
                        <w:left w:val="none" w:sz="0" w:space="0" w:color="auto"/>
                        <w:bottom w:val="none" w:sz="0" w:space="0" w:color="auto"/>
                        <w:right w:val="none" w:sz="0" w:space="0" w:color="auto"/>
                      </w:divBdr>
                    </w:div>
                  </w:divsChild>
                </w:div>
                <w:div w:id="932586227">
                  <w:marLeft w:val="0"/>
                  <w:marRight w:val="0"/>
                  <w:marTop w:val="0"/>
                  <w:marBottom w:val="0"/>
                  <w:divBdr>
                    <w:top w:val="none" w:sz="0" w:space="0" w:color="auto"/>
                    <w:left w:val="none" w:sz="0" w:space="0" w:color="auto"/>
                    <w:bottom w:val="none" w:sz="0" w:space="0" w:color="auto"/>
                    <w:right w:val="none" w:sz="0" w:space="0" w:color="auto"/>
                  </w:divBdr>
                  <w:divsChild>
                    <w:div w:id="185103840">
                      <w:marLeft w:val="0"/>
                      <w:marRight w:val="0"/>
                      <w:marTop w:val="0"/>
                      <w:marBottom w:val="0"/>
                      <w:divBdr>
                        <w:top w:val="none" w:sz="0" w:space="0" w:color="auto"/>
                        <w:left w:val="none" w:sz="0" w:space="0" w:color="auto"/>
                        <w:bottom w:val="none" w:sz="0" w:space="0" w:color="auto"/>
                        <w:right w:val="none" w:sz="0" w:space="0" w:color="auto"/>
                      </w:divBdr>
                    </w:div>
                  </w:divsChild>
                </w:div>
                <w:div w:id="935287276">
                  <w:marLeft w:val="0"/>
                  <w:marRight w:val="0"/>
                  <w:marTop w:val="0"/>
                  <w:marBottom w:val="0"/>
                  <w:divBdr>
                    <w:top w:val="none" w:sz="0" w:space="0" w:color="auto"/>
                    <w:left w:val="none" w:sz="0" w:space="0" w:color="auto"/>
                    <w:bottom w:val="none" w:sz="0" w:space="0" w:color="auto"/>
                    <w:right w:val="none" w:sz="0" w:space="0" w:color="auto"/>
                  </w:divBdr>
                  <w:divsChild>
                    <w:div w:id="1050956170">
                      <w:marLeft w:val="0"/>
                      <w:marRight w:val="0"/>
                      <w:marTop w:val="0"/>
                      <w:marBottom w:val="0"/>
                      <w:divBdr>
                        <w:top w:val="none" w:sz="0" w:space="0" w:color="auto"/>
                        <w:left w:val="none" w:sz="0" w:space="0" w:color="auto"/>
                        <w:bottom w:val="none" w:sz="0" w:space="0" w:color="auto"/>
                        <w:right w:val="none" w:sz="0" w:space="0" w:color="auto"/>
                      </w:divBdr>
                    </w:div>
                  </w:divsChild>
                </w:div>
                <w:div w:id="940912945">
                  <w:marLeft w:val="0"/>
                  <w:marRight w:val="0"/>
                  <w:marTop w:val="0"/>
                  <w:marBottom w:val="0"/>
                  <w:divBdr>
                    <w:top w:val="none" w:sz="0" w:space="0" w:color="auto"/>
                    <w:left w:val="none" w:sz="0" w:space="0" w:color="auto"/>
                    <w:bottom w:val="none" w:sz="0" w:space="0" w:color="auto"/>
                    <w:right w:val="none" w:sz="0" w:space="0" w:color="auto"/>
                  </w:divBdr>
                  <w:divsChild>
                    <w:div w:id="1514218974">
                      <w:marLeft w:val="0"/>
                      <w:marRight w:val="0"/>
                      <w:marTop w:val="0"/>
                      <w:marBottom w:val="0"/>
                      <w:divBdr>
                        <w:top w:val="none" w:sz="0" w:space="0" w:color="auto"/>
                        <w:left w:val="none" w:sz="0" w:space="0" w:color="auto"/>
                        <w:bottom w:val="none" w:sz="0" w:space="0" w:color="auto"/>
                        <w:right w:val="none" w:sz="0" w:space="0" w:color="auto"/>
                      </w:divBdr>
                    </w:div>
                  </w:divsChild>
                </w:div>
                <w:div w:id="948972145">
                  <w:marLeft w:val="0"/>
                  <w:marRight w:val="0"/>
                  <w:marTop w:val="0"/>
                  <w:marBottom w:val="0"/>
                  <w:divBdr>
                    <w:top w:val="none" w:sz="0" w:space="0" w:color="auto"/>
                    <w:left w:val="none" w:sz="0" w:space="0" w:color="auto"/>
                    <w:bottom w:val="none" w:sz="0" w:space="0" w:color="auto"/>
                    <w:right w:val="none" w:sz="0" w:space="0" w:color="auto"/>
                  </w:divBdr>
                  <w:divsChild>
                    <w:div w:id="1346249612">
                      <w:marLeft w:val="0"/>
                      <w:marRight w:val="0"/>
                      <w:marTop w:val="0"/>
                      <w:marBottom w:val="0"/>
                      <w:divBdr>
                        <w:top w:val="none" w:sz="0" w:space="0" w:color="auto"/>
                        <w:left w:val="none" w:sz="0" w:space="0" w:color="auto"/>
                        <w:bottom w:val="none" w:sz="0" w:space="0" w:color="auto"/>
                        <w:right w:val="none" w:sz="0" w:space="0" w:color="auto"/>
                      </w:divBdr>
                    </w:div>
                  </w:divsChild>
                </w:div>
                <w:div w:id="954561277">
                  <w:marLeft w:val="0"/>
                  <w:marRight w:val="0"/>
                  <w:marTop w:val="0"/>
                  <w:marBottom w:val="0"/>
                  <w:divBdr>
                    <w:top w:val="none" w:sz="0" w:space="0" w:color="auto"/>
                    <w:left w:val="none" w:sz="0" w:space="0" w:color="auto"/>
                    <w:bottom w:val="none" w:sz="0" w:space="0" w:color="auto"/>
                    <w:right w:val="none" w:sz="0" w:space="0" w:color="auto"/>
                  </w:divBdr>
                  <w:divsChild>
                    <w:div w:id="1957907363">
                      <w:marLeft w:val="0"/>
                      <w:marRight w:val="0"/>
                      <w:marTop w:val="0"/>
                      <w:marBottom w:val="0"/>
                      <w:divBdr>
                        <w:top w:val="none" w:sz="0" w:space="0" w:color="auto"/>
                        <w:left w:val="none" w:sz="0" w:space="0" w:color="auto"/>
                        <w:bottom w:val="none" w:sz="0" w:space="0" w:color="auto"/>
                        <w:right w:val="none" w:sz="0" w:space="0" w:color="auto"/>
                      </w:divBdr>
                    </w:div>
                  </w:divsChild>
                </w:div>
                <w:div w:id="957687326">
                  <w:marLeft w:val="0"/>
                  <w:marRight w:val="0"/>
                  <w:marTop w:val="0"/>
                  <w:marBottom w:val="0"/>
                  <w:divBdr>
                    <w:top w:val="none" w:sz="0" w:space="0" w:color="auto"/>
                    <w:left w:val="none" w:sz="0" w:space="0" w:color="auto"/>
                    <w:bottom w:val="none" w:sz="0" w:space="0" w:color="auto"/>
                    <w:right w:val="none" w:sz="0" w:space="0" w:color="auto"/>
                  </w:divBdr>
                  <w:divsChild>
                    <w:div w:id="1099520418">
                      <w:marLeft w:val="0"/>
                      <w:marRight w:val="0"/>
                      <w:marTop w:val="0"/>
                      <w:marBottom w:val="0"/>
                      <w:divBdr>
                        <w:top w:val="none" w:sz="0" w:space="0" w:color="auto"/>
                        <w:left w:val="none" w:sz="0" w:space="0" w:color="auto"/>
                        <w:bottom w:val="none" w:sz="0" w:space="0" w:color="auto"/>
                        <w:right w:val="none" w:sz="0" w:space="0" w:color="auto"/>
                      </w:divBdr>
                    </w:div>
                  </w:divsChild>
                </w:div>
                <w:div w:id="961039987">
                  <w:marLeft w:val="0"/>
                  <w:marRight w:val="0"/>
                  <w:marTop w:val="0"/>
                  <w:marBottom w:val="0"/>
                  <w:divBdr>
                    <w:top w:val="none" w:sz="0" w:space="0" w:color="auto"/>
                    <w:left w:val="none" w:sz="0" w:space="0" w:color="auto"/>
                    <w:bottom w:val="none" w:sz="0" w:space="0" w:color="auto"/>
                    <w:right w:val="none" w:sz="0" w:space="0" w:color="auto"/>
                  </w:divBdr>
                  <w:divsChild>
                    <w:div w:id="862204456">
                      <w:marLeft w:val="0"/>
                      <w:marRight w:val="0"/>
                      <w:marTop w:val="0"/>
                      <w:marBottom w:val="0"/>
                      <w:divBdr>
                        <w:top w:val="none" w:sz="0" w:space="0" w:color="auto"/>
                        <w:left w:val="none" w:sz="0" w:space="0" w:color="auto"/>
                        <w:bottom w:val="none" w:sz="0" w:space="0" w:color="auto"/>
                        <w:right w:val="none" w:sz="0" w:space="0" w:color="auto"/>
                      </w:divBdr>
                    </w:div>
                  </w:divsChild>
                </w:div>
                <w:div w:id="981543802">
                  <w:marLeft w:val="0"/>
                  <w:marRight w:val="0"/>
                  <w:marTop w:val="0"/>
                  <w:marBottom w:val="0"/>
                  <w:divBdr>
                    <w:top w:val="none" w:sz="0" w:space="0" w:color="auto"/>
                    <w:left w:val="none" w:sz="0" w:space="0" w:color="auto"/>
                    <w:bottom w:val="none" w:sz="0" w:space="0" w:color="auto"/>
                    <w:right w:val="none" w:sz="0" w:space="0" w:color="auto"/>
                  </w:divBdr>
                  <w:divsChild>
                    <w:div w:id="2103642915">
                      <w:marLeft w:val="0"/>
                      <w:marRight w:val="0"/>
                      <w:marTop w:val="0"/>
                      <w:marBottom w:val="0"/>
                      <w:divBdr>
                        <w:top w:val="none" w:sz="0" w:space="0" w:color="auto"/>
                        <w:left w:val="none" w:sz="0" w:space="0" w:color="auto"/>
                        <w:bottom w:val="none" w:sz="0" w:space="0" w:color="auto"/>
                        <w:right w:val="none" w:sz="0" w:space="0" w:color="auto"/>
                      </w:divBdr>
                    </w:div>
                  </w:divsChild>
                </w:div>
                <w:div w:id="988047856">
                  <w:marLeft w:val="0"/>
                  <w:marRight w:val="0"/>
                  <w:marTop w:val="0"/>
                  <w:marBottom w:val="0"/>
                  <w:divBdr>
                    <w:top w:val="none" w:sz="0" w:space="0" w:color="auto"/>
                    <w:left w:val="none" w:sz="0" w:space="0" w:color="auto"/>
                    <w:bottom w:val="none" w:sz="0" w:space="0" w:color="auto"/>
                    <w:right w:val="none" w:sz="0" w:space="0" w:color="auto"/>
                  </w:divBdr>
                  <w:divsChild>
                    <w:div w:id="1231624206">
                      <w:marLeft w:val="0"/>
                      <w:marRight w:val="0"/>
                      <w:marTop w:val="0"/>
                      <w:marBottom w:val="0"/>
                      <w:divBdr>
                        <w:top w:val="none" w:sz="0" w:space="0" w:color="auto"/>
                        <w:left w:val="none" w:sz="0" w:space="0" w:color="auto"/>
                        <w:bottom w:val="none" w:sz="0" w:space="0" w:color="auto"/>
                        <w:right w:val="none" w:sz="0" w:space="0" w:color="auto"/>
                      </w:divBdr>
                    </w:div>
                    <w:div w:id="1688869518">
                      <w:marLeft w:val="0"/>
                      <w:marRight w:val="0"/>
                      <w:marTop w:val="0"/>
                      <w:marBottom w:val="0"/>
                      <w:divBdr>
                        <w:top w:val="none" w:sz="0" w:space="0" w:color="auto"/>
                        <w:left w:val="none" w:sz="0" w:space="0" w:color="auto"/>
                        <w:bottom w:val="none" w:sz="0" w:space="0" w:color="auto"/>
                        <w:right w:val="none" w:sz="0" w:space="0" w:color="auto"/>
                      </w:divBdr>
                    </w:div>
                    <w:div w:id="1764183204">
                      <w:marLeft w:val="0"/>
                      <w:marRight w:val="0"/>
                      <w:marTop w:val="0"/>
                      <w:marBottom w:val="0"/>
                      <w:divBdr>
                        <w:top w:val="none" w:sz="0" w:space="0" w:color="auto"/>
                        <w:left w:val="none" w:sz="0" w:space="0" w:color="auto"/>
                        <w:bottom w:val="none" w:sz="0" w:space="0" w:color="auto"/>
                        <w:right w:val="none" w:sz="0" w:space="0" w:color="auto"/>
                      </w:divBdr>
                    </w:div>
                  </w:divsChild>
                </w:div>
                <w:div w:id="995183547">
                  <w:marLeft w:val="0"/>
                  <w:marRight w:val="0"/>
                  <w:marTop w:val="0"/>
                  <w:marBottom w:val="0"/>
                  <w:divBdr>
                    <w:top w:val="none" w:sz="0" w:space="0" w:color="auto"/>
                    <w:left w:val="none" w:sz="0" w:space="0" w:color="auto"/>
                    <w:bottom w:val="none" w:sz="0" w:space="0" w:color="auto"/>
                    <w:right w:val="none" w:sz="0" w:space="0" w:color="auto"/>
                  </w:divBdr>
                  <w:divsChild>
                    <w:div w:id="1917283851">
                      <w:marLeft w:val="0"/>
                      <w:marRight w:val="0"/>
                      <w:marTop w:val="0"/>
                      <w:marBottom w:val="0"/>
                      <w:divBdr>
                        <w:top w:val="none" w:sz="0" w:space="0" w:color="auto"/>
                        <w:left w:val="none" w:sz="0" w:space="0" w:color="auto"/>
                        <w:bottom w:val="none" w:sz="0" w:space="0" w:color="auto"/>
                        <w:right w:val="none" w:sz="0" w:space="0" w:color="auto"/>
                      </w:divBdr>
                    </w:div>
                  </w:divsChild>
                </w:div>
                <w:div w:id="998113630">
                  <w:marLeft w:val="0"/>
                  <w:marRight w:val="0"/>
                  <w:marTop w:val="0"/>
                  <w:marBottom w:val="0"/>
                  <w:divBdr>
                    <w:top w:val="none" w:sz="0" w:space="0" w:color="auto"/>
                    <w:left w:val="none" w:sz="0" w:space="0" w:color="auto"/>
                    <w:bottom w:val="none" w:sz="0" w:space="0" w:color="auto"/>
                    <w:right w:val="none" w:sz="0" w:space="0" w:color="auto"/>
                  </w:divBdr>
                  <w:divsChild>
                    <w:div w:id="2108698145">
                      <w:marLeft w:val="0"/>
                      <w:marRight w:val="0"/>
                      <w:marTop w:val="0"/>
                      <w:marBottom w:val="0"/>
                      <w:divBdr>
                        <w:top w:val="none" w:sz="0" w:space="0" w:color="auto"/>
                        <w:left w:val="none" w:sz="0" w:space="0" w:color="auto"/>
                        <w:bottom w:val="none" w:sz="0" w:space="0" w:color="auto"/>
                        <w:right w:val="none" w:sz="0" w:space="0" w:color="auto"/>
                      </w:divBdr>
                    </w:div>
                  </w:divsChild>
                </w:div>
                <w:div w:id="1002313294">
                  <w:marLeft w:val="0"/>
                  <w:marRight w:val="0"/>
                  <w:marTop w:val="0"/>
                  <w:marBottom w:val="0"/>
                  <w:divBdr>
                    <w:top w:val="none" w:sz="0" w:space="0" w:color="auto"/>
                    <w:left w:val="none" w:sz="0" w:space="0" w:color="auto"/>
                    <w:bottom w:val="none" w:sz="0" w:space="0" w:color="auto"/>
                    <w:right w:val="none" w:sz="0" w:space="0" w:color="auto"/>
                  </w:divBdr>
                  <w:divsChild>
                    <w:div w:id="1530680517">
                      <w:marLeft w:val="0"/>
                      <w:marRight w:val="0"/>
                      <w:marTop w:val="0"/>
                      <w:marBottom w:val="0"/>
                      <w:divBdr>
                        <w:top w:val="none" w:sz="0" w:space="0" w:color="auto"/>
                        <w:left w:val="none" w:sz="0" w:space="0" w:color="auto"/>
                        <w:bottom w:val="none" w:sz="0" w:space="0" w:color="auto"/>
                        <w:right w:val="none" w:sz="0" w:space="0" w:color="auto"/>
                      </w:divBdr>
                    </w:div>
                  </w:divsChild>
                </w:div>
                <w:div w:id="1008865748">
                  <w:marLeft w:val="0"/>
                  <w:marRight w:val="0"/>
                  <w:marTop w:val="0"/>
                  <w:marBottom w:val="0"/>
                  <w:divBdr>
                    <w:top w:val="none" w:sz="0" w:space="0" w:color="auto"/>
                    <w:left w:val="none" w:sz="0" w:space="0" w:color="auto"/>
                    <w:bottom w:val="none" w:sz="0" w:space="0" w:color="auto"/>
                    <w:right w:val="none" w:sz="0" w:space="0" w:color="auto"/>
                  </w:divBdr>
                  <w:divsChild>
                    <w:div w:id="1100225996">
                      <w:marLeft w:val="0"/>
                      <w:marRight w:val="0"/>
                      <w:marTop w:val="0"/>
                      <w:marBottom w:val="0"/>
                      <w:divBdr>
                        <w:top w:val="none" w:sz="0" w:space="0" w:color="auto"/>
                        <w:left w:val="none" w:sz="0" w:space="0" w:color="auto"/>
                        <w:bottom w:val="none" w:sz="0" w:space="0" w:color="auto"/>
                        <w:right w:val="none" w:sz="0" w:space="0" w:color="auto"/>
                      </w:divBdr>
                    </w:div>
                  </w:divsChild>
                </w:div>
                <w:div w:id="1018503410">
                  <w:marLeft w:val="0"/>
                  <w:marRight w:val="0"/>
                  <w:marTop w:val="0"/>
                  <w:marBottom w:val="0"/>
                  <w:divBdr>
                    <w:top w:val="none" w:sz="0" w:space="0" w:color="auto"/>
                    <w:left w:val="none" w:sz="0" w:space="0" w:color="auto"/>
                    <w:bottom w:val="none" w:sz="0" w:space="0" w:color="auto"/>
                    <w:right w:val="none" w:sz="0" w:space="0" w:color="auto"/>
                  </w:divBdr>
                  <w:divsChild>
                    <w:div w:id="1419206544">
                      <w:marLeft w:val="0"/>
                      <w:marRight w:val="0"/>
                      <w:marTop w:val="0"/>
                      <w:marBottom w:val="0"/>
                      <w:divBdr>
                        <w:top w:val="none" w:sz="0" w:space="0" w:color="auto"/>
                        <w:left w:val="none" w:sz="0" w:space="0" w:color="auto"/>
                        <w:bottom w:val="none" w:sz="0" w:space="0" w:color="auto"/>
                        <w:right w:val="none" w:sz="0" w:space="0" w:color="auto"/>
                      </w:divBdr>
                    </w:div>
                  </w:divsChild>
                </w:div>
                <w:div w:id="1019742818">
                  <w:marLeft w:val="0"/>
                  <w:marRight w:val="0"/>
                  <w:marTop w:val="0"/>
                  <w:marBottom w:val="0"/>
                  <w:divBdr>
                    <w:top w:val="none" w:sz="0" w:space="0" w:color="auto"/>
                    <w:left w:val="none" w:sz="0" w:space="0" w:color="auto"/>
                    <w:bottom w:val="none" w:sz="0" w:space="0" w:color="auto"/>
                    <w:right w:val="none" w:sz="0" w:space="0" w:color="auto"/>
                  </w:divBdr>
                  <w:divsChild>
                    <w:div w:id="1172528716">
                      <w:marLeft w:val="0"/>
                      <w:marRight w:val="0"/>
                      <w:marTop w:val="0"/>
                      <w:marBottom w:val="0"/>
                      <w:divBdr>
                        <w:top w:val="none" w:sz="0" w:space="0" w:color="auto"/>
                        <w:left w:val="none" w:sz="0" w:space="0" w:color="auto"/>
                        <w:bottom w:val="none" w:sz="0" w:space="0" w:color="auto"/>
                        <w:right w:val="none" w:sz="0" w:space="0" w:color="auto"/>
                      </w:divBdr>
                    </w:div>
                  </w:divsChild>
                </w:div>
                <w:div w:id="1038117694">
                  <w:marLeft w:val="0"/>
                  <w:marRight w:val="0"/>
                  <w:marTop w:val="0"/>
                  <w:marBottom w:val="0"/>
                  <w:divBdr>
                    <w:top w:val="none" w:sz="0" w:space="0" w:color="auto"/>
                    <w:left w:val="none" w:sz="0" w:space="0" w:color="auto"/>
                    <w:bottom w:val="none" w:sz="0" w:space="0" w:color="auto"/>
                    <w:right w:val="none" w:sz="0" w:space="0" w:color="auto"/>
                  </w:divBdr>
                  <w:divsChild>
                    <w:div w:id="996496301">
                      <w:marLeft w:val="0"/>
                      <w:marRight w:val="0"/>
                      <w:marTop w:val="0"/>
                      <w:marBottom w:val="0"/>
                      <w:divBdr>
                        <w:top w:val="none" w:sz="0" w:space="0" w:color="auto"/>
                        <w:left w:val="none" w:sz="0" w:space="0" w:color="auto"/>
                        <w:bottom w:val="none" w:sz="0" w:space="0" w:color="auto"/>
                        <w:right w:val="none" w:sz="0" w:space="0" w:color="auto"/>
                      </w:divBdr>
                    </w:div>
                  </w:divsChild>
                </w:div>
                <w:div w:id="1047876409">
                  <w:marLeft w:val="0"/>
                  <w:marRight w:val="0"/>
                  <w:marTop w:val="0"/>
                  <w:marBottom w:val="0"/>
                  <w:divBdr>
                    <w:top w:val="none" w:sz="0" w:space="0" w:color="auto"/>
                    <w:left w:val="none" w:sz="0" w:space="0" w:color="auto"/>
                    <w:bottom w:val="none" w:sz="0" w:space="0" w:color="auto"/>
                    <w:right w:val="none" w:sz="0" w:space="0" w:color="auto"/>
                  </w:divBdr>
                  <w:divsChild>
                    <w:div w:id="803616410">
                      <w:marLeft w:val="0"/>
                      <w:marRight w:val="0"/>
                      <w:marTop w:val="0"/>
                      <w:marBottom w:val="0"/>
                      <w:divBdr>
                        <w:top w:val="none" w:sz="0" w:space="0" w:color="auto"/>
                        <w:left w:val="none" w:sz="0" w:space="0" w:color="auto"/>
                        <w:bottom w:val="none" w:sz="0" w:space="0" w:color="auto"/>
                        <w:right w:val="none" w:sz="0" w:space="0" w:color="auto"/>
                      </w:divBdr>
                    </w:div>
                  </w:divsChild>
                </w:div>
                <w:div w:id="1048341995">
                  <w:marLeft w:val="0"/>
                  <w:marRight w:val="0"/>
                  <w:marTop w:val="0"/>
                  <w:marBottom w:val="0"/>
                  <w:divBdr>
                    <w:top w:val="none" w:sz="0" w:space="0" w:color="auto"/>
                    <w:left w:val="none" w:sz="0" w:space="0" w:color="auto"/>
                    <w:bottom w:val="none" w:sz="0" w:space="0" w:color="auto"/>
                    <w:right w:val="none" w:sz="0" w:space="0" w:color="auto"/>
                  </w:divBdr>
                  <w:divsChild>
                    <w:div w:id="1054742411">
                      <w:marLeft w:val="0"/>
                      <w:marRight w:val="0"/>
                      <w:marTop w:val="0"/>
                      <w:marBottom w:val="0"/>
                      <w:divBdr>
                        <w:top w:val="none" w:sz="0" w:space="0" w:color="auto"/>
                        <w:left w:val="none" w:sz="0" w:space="0" w:color="auto"/>
                        <w:bottom w:val="none" w:sz="0" w:space="0" w:color="auto"/>
                        <w:right w:val="none" w:sz="0" w:space="0" w:color="auto"/>
                      </w:divBdr>
                    </w:div>
                  </w:divsChild>
                </w:div>
                <w:div w:id="1078139582">
                  <w:marLeft w:val="0"/>
                  <w:marRight w:val="0"/>
                  <w:marTop w:val="0"/>
                  <w:marBottom w:val="0"/>
                  <w:divBdr>
                    <w:top w:val="none" w:sz="0" w:space="0" w:color="auto"/>
                    <w:left w:val="none" w:sz="0" w:space="0" w:color="auto"/>
                    <w:bottom w:val="none" w:sz="0" w:space="0" w:color="auto"/>
                    <w:right w:val="none" w:sz="0" w:space="0" w:color="auto"/>
                  </w:divBdr>
                  <w:divsChild>
                    <w:div w:id="663120705">
                      <w:marLeft w:val="0"/>
                      <w:marRight w:val="0"/>
                      <w:marTop w:val="0"/>
                      <w:marBottom w:val="0"/>
                      <w:divBdr>
                        <w:top w:val="none" w:sz="0" w:space="0" w:color="auto"/>
                        <w:left w:val="none" w:sz="0" w:space="0" w:color="auto"/>
                        <w:bottom w:val="none" w:sz="0" w:space="0" w:color="auto"/>
                        <w:right w:val="none" w:sz="0" w:space="0" w:color="auto"/>
                      </w:divBdr>
                    </w:div>
                  </w:divsChild>
                </w:div>
                <w:div w:id="1082066395">
                  <w:marLeft w:val="0"/>
                  <w:marRight w:val="0"/>
                  <w:marTop w:val="0"/>
                  <w:marBottom w:val="0"/>
                  <w:divBdr>
                    <w:top w:val="none" w:sz="0" w:space="0" w:color="auto"/>
                    <w:left w:val="none" w:sz="0" w:space="0" w:color="auto"/>
                    <w:bottom w:val="none" w:sz="0" w:space="0" w:color="auto"/>
                    <w:right w:val="none" w:sz="0" w:space="0" w:color="auto"/>
                  </w:divBdr>
                  <w:divsChild>
                    <w:div w:id="621352149">
                      <w:marLeft w:val="0"/>
                      <w:marRight w:val="0"/>
                      <w:marTop w:val="0"/>
                      <w:marBottom w:val="0"/>
                      <w:divBdr>
                        <w:top w:val="none" w:sz="0" w:space="0" w:color="auto"/>
                        <w:left w:val="none" w:sz="0" w:space="0" w:color="auto"/>
                        <w:bottom w:val="none" w:sz="0" w:space="0" w:color="auto"/>
                        <w:right w:val="none" w:sz="0" w:space="0" w:color="auto"/>
                      </w:divBdr>
                    </w:div>
                  </w:divsChild>
                </w:div>
                <w:div w:id="1082147587">
                  <w:marLeft w:val="0"/>
                  <w:marRight w:val="0"/>
                  <w:marTop w:val="0"/>
                  <w:marBottom w:val="0"/>
                  <w:divBdr>
                    <w:top w:val="none" w:sz="0" w:space="0" w:color="auto"/>
                    <w:left w:val="none" w:sz="0" w:space="0" w:color="auto"/>
                    <w:bottom w:val="none" w:sz="0" w:space="0" w:color="auto"/>
                    <w:right w:val="none" w:sz="0" w:space="0" w:color="auto"/>
                  </w:divBdr>
                  <w:divsChild>
                    <w:div w:id="1636334409">
                      <w:marLeft w:val="0"/>
                      <w:marRight w:val="0"/>
                      <w:marTop w:val="0"/>
                      <w:marBottom w:val="0"/>
                      <w:divBdr>
                        <w:top w:val="none" w:sz="0" w:space="0" w:color="auto"/>
                        <w:left w:val="none" w:sz="0" w:space="0" w:color="auto"/>
                        <w:bottom w:val="none" w:sz="0" w:space="0" w:color="auto"/>
                        <w:right w:val="none" w:sz="0" w:space="0" w:color="auto"/>
                      </w:divBdr>
                    </w:div>
                  </w:divsChild>
                </w:div>
                <w:div w:id="1082802721">
                  <w:marLeft w:val="0"/>
                  <w:marRight w:val="0"/>
                  <w:marTop w:val="0"/>
                  <w:marBottom w:val="0"/>
                  <w:divBdr>
                    <w:top w:val="none" w:sz="0" w:space="0" w:color="auto"/>
                    <w:left w:val="none" w:sz="0" w:space="0" w:color="auto"/>
                    <w:bottom w:val="none" w:sz="0" w:space="0" w:color="auto"/>
                    <w:right w:val="none" w:sz="0" w:space="0" w:color="auto"/>
                  </w:divBdr>
                  <w:divsChild>
                    <w:div w:id="1310793208">
                      <w:marLeft w:val="0"/>
                      <w:marRight w:val="0"/>
                      <w:marTop w:val="0"/>
                      <w:marBottom w:val="0"/>
                      <w:divBdr>
                        <w:top w:val="none" w:sz="0" w:space="0" w:color="auto"/>
                        <w:left w:val="none" w:sz="0" w:space="0" w:color="auto"/>
                        <w:bottom w:val="none" w:sz="0" w:space="0" w:color="auto"/>
                        <w:right w:val="none" w:sz="0" w:space="0" w:color="auto"/>
                      </w:divBdr>
                    </w:div>
                  </w:divsChild>
                </w:div>
                <w:div w:id="1083642370">
                  <w:marLeft w:val="0"/>
                  <w:marRight w:val="0"/>
                  <w:marTop w:val="0"/>
                  <w:marBottom w:val="0"/>
                  <w:divBdr>
                    <w:top w:val="none" w:sz="0" w:space="0" w:color="auto"/>
                    <w:left w:val="none" w:sz="0" w:space="0" w:color="auto"/>
                    <w:bottom w:val="none" w:sz="0" w:space="0" w:color="auto"/>
                    <w:right w:val="none" w:sz="0" w:space="0" w:color="auto"/>
                  </w:divBdr>
                  <w:divsChild>
                    <w:div w:id="191966546">
                      <w:marLeft w:val="0"/>
                      <w:marRight w:val="0"/>
                      <w:marTop w:val="0"/>
                      <w:marBottom w:val="0"/>
                      <w:divBdr>
                        <w:top w:val="none" w:sz="0" w:space="0" w:color="auto"/>
                        <w:left w:val="none" w:sz="0" w:space="0" w:color="auto"/>
                        <w:bottom w:val="none" w:sz="0" w:space="0" w:color="auto"/>
                        <w:right w:val="none" w:sz="0" w:space="0" w:color="auto"/>
                      </w:divBdr>
                    </w:div>
                  </w:divsChild>
                </w:div>
                <w:div w:id="1084575191">
                  <w:marLeft w:val="0"/>
                  <w:marRight w:val="0"/>
                  <w:marTop w:val="0"/>
                  <w:marBottom w:val="0"/>
                  <w:divBdr>
                    <w:top w:val="none" w:sz="0" w:space="0" w:color="auto"/>
                    <w:left w:val="none" w:sz="0" w:space="0" w:color="auto"/>
                    <w:bottom w:val="none" w:sz="0" w:space="0" w:color="auto"/>
                    <w:right w:val="none" w:sz="0" w:space="0" w:color="auto"/>
                  </w:divBdr>
                  <w:divsChild>
                    <w:div w:id="1586382468">
                      <w:marLeft w:val="0"/>
                      <w:marRight w:val="0"/>
                      <w:marTop w:val="0"/>
                      <w:marBottom w:val="0"/>
                      <w:divBdr>
                        <w:top w:val="none" w:sz="0" w:space="0" w:color="auto"/>
                        <w:left w:val="none" w:sz="0" w:space="0" w:color="auto"/>
                        <w:bottom w:val="none" w:sz="0" w:space="0" w:color="auto"/>
                        <w:right w:val="none" w:sz="0" w:space="0" w:color="auto"/>
                      </w:divBdr>
                    </w:div>
                  </w:divsChild>
                </w:div>
                <w:div w:id="1084957235">
                  <w:marLeft w:val="0"/>
                  <w:marRight w:val="0"/>
                  <w:marTop w:val="0"/>
                  <w:marBottom w:val="0"/>
                  <w:divBdr>
                    <w:top w:val="none" w:sz="0" w:space="0" w:color="auto"/>
                    <w:left w:val="none" w:sz="0" w:space="0" w:color="auto"/>
                    <w:bottom w:val="none" w:sz="0" w:space="0" w:color="auto"/>
                    <w:right w:val="none" w:sz="0" w:space="0" w:color="auto"/>
                  </w:divBdr>
                  <w:divsChild>
                    <w:div w:id="663364852">
                      <w:marLeft w:val="0"/>
                      <w:marRight w:val="0"/>
                      <w:marTop w:val="0"/>
                      <w:marBottom w:val="0"/>
                      <w:divBdr>
                        <w:top w:val="none" w:sz="0" w:space="0" w:color="auto"/>
                        <w:left w:val="none" w:sz="0" w:space="0" w:color="auto"/>
                        <w:bottom w:val="none" w:sz="0" w:space="0" w:color="auto"/>
                        <w:right w:val="none" w:sz="0" w:space="0" w:color="auto"/>
                      </w:divBdr>
                    </w:div>
                  </w:divsChild>
                </w:div>
                <w:div w:id="1085148845">
                  <w:marLeft w:val="0"/>
                  <w:marRight w:val="0"/>
                  <w:marTop w:val="0"/>
                  <w:marBottom w:val="0"/>
                  <w:divBdr>
                    <w:top w:val="none" w:sz="0" w:space="0" w:color="auto"/>
                    <w:left w:val="none" w:sz="0" w:space="0" w:color="auto"/>
                    <w:bottom w:val="none" w:sz="0" w:space="0" w:color="auto"/>
                    <w:right w:val="none" w:sz="0" w:space="0" w:color="auto"/>
                  </w:divBdr>
                  <w:divsChild>
                    <w:div w:id="1875655432">
                      <w:marLeft w:val="0"/>
                      <w:marRight w:val="0"/>
                      <w:marTop w:val="0"/>
                      <w:marBottom w:val="0"/>
                      <w:divBdr>
                        <w:top w:val="none" w:sz="0" w:space="0" w:color="auto"/>
                        <w:left w:val="none" w:sz="0" w:space="0" w:color="auto"/>
                        <w:bottom w:val="none" w:sz="0" w:space="0" w:color="auto"/>
                        <w:right w:val="none" w:sz="0" w:space="0" w:color="auto"/>
                      </w:divBdr>
                    </w:div>
                  </w:divsChild>
                </w:div>
                <w:div w:id="1091120365">
                  <w:marLeft w:val="0"/>
                  <w:marRight w:val="0"/>
                  <w:marTop w:val="0"/>
                  <w:marBottom w:val="0"/>
                  <w:divBdr>
                    <w:top w:val="none" w:sz="0" w:space="0" w:color="auto"/>
                    <w:left w:val="none" w:sz="0" w:space="0" w:color="auto"/>
                    <w:bottom w:val="none" w:sz="0" w:space="0" w:color="auto"/>
                    <w:right w:val="none" w:sz="0" w:space="0" w:color="auto"/>
                  </w:divBdr>
                  <w:divsChild>
                    <w:div w:id="264970340">
                      <w:marLeft w:val="0"/>
                      <w:marRight w:val="0"/>
                      <w:marTop w:val="0"/>
                      <w:marBottom w:val="0"/>
                      <w:divBdr>
                        <w:top w:val="none" w:sz="0" w:space="0" w:color="auto"/>
                        <w:left w:val="none" w:sz="0" w:space="0" w:color="auto"/>
                        <w:bottom w:val="none" w:sz="0" w:space="0" w:color="auto"/>
                        <w:right w:val="none" w:sz="0" w:space="0" w:color="auto"/>
                      </w:divBdr>
                    </w:div>
                  </w:divsChild>
                </w:div>
                <w:div w:id="1100299358">
                  <w:marLeft w:val="0"/>
                  <w:marRight w:val="0"/>
                  <w:marTop w:val="0"/>
                  <w:marBottom w:val="0"/>
                  <w:divBdr>
                    <w:top w:val="none" w:sz="0" w:space="0" w:color="auto"/>
                    <w:left w:val="none" w:sz="0" w:space="0" w:color="auto"/>
                    <w:bottom w:val="none" w:sz="0" w:space="0" w:color="auto"/>
                    <w:right w:val="none" w:sz="0" w:space="0" w:color="auto"/>
                  </w:divBdr>
                  <w:divsChild>
                    <w:div w:id="1368337469">
                      <w:marLeft w:val="0"/>
                      <w:marRight w:val="0"/>
                      <w:marTop w:val="0"/>
                      <w:marBottom w:val="0"/>
                      <w:divBdr>
                        <w:top w:val="none" w:sz="0" w:space="0" w:color="auto"/>
                        <w:left w:val="none" w:sz="0" w:space="0" w:color="auto"/>
                        <w:bottom w:val="none" w:sz="0" w:space="0" w:color="auto"/>
                        <w:right w:val="none" w:sz="0" w:space="0" w:color="auto"/>
                      </w:divBdr>
                    </w:div>
                  </w:divsChild>
                </w:div>
                <w:div w:id="1103457192">
                  <w:marLeft w:val="0"/>
                  <w:marRight w:val="0"/>
                  <w:marTop w:val="0"/>
                  <w:marBottom w:val="0"/>
                  <w:divBdr>
                    <w:top w:val="none" w:sz="0" w:space="0" w:color="auto"/>
                    <w:left w:val="none" w:sz="0" w:space="0" w:color="auto"/>
                    <w:bottom w:val="none" w:sz="0" w:space="0" w:color="auto"/>
                    <w:right w:val="none" w:sz="0" w:space="0" w:color="auto"/>
                  </w:divBdr>
                  <w:divsChild>
                    <w:div w:id="1829204261">
                      <w:marLeft w:val="0"/>
                      <w:marRight w:val="0"/>
                      <w:marTop w:val="0"/>
                      <w:marBottom w:val="0"/>
                      <w:divBdr>
                        <w:top w:val="none" w:sz="0" w:space="0" w:color="auto"/>
                        <w:left w:val="none" w:sz="0" w:space="0" w:color="auto"/>
                        <w:bottom w:val="none" w:sz="0" w:space="0" w:color="auto"/>
                        <w:right w:val="none" w:sz="0" w:space="0" w:color="auto"/>
                      </w:divBdr>
                    </w:div>
                  </w:divsChild>
                </w:div>
                <w:div w:id="1106345324">
                  <w:marLeft w:val="0"/>
                  <w:marRight w:val="0"/>
                  <w:marTop w:val="0"/>
                  <w:marBottom w:val="0"/>
                  <w:divBdr>
                    <w:top w:val="none" w:sz="0" w:space="0" w:color="auto"/>
                    <w:left w:val="none" w:sz="0" w:space="0" w:color="auto"/>
                    <w:bottom w:val="none" w:sz="0" w:space="0" w:color="auto"/>
                    <w:right w:val="none" w:sz="0" w:space="0" w:color="auto"/>
                  </w:divBdr>
                  <w:divsChild>
                    <w:div w:id="1022248049">
                      <w:marLeft w:val="0"/>
                      <w:marRight w:val="0"/>
                      <w:marTop w:val="0"/>
                      <w:marBottom w:val="0"/>
                      <w:divBdr>
                        <w:top w:val="none" w:sz="0" w:space="0" w:color="auto"/>
                        <w:left w:val="none" w:sz="0" w:space="0" w:color="auto"/>
                        <w:bottom w:val="none" w:sz="0" w:space="0" w:color="auto"/>
                        <w:right w:val="none" w:sz="0" w:space="0" w:color="auto"/>
                      </w:divBdr>
                    </w:div>
                  </w:divsChild>
                </w:div>
                <w:div w:id="1114205966">
                  <w:marLeft w:val="0"/>
                  <w:marRight w:val="0"/>
                  <w:marTop w:val="0"/>
                  <w:marBottom w:val="0"/>
                  <w:divBdr>
                    <w:top w:val="none" w:sz="0" w:space="0" w:color="auto"/>
                    <w:left w:val="none" w:sz="0" w:space="0" w:color="auto"/>
                    <w:bottom w:val="none" w:sz="0" w:space="0" w:color="auto"/>
                    <w:right w:val="none" w:sz="0" w:space="0" w:color="auto"/>
                  </w:divBdr>
                  <w:divsChild>
                    <w:div w:id="1435859264">
                      <w:marLeft w:val="0"/>
                      <w:marRight w:val="0"/>
                      <w:marTop w:val="0"/>
                      <w:marBottom w:val="0"/>
                      <w:divBdr>
                        <w:top w:val="none" w:sz="0" w:space="0" w:color="auto"/>
                        <w:left w:val="none" w:sz="0" w:space="0" w:color="auto"/>
                        <w:bottom w:val="none" w:sz="0" w:space="0" w:color="auto"/>
                        <w:right w:val="none" w:sz="0" w:space="0" w:color="auto"/>
                      </w:divBdr>
                    </w:div>
                  </w:divsChild>
                </w:div>
                <w:div w:id="1116604550">
                  <w:marLeft w:val="0"/>
                  <w:marRight w:val="0"/>
                  <w:marTop w:val="0"/>
                  <w:marBottom w:val="0"/>
                  <w:divBdr>
                    <w:top w:val="none" w:sz="0" w:space="0" w:color="auto"/>
                    <w:left w:val="none" w:sz="0" w:space="0" w:color="auto"/>
                    <w:bottom w:val="none" w:sz="0" w:space="0" w:color="auto"/>
                    <w:right w:val="none" w:sz="0" w:space="0" w:color="auto"/>
                  </w:divBdr>
                  <w:divsChild>
                    <w:div w:id="1529636573">
                      <w:marLeft w:val="0"/>
                      <w:marRight w:val="0"/>
                      <w:marTop w:val="0"/>
                      <w:marBottom w:val="0"/>
                      <w:divBdr>
                        <w:top w:val="none" w:sz="0" w:space="0" w:color="auto"/>
                        <w:left w:val="none" w:sz="0" w:space="0" w:color="auto"/>
                        <w:bottom w:val="none" w:sz="0" w:space="0" w:color="auto"/>
                        <w:right w:val="none" w:sz="0" w:space="0" w:color="auto"/>
                      </w:divBdr>
                    </w:div>
                  </w:divsChild>
                </w:div>
                <w:div w:id="1120876976">
                  <w:marLeft w:val="0"/>
                  <w:marRight w:val="0"/>
                  <w:marTop w:val="0"/>
                  <w:marBottom w:val="0"/>
                  <w:divBdr>
                    <w:top w:val="none" w:sz="0" w:space="0" w:color="auto"/>
                    <w:left w:val="none" w:sz="0" w:space="0" w:color="auto"/>
                    <w:bottom w:val="none" w:sz="0" w:space="0" w:color="auto"/>
                    <w:right w:val="none" w:sz="0" w:space="0" w:color="auto"/>
                  </w:divBdr>
                  <w:divsChild>
                    <w:div w:id="1546412000">
                      <w:marLeft w:val="0"/>
                      <w:marRight w:val="0"/>
                      <w:marTop w:val="0"/>
                      <w:marBottom w:val="0"/>
                      <w:divBdr>
                        <w:top w:val="none" w:sz="0" w:space="0" w:color="auto"/>
                        <w:left w:val="none" w:sz="0" w:space="0" w:color="auto"/>
                        <w:bottom w:val="none" w:sz="0" w:space="0" w:color="auto"/>
                        <w:right w:val="none" w:sz="0" w:space="0" w:color="auto"/>
                      </w:divBdr>
                    </w:div>
                  </w:divsChild>
                </w:div>
                <w:div w:id="1123573313">
                  <w:marLeft w:val="0"/>
                  <w:marRight w:val="0"/>
                  <w:marTop w:val="0"/>
                  <w:marBottom w:val="0"/>
                  <w:divBdr>
                    <w:top w:val="none" w:sz="0" w:space="0" w:color="auto"/>
                    <w:left w:val="none" w:sz="0" w:space="0" w:color="auto"/>
                    <w:bottom w:val="none" w:sz="0" w:space="0" w:color="auto"/>
                    <w:right w:val="none" w:sz="0" w:space="0" w:color="auto"/>
                  </w:divBdr>
                  <w:divsChild>
                    <w:div w:id="166605429">
                      <w:marLeft w:val="0"/>
                      <w:marRight w:val="0"/>
                      <w:marTop w:val="0"/>
                      <w:marBottom w:val="0"/>
                      <w:divBdr>
                        <w:top w:val="none" w:sz="0" w:space="0" w:color="auto"/>
                        <w:left w:val="none" w:sz="0" w:space="0" w:color="auto"/>
                        <w:bottom w:val="none" w:sz="0" w:space="0" w:color="auto"/>
                        <w:right w:val="none" w:sz="0" w:space="0" w:color="auto"/>
                      </w:divBdr>
                    </w:div>
                  </w:divsChild>
                </w:div>
                <w:div w:id="1127089769">
                  <w:marLeft w:val="0"/>
                  <w:marRight w:val="0"/>
                  <w:marTop w:val="0"/>
                  <w:marBottom w:val="0"/>
                  <w:divBdr>
                    <w:top w:val="none" w:sz="0" w:space="0" w:color="auto"/>
                    <w:left w:val="none" w:sz="0" w:space="0" w:color="auto"/>
                    <w:bottom w:val="none" w:sz="0" w:space="0" w:color="auto"/>
                    <w:right w:val="none" w:sz="0" w:space="0" w:color="auto"/>
                  </w:divBdr>
                  <w:divsChild>
                    <w:div w:id="1595238966">
                      <w:marLeft w:val="0"/>
                      <w:marRight w:val="0"/>
                      <w:marTop w:val="0"/>
                      <w:marBottom w:val="0"/>
                      <w:divBdr>
                        <w:top w:val="none" w:sz="0" w:space="0" w:color="auto"/>
                        <w:left w:val="none" w:sz="0" w:space="0" w:color="auto"/>
                        <w:bottom w:val="none" w:sz="0" w:space="0" w:color="auto"/>
                        <w:right w:val="none" w:sz="0" w:space="0" w:color="auto"/>
                      </w:divBdr>
                    </w:div>
                  </w:divsChild>
                </w:div>
                <w:div w:id="1127120486">
                  <w:marLeft w:val="0"/>
                  <w:marRight w:val="0"/>
                  <w:marTop w:val="0"/>
                  <w:marBottom w:val="0"/>
                  <w:divBdr>
                    <w:top w:val="none" w:sz="0" w:space="0" w:color="auto"/>
                    <w:left w:val="none" w:sz="0" w:space="0" w:color="auto"/>
                    <w:bottom w:val="none" w:sz="0" w:space="0" w:color="auto"/>
                    <w:right w:val="none" w:sz="0" w:space="0" w:color="auto"/>
                  </w:divBdr>
                  <w:divsChild>
                    <w:div w:id="1856768199">
                      <w:marLeft w:val="0"/>
                      <w:marRight w:val="0"/>
                      <w:marTop w:val="0"/>
                      <w:marBottom w:val="0"/>
                      <w:divBdr>
                        <w:top w:val="none" w:sz="0" w:space="0" w:color="auto"/>
                        <w:left w:val="none" w:sz="0" w:space="0" w:color="auto"/>
                        <w:bottom w:val="none" w:sz="0" w:space="0" w:color="auto"/>
                        <w:right w:val="none" w:sz="0" w:space="0" w:color="auto"/>
                      </w:divBdr>
                    </w:div>
                  </w:divsChild>
                </w:div>
                <w:div w:id="1128400470">
                  <w:marLeft w:val="0"/>
                  <w:marRight w:val="0"/>
                  <w:marTop w:val="0"/>
                  <w:marBottom w:val="0"/>
                  <w:divBdr>
                    <w:top w:val="none" w:sz="0" w:space="0" w:color="auto"/>
                    <w:left w:val="none" w:sz="0" w:space="0" w:color="auto"/>
                    <w:bottom w:val="none" w:sz="0" w:space="0" w:color="auto"/>
                    <w:right w:val="none" w:sz="0" w:space="0" w:color="auto"/>
                  </w:divBdr>
                  <w:divsChild>
                    <w:div w:id="1422414986">
                      <w:marLeft w:val="0"/>
                      <w:marRight w:val="0"/>
                      <w:marTop w:val="0"/>
                      <w:marBottom w:val="0"/>
                      <w:divBdr>
                        <w:top w:val="none" w:sz="0" w:space="0" w:color="auto"/>
                        <w:left w:val="none" w:sz="0" w:space="0" w:color="auto"/>
                        <w:bottom w:val="none" w:sz="0" w:space="0" w:color="auto"/>
                        <w:right w:val="none" w:sz="0" w:space="0" w:color="auto"/>
                      </w:divBdr>
                    </w:div>
                  </w:divsChild>
                </w:div>
                <w:div w:id="1135223906">
                  <w:marLeft w:val="0"/>
                  <w:marRight w:val="0"/>
                  <w:marTop w:val="0"/>
                  <w:marBottom w:val="0"/>
                  <w:divBdr>
                    <w:top w:val="none" w:sz="0" w:space="0" w:color="auto"/>
                    <w:left w:val="none" w:sz="0" w:space="0" w:color="auto"/>
                    <w:bottom w:val="none" w:sz="0" w:space="0" w:color="auto"/>
                    <w:right w:val="none" w:sz="0" w:space="0" w:color="auto"/>
                  </w:divBdr>
                  <w:divsChild>
                    <w:div w:id="1893929783">
                      <w:marLeft w:val="0"/>
                      <w:marRight w:val="0"/>
                      <w:marTop w:val="0"/>
                      <w:marBottom w:val="0"/>
                      <w:divBdr>
                        <w:top w:val="none" w:sz="0" w:space="0" w:color="auto"/>
                        <w:left w:val="none" w:sz="0" w:space="0" w:color="auto"/>
                        <w:bottom w:val="none" w:sz="0" w:space="0" w:color="auto"/>
                        <w:right w:val="none" w:sz="0" w:space="0" w:color="auto"/>
                      </w:divBdr>
                    </w:div>
                  </w:divsChild>
                </w:div>
                <w:div w:id="1135561484">
                  <w:marLeft w:val="0"/>
                  <w:marRight w:val="0"/>
                  <w:marTop w:val="0"/>
                  <w:marBottom w:val="0"/>
                  <w:divBdr>
                    <w:top w:val="none" w:sz="0" w:space="0" w:color="auto"/>
                    <w:left w:val="none" w:sz="0" w:space="0" w:color="auto"/>
                    <w:bottom w:val="none" w:sz="0" w:space="0" w:color="auto"/>
                    <w:right w:val="none" w:sz="0" w:space="0" w:color="auto"/>
                  </w:divBdr>
                  <w:divsChild>
                    <w:div w:id="548349116">
                      <w:marLeft w:val="0"/>
                      <w:marRight w:val="0"/>
                      <w:marTop w:val="0"/>
                      <w:marBottom w:val="0"/>
                      <w:divBdr>
                        <w:top w:val="none" w:sz="0" w:space="0" w:color="auto"/>
                        <w:left w:val="none" w:sz="0" w:space="0" w:color="auto"/>
                        <w:bottom w:val="none" w:sz="0" w:space="0" w:color="auto"/>
                        <w:right w:val="none" w:sz="0" w:space="0" w:color="auto"/>
                      </w:divBdr>
                    </w:div>
                  </w:divsChild>
                </w:div>
                <w:div w:id="1138719291">
                  <w:marLeft w:val="0"/>
                  <w:marRight w:val="0"/>
                  <w:marTop w:val="0"/>
                  <w:marBottom w:val="0"/>
                  <w:divBdr>
                    <w:top w:val="none" w:sz="0" w:space="0" w:color="auto"/>
                    <w:left w:val="none" w:sz="0" w:space="0" w:color="auto"/>
                    <w:bottom w:val="none" w:sz="0" w:space="0" w:color="auto"/>
                    <w:right w:val="none" w:sz="0" w:space="0" w:color="auto"/>
                  </w:divBdr>
                  <w:divsChild>
                    <w:div w:id="948197554">
                      <w:marLeft w:val="0"/>
                      <w:marRight w:val="0"/>
                      <w:marTop w:val="0"/>
                      <w:marBottom w:val="0"/>
                      <w:divBdr>
                        <w:top w:val="none" w:sz="0" w:space="0" w:color="auto"/>
                        <w:left w:val="none" w:sz="0" w:space="0" w:color="auto"/>
                        <w:bottom w:val="none" w:sz="0" w:space="0" w:color="auto"/>
                        <w:right w:val="none" w:sz="0" w:space="0" w:color="auto"/>
                      </w:divBdr>
                    </w:div>
                  </w:divsChild>
                </w:div>
                <w:div w:id="1170832589">
                  <w:marLeft w:val="0"/>
                  <w:marRight w:val="0"/>
                  <w:marTop w:val="0"/>
                  <w:marBottom w:val="0"/>
                  <w:divBdr>
                    <w:top w:val="none" w:sz="0" w:space="0" w:color="auto"/>
                    <w:left w:val="none" w:sz="0" w:space="0" w:color="auto"/>
                    <w:bottom w:val="none" w:sz="0" w:space="0" w:color="auto"/>
                    <w:right w:val="none" w:sz="0" w:space="0" w:color="auto"/>
                  </w:divBdr>
                  <w:divsChild>
                    <w:div w:id="682631165">
                      <w:marLeft w:val="0"/>
                      <w:marRight w:val="0"/>
                      <w:marTop w:val="0"/>
                      <w:marBottom w:val="0"/>
                      <w:divBdr>
                        <w:top w:val="none" w:sz="0" w:space="0" w:color="auto"/>
                        <w:left w:val="none" w:sz="0" w:space="0" w:color="auto"/>
                        <w:bottom w:val="none" w:sz="0" w:space="0" w:color="auto"/>
                        <w:right w:val="none" w:sz="0" w:space="0" w:color="auto"/>
                      </w:divBdr>
                    </w:div>
                  </w:divsChild>
                </w:div>
                <w:div w:id="1172338212">
                  <w:marLeft w:val="0"/>
                  <w:marRight w:val="0"/>
                  <w:marTop w:val="0"/>
                  <w:marBottom w:val="0"/>
                  <w:divBdr>
                    <w:top w:val="none" w:sz="0" w:space="0" w:color="auto"/>
                    <w:left w:val="none" w:sz="0" w:space="0" w:color="auto"/>
                    <w:bottom w:val="none" w:sz="0" w:space="0" w:color="auto"/>
                    <w:right w:val="none" w:sz="0" w:space="0" w:color="auto"/>
                  </w:divBdr>
                  <w:divsChild>
                    <w:div w:id="1766538409">
                      <w:marLeft w:val="0"/>
                      <w:marRight w:val="0"/>
                      <w:marTop w:val="0"/>
                      <w:marBottom w:val="0"/>
                      <w:divBdr>
                        <w:top w:val="none" w:sz="0" w:space="0" w:color="auto"/>
                        <w:left w:val="none" w:sz="0" w:space="0" w:color="auto"/>
                        <w:bottom w:val="none" w:sz="0" w:space="0" w:color="auto"/>
                        <w:right w:val="none" w:sz="0" w:space="0" w:color="auto"/>
                      </w:divBdr>
                    </w:div>
                  </w:divsChild>
                </w:div>
                <w:div w:id="1198392945">
                  <w:marLeft w:val="0"/>
                  <w:marRight w:val="0"/>
                  <w:marTop w:val="0"/>
                  <w:marBottom w:val="0"/>
                  <w:divBdr>
                    <w:top w:val="none" w:sz="0" w:space="0" w:color="auto"/>
                    <w:left w:val="none" w:sz="0" w:space="0" w:color="auto"/>
                    <w:bottom w:val="none" w:sz="0" w:space="0" w:color="auto"/>
                    <w:right w:val="none" w:sz="0" w:space="0" w:color="auto"/>
                  </w:divBdr>
                  <w:divsChild>
                    <w:div w:id="1021005778">
                      <w:marLeft w:val="0"/>
                      <w:marRight w:val="0"/>
                      <w:marTop w:val="0"/>
                      <w:marBottom w:val="0"/>
                      <w:divBdr>
                        <w:top w:val="none" w:sz="0" w:space="0" w:color="auto"/>
                        <w:left w:val="none" w:sz="0" w:space="0" w:color="auto"/>
                        <w:bottom w:val="none" w:sz="0" w:space="0" w:color="auto"/>
                        <w:right w:val="none" w:sz="0" w:space="0" w:color="auto"/>
                      </w:divBdr>
                    </w:div>
                  </w:divsChild>
                </w:div>
                <w:div w:id="1200819791">
                  <w:marLeft w:val="0"/>
                  <w:marRight w:val="0"/>
                  <w:marTop w:val="0"/>
                  <w:marBottom w:val="0"/>
                  <w:divBdr>
                    <w:top w:val="none" w:sz="0" w:space="0" w:color="auto"/>
                    <w:left w:val="none" w:sz="0" w:space="0" w:color="auto"/>
                    <w:bottom w:val="none" w:sz="0" w:space="0" w:color="auto"/>
                    <w:right w:val="none" w:sz="0" w:space="0" w:color="auto"/>
                  </w:divBdr>
                  <w:divsChild>
                    <w:div w:id="1975789649">
                      <w:marLeft w:val="0"/>
                      <w:marRight w:val="0"/>
                      <w:marTop w:val="0"/>
                      <w:marBottom w:val="0"/>
                      <w:divBdr>
                        <w:top w:val="none" w:sz="0" w:space="0" w:color="auto"/>
                        <w:left w:val="none" w:sz="0" w:space="0" w:color="auto"/>
                        <w:bottom w:val="none" w:sz="0" w:space="0" w:color="auto"/>
                        <w:right w:val="none" w:sz="0" w:space="0" w:color="auto"/>
                      </w:divBdr>
                    </w:div>
                  </w:divsChild>
                </w:div>
                <w:div w:id="1201477158">
                  <w:marLeft w:val="0"/>
                  <w:marRight w:val="0"/>
                  <w:marTop w:val="0"/>
                  <w:marBottom w:val="0"/>
                  <w:divBdr>
                    <w:top w:val="none" w:sz="0" w:space="0" w:color="auto"/>
                    <w:left w:val="none" w:sz="0" w:space="0" w:color="auto"/>
                    <w:bottom w:val="none" w:sz="0" w:space="0" w:color="auto"/>
                    <w:right w:val="none" w:sz="0" w:space="0" w:color="auto"/>
                  </w:divBdr>
                  <w:divsChild>
                    <w:div w:id="1476024355">
                      <w:marLeft w:val="0"/>
                      <w:marRight w:val="0"/>
                      <w:marTop w:val="0"/>
                      <w:marBottom w:val="0"/>
                      <w:divBdr>
                        <w:top w:val="none" w:sz="0" w:space="0" w:color="auto"/>
                        <w:left w:val="none" w:sz="0" w:space="0" w:color="auto"/>
                        <w:bottom w:val="none" w:sz="0" w:space="0" w:color="auto"/>
                        <w:right w:val="none" w:sz="0" w:space="0" w:color="auto"/>
                      </w:divBdr>
                    </w:div>
                  </w:divsChild>
                </w:div>
                <w:div w:id="1202204048">
                  <w:marLeft w:val="0"/>
                  <w:marRight w:val="0"/>
                  <w:marTop w:val="0"/>
                  <w:marBottom w:val="0"/>
                  <w:divBdr>
                    <w:top w:val="none" w:sz="0" w:space="0" w:color="auto"/>
                    <w:left w:val="none" w:sz="0" w:space="0" w:color="auto"/>
                    <w:bottom w:val="none" w:sz="0" w:space="0" w:color="auto"/>
                    <w:right w:val="none" w:sz="0" w:space="0" w:color="auto"/>
                  </w:divBdr>
                  <w:divsChild>
                    <w:div w:id="951286951">
                      <w:marLeft w:val="0"/>
                      <w:marRight w:val="0"/>
                      <w:marTop w:val="0"/>
                      <w:marBottom w:val="0"/>
                      <w:divBdr>
                        <w:top w:val="none" w:sz="0" w:space="0" w:color="auto"/>
                        <w:left w:val="none" w:sz="0" w:space="0" w:color="auto"/>
                        <w:bottom w:val="none" w:sz="0" w:space="0" w:color="auto"/>
                        <w:right w:val="none" w:sz="0" w:space="0" w:color="auto"/>
                      </w:divBdr>
                    </w:div>
                  </w:divsChild>
                </w:div>
                <w:div w:id="1211069167">
                  <w:marLeft w:val="0"/>
                  <w:marRight w:val="0"/>
                  <w:marTop w:val="0"/>
                  <w:marBottom w:val="0"/>
                  <w:divBdr>
                    <w:top w:val="none" w:sz="0" w:space="0" w:color="auto"/>
                    <w:left w:val="none" w:sz="0" w:space="0" w:color="auto"/>
                    <w:bottom w:val="none" w:sz="0" w:space="0" w:color="auto"/>
                    <w:right w:val="none" w:sz="0" w:space="0" w:color="auto"/>
                  </w:divBdr>
                  <w:divsChild>
                    <w:div w:id="2054842220">
                      <w:marLeft w:val="0"/>
                      <w:marRight w:val="0"/>
                      <w:marTop w:val="0"/>
                      <w:marBottom w:val="0"/>
                      <w:divBdr>
                        <w:top w:val="none" w:sz="0" w:space="0" w:color="auto"/>
                        <w:left w:val="none" w:sz="0" w:space="0" w:color="auto"/>
                        <w:bottom w:val="none" w:sz="0" w:space="0" w:color="auto"/>
                        <w:right w:val="none" w:sz="0" w:space="0" w:color="auto"/>
                      </w:divBdr>
                    </w:div>
                  </w:divsChild>
                </w:div>
                <w:div w:id="1225482262">
                  <w:marLeft w:val="0"/>
                  <w:marRight w:val="0"/>
                  <w:marTop w:val="0"/>
                  <w:marBottom w:val="0"/>
                  <w:divBdr>
                    <w:top w:val="none" w:sz="0" w:space="0" w:color="auto"/>
                    <w:left w:val="none" w:sz="0" w:space="0" w:color="auto"/>
                    <w:bottom w:val="none" w:sz="0" w:space="0" w:color="auto"/>
                    <w:right w:val="none" w:sz="0" w:space="0" w:color="auto"/>
                  </w:divBdr>
                  <w:divsChild>
                    <w:div w:id="1541168670">
                      <w:marLeft w:val="0"/>
                      <w:marRight w:val="0"/>
                      <w:marTop w:val="0"/>
                      <w:marBottom w:val="0"/>
                      <w:divBdr>
                        <w:top w:val="none" w:sz="0" w:space="0" w:color="auto"/>
                        <w:left w:val="none" w:sz="0" w:space="0" w:color="auto"/>
                        <w:bottom w:val="none" w:sz="0" w:space="0" w:color="auto"/>
                        <w:right w:val="none" w:sz="0" w:space="0" w:color="auto"/>
                      </w:divBdr>
                    </w:div>
                  </w:divsChild>
                </w:div>
                <w:div w:id="1250576616">
                  <w:marLeft w:val="0"/>
                  <w:marRight w:val="0"/>
                  <w:marTop w:val="0"/>
                  <w:marBottom w:val="0"/>
                  <w:divBdr>
                    <w:top w:val="none" w:sz="0" w:space="0" w:color="auto"/>
                    <w:left w:val="none" w:sz="0" w:space="0" w:color="auto"/>
                    <w:bottom w:val="none" w:sz="0" w:space="0" w:color="auto"/>
                    <w:right w:val="none" w:sz="0" w:space="0" w:color="auto"/>
                  </w:divBdr>
                  <w:divsChild>
                    <w:div w:id="866139726">
                      <w:marLeft w:val="0"/>
                      <w:marRight w:val="0"/>
                      <w:marTop w:val="0"/>
                      <w:marBottom w:val="0"/>
                      <w:divBdr>
                        <w:top w:val="none" w:sz="0" w:space="0" w:color="auto"/>
                        <w:left w:val="none" w:sz="0" w:space="0" w:color="auto"/>
                        <w:bottom w:val="none" w:sz="0" w:space="0" w:color="auto"/>
                        <w:right w:val="none" w:sz="0" w:space="0" w:color="auto"/>
                      </w:divBdr>
                    </w:div>
                  </w:divsChild>
                </w:div>
                <w:div w:id="1256013980">
                  <w:marLeft w:val="0"/>
                  <w:marRight w:val="0"/>
                  <w:marTop w:val="0"/>
                  <w:marBottom w:val="0"/>
                  <w:divBdr>
                    <w:top w:val="none" w:sz="0" w:space="0" w:color="auto"/>
                    <w:left w:val="none" w:sz="0" w:space="0" w:color="auto"/>
                    <w:bottom w:val="none" w:sz="0" w:space="0" w:color="auto"/>
                    <w:right w:val="none" w:sz="0" w:space="0" w:color="auto"/>
                  </w:divBdr>
                  <w:divsChild>
                    <w:div w:id="844324836">
                      <w:marLeft w:val="0"/>
                      <w:marRight w:val="0"/>
                      <w:marTop w:val="0"/>
                      <w:marBottom w:val="0"/>
                      <w:divBdr>
                        <w:top w:val="none" w:sz="0" w:space="0" w:color="auto"/>
                        <w:left w:val="none" w:sz="0" w:space="0" w:color="auto"/>
                        <w:bottom w:val="none" w:sz="0" w:space="0" w:color="auto"/>
                        <w:right w:val="none" w:sz="0" w:space="0" w:color="auto"/>
                      </w:divBdr>
                    </w:div>
                  </w:divsChild>
                </w:div>
                <w:div w:id="1266160067">
                  <w:marLeft w:val="0"/>
                  <w:marRight w:val="0"/>
                  <w:marTop w:val="0"/>
                  <w:marBottom w:val="0"/>
                  <w:divBdr>
                    <w:top w:val="none" w:sz="0" w:space="0" w:color="auto"/>
                    <w:left w:val="none" w:sz="0" w:space="0" w:color="auto"/>
                    <w:bottom w:val="none" w:sz="0" w:space="0" w:color="auto"/>
                    <w:right w:val="none" w:sz="0" w:space="0" w:color="auto"/>
                  </w:divBdr>
                  <w:divsChild>
                    <w:div w:id="418982677">
                      <w:marLeft w:val="0"/>
                      <w:marRight w:val="0"/>
                      <w:marTop w:val="0"/>
                      <w:marBottom w:val="0"/>
                      <w:divBdr>
                        <w:top w:val="none" w:sz="0" w:space="0" w:color="auto"/>
                        <w:left w:val="none" w:sz="0" w:space="0" w:color="auto"/>
                        <w:bottom w:val="none" w:sz="0" w:space="0" w:color="auto"/>
                        <w:right w:val="none" w:sz="0" w:space="0" w:color="auto"/>
                      </w:divBdr>
                    </w:div>
                  </w:divsChild>
                </w:div>
                <w:div w:id="1271741726">
                  <w:marLeft w:val="0"/>
                  <w:marRight w:val="0"/>
                  <w:marTop w:val="0"/>
                  <w:marBottom w:val="0"/>
                  <w:divBdr>
                    <w:top w:val="none" w:sz="0" w:space="0" w:color="auto"/>
                    <w:left w:val="none" w:sz="0" w:space="0" w:color="auto"/>
                    <w:bottom w:val="none" w:sz="0" w:space="0" w:color="auto"/>
                    <w:right w:val="none" w:sz="0" w:space="0" w:color="auto"/>
                  </w:divBdr>
                  <w:divsChild>
                    <w:div w:id="816410991">
                      <w:marLeft w:val="0"/>
                      <w:marRight w:val="0"/>
                      <w:marTop w:val="0"/>
                      <w:marBottom w:val="0"/>
                      <w:divBdr>
                        <w:top w:val="none" w:sz="0" w:space="0" w:color="auto"/>
                        <w:left w:val="none" w:sz="0" w:space="0" w:color="auto"/>
                        <w:bottom w:val="none" w:sz="0" w:space="0" w:color="auto"/>
                        <w:right w:val="none" w:sz="0" w:space="0" w:color="auto"/>
                      </w:divBdr>
                    </w:div>
                  </w:divsChild>
                </w:div>
                <w:div w:id="1279996279">
                  <w:marLeft w:val="0"/>
                  <w:marRight w:val="0"/>
                  <w:marTop w:val="0"/>
                  <w:marBottom w:val="0"/>
                  <w:divBdr>
                    <w:top w:val="none" w:sz="0" w:space="0" w:color="auto"/>
                    <w:left w:val="none" w:sz="0" w:space="0" w:color="auto"/>
                    <w:bottom w:val="none" w:sz="0" w:space="0" w:color="auto"/>
                    <w:right w:val="none" w:sz="0" w:space="0" w:color="auto"/>
                  </w:divBdr>
                  <w:divsChild>
                    <w:div w:id="161161394">
                      <w:marLeft w:val="0"/>
                      <w:marRight w:val="0"/>
                      <w:marTop w:val="0"/>
                      <w:marBottom w:val="0"/>
                      <w:divBdr>
                        <w:top w:val="none" w:sz="0" w:space="0" w:color="auto"/>
                        <w:left w:val="none" w:sz="0" w:space="0" w:color="auto"/>
                        <w:bottom w:val="none" w:sz="0" w:space="0" w:color="auto"/>
                        <w:right w:val="none" w:sz="0" w:space="0" w:color="auto"/>
                      </w:divBdr>
                    </w:div>
                  </w:divsChild>
                </w:div>
                <w:div w:id="1282566783">
                  <w:marLeft w:val="0"/>
                  <w:marRight w:val="0"/>
                  <w:marTop w:val="0"/>
                  <w:marBottom w:val="0"/>
                  <w:divBdr>
                    <w:top w:val="none" w:sz="0" w:space="0" w:color="auto"/>
                    <w:left w:val="none" w:sz="0" w:space="0" w:color="auto"/>
                    <w:bottom w:val="none" w:sz="0" w:space="0" w:color="auto"/>
                    <w:right w:val="none" w:sz="0" w:space="0" w:color="auto"/>
                  </w:divBdr>
                  <w:divsChild>
                    <w:div w:id="1176845381">
                      <w:marLeft w:val="0"/>
                      <w:marRight w:val="0"/>
                      <w:marTop w:val="0"/>
                      <w:marBottom w:val="0"/>
                      <w:divBdr>
                        <w:top w:val="none" w:sz="0" w:space="0" w:color="auto"/>
                        <w:left w:val="none" w:sz="0" w:space="0" w:color="auto"/>
                        <w:bottom w:val="none" w:sz="0" w:space="0" w:color="auto"/>
                        <w:right w:val="none" w:sz="0" w:space="0" w:color="auto"/>
                      </w:divBdr>
                    </w:div>
                  </w:divsChild>
                </w:div>
                <w:div w:id="1290285395">
                  <w:marLeft w:val="0"/>
                  <w:marRight w:val="0"/>
                  <w:marTop w:val="0"/>
                  <w:marBottom w:val="0"/>
                  <w:divBdr>
                    <w:top w:val="none" w:sz="0" w:space="0" w:color="auto"/>
                    <w:left w:val="none" w:sz="0" w:space="0" w:color="auto"/>
                    <w:bottom w:val="none" w:sz="0" w:space="0" w:color="auto"/>
                    <w:right w:val="none" w:sz="0" w:space="0" w:color="auto"/>
                  </w:divBdr>
                  <w:divsChild>
                    <w:div w:id="1607499750">
                      <w:marLeft w:val="0"/>
                      <w:marRight w:val="0"/>
                      <w:marTop w:val="0"/>
                      <w:marBottom w:val="0"/>
                      <w:divBdr>
                        <w:top w:val="none" w:sz="0" w:space="0" w:color="auto"/>
                        <w:left w:val="none" w:sz="0" w:space="0" w:color="auto"/>
                        <w:bottom w:val="none" w:sz="0" w:space="0" w:color="auto"/>
                        <w:right w:val="none" w:sz="0" w:space="0" w:color="auto"/>
                      </w:divBdr>
                    </w:div>
                  </w:divsChild>
                </w:div>
                <w:div w:id="1292055272">
                  <w:marLeft w:val="0"/>
                  <w:marRight w:val="0"/>
                  <w:marTop w:val="0"/>
                  <w:marBottom w:val="0"/>
                  <w:divBdr>
                    <w:top w:val="none" w:sz="0" w:space="0" w:color="auto"/>
                    <w:left w:val="none" w:sz="0" w:space="0" w:color="auto"/>
                    <w:bottom w:val="none" w:sz="0" w:space="0" w:color="auto"/>
                    <w:right w:val="none" w:sz="0" w:space="0" w:color="auto"/>
                  </w:divBdr>
                  <w:divsChild>
                    <w:div w:id="1988588898">
                      <w:marLeft w:val="0"/>
                      <w:marRight w:val="0"/>
                      <w:marTop w:val="0"/>
                      <w:marBottom w:val="0"/>
                      <w:divBdr>
                        <w:top w:val="none" w:sz="0" w:space="0" w:color="auto"/>
                        <w:left w:val="none" w:sz="0" w:space="0" w:color="auto"/>
                        <w:bottom w:val="none" w:sz="0" w:space="0" w:color="auto"/>
                        <w:right w:val="none" w:sz="0" w:space="0" w:color="auto"/>
                      </w:divBdr>
                    </w:div>
                  </w:divsChild>
                </w:div>
                <w:div w:id="1301377639">
                  <w:marLeft w:val="0"/>
                  <w:marRight w:val="0"/>
                  <w:marTop w:val="0"/>
                  <w:marBottom w:val="0"/>
                  <w:divBdr>
                    <w:top w:val="none" w:sz="0" w:space="0" w:color="auto"/>
                    <w:left w:val="none" w:sz="0" w:space="0" w:color="auto"/>
                    <w:bottom w:val="none" w:sz="0" w:space="0" w:color="auto"/>
                    <w:right w:val="none" w:sz="0" w:space="0" w:color="auto"/>
                  </w:divBdr>
                  <w:divsChild>
                    <w:div w:id="1514765773">
                      <w:marLeft w:val="0"/>
                      <w:marRight w:val="0"/>
                      <w:marTop w:val="0"/>
                      <w:marBottom w:val="0"/>
                      <w:divBdr>
                        <w:top w:val="none" w:sz="0" w:space="0" w:color="auto"/>
                        <w:left w:val="none" w:sz="0" w:space="0" w:color="auto"/>
                        <w:bottom w:val="none" w:sz="0" w:space="0" w:color="auto"/>
                        <w:right w:val="none" w:sz="0" w:space="0" w:color="auto"/>
                      </w:divBdr>
                    </w:div>
                  </w:divsChild>
                </w:div>
                <w:div w:id="1307734361">
                  <w:marLeft w:val="0"/>
                  <w:marRight w:val="0"/>
                  <w:marTop w:val="0"/>
                  <w:marBottom w:val="0"/>
                  <w:divBdr>
                    <w:top w:val="none" w:sz="0" w:space="0" w:color="auto"/>
                    <w:left w:val="none" w:sz="0" w:space="0" w:color="auto"/>
                    <w:bottom w:val="none" w:sz="0" w:space="0" w:color="auto"/>
                    <w:right w:val="none" w:sz="0" w:space="0" w:color="auto"/>
                  </w:divBdr>
                  <w:divsChild>
                    <w:div w:id="1876893423">
                      <w:marLeft w:val="0"/>
                      <w:marRight w:val="0"/>
                      <w:marTop w:val="0"/>
                      <w:marBottom w:val="0"/>
                      <w:divBdr>
                        <w:top w:val="none" w:sz="0" w:space="0" w:color="auto"/>
                        <w:left w:val="none" w:sz="0" w:space="0" w:color="auto"/>
                        <w:bottom w:val="none" w:sz="0" w:space="0" w:color="auto"/>
                        <w:right w:val="none" w:sz="0" w:space="0" w:color="auto"/>
                      </w:divBdr>
                    </w:div>
                  </w:divsChild>
                </w:div>
                <w:div w:id="1319724545">
                  <w:marLeft w:val="0"/>
                  <w:marRight w:val="0"/>
                  <w:marTop w:val="0"/>
                  <w:marBottom w:val="0"/>
                  <w:divBdr>
                    <w:top w:val="none" w:sz="0" w:space="0" w:color="auto"/>
                    <w:left w:val="none" w:sz="0" w:space="0" w:color="auto"/>
                    <w:bottom w:val="none" w:sz="0" w:space="0" w:color="auto"/>
                    <w:right w:val="none" w:sz="0" w:space="0" w:color="auto"/>
                  </w:divBdr>
                  <w:divsChild>
                    <w:div w:id="348407518">
                      <w:marLeft w:val="0"/>
                      <w:marRight w:val="0"/>
                      <w:marTop w:val="0"/>
                      <w:marBottom w:val="0"/>
                      <w:divBdr>
                        <w:top w:val="none" w:sz="0" w:space="0" w:color="auto"/>
                        <w:left w:val="none" w:sz="0" w:space="0" w:color="auto"/>
                        <w:bottom w:val="none" w:sz="0" w:space="0" w:color="auto"/>
                        <w:right w:val="none" w:sz="0" w:space="0" w:color="auto"/>
                      </w:divBdr>
                    </w:div>
                  </w:divsChild>
                </w:div>
                <w:div w:id="1336570744">
                  <w:marLeft w:val="0"/>
                  <w:marRight w:val="0"/>
                  <w:marTop w:val="0"/>
                  <w:marBottom w:val="0"/>
                  <w:divBdr>
                    <w:top w:val="none" w:sz="0" w:space="0" w:color="auto"/>
                    <w:left w:val="none" w:sz="0" w:space="0" w:color="auto"/>
                    <w:bottom w:val="none" w:sz="0" w:space="0" w:color="auto"/>
                    <w:right w:val="none" w:sz="0" w:space="0" w:color="auto"/>
                  </w:divBdr>
                  <w:divsChild>
                    <w:div w:id="148328843">
                      <w:marLeft w:val="0"/>
                      <w:marRight w:val="0"/>
                      <w:marTop w:val="0"/>
                      <w:marBottom w:val="0"/>
                      <w:divBdr>
                        <w:top w:val="none" w:sz="0" w:space="0" w:color="auto"/>
                        <w:left w:val="none" w:sz="0" w:space="0" w:color="auto"/>
                        <w:bottom w:val="none" w:sz="0" w:space="0" w:color="auto"/>
                        <w:right w:val="none" w:sz="0" w:space="0" w:color="auto"/>
                      </w:divBdr>
                    </w:div>
                  </w:divsChild>
                </w:div>
                <w:div w:id="1337420912">
                  <w:marLeft w:val="0"/>
                  <w:marRight w:val="0"/>
                  <w:marTop w:val="0"/>
                  <w:marBottom w:val="0"/>
                  <w:divBdr>
                    <w:top w:val="none" w:sz="0" w:space="0" w:color="auto"/>
                    <w:left w:val="none" w:sz="0" w:space="0" w:color="auto"/>
                    <w:bottom w:val="none" w:sz="0" w:space="0" w:color="auto"/>
                    <w:right w:val="none" w:sz="0" w:space="0" w:color="auto"/>
                  </w:divBdr>
                  <w:divsChild>
                    <w:div w:id="2041543320">
                      <w:marLeft w:val="0"/>
                      <w:marRight w:val="0"/>
                      <w:marTop w:val="0"/>
                      <w:marBottom w:val="0"/>
                      <w:divBdr>
                        <w:top w:val="none" w:sz="0" w:space="0" w:color="auto"/>
                        <w:left w:val="none" w:sz="0" w:space="0" w:color="auto"/>
                        <w:bottom w:val="none" w:sz="0" w:space="0" w:color="auto"/>
                        <w:right w:val="none" w:sz="0" w:space="0" w:color="auto"/>
                      </w:divBdr>
                    </w:div>
                  </w:divsChild>
                </w:div>
                <w:div w:id="1338652309">
                  <w:marLeft w:val="0"/>
                  <w:marRight w:val="0"/>
                  <w:marTop w:val="0"/>
                  <w:marBottom w:val="0"/>
                  <w:divBdr>
                    <w:top w:val="none" w:sz="0" w:space="0" w:color="auto"/>
                    <w:left w:val="none" w:sz="0" w:space="0" w:color="auto"/>
                    <w:bottom w:val="none" w:sz="0" w:space="0" w:color="auto"/>
                    <w:right w:val="none" w:sz="0" w:space="0" w:color="auto"/>
                  </w:divBdr>
                  <w:divsChild>
                    <w:div w:id="488257368">
                      <w:marLeft w:val="0"/>
                      <w:marRight w:val="0"/>
                      <w:marTop w:val="0"/>
                      <w:marBottom w:val="0"/>
                      <w:divBdr>
                        <w:top w:val="none" w:sz="0" w:space="0" w:color="auto"/>
                        <w:left w:val="none" w:sz="0" w:space="0" w:color="auto"/>
                        <w:bottom w:val="none" w:sz="0" w:space="0" w:color="auto"/>
                        <w:right w:val="none" w:sz="0" w:space="0" w:color="auto"/>
                      </w:divBdr>
                    </w:div>
                  </w:divsChild>
                </w:div>
                <w:div w:id="1361010833">
                  <w:marLeft w:val="0"/>
                  <w:marRight w:val="0"/>
                  <w:marTop w:val="0"/>
                  <w:marBottom w:val="0"/>
                  <w:divBdr>
                    <w:top w:val="none" w:sz="0" w:space="0" w:color="auto"/>
                    <w:left w:val="none" w:sz="0" w:space="0" w:color="auto"/>
                    <w:bottom w:val="none" w:sz="0" w:space="0" w:color="auto"/>
                    <w:right w:val="none" w:sz="0" w:space="0" w:color="auto"/>
                  </w:divBdr>
                  <w:divsChild>
                    <w:div w:id="717750507">
                      <w:marLeft w:val="0"/>
                      <w:marRight w:val="0"/>
                      <w:marTop w:val="0"/>
                      <w:marBottom w:val="0"/>
                      <w:divBdr>
                        <w:top w:val="none" w:sz="0" w:space="0" w:color="auto"/>
                        <w:left w:val="none" w:sz="0" w:space="0" w:color="auto"/>
                        <w:bottom w:val="none" w:sz="0" w:space="0" w:color="auto"/>
                        <w:right w:val="none" w:sz="0" w:space="0" w:color="auto"/>
                      </w:divBdr>
                    </w:div>
                  </w:divsChild>
                </w:div>
                <w:div w:id="1365523001">
                  <w:marLeft w:val="0"/>
                  <w:marRight w:val="0"/>
                  <w:marTop w:val="0"/>
                  <w:marBottom w:val="0"/>
                  <w:divBdr>
                    <w:top w:val="none" w:sz="0" w:space="0" w:color="auto"/>
                    <w:left w:val="none" w:sz="0" w:space="0" w:color="auto"/>
                    <w:bottom w:val="none" w:sz="0" w:space="0" w:color="auto"/>
                    <w:right w:val="none" w:sz="0" w:space="0" w:color="auto"/>
                  </w:divBdr>
                  <w:divsChild>
                    <w:div w:id="2001225672">
                      <w:marLeft w:val="0"/>
                      <w:marRight w:val="0"/>
                      <w:marTop w:val="0"/>
                      <w:marBottom w:val="0"/>
                      <w:divBdr>
                        <w:top w:val="none" w:sz="0" w:space="0" w:color="auto"/>
                        <w:left w:val="none" w:sz="0" w:space="0" w:color="auto"/>
                        <w:bottom w:val="none" w:sz="0" w:space="0" w:color="auto"/>
                        <w:right w:val="none" w:sz="0" w:space="0" w:color="auto"/>
                      </w:divBdr>
                    </w:div>
                  </w:divsChild>
                </w:div>
                <w:div w:id="1367635824">
                  <w:marLeft w:val="0"/>
                  <w:marRight w:val="0"/>
                  <w:marTop w:val="0"/>
                  <w:marBottom w:val="0"/>
                  <w:divBdr>
                    <w:top w:val="none" w:sz="0" w:space="0" w:color="auto"/>
                    <w:left w:val="none" w:sz="0" w:space="0" w:color="auto"/>
                    <w:bottom w:val="none" w:sz="0" w:space="0" w:color="auto"/>
                    <w:right w:val="none" w:sz="0" w:space="0" w:color="auto"/>
                  </w:divBdr>
                  <w:divsChild>
                    <w:div w:id="1464956611">
                      <w:marLeft w:val="0"/>
                      <w:marRight w:val="0"/>
                      <w:marTop w:val="0"/>
                      <w:marBottom w:val="0"/>
                      <w:divBdr>
                        <w:top w:val="none" w:sz="0" w:space="0" w:color="auto"/>
                        <w:left w:val="none" w:sz="0" w:space="0" w:color="auto"/>
                        <w:bottom w:val="none" w:sz="0" w:space="0" w:color="auto"/>
                        <w:right w:val="none" w:sz="0" w:space="0" w:color="auto"/>
                      </w:divBdr>
                    </w:div>
                  </w:divsChild>
                </w:div>
                <w:div w:id="1370642062">
                  <w:marLeft w:val="0"/>
                  <w:marRight w:val="0"/>
                  <w:marTop w:val="0"/>
                  <w:marBottom w:val="0"/>
                  <w:divBdr>
                    <w:top w:val="none" w:sz="0" w:space="0" w:color="auto"/>
                    <w:left w:val="none" w:sz="0" w:space="0" w:color="auto"/>
                    <w:bottom w:val="none" w:sz="0" w:space="0" w:color="auto"/>
                    <w:right w:val="none" w:sz="0" w:space="0" w:color="auto"/>
                  </w:divBdr>
                  <w:divsChild>
                    <w:div w:id="329715708">
                      <w:marLeft w:val="0"/>
                      <w:marRight w:val="0"/>
                      <w:marTop w:val="0"/>
                      <w:marBottom w:val="0"/>
                      <w:divBdr>
                        <w:top w:val="none" w:sz="0" w:space="0" w:color="auto"/>
                        <w:left w:val="none" w:sz="0" w:space="0" w:color="auto"/>
                        <w:bottom w:val="none" w:sz="0" w:space="0" w:color="auto"/>
                        <w:right w:val="none" w:sz="0" w:space="0" w:color="auto"/>
                      </w:divBdr>
                    </w:div>
                  </w:divsChild>
                </w:div>
                <w:div w:id="1376078134">
                  <w:marLeft w:val="0"/>
                  <w:marRight w:val="0"/>
                  <w:marTop w:val="0"/>
                  <w:marBottom w:val="0"/>
                  <w:divBdr>
                    <w:top w:val="none" w:sz="0" w:space="0" w:color="auto"/>
                    <w:left w:val="none" w:sz="0" w:space="0" w:color="auto"/>
                    <w:bottom w:val="none" w:sz="0" w:space="0" w:color="auto"/>
                    <w:right w:val="none" w:sz="0" w:space="0" w:color="auto"/>
                  </w:divBdr>
                  <w:divsChild>
                    <w:div w:id="646319017">
                      <w:marLeft w:val="0"/>
                      <w:marRight w:val="0"/>
                      <w:marTop w:val="0"/>
                      <w:marBottom w:val="0"/>
                      <w:divBdr>
                        <w:top w:val="none" w:sz="0" w:space="0" w:color="auto"/>
                        <w:left w:val="none" w:sz="0" w:space="0" w:color="auto"/>
                        <w:bottom w:val="none" w:sz="0" w:space="0" w:color="auto"/>
                        <w:right w:val="none" w:sz="0" w:space="0" w:color="auto"/>
                      </w:divBdr>
                    </w:div>
                  </w:divsChild>
                </w:div>
                <w:div w:id="1376080962">
                  <w:marLeft w:val="0"/>
                  <w:marRight w:val="0"/>
                  <w:marTop w:val="0"/>
                  <w:marBottom w:val="0"/>
                  <w:divBdr>
                    <w:top w:val="none" w:sz="0" w:space="0" w:color="auto"/>
                    <w:left w:val="none" w:sz="0" w:space="0" w:color="auto"/>
                    <w:bottom w:val="none" w:sz="0" w:space="0" w:color="auto"/>
                    <w:right w:val="none" w:sz="0" w:space="0" w:color="auto"/>
                  </w:divBdr>
                  <w:divsChild>
                    <w:div w:id="648248351">
                      <w:marLeft w:val="0"/>
                      <w:marRight w:val="0"/>
                      <w:marTop w:val="0"/>
                      <w:marBottom w:val="0"/>
                      <w:divBdr>
                        <w:top w:val="none" w:sz="0" w:space="0" w:color="auto"/>
                        <w:left w:val="none" w:sz="0" w:space="0" w:color="auto"/>
                        <w:bottom w:val="none" w:sz="0" w:space="0" w:color="auto"/>
                        <w:right w:val="none" w:sz="0" w:space="0" w:color="auto"/>
                      </w:divBdr>
                    </w:div>
                  </w:divsChild>
                </w:div>
                <w:div w:id="1381586759">
                  <w:marLeft w:val="0"/>
                  <w:marRight w:val="0"/>
                  <w:marTop w:val="0"/>
                  <w:marBottom w:val="0"/>
                  <w:divBdr>
                    <w:top w:val="none" w:sz="0" w:space="0" w:color="auto"/>
                    <w:left w:val="none" w:sz="0" w:space="0" w:color="auto"/>
                    <w:bottom w:val="none" w:sz="0" w:space="0" w:color="auto"/>
                    <w:right w:val="none" w:sz="0" w:space="0" w:color="auto"/>
                  </w:divBdr>
                  <w:divsChild>
                    <w:div w:id="402874273">
                      <w:marLeft w:val="0"/>
                      <w:marRight w:val="0"/>
                      <w:marTop w:val="0"/>
                      <w:marBottom w:val="0"/>
                      <w:divBdr>
                        <w:top w:val="none" w:sz="0" w:space="0" w:color="auto"/>
                        <w:left w:val="none" w:sz="0" w:space="0" w:color="auto"/>
                        <w:bottom w:val="none" w:sz="0" w:space="0" w:color="auto"/>
                        <w:right w:val="none" w:sz="0" w:space="0" w:color="auto"/>
                      </w:divBdr>
                    </w:div>
                  </w:divsChild>
                </w:div>
                <w:div w:id="1383484385">
                  <w:marLeft w:val="0"/>
                  <w:marRight w:val="0"/>
                  <w:marTop w:val="0"/>
                  <w:marBottom w:val="0"/>
                  <w:divBdr>
                    <w:top w:val="none" w:sz="0" w:space="0" w:color="auto"/>
                    <w:left w:val="none" w:sz="0" w:space="0" w:color="auto"/>
                    <w:bottom w:val="none" w:sz="0" w:space="0" w:color="auto"/>
                    <w:right w:val="none" w:sz="0" w:space="0" w:color="auto"/>
                  </w:divBdr>
                  <w:divsChild>
                    <w:div w:id="1101071909">
                      <w:marLeft w:val="0"/>
                      <w:marRight w:val="0"/>
                      <w:marTop w:val="0"/>
                      <w:marBottom w:val="0"/>
                      <w:divBdr>
                        <w:top w:val="none" w:sz="0" w:space="0" w:color="auto"/>
                        <w:left w:val="none" w:sz="0" w:space="0" w:color="auto"/>
                        <w:bottom w:val="none" w:sz="0" w:space="0" w:color="auto"/>
                        <w:right w:val="none" w:sz="0" w:space="0" w:color="auto"/>
                      </w:divBdr>
                    </w:div>
                  </w:divsChild>
                </w:div>
                <w:div w:id="1390493144">
                  <w:marLeft w:val="0"/>
                  <w:marRight w:val="0"/>
                  <w:marTop w:val="0"/>
                  <w:marBottom w:val="0"/>
                  <w:divBdr>
                    <w:top w:val="none" w:sz="0" w:space="0" w:color="auto"/>
                    <w:left w:val="none" w:sz="0" w:space="0" w:color="auto"/>
                    <w:bottom w:val="none" w:sz="0" w:space="0" w:color="auto"/>
                    <w:right w:val="none" w:sz="0" w:space="0" w:color="auto"/>
                  </w:divBdr>
                  <w:divsChild>
                    <w:div w:id="1113597727">
                      <w:marLeft w:val="0"/>
                      <w:marRight w:val="0"/>
                      <w:marTop w:val="0"/>
                      <w:marBottom w:val="0"/>
                      <w:divBdr>
                        <w:top w:val="none" w:sz="0" w:space="0" w:color="auto"/>
                        <w:left w:val="none" w:sz="0" w:space="0" w:color="auto"/>
                        <w:bottom w:val="none" w:sz="0" w:space="0" w:color="auto"/>
                        <w:right w:val="none" w:sz="0" w:space="0" w:color="auto"/>
                      </w:divBdr>
                    </w:div>
                  </w:divsChild>
                </w:div>
                <w:div w:id="1396006970">
                  <w:marLeft w:val="0"/>
                  <w:marRight w:val="0"/>
                  <w:marTop w:val="0"/>
                  <w:marBottom w:val="0"/>
                  <w:divBdr>
                    <w:top w:val="none" w:sz="0" w:space="0" w:color="auto"/>
                    <w:left w:val="none" w:sz="0" w:space="0" w:color="auto"/>
                    <w:bottom w:val="none" w:sz="0" w:space="0" w:color="auto"/>
                    <w:right w:val="none" w:sz="0" w:space="0" w:color="auto"/>
                  </w:divBdr>
                  <w:divsChild>
                    <w:div w:id="27487845">
                      <w:marLeft w:val="0"/>
                      <w:marRight w:val="0"/>
                      <w:marTop w:val="0"/>
                      <w:marBottom w:val="0"/>
                      <w:divBdr>
                        <w:top w:val="none" w:sz="0" w:space="0" w:color="auto"/>
                        <w:left w:val="none" w:sz="0" w:space="0" w:color="auto"/>
                        <w:bottom w:val="none" w:sz="0" w:space="0" w:color="auto"/>
                        <w:right w:val="none" w:sz="0" w:space="0" w:color="auto"/>
                      </w:divBdr>
                    </w:div>
                  </w:divsChild>
                </w:div>
                <w:div w:id="1403135645">
                  <w:marLeft w:val="0"/>
                  <w:marRight w:val="0"/>
                  <w:marTop w:val="0"/>
                  <w:marBottom w:val="0"/>
                  <w:divBdr>
                    <w:top w:val="none" w:sz="0" w:space="0" w:color="auto"/>
                    <w:left w:val="none" w:sz="0" w:space="0" w:color="auto"/>
                    <w:bottom w:val="none" w:sz="0" w:space="0" w:color="auto"/>
                    <w:right w:val="none" w:sz="0" w:space="0" w:color="auto"/>
                  </w:divBdr>
                  <w:divsChild>
                    <w:div w:id="1158233458">
                      <w:marLeft w:val="0"/>
                      <w:marRight w:val="0"/>
                      <w:marTop w:val="0"/>
                      <w:marBottom w:val="0"/>
                      <w:divBdr>
                        <w:top w:val="none" w:sz="0" w:space="0" w:color="auto"/>
                        <w:left w:val="none" w:sz="0" w:space="0" w:color="auto"/>
                        <w:bottom w:val="none" w:sz="0" w:space="0" w:color="auto"/>
                        <w:right w:val="none" w:sz="0" w:space="0" w:color="auto"/>
                      </w:divBdr>
                    </w:div>
                  </w:divsChild>
                </w:div>
                <w:div w:id="1405642284">
                  <w:marLeft w:val="0"/>
                  <w:marRight w:val="0"/>
                  <w:marTop w:val="0"/>
                  <w:marBottom w:val="0"/>
                  <w:divBdr>
                    <w:top w:val="none" w:sz="0" w:space="0" w:color="auto"/>
                    <w:left w:val="none" w:sz="0" w:space="0" w:color="auto"/>
                    <w:bottom w:val="none" w:sz="0" w:space="0" w:color="auto"/>
                    <w:right w:val="none" w:sz="0" w:space="0" w:color="auto"/>
                  </w:divBdr>
                  <w:divsChild>
                    <w:div w:id="803084068">
                      <w:marLeft w:val="0"/>
                      <w:marRight w:val="0"/>
                      <w:marTop w:val="0"/>
                      <w:marBottom w:val="0"/>
                      <w:divBdr>
                        <w:top w:val="none" w:sz="0" w:space="0" w:color="auto"/>
                        <w:left w:val="none" w:sz="0" w:space="0" w:color="auto"/>
                        <w:bottom w:val="none" w:sz="0" w:space="0" w:color="auto"/>
                        <w:right w:val="none" w:sz="0" w:space="0" w:color="auto"/>
                      </w:divBdr>
                    </w:div>
                  </w:divsChild>
                </w:div>
                <w:div w:id="1408990576">
                  <w:marLeft w:val="0"/>
                  <w:marRight w:val="0"/>
                  <w:marTop w:val="0"/>
                  <w:marBottom w:val="0"/>
                  <w:divBdr>
                    <w:top w:val="none" w:sz="0" w:space="0" w:color="auto"/>
                    <w:left w:val="none" w:sz="0" w:space="0" w:color="auto"/>
                    <w:bottom w:val="none" w:sz="0" w:space="0" w:color="auto"/>
                    <w:right w:val="none" w:sz="0" w:space="0" w:color="auto"/>
                  </w:divBdr>
                  <w:divsChild>
                    <w:div w:id="2000694561">
                      <w:marLeft w:val="0"/>
                      <w:marRight w:val="0"/>
                      <w:marTop w:val="0"/>
                      <w:marBottom w:val="0"/>
                      <w:divBdr>
                        <w:top w:val="none" w:sz="0" w:space="0" w:color="auto"/>
                        <w:left w:val="none" w:sz="0" w:space="0" w:color="auto"/>
                        <w:bottom w:val="none" w:sz="0" w:space="0" w:color="auto"/>
                        <w:right w:val="none" w:sz="0" w:space="0" w:color="auto"/>
                      </w:divBdr>
                    </w:div>
                  </w:divsChild>
                </w:div>
                <w:div w:id="1424180010">
                  <w:marLeft w:val="0"/>
                  <w:marRight w:val="0"/>
                  <w:marTop w:val="0"/>
                  <w:marBottom w:val="0"/>
                  <w:divBdr>
                    <w:top w:val="none" w:sz="0" w:space="0" w:color="auto"/>
                    <w:left w:val="none" w:sz="0" w:space="0" w:color="auto"/>
                    <w:bottom w:val="none" w:sz="0" w:space="0" w:color="auto"/>
                    <w:right w:val="none" w:sz="0" w:space="0" w:color="auto"/>
                  </w:divBdr>
                  <w:divsChild>
                    <w:div w:id="942611930">
                      <w:marLeft w:val="0"/>
                      <w:marRight w:val="0"/>
                      <w:marTop w:val="0"/>
                      <w:marBottom w:val="0"/>
                      <w:divBdr>
                        <w:top w:val="none" w:sz="0" w:space="0" w:color="auto"/>
                        <w:left w:val="none" w:sz="0" w:space="0" w:color="auto"/>
                        <w:bottom w:val="none" w:sz="0" w:space="0" w:color="auto"/>
                        <w:right w:val="none" w:sz="0" w:space="0" w:color="auto"/>
                      </w:divBdr>
                    </w:div>
                  </w:divsChild>
                </w:div>
                <w:div w:id="1431048484">
                  <w:marLeft w:val="0"/>
                  <w:marRight w:val="0"/>
                  <w:marTop w:val="0"/>
                  <w:marBottom w:val="0"/>
                  <w:divBdr>
                    <w:top w:val="none" w:sz="0" w:space="0" w:color="auto"/>
                    <w:left w:val="none" w:sz="0" w:space="0" w:color="auto"/>
                    <w:bottom w:val="none" w:sz="0" w:space="0" w:color="auto"/>
                    <w:right w:val="none" w:sz="0" w:space="0" w:color="auto"/>
                  </w:divBdr>
                  <w:divsChild>
                    <w:div w:id="1290041711">
                      <w:marLeft w:val="0"/>
                      <w:marRight w:val="0"/>
                      <w:marTop w:val="0"/>
                      <w:marBottom w:val="0"/>
                      <w:divBdr>
                        <w:top w:val="none" w:sz="0" w:space="0" w:color="auto"/>
                        <w:left w:val="none" w:sz="0" w:space="0" w:color="auto"/>
                        <w:bottom w:val="none" w:sz="0" w:space="0" w:color="auto"/>
                        <w:right w:val="none" w:sz="0" w:space="0" w:color="auto"/>
                      </w:divBdr>
                    </w:div>
                  </w:divsChild>
                </w:div>
                <w:div w:id="1437945906">
                  <w:marLeft w:val="0"/>
                  <w:marRight w:val="0"/>
                  <w:marTop w:val="0"/>
                  <w:marBottom w:val="0"/>
                  <w:divBdr>
                    <w:top w:val="none" w:sz="0" w:space="0" w:color="auto"/>
                    <w:left w:val="none" w:sz="0" w:space="0" w:color="auto"/>
                    <w:bottom w:val="none" w:sz="0" w:space="0" w:color="auto"/>
                    <w:right w:val="none" w:sz="0" w:space="0" w:color="auto"/>
                  </w:divBdr>
                  <w:divsChild>
                    <w:div w:id="1615482971">
                      <w:marLeft w:val="0"/>
                      <w:marRight w:val="0"/>
                      <w:marTop w:val="0"/>
                      <w:marBottom w:val="0"/>
                      <w:divBdr>
                        <w:top w:val="none" w:sz="0" w:space="0" w:color="auto"/>
                        <w:left w:val="none" w:sz="0" w:space="0" w:color="auto"/>
                        <w:bottom w:val="none" w:sz="0" w:space="0" w:color="auto"/>
                        <w:right w:val="none" w:sz="0" w:space="0" w:color="auto"/>
                      </w:divBdr>
                    </w:div>
                  </w:divsChild>
                </w:div>
                <w:div w:id="1440374075">
                  <w:marLeft w:val="0"/>
                  <w:marRight w:val="0"/>
                  <w:marTop w:val="0"/>
                  <w:marBottom w:val="0"/>
                  <w:divBdr>
                    <w:top w:val="none" w:sz="0" w:space="0" w:color="auto"/>
                    <w:left w:val="none" w:sz="0" w:space="0" w:color="auto"/>
                    <w:bottom w:val="none" w:sz="0" w:space="0" w:color="auto"/>
                    <w:right w:val="none" w:sz="0" w:space="0" w:color="auto"/>
                  </w:divBdr>
                  <w:divsChild>
                    <w:div w:id="1671980251">
                      <w:marLeft w:val="0"/>
                      <w:marRight w:val="0"/>
                      <w:marTop w:val="0"/>
                      <w:marBottom w:val="0"/>
                      <w:divBdr>
                        <w:top w:val="none" w:sz="0" w:space="0" w:color="auto"/>
                        <w:left w:val="none" w:sz="0" w:space="0" w:color="auto"/>
                        <w:bottom w:val="none" w:sz="0" w:space="0" w:color="auto"/>
                        <w:right w:val="none" w:sz="0" w:space="0" w:color="auto"/>
                      </w:divBdr>
                    </w:div>
                  </w:divsChild>
                </w:div>
                <w:div w:id="1445226697">
                  <w:marLeft w:val="0"/>
                  <w:marRight w:val="0"/>
                  <w:marTop w:val="0"/>
                  <w:marBottom w:val="0"/>
                  <w:divBdr>
                    <w:top w:val="none" w:sz="0" w:space="0" w:color="auto"/>
                    <w:left w:val="none" w:sz="0" w:space="0" w:color="auto"/>
                    <w:bottom w:val="none" w:sz="0" w:space="0" w:color="auto"/>
                    <w:right w:val="none" w:sz="0" w:space="0" w:color="auto"/>
                  </w:divBdr>
                  <w:divsChild>
                    <w:div w:id="573206698">
                      <w:marLeft w:val="0"/>
                      <w:marRight w:val="0"/>
                      <w:marTop w:val="0"/>
                      <w:marBottom w:val="0"/>
                      <w:divBdr>
                        <w:top w:val="none" w:sz="0" w:space="0" w:color="auto"/>
                        <w:left w:val="none" w:sz="0" w:space="0" w:color="auto"/>
                        <w:bottom w:val="none" w:sz="0" w:space="0" w:color="auto"/>
                        <w:right w:val="none" w:sz="0" w:space="0" w:color="auto"/>
                      </w:divBdr>
                    </w:div>
                  </w:divsChild>
                </w:div>
                <w:div w:id="1446270030">
                  <w:marLeft w:val="0"/>
                  <w:marRight w:val="0"/>
                  <w:marTop w:val="0"/>
                  <w:marBottom w:val="0"/>
                  <w:divBdr>
                    <w:top w:val="none" w:sz="0" w:space="0" w:color="auto"/>
                    <w:left w:val="none" w:sz="0" w:space="0" w:color="auto"/>
                    <w:bottom w:val="none" w:sz="0" w:space="0" w:color="auto"/>
                    <w:right w:val="none" w:sz="0" w:space="0" w:color="auto"/>
                  </w:divBdr>
                  <w:divsChild>
                    <w:div w:id="612783616">
                      <w:marLeft w:val="0"/>
                      <w:marRight w:val="0"/>
                      <w:marTop w:val="0"/>
                      <w:marBottom w:val="0"/>
                      <w:divBdr>
                        <w:top w:val="none" w:sz="0" w:space="0" w:color="auto"/>
                        <w:left w:val="none" w:sz="0" w:space="0" w:color="auto"/>
                        <w:bottom w:val="none" w:sz="0" w:space="0" w:color="auto"/>
                        <w:right w:val="none" w:sz="0" w:space="0" w:color="auto"/>
                      </w:divBdr>
                    </w:div>
                  </w:divsChild>
                </w:div>
                <w:div w:id="1446998818">
                  <w:marLeft w:val="0"/>
                  <w:marRight w:val="0"/>
                  <w:marTop w:val="0"/>
                  <w:marBottom w:val="0"/>
                  <w:divBdr>
                    <w:top w:val="none" w:sz="0" w:space="0" w:color="auto"/>
                    <w:left w:val="none" w:sz="0" w:space="0" w:color="auto"/>
                    <w:bottom w:val="none" w:sz="0" w:space="0" w:color="auto"/>
                    <w:right w:val="none" w:sz="0" w:space="0" w:color="auto"/>
                  </w:divBdr>
                  <w:divsChild>
                    <w:div w:id="2001688548">
                      <w:marLeft w:val="0"/>
                      <w:marRight w:val="0"/>
                      <w:marTop w:val="0"/>
                      <w:marBottom w:val="0"/>
                      <w:divBdr>
                        <w:top w:val="none" w:sz="0" w:space="0" w:color="auto"/>
                        <w:left w:val="none" w:sz="0" w:space="0" w:color="auto"/>
                        <w:bottom w:val="none" w:sz="0" w:space="0" w:color="auto"/>
                        <w:right w:val="none" w:sz="0" w:space="0" w:color="auto"/>
                      </w:divBdr>
                    </w:div>
                  </w:divsChild>
                </w:div>
                <w:div w:id="1449737835">
                  <w:marLeft w:val="0"/>
                  <w:marRight w:val="0"/>
                  <w:marTop w:val="0"/>
                  <w:marBottom w:val="0"/>
                  <w:divBdr>
                    <w:top w:val="none" w:sz="0" w:space="0" w:color="auto"/>
                    <w:left w:val="none" w:sz="0" w:space="0" w:color="auto"/>
                    <w:bottom w:val="none" w:sz="0" w:space="0" w:color="auto"/>
                    <w:right w:val="none" w:sz="0" w:space="0" w:color="auto"/>
                  </w:divBdr>
                  <w:divsChild>
                    <w:div w:id="851648339">
                      <w:marLeft w:val="0"/>
                      <w:marRight w:val="0"/>
                      <w:marTop w:val="0"/>
                      <w:marBottom w:val="0"/>
                      <w:divBdr>
                        <w:top w:val="none" w:sz="0" w:space="0" w:color="auto"/>
                        <w:left w:val="none" w:sz="0" w:space="0" w:color="auto"/>
                        <w:bottom w:val="none" w:sz="0" w:space="0" w:color="auto"/>
                        <w:right w:val="none" w:sz="0" w:space="0" w:color="auto"/>
                      </w:divBdr>
                    </w:div>
                  </w:divsChild>
                </w:div>
                <w:div w:id="1451629570">
                  <w:marLeft w:val="0"/>
                  <w:marRight w:val="0"/>
                  <w:marTop w:val="0"/>
                  <w:marBottom w:val="0"/>
                  <w:divBdr>
                    <w:top w:val="none" w:sz="0" w:space="0" w:color="auto"/>
                    <w:left w:val="none" w:sz="0" w:space="0" w:color="auto"/>
                    <w:bottom w:val="none" w:sz="0" w:space="0" w:color="auto"/>
                    <w:right w:val="none" w:sz="0" w:space="0" w:color="auto"/>
                  </w:divBdr>
                  <w:divsChild>
                    <w:div w:id="1168329876">
                      <w:marLeft w:val="0"/>
                      <w:marRight w:val="0"/>
                      <w:marTop w:val="0"/>
                      <w:marBottom w:val="0"/>
                      <w:divBdr>
                        <w:top w:val="none" w:sz="0" w:space="0" w:color="auto"/>
                        <w:left w:val="none" w:sz="0" w:space="0" w:color="auto"/>
                        <w:bottom w:val="none" w:sz="0" w:space="0" w:color="auto"/>
                        <w:right w:val="none" w:sz="0" w:space="0" w:color="auto"/>
                      </w:divBdr>
                    </w:div>
                  </w:divsChild>
                </w:div>
                <w:div w:id="1451971172">
                  <w:marLeft w:val="0"/>
                  <w:marRight w:val="0"/>
                  <w:marTop w:val="0"/>
                  <w:marBottom w:val="0"/>
                  <w:divBdr>
                    <w:top w:val="none" w:sz="0" w:space="0" w:color="auto"/>
                    <w:left w:val="none" w:sz="0" w:space="0" w:color="auto"/>
                    <w:bottom w:val="none" w:sz="0" w:space="0" w:color="auto"/>
                    <w:right w:val="none" w:sz="0" w:space="0" w:color="auto"/>
                  </w:divBdr>
                  <w:divsChild>
                    <w:div w:id="699235732">
                      <w:marLeft w:val="0"/>
                      <w:marRight w:val="0"/>
                      <w:marTop w:val="0"/>
                      <w:marBottom w:val="0"/>
                      <w:divBdr>
                        <w:top w:val="none" w:sz="0" w:space="0" w:color="auto"/>
                        <w:left w:val="none" w:sz="0" w:space="0" w:color="auto"/>
                        <w:bottom w:val="none" w:sz="0" w:space="0" w:color="auto"/>
                        <w:right w:val="none" w:sz="0" w:space="0" w:color="auto"/>
                      </w:divBdr>
                    </w:div>
                  </w:divsChild>
                </w:div>
                <w:div w:id="1453012692">
                  <w:marLeft w:val="0"/>
                  <w:marRight w:val="0"/>
                  <w:marTop w:val="0"/>
                  <w:marBottom w:val="0"/>
                  <w:divBdr>
                    <w:top w:val="none" w:sz="0" w:space="0" w:color="auto"/>
                    <w:left w:val="none" w:sz="0" w:space="0" w:color="auto"/>
                    <w:bottom w:val="none" w:sz="0" w:space="0" w:color="auto"/>
                    <w:right w:val="none" w:sz="0" w:space="0" w:color="auto"/>
                  </w:divBdr>
                  <w:divsChild>
                    <w:div w:id="870725111">
                      <w:marLeft w:val="0"/>
                      <w:marRight w:val="0"/>
                      <w:marTop w:val="0"/>
                      <w:marBottom w:val="0"/>
                      <w:divBdr>
                        <w:top w:val="none" w:sz="0" w:space="0" w:color="auto"/>
                        <w:left w:val="none" w:sz="0" w:space="0" w:color="auto"/>
                        <w:bottom w:val="none" w:sz="0" w:space="0" w:color="auto"/>
                        <w:right w:val="none" w:sz="0" w:space="0" w:color="auto"/>
                      </w:divBdr>
                    </w:div>
                  </w:divsChild>
                </w:div>
                <w:div w:id="1487163642">
                  <w:marLeft w:val="0"/>
                  <w:marRight w:val="0"/>
                  <w:marTop w:val="0"/>
                  <w:marBottom w:val="0"/>
                  <w:divBdr>
                    <w:top w:val="none" w:sz="0" w:space="0" w:color="auto"/>
                    <w:left w:val="none" w:sz="0" w:space="0" w:color="auto"/>
                    <w:bottom w:val="none" w:sz="0" w:space="0" w:color="auto"/>
                    <w:right w:val="none" w:sz="0" w:space="0" w:color="auto"/>
                  </w:divBdr>
                  <w:divsChild>
                    <w:div w:id="890112693">
                      <w:marLeft w:val="0"/>
                      <w:marRight w:val="0"/>
                      <w:marTop w:val="0"/>
                      <w:marBottom w:val="0"/>
                      <w:divBdr>
                        <w:top w:val="none" w:sz="0" w:space="0" w:color="auto"/>
                        <w:left w:val="none" w:sz="0" w:space="0" w:color="auto"/>
                        <w:bottom w:val="none" w:sz="0" w:space="0" w:color="auto"/>
                        <w:right w:val="none" w:sz="0" w:space="0" w:color="auto"/>
                      </w:divBdr>
                    </w:div>
                  </w:divsChild>
                </w:div>
                <w:div w:id="1497719893">
                  <w:marLeft w:val="0"/>
                  <w:marRight w:val="0"/>
                  <w:marTop w:val="0"/>
                  <w:marBottom w:val="0"/>
                  <w:divBdr>
                    <w:top w:val="none" w:sz="0" w:space="0" w:color="auto"/>
                    <w:left w:val="none" w:sz="0" w:space="0" w:color="auto"/>
                    <w:bottom w:val="none" w:sz="0" w:space="0" w:color="auto"/>
                    <w:right w:val="none" w:sz="0" w:space="0" w:color="auto"/>
                  </w:divBdr>
                  <w:divsChild>
                    <w:div w:id="1249996883">
                      <w:marLeft w:val="0"/>
                      <w:marRight w:val="0"/>
                      <w:marTop w:val="0"/>
                      <w:marBottom w:val="0"/>
                      <w:divBdr>
                        <w:top w:val="none" w:sz="0" w:space="0" w:color="auto"/>
                        <w:left w:val="none" w:sz="0" w:space="0" w:color="auto"/>
                        <w:bottom w:val="none" w:sz="0" w:space="0" w:color="auto"/>
                        <w:right w:val="none" w:sz="0" w:space="0" w:color="auto"/>
                      </w:divBdr>
                    </w:div>
                  </w:divsChild>
                </w:div>
                <w:div w:id="1540119601">
                  <w:marLeft w:val="0"/>
                  <w:marRight w:val="0"/>
                  <w:marTop w:val="0"/>
                  <w:marBottom w:val="0"/>
                  <w:divBdr>
                    <w:top w:val="none" w:sz="0" w:space="0" w:color="auto"/>
                    <w:left w:val="none" w:sz="0" w:space="0" w:color="auto"/>
                    <w:bottom w:val="none" w:sz="0" w:space="0" w:color="auto"/>
                    <w:right w:val="none" w:sz="0" w:space="0" w:color="auto"/>
                  </w:divBdr>
                  <w:divsChild>
                    <w:div w:id="1244215382">
                      <w:marLeft w:val="0"/>
                      <w:marRight w:val="0"/>
                      <w:marTop w:val="0"/>
                      <w:marBottom w:val="0"/>
                      <w:divBdr>
                        <w:top w:val="none" w:sz="0" w:space="0" w:color="auto"/>
                        <w:left w:val="none" w:sz="0" w:space="0" w:color="auto"/>
                        <w:bottom w:val="none" w:sz="0" w:space="0" w:color="auto"/>
                        <w:right w:val="none" w:sz="0" w:space="0" w:color="auto"/>
                      </w:divBdr>
                    </w:div>
                  </w:divsChild>
                </w:div>
                <w:div w:id="1552224635">
                  <w:marLeft w:val="0"/>
                  <w:marRight w:val="0"/>
                  <w:marTop w:val="0"/>
                  <w:marBottom w:val="0"/>
                  <w:divBdr>
                    <w:top w:val="none" w:sz="0" w:space="0" w:color="auto"/>
                    <w:left w:val="none" w:sz="0" w:space="0" w:color="auto"/>
                    <w:bottom w:val="none" w:sz="0" w:space="0" w:color="auto"/>
                    <w:right w:val="none" w:sz="0" w:space="0" w:color="auto"/>
                  </w:divBdr>
                  <w:divsChild>
                    <w:div w:id="1138113019">
                      <w:marLeft w:val="0"/>
                      <w:marRight w:val="0"/>
                      <w:marTop w:val="0"/>
                      <w:marBottom w:val="0"/>
                      <w:divBdr>
                        <w:top w:val="none" w:sz="0" w:space="0" w:color="auto"/>
                        <w:left w:val="none" w:sz="0" w:space="0" w:color="auto"/>
                        <w:bottom w:val="none" w:sz="0" w:space="0" w:color="auto"/>
                        <w:right w:val="none" w:sz="0" w:space="0" w:color="auto"/>
                      </w:divBdr>
                    </w:div>
                  </w:divsChild>
                </w:div>
                <w:div w:id="1556157718">
                  <w:marLeft w:val="0"/>
                  <w:marRight w:val="0"/>
                  <w:marTop w:val="0"/>
                  <w:marBottom w:val="0"/>
                  <w:divBdr>
                    <w:top w:val="none" w:sz="0" w:space="0" w:color="auto"/>
                    <w:left w:val="none" w:sz="0" w:space="0" w:color="auto"/>
                    <w:bottom w:val="none" w:sz="0" w:space="0" w:color="auto"/>
                    <w:right w:val="none" w:sz="0" w:space="0" w:color="auto"/>
                  </w:divBdr>
                  <w:divsChild>
                    <w:div w:id="114450845">
                      <w:marLeft w:val="0"/>
                      <w:marRight w:val="0"/>
                      <w:marTop w:val="0"/>
                      <w:marBottom w:val="0"/>
                      <w:divBdr>
                        <w:top w:val="none" w:sz="0" w:space="0" w:color="auto"/>
                        <w:left w:val="none" w:sz="0" w:space="0" w:color="auto"/>
                        <w:bottom w:val="none" w:sz="0" w:space="0" w:color="auto"/>
                        <w:right w:val="none" w:sz="0" w:space="0" w:color="auto"/>
                      </w:divBdr>
                    </w:div>
                  </w:divsChild>
                </w:div>
                <w:div w:id="1567641558">
                  <w:marLeft w:val="0"/>
                  <w:marRight w:val="0"/>
                  <w:marTop w:val="0"/>
                  <w:marBottom w:val="0"/>
                  <w:divBdr>
                    <w:top w:val="none" w:sz="0" w:space="0" w:color="auto"/>
                    <w:left w:val="none" w:sz="0" w:space="0" w:color="auto"/>
                    <w:bottom w:val="none" w:sz="0" w:space="0" w:color="auto"/>
                    <w:right w:val="none" w:sz="0" w:space="0" w:color="auto"/>
                  </w:divBdr>
                  <w:divsChild>
                    <w:div w:id="1177115490">
                      <w:marLeft w:val="0"/>
                      <w:marRight w:val="0"/>
                      <w:marTop w:val="0"/>
                      <w:marBottom w:val="0"/>
                      <w:divBdr>
                        <w:top w:val="none" w:sz="0" w:space="0" w:color="auto"/>
                        <w:left w:val="none" w:sz="0" w:space="0" w:color="auto"/>
                        <w:bottom w:val="none" w:sz="0" w:space="0" w:color="auto"/>
                        <w:right w:val="none" w:sz="0" w:space="0" w:color="auto"/>
                      </w:divBdr>
                    </w:div>
                  </w:divsChild>
                </w:div>
                <w:div w:id="1590769977">
                  <w:marLeft w:val="0"/>
                  <w:marRight w:val="0"/>
                  <w:marTop w:val="0"/>
                  <w:marBottom w:val="0"/>
                  <w:divBdr>
                    <w:top w:val="none" w:sz="0" w:space="0" w:color="auto"/>
                    <w:left w:val="none" w:sz="0" w:space="0" w:color="auto"/>
                    <w:bottom w:val="none" w:sz="0" w:space="0" w:color="auto"/>
                    <w:right w:val="none" w:sz="0" w:space="0" w:color="auto"/>
                  </w:divBdr>
                  <w:divsChild>
                    <w:div w:id="1302346311">
                      <w:marLeft w:val="0"/>
                      <w:marRight w:val="0"/>
                      <w:marTop w:val="0"/>
                      <w:marBottom w:val="0"/>
                      <w:divBdr>
                        <w:top w:val="none" w:sz="0" w:space="0" w:color="auto"/>
                        <w:left w:val="none" w:sz="0" w:space="0" w:color="auto"/>
                        <w:bottom w:val="none" w:sz="0" w:space="0" w:color="auto"/>
                        <w:right w:val="none" w:sz="0" w:space="0" w:color="auto"/>
                      </w:divBdr>
                    </w:div>
                  </w:divsChild>
                </w:div>
                <w:div w:id="1597400691">
                  <w:marLeft w:val="0"/>
                  <w:marRight w:val="0"/>
                  <w:marTop w:val="0"/>
                  <w:marBottom w:val="0"/>
                  <w:divBdr>
                    <w:top w:val="none" w:sz="0" w:space="0" w:color="auto"/>
                    <w:left w:val="none" w:sz="0" w:space="0" w:color="auto"/>
                    <w:bottom w:val="none" w:sz="0" w:space="0" w:color="auto"/>
                    <w:right w:val="none" w:sz="0" w:space="0" w:color="auto"/>
                  </w:divBdr>
                  <w:divsChild>
                    <w:div w:id="1792673148">
                      <w:marLeft w:val="0"/>
                      <w:marRight w:val="0"/>
                      <w:marTop w:val="0"/>
                      <w:marBottom w:val="0"/>
                      <w:divBdr>
                        <w:top w:val="none" w:sz="0" w:space="0" w:color="auto"/>
                        <w:left w:val="none" w:sz="0" w:space="0" w:color="auto"/>
                        <w:bottom w:val="none" w:sz="0" w:space="0" w:color="auto"/>
                        <w:right w:val="none" w:sz="0" w:space="0" w:color="auto"/>
                      </w:divBdr>
                    </w:div>
                  </w:divsChild>
                </w:div>
                <w:div w:id="1601601053">
                  <w:marLeft w:val="0"/>
                  <w:marRight w:val="0"/>
                  <w:marTop w:val="0"/>
                  <w:marBottom w:val="0"/>
                  <w:divBdr>
                    <w:top w:val="none" w:sz="0" w:space="0" w:color="auto"/>
                    <w:left w:val="none" w:sz="0" w:space="0" w:color="auto"/>
                    <w:bottom w:val="none" w:sz="0" w:space="0" w:color="auto"/>
                    <w:right w:val="none" w:sz="0" w:space="0" w:color="auto"/>
                  </w:divBdr>
                  <w:divsChild>
                    <w:div w:id="1600872524">
                      <w:marLeft w:val="0"/>
                      <w:marRight w:val="0"/>
                      <w:marTop w:val="0"/>
                      <w:marBottom w:val="0"/>
                      <w:divBdr>
                        <w:top w:val="none" w:sz="0" w:space="0" w:color="auto"/>
                        <w:left w:val="none" w:sz="0" w:space="0" w:color="auto"/>
                        <w:bottom w:val="none" w:sz="0" w:space="0" w:color="auto"/>
                        <w:right w:val="none" w:sz="0" w:space="0" w:color="auto"/>
                      </w:divBdr>
                    </w:div>
                  </w:divsChild>
                </w:div>
                <w:div w:id="1607351672">
                  <w:marLeft w:val="0"/>
                  <w:marRight w:val="0"/>
                  <w:marTop w:val="0"/>
                  <w:marBottom w:val="0"/>
                  <w:divBdr>
                    <w:top w:val="none" w:sz="0" w:space="0" w:color="auto"/>
                    <w:left w:val="none" w:sz="0" w:space="0" w:color="auto"/>
                    <w:bottom w:val="none" w:sz="0" w:space="0" w:color="auto"/>
                    <w:right w:val="none" w:sz="0" w:space="0" w:color="auto"/>
                  </w:divBdr>
                  <w:divsChild>
                    <w:div w:id="1491479080">
                      <w:marLeft w:val="0"/>
                      <w:marRight w:val="0"/>
                      <w:marTop w:val="0"/>
                      <w:marBottom w:val="0"/>
                      <w:divBdr>
                        <w:top w:val="none" w:sz="0" w:space="0" w:color="auto"/>
                        <w:left w:val="none" w:sz="0" w:space="0" w:color="auto"/>
                        <w:bottom w:val="none" w:sz="0" w:space="0" w:color="auto"/>
                        <w:right w:val="none" w:sz="0" w:space="0" w:color="auto"/>
                      </w:divBdr>
                    </w:div>
                  </w:divsChild>
                </w:div>
                <w:div w:id="1610115828">
                  <w:marLeft w:val="0"/>
                  <w:marRight w:val="0"/>
                  <w:marTop w:val="0"/>
                  <w:marBottom w:val="0"/>
                  <w:divBdr>
                    <w:top w:val="none" w:sz="0" w:space="0" w:color="auto"/>
                    <w:left w:val="none" w:sz="0" w:space="0" w:color="auto"/>
                    <w:bottom w:val="none" w:sz="0" w:space="0" w:color="auto"/>
                    <w:right w:val="none" w:sz="0" w:space="0" w:color="auto"/>
                  </w:divBdr>
                  <w:divsChild>
                    <w:div w:id="590894021">
                      <w:marLeft w:val="0"/>
                      <w:marRight w:val="0"/>
                      <w:marTop w:val="0"/>
                      <w:marBottom w:val="0"/>
                      <w:divBdr>
                        <w:top w:val="none" w:sz="0" w:space="0" w:color="auto"/>
                        <w:left w:val="none" w:sz="0" w:space="0" w:color="auto"/>
                        <w:bottom w:val="none" w:sz="0" w:space="0" w:color="auto"/>
                        <w:right w:val="none" w:sz="0" w:space="0" w:color="auto"/>
                      </w:divBdr>
                    </w:div>
                  </w:divsChild>
                </w:div>
                <w:div w:id="1611860142">
                  <w:marLeft w:val="0"/>
                  <w:marRight w:val="0"/>
                  <w:marTop w:val="0"/>
                  <w:marBottom w:val="0"/>
                  <w:divBdr>
                    <w:top w:val="none" w:sz="0" w:space="0" w:color="auto"/>
                    <w:left w:val="none" w:sz="0" w:space="0" w:color="auto"/>
                    <w:bottom w:val="none" w:sz="0" w:space="0" w:color="auto"/>
                    <w:right w:val="none" w:sz="0" w:space="0" w:color="auto"/>
                  </w:divBdr>
                  <w:divsChild>
                    <w:div w:id="790317087">
                      <w:marLeft w:val="0"/>
                      <w:marRight w:val="0"/>
                      <w:marTop w:val="0"/>
                      <w:marBottom w:val="0"/>
                      <w:divBdr>
                        <w:top w:val="none" w:sz="0" w:space="0" w:color="auto"/>
                        <w:left w:val="none" w:sz="0" w:space="0" w:color="auto"/>
                        <w:bottom w:val="none" w:sz="0" w:space="0" w:color="auto"/>
                        <w:right w:val="none" w:sz="0" w:space="0" w:color="auto"/>
                      </w:divBdr>
                    </w:div>
                  </w:divsChild>
                </w:div>
                <w:div w:id="1612853478">
                  <w:marLeft w:val="0"/>
                  <w:marRight w:val="0"/>
                  <w:marTop w:val="0"/>
                  <w:marBottom w:val="0"/>
                  <w:divBdr>
                    <w:top w:val="none" w:sz="0" w:space="0" w:color="auto"/>
                    <w:left w:val="none" w:sz="0" w:space="0" w:color="auto"/>
                    <w:bottom w:val="none" w:sz="0" w:space="0" w:color="auto"/>
                    <w:right w:val="none" w:sz="0" w:space="0" w:color="auto"/>
                  </w:divBdr>
                  <w:divsChild>
                    <w:div w:id="1911697450">
                      <w:marLeft w:val="0"/>
                      <w:marRight w:val="0"/>
                      <w:marTop w:val="0"/>
                      <w:marBottom w:val="0"/>
                      <w:divBdr>
                        <w:top w:val="none" w:sz="0" w:space="0" w:color="auto"/>
                        <w:left w:val="none" w:sz="0" w:space="0" w:color="auto"/>
                        <w:bottom w:val="none" w:sz="0" w:space="0" w:color="auto"/>
                        <w:right w:val="none" w:sz="0" w:space="0" w:color="auto"/>
                      </w:divBdr>
                    </w:div>
                  </w:divsChild>
                </w:div>
                <w:div w:id="1617256574">
                  <w:marLeft w:val="0"/>
                  <w:marRight w:val="0"/>
                  <w:marTop w:val="0"/>
                  <w:marBottom w:val="0"/>
                  <w:divBdr>
                    <w:top w:val="none" w:sz="0" w:space="0" w:color="auto"/>
                    <w:left w:val="none" w:sz="0" w:space="0" w:color="auto"/>
                    <w:bottom w:val="none" w:sz="0" w:space="0" w:color="auto"/>
                    <w:right w:val="none" w:sz="0" w:space="0" w:color="auto"/>
                  </w:divBdr>
                  <w:divsChild>
                    <w:div w:id="508833391">
                      <w:marLeft w:val="0"/>
                      <w:marRight w:val="0"/>
                      <w:marTop w:val="0"/>
                      <w:marBottom w:val="0"/>
                      <w:divBdr>
                        <w:top w:val="none" w:sz="0" w:space="0" w:color="auto"/>
                        <w:left w:val="none" w:sz="0" w:space="0" w:color="auto"/>
                        <w:bottom w:val="none" w:sz="0" w:space="0" w:color="auto"/>
                        <w:right w:val="none" w:sz="0" w:space="0" w:color="auto"/>
                      </w:divBdr>
                    </w:div>
                  </w:divsChild>
                </w:div>
                <w:div w:id="1639990518">
                  <w:marLeft w:val="0"/>
                  <w:marRight w:val="0"/>
                  <w:marTop w:val="0"/>
                  <w:marBottom w:val="0"/>
                  <w:divBdr>
                    <w:top w:val="none" w:sz="0" w:space="0" w:color="auto"/>
                    <w:left w:val="none" w:sz="0" w:space="0" w:color="auto"/>
                    <w:bottom w:val="none" w:sz="0" w:space="0" w:color="auto"/>
                    <w:right w:val="none" w:sz="0" w:space="0" w:color="auto"/>
                  </w:divBdr>
                  <w:divsChild>
                    <w:div w:id="1346520879">
                      <w:marLeft w:val="0"/>
                      <w:marRight w:val="0"/>
                      <w:marTop w:val="0"/>
                      <w:marBottom w:val="0"/>
                      <w:divBdr>
                        <w:top w:val="none" w:sz="0" w:space="0" w:color="auto"/>
                        <w:left w:val="none" w:sz="0" w:space="0" w:color="auto"/>
                        <w:bottom w:val="none" w:sz="0" w:space="0" w:color="auto"/>
                        <w:right w:val="none" w:sz="0" w:space="0" w:color="auto"/>
                      </w:divBdr>
                    </w:div>
                  </w:divsChild>
                </w:div>
                <w:div w:id="1662352075">
                  <w:marLeft w:val="0"/>
                  <w:marRight w:val="0"/>
                  <w:marTop w:val="0"/>
                  <w:marBottom w:val="0"/>
                  <w:divBdr>
                    <w:top w:val="none" w:sz="0" w:space="0" w:color="auto"/>
                    <w:left w:val="none" w:sz="0" w:space="0" w:color="auto"/>
                    <w:bottom w:val="none" w:sz="0" w:space="0" w:color="auto"/>
                    <w:right w:val="none" w:sz="0" w:space="0" w:color="auto"/>
                  </w:divBdr>
                  <w:divsChild>
                    <w:div w:id="1764259764">
                      <w:marLeft w:val="0"/>
                      <w:marRight w:val="0"/>
                      <w:marTop w:val="0"/>
                      <w:marBottom w:val="0"/>
                      <w:divBdr>
                        <w:top w:val="none" w:sz="0" w:space="0" w:color="auto"/>
                        <w:left w:val="none" w:sz="0" w:space="0" w:color="auto"/>
                        <w:bottom w:val="none" w:sz="0" w:space="0" w:color="auto"/>
                        <w:right w:val="none" w:sz="0" w:space="0" w:color="auto"/>
                      </w:divBdr>
                    </w:div>
                  </w:divsChild>
                </w:div>
                <w:div w:id="1670019755">
                  <w:marLeft w:val="0"/>
                  <w:marRight w:val="0"/>
                  <w:marTop w:val="0"/>
                  <w:marBottom w:val="0"/>
                  <w:divBdr>
                    <w:top w:val="none" w:sz="0" w:space="0" w:color="auto"/>
                    <w:left w:val="none" w:sz="0" w:space="0" w:color="auto"/>
                    <w:bottom w:val="none" w:sz="0" w:space="0" w:color="auto"/>
                    <w:right w:val="none" w:sz="0" w:space="0" w:color="auto"/>
                  </w:divBdr>
                  <w:divsChild>
                    <w:div w:id="51275515">
                      <w:marLeft w:val="0"/>
                      <w:marRight w:val="0"/>
                      <w:marTop w:val="0"/>
                      <w:marBottom w:val="0"/>
                      <w:divBdr>
                        <w:top w:val="none" w:sz="0" w:space="0" w:color="auto"/>
                        <w:left w:val="none" w:sz="0" w:space="0" w:color="auto"/>
                        <w:bottom w:val="none" w:sz="0" w:space="0" w:color="auto"/>
                        <w:right w:val="none" w:sz="0" w:space="0" w:color="auto"/>
                      </w:divBdr>
                    </w:div>
                  </w:divsChild>
                </w:div>
                <w:div w:id="1681421570">
                  <w:marLeft w:val="0"/>
                  <w:marRight w:val="0"/>
                  <w:marTop w:val="0"/>
                  <w:marBottom w:val="0"/>
                  <w:divBdr>
                    <w:top w:val="none" w:sz="0" w:space="0" w:color="auto"/>
                    <w:left w:val="none" w:sz="0" w:space="0" w:color="auto"/>
                    <w:bottom w:val="none" w:sz="0" w:space="0" w:color="auto"/>
                    <w:right w:val="none" w:sz="0" w:space="0" w:color="auto"/>
                  </w:divBdr>
                  <w:divsChild>
                    <w:div w:id="2004698106">
                      <w:marLeft w:val="0"/>
                      <w:marRight w:val="0"/>
                      <w:marTop w:val="0"/>
                      <w:marBottom w:val="0"/>
                      <w:divBdr>
                        <w:top w:val="none" w:sz="0" w:space="0" w:color="auto"/>
                        <w:left w:val="none" w:sz="0" w:space="0" w:color="auto"/>
                        <w:bottom w:val="none" w:sz="0" w:space="0" w:color="auto"/>
                        <w:right w:val="none" w:sz="0" w:space="0" w:color="auto"/>
                      </w:divBdr>
                    </w:div>
                  </w:divsChild>
                </w:div>
                <w:div w:id="1690638803">
                  <w:marLeft w:val="0"/>
                  <w:marRight w:val="0"/>
                  <w:marTop w:val="0"/>
                  <w:marBottom w:val="0"/>
                  <w:divBdr>
                    <w:top w:val="none" w:sz="0" w:space="0" w:color="auto"/>
                    <w:left w:val="none" w:sz="0" w:space="0" w:color="auto"/>
                    <w:bottom w:val="none" w:sz="0" w:space="0" w:color="auto"/>
                    <w:right w:val="none" w:sz="0" w:space="0" w:color="auto"/>
                  </w:divBdr>
                  <w:divsChild>
                    <w:div w:id="1302227404">
                      <w:marLeft w:val="0"/>
                      <w:marRight w:val="0"/>
                      <w:marTop w:val="0"/>
                      <w:marBottom w:val="0"/>
                      <w:divBdr>
                        <w:top w:val="none" w:sz="0" w:space="0" w:color="auto"/>
                        <w:left w:val="none" w:sz="0" w:space="0" w:color="auto"/>
                        <w:bottom w:val="none" w:sz="0" w:space="0" w:color="auto"/>
                        <w:right w:val="none" w:sz="0" w:space="0" w:color="auto"/>
                      </w:divBdr>
                    </w:div>
                  </w:divsChild>
                </w:div>
                <w:div w:id="1707678516">
                  <w:marLeft w:val="0"/>
                  <w:marRight w:val="0"/>
                  <w:marTop w:val="0"/>
                  <w:marBottom w:val="0"/>
                  <w:divBdr>
                    <w:top w:val="none" w:sz="0" w:space="0" w:color="auto"/>
                    <w:left w:val="none" w:sz="0" w:space="0" w:color="auto"/>
                    <w:bottom w:val="none" w:sz="0" w:space="0" w:color="auto"/>
                    <w:right w:val="none" w:sz="0" w:space="0" w:color="auto"/>
                  </w:divBdr>
                  <w:divsChild>
                    <w:div w:id="1706059169">
                      <w:marLeft w:val="0"/>
                      <w:marRight w:val="0"/>
                      <w:marTop w:val="0"/>
                      <w:marBottom w:val="0"/>
                      <w:divBdr>
                        <w:top w:val="none" w:sz="0" w:space="0" w:color="auto"/>
                        <w:left w:val="none" w:sz="0" w:space="0" w:color="auto"/>
                        <w:bottom w:val="none" w:sz="0" w:space="0" w:color="auto"/>
                        <w:right w:val="none" w:sz="0" w:space="0" w:color="auto"/>
                      </w:divBdr>
                    </w:div>
                  </w:divsChild>
                </w:div>
                <w:div w:id="1708018169">
                  <w:marLeft w:val="0"/>
                  <w:marRight w:val="0"/>
                  <w:marTop w:val="0"/>
                  <w:marBottom w:val="0"/>
                  <w:divBdr>
                    <w:top w:val="none" w:sz="0" w:space="0" w:color="auto"/>
                    <w:left w:val="none" w:sz="0" w:space="0" w:color="auto"/>
                    <w:bottom w:val="none" w:sz="0" w:space="0" w:color="auto"/>
                    <w:right w:val="none" w:sz="0" w:space="0" w:color="auto"/>
                  </w:divBdr>
                  <w:divsChild>
                    <w:div w:id="1459030566">
                      <w:marLeft w:val="0"/>
                      <w:marRight w:val="0"/>
                      <w:marTop w:val="0"/>
                      <w:marBottom w:val="0"/>
                      <w:divBdr>
                        <w:top w:val="none" w:sz="0" w:space="0" w:color="auto"/>
                        <w:left w:val="none" w:sz="0" w:space="0" w:color="auto"/>
                        <w:bottom w:val="none" w:sz="0" w:space="0" w:color="auto"/>
                        <w:right w:val="none" w:sz="0" w:space="0" w:color="auto"/>
                      </w:divBdr>
                    </w:div>
                  </w:divsChild>
                </w:div>
                <w:div w:id="1724677357">
                  <w:marLeft w:val="0"/>
                  <w:marRight w:val="0"/>
                  <w:marTop w:val="0"/>
                  <w:marBottom w:val="0"/>
                  <w:divBdr>
                    <w:top w:val="none" w:sz="0" w:space="0" w:color="auto"/>
                    <w:left w:val="none" w:sz="0" w:space="0" w:color="auto"/>
                    <w:bottom w:val="none" w:sz="0" w:space="0" w:color="auto"/>
                    <w:right w:val="none" w:sz="0" w:space="0" w:color="auto"/>
                  </w:divBdr>
                  <w:divsChild>
                    <w:div w:id="563951682">
                      <w:marLeft w:val="0"/>
                      <w:marRight w:val="0"/>
                      <w:marTop w:val="0"/>
                      <w:marBottom w:val="0"/>
                      <w:divBdr>
                        <w:top w:val="none" w:sz="0" w:space="0" w:color="auto"/>
                        <w:left w:val="none" w:sz="0" w:space="0" w:color="auto"/>
                        <w:bottom w:val="none" w:sz="0" w:space="0" w:color="auto"/>
                        <w:right w:val="none" w:sz="0" w:space="0" w:color="auto"/>
                      </w:divBdr>
                    </w:div>
                  </w:divsChild>
                </w:div>
                <w:div w:id="1730373277">
                  <w:marLeft w:val="0"/>
                  <w:marRight w:val="0"/>
                  <w:marTop w:val="0"/>
                  <w:marBottom w:val="0"/>
                  <w:divBdr>
                    <w:top w:val="none" w:sz="0" w:space="0" w:color="auto"/>
                    <w:left w:val="none" w:sz="0" w:space="0" w:color="auto"/>
                    <w:bottom w:val="none" w:sz="0" w:space="0" w:color="auto"/>
                    <w:right w:val="none" w:sz="0" w:space="0" w:color="auto"/>
                  </w:divBdr>
                  <w:divsChild>
                    <w:div w:id="979656763">
                      <w:marLeft w:val="0"/>
                      <w:marRight w:val="0"/>
                      <w:marTop w:val="0"/>
                      <w:marBottom w:val="0"/>
                      <w:divBdr>
                        <w:top w:val="none" w:sz="0" w:space="0" w:color="auto"/>
                        <w:left w:val="none" w:sz="0" w:space="0" w:color="auto"/>
                        <w:bottom w:val="none" w:sz="0" w:space="0" w:color="auto"/>
                        <w:right w:val="none" w:sz="0" w:space="0" w:color="auto"/>
                      </w:divBdr>
                    </w:div>
                  </w:divsChild>
                </w:div>
                <w:div w:id="1739278844">
                  <w:marLeft w:val="0"/>
                  <w:marRight w:val="0"/>
                  <w:marTop w:val="0"/>
                  <w:marBottom w:val="0"/>
                  <w:divBdr>
                    <w:top w:val="none" w:sz="0" w:space="0" w:color="auto"/>
                    <w:left w:val="none" w:sz="0" w:space="0" w:color="auto"/>
                    <w:bottom w:val="none" w:sz="0" w:space="0" w:color="auto"/>
                    <w:right w:val="none" w:sz="0" w:space="0" w:color="auto"/>
                  </w:divBdr>
                  <w:divsChild>
                    <w:div w:id="209195472">
                      <w:marLeft w:val="0"/>
                      <w:marRight w:val="0"/>
                      <w:marTop w:val="0"/>
                      <w:marBottom w:val="0"/>
                      <w:divBdr>
                        <w:top w:val="none" w:sz="0" w:space="0" w:color="auto"/>
                        <w:left w:val="none" w:sz="0" w:space="0" w:color="auto"/>
                        <w:bottom w:val="none" w:sz="0" w:space="0" w:color="auto"/>
                        <w:right w:val="none" w:sz="0" w:space="0" w:color="auto"/>
                      </w:divBdr>
                    </w:div>
                  </w:divsChild>
                </w:div>
                <w:div w:id="1751928241">
                  <w:marLeft w:val="0"/>
                  <w:marRight w:val="0"/>
                  <w:marTop w:val="0"/>
                  <w:marBottom w:val="0"/>
                  <w:divBdr>
                    <w:top w:val="none" w:sz="0" w:space="0" w:color="auto"/>
                    <w:left w:val="none" w:sz="0" w:space="0" w:color="auto"/>
                    <w:bottom w:val="none" w:sz="0" w:space="0" w:color="auto"/>
                    <w:right w:val="none" w:sz="0" w:space="0" w:color="auto"/>
                  </w:divBdr>
                  <w:divsChild>
                    <w:div w:id="1532958591">
                      <w:marLeft w:val="0"/>
                      <w:marRight w:val="0"/>
                      <w:marTop w:val="0"/>
                      <w:marBottom w:val="0"/>
                      <w:divBdr>
                        <w:top w:val="none" w:sz="0" w:space="0" w:color="auto"/>
                        <w:left w:val="none" w:sz="0" w:space="0" w:color="auto"/>
                        <w:bottom w:val="none" w:sz="0" w:space="0" w:color="auto"/>
                        <w:right w:val="none" w:sz="0" w:space="0" w:color="auto"/>
                      </w:divBdr>
                    </w:div>
                  </w:divsChild>
                </w:div>
                <w:div w:id="1755272794">
                  <w:marLeft w:val="0"/>
                  <w:marRight w:val="0"/>
                  <w:marTop w:val="0"/>
                  <w:marBottom w:val="0"/>
                  <w:divBdr>
                    <w:top w:val="none" w:sz="0" w:space="0" w:color="auto"/>
                    <w:left w:val="none" w:sz="0" w:space="0" w:color="auto"/>
                    <w:bottom w:val="none" w:sz="0" w:space="0" w:color="auto"/>
                    <w:right w:val="none" w:sz="0" w:space="0" w:color="auto"/>
                  </w:divBdr>
                  <w:divsChild>
                    <w:div w:id="88041355">
                      <w:marLeft w:val="0"/>
                      <w:marRight w:val="0"/>
                      <w:marTop w:val="0"/>
                      <w:marBottom w:val="0"/>
                      <w:divBdr>
                        <w:top w:val="none" w:sz="0" w:space="0" w:color="auto"/>
                        <w:left w:val="none" w:sz="0" w:space="0" w:color="auto"/>
                        <w:bottom w:val="none" w:sz="0" w:space="0" w:color="auto"/>
                        <w:right w:val="none" w:sz="0" w:space="0" w:color="auto"/>
                      </w:divBdr>
                    </w:div>
                  </w:divsChild>
                </w:div>
                <w:div w:id="1762945627">
                  <w:marLeft w:val="0"/>
                  <w:marRight w:val="0"/>
                  <w:marTop w:val="0"/>
                  <w:marBottom w:val="0"/>
                  <w:divBdr>
                    <w:top w:val="none" w:sz="0" w:space="0" w:color="auto"/>
                    <w:left w:val="none" w:sz="0" w:space="0" w:color="auto"/>
                    <w:bottom w:val="none" w:sz="0" w:space="0" w:color="auto"/>
                    <w:right w:val="none" w:sz="0" w:space="0" w:color="auto"/>
                  </w:divBdr>
                  <w:divsChild>
                    <w:div w:id="178859951">
                      <w:marLeft w:val="0"/>
                      <w:marRight w:val="0"/>
                      <w:marTop w:val="0"/>
                      <w:marBottom w:val="0"/>
                      <w:divBdr>
                        <w:top w:val="none" w:sz="0" w:space="0" w:color="auto"/>
                        <w:left w:val="none" w:sz="0" w:space="0" w:color="auto"/>
                        <w:bottom w:val="none" w:sz="0" w:space="0" w:color="auto"/>
                        <w:right w:val="none" w:sz="0" w:space="0" w:color="auto"/>
                      </w:divBdr>
                    </w:div>
                    <w:div w:id="1800536984">
                      <w:marLeft w:val="0"/>
                      <w:marRight w:val="0"/>
                      <w:marTop w:val="0"/>
                      <w:marBottom w:val="0"/>
                      <w:divBdr>
                        <w:top w:val="none" w:sz="0" w:space="0" w:color="auto"/>
                        <w:left w:val="none" w:sz="0" w:space="0" w:color="auto"/>
                        <w:bottom w:val="none" w:sz="0" w:space="0" w:color="auto"/>
                        <w:right w:val="none" w:sz="0" w:space="0" w:color="auto"/>
                      </w:divBdr>
                    </w:div>
                  </w:divsChild>
                </w:div>
                <w:div w:id="1770810100">
                  <w:marLeft w:val="0"/>
                  <w:marRight w:val="0"/>
                  <w:marTop w:val="0"/>
                  <w:marBottom w:val="0"/>
                  <w:divBdr>
                    <w:top w:val="none" w:sz="0" w:space="0" w:color="auto"/>
                    <w:left w:val="none" w:sz="0" w:space="0" w:color="auto"/>
                    <w:bottom w:val="none" w:sz="0" w:space="0" w:color="auto"/>
                    <w:right w:val="none" w:sz="0" w:space="0" w:color="auto"/>
                  </w:divBdr>
                  <w:divsChild>
                    <w:div w:id="2035110880">
                      <w:marLeft w:val="0"/>
                      <w:marRight w:val="0"/>
                      <w:marTop w:val="0"/>
                      <w:marBottom w:val="0"/>
                      <w:divBdr>
                        <w:top w:val="none" w:sz="0" w:space="0" w:color="auto"/>
                        <w:left w:val="none" w:sz="0" w:space="0" w:color="auto"/>
                        <w:bottom w:val="none" w:sz="0" w:space="0" w:color="auto"/>
                        <w:right w:val="none" w:sz="0" w:space="0" w:color="auto"/>
                      </w:divBdr>
                    </w:div>
                  </w:divsChild>
                </w:div>
                <w:div w:id="1774469163">
                  <w:marLeft w:val="0"/>
                  <w:marRight w:val="0"/>
                  <w:marTop w:val="0"/>
                  <w:marBottom w:val="0"/>
                  <w:divBdr>
                    <w:top w:val="none" w:sz="0" w:space="0" w:color="auto"/>
                    <w:left w:val="none" w:sz="0" w:space="0" w:color="auto"/>
                    <w:bottom w:val="none" w:sz="0" w:space="0" w:color="auto"/>
                    <w:right w:val="none" w:sz="0" w:space="0" w:color="auto"/>
                  </w:divBdr>
                  <w:divsChild>
                    <w:div w:id="238101816">
                      <w:marLeft w:val="0"/>
                      <w:marRight w:val="0"/>
                      <w:marTop w:val="0"/>
                      <w:marBottom w:val="0"/>
                      <w:divBdr>
                        <w:top w:val="none" w:sz="0" w:space="0" w:color="auto"/>
                        <w:left w:val="none" w:sz="0" w:space="0" w:color="auto"/>
                        <w:bottom w:val="none" w:sz="0" w:space="0" w:color="auto"/>
                        <w:right w:val="none" w:sz="0" w:space="0" w:color="auto"/>
                      </w:divBdr>
                    </w:div>
                  </w:divsChild>
                </w:div>
                <w:div w:id="1775788863">
                  <w:marLeft w:val="0"/>
                  <w:marRight w:val="0"/>
                  <w:marTop w:val="0"/>
                  <w:marBottom w:val="0"/>
                  <w:divBdr>
                    <w:top w:val="none" w:sz="0" w:space="0" w:color="auto"/>
                    <w:left w:val="none" w:sz="0" w:space="0" w:color="auto"/>
                    <w:bottom w:val="none" w:sz="0" w:space="0" w:color="auto"/>
                    <w:right w:val="none" w:sz="0" w:space="0" w:color="auto"/>
                  </w:divBdr>
                  <w:divsChild>
                    <w:div w:id="1843543884">
                      <w:marLeft w:val="0"/>
                      <w:marRight w:val="0"/>
                      <w:marTop w:val="0"/>
                      <w:marBottom w:val="0"/>
                      <w:divBdr>
                        <w:top w:val="none" w:sz="0" w:space="0" w:color="auto"/>
                        <w:left w:val="none" w:sz="0" w:space="0" w:color="auto"/>
                        <w:bottom w:val="none" w:sz="0" w:space="0" w:color="auto"/>
                        <w:right w:val="none" w:sz="0" w:space="0" w:color="auto"/>
                      </w:divBdr>
                    </w:div>
                  </w:divsChild>
                </w:div>
                <w:div w:id="1783188000">
                  <w:marLeft w:val="0"/>
                  <w:marRight w:val="0"/>
                  <w:marTop w:val="0"/>
                  <w:marBottom w:val="0"/>
                  <w:divBdr>
                    <w:top w:val="none" w:sz="0" w:space="0" w:color="auto"/>
                    <w:left w:val="none" w:sz="0" w:space="0" w:color="auto"/>
                    <w:bottom w:val="none" w:sz="0" w:space="0" w:color="auto"/>
                    <w:right w:val="none" w:sz="0" w:space="0" w:color="auto"/>
                  </w:divBdr>
                  <w:divsChild>
                    <w:div w:id="126245046">
                      <w:marLeft w:val="0"/>
                      <w:marRight w:val="0"/>
                      <w:marTop w:val="0"/>
                      <w:marBottom w:val="0"/>
                      <w:divBdr>
                        <w:top w:val="none" w:sz="0" w:space="0" w:color="auto"/>
                        <w:left w:val="none" w:sz="0" w:space="0" w:color="auto"/>
                        <w:bottom w:val="none" w:sz="0" w:space="0" w:color="auto"/>
                        <w:right w:val="none" w:sz="0" w:space="0" w:color="auto"/>
                      </w:divBdr>
                    </w:div>
                  </w:divsChild>
                </w:div>
                <w:div w:id="1785541548">
                  <w:marLeft w:val="0"/>
                  <w:marRight w:val="0"/>
                  <w:marTop w:val="0"/>
                  <w:marBottom w:val="0"/>
                  <w:divBdr>
                    <w:top w:val="none" w:sz="0" w:space="0" w:color="auto"/>
                    <w:left w:val="none" w:sz="0" w:space="0" w:color="auto"/>
                    <w:bottom w:val="none" w:sz="0" w:space="0" w:color="auto"/>
                    <w:right w:val="none" w:sz="0" w:space="0" w:color="auto"/>
                  </w:divBdr>
                  <w:divsChild>
                    <w:div w:id="1262489874">
                      <w:marLeft w:val="0"/>
                      <w:marRight w:val="0"/>
                      <w:marTop w:val="0"/>
                      <w:marBottom w:val="0"/>
                      <w:divBdr>
                        <w:top w:val="none" w:sz="0" w:space="0" w:color="auto"/>
                        <w:left w:val="none" w:sz="0" w:space="0" w:color="auto"/>
                        <w:bottom w:val="none" w:sz="0" w:space="0" w:color="auto"/>
                        <w:right w:val="none" w:sz="0" w:space="0" w:color="auto"/>
                      </w:divBdr>
                    </w:div>
                  </w:divsChild>
                </w:div>
                <w:div w:id="1799833774">
                  <w:marLeft w:val="0"/>
                  <w:marRight w:val="0"/>
                  <w:marTop w:val="0"/>
                  <w:marBottom w:val="0"/>
                  <w:divBdr>
                    <w:top w:val="none" w:sz="0" w:space="0" w:color="auto"/>
                    <w:left w:val="none" w:sz="0" w:space="0" w:color="auto"/>
                    <w:bottom w:val="none" w:sz="0" w:space="0" w:color="auto"/>
                    <w:right w:val="none" w:sz="0" w:space="0" w:color="auto"/>
                  </w:divBdr>
                  <w:divsChild>
                    <w:div w:id="1453745095">
                      <w:marLeft w:val="0"/>
                      <w:marRight w:val="0"/>
                      <w:marTop w:val="0"/>
                      <w:marBottom w:val="0"/>
                      <w:divBdr>
                        <w:top w:val="none" w:sz="0" w:space="0" w:color="auto"/>
                        <w:left w:val="none" w:sz="0" w:space="0" w:color="auto"/>
                        <w:bottom w:val="none" w:sz="0" w:space="0" w:color="auto"/>
                        <w:right w:val="none" w:sz="0" w:space="0" w:color="auto"/>
                      </w:divBdr>
                    </w:div>
                  </w:divsChild>
                </w:div>
                <w:div w:id="1802990820">
                  <w:marLeft w:val="0"/>
                  <w:marRight w:val="0"/>
                  <w:marTop w:val="0"/>
                  <w:marBottom w:val="0"/>
                  <w:divBdr>
                    <w:top w:val="none" w:sz="0" w:space="0" w:color="auto"/>
                    <w:left w:val="none" w:sz="0" w:space="0" w:color="auto"/>
                    <w:bottom w:val="none" w:sz="0" w:space="0" w:color="auto"/>
                    <w:right w:val="none" w:sz="0" w:space="0" w:color="auto"/>
                  </w:divBdr>
                  <w:divsChild>
                    <w:div w:id="1628732127">
                      <w:marLeft w:val="0"/>
                      <w:marRight w:val="0"/>
                      <w:marTop w:val="0"/>
                      <w:marBottom w:val="0"/>
                      <w:divBdr>
                        <w:top w:val="none" w:sz="0" w:space="0" w:color="auto"/>
                        <w:left w:val="none" w:sz="0" w:space="0" w:color="auto"/>
                        <w:bottom w:val="none" w:sz="0" w:space="0" w:color="auto"/>
                        <w:right w:val="none" w:sz="0" w:space="0" w:color="auto"/>
                      </w:divBdr>
                    </w:div>
                  </w:divsChild>
                </w:div>
                <w:div w:id="1804348691">
                  <w:marLeft w:val="0"/>
                  <w:marRight w:val="0"/>
                  <w:marTop w:val="0"/>
                  <w:marBottom w:val="0"/>
                  <w:divBdr>
                    <w:top w:val="none" w:sz="0" w:space="0" w:color="auto"/>
                    <w:left w:val="none" w:sz="0" w:space="0" w:color="auto"/>
                    <w:bottom w:val="none" w:sz="0" w:space="0" w:color="auto"/>
                    <w:right w:val="none" w:sz="0" w:space="0" w:color="auto"/>
                  </w:divBdr>
                  <w:divsChild>
                    <w:div w:id="520554983">
                      <w:marLeft w:val="0"/>
                      <w:marRight w:val="0"/>
                      <w:marTop w:val="0"/>
                      <w:marBottom w:val="0"/>
                      <w:divBdr>
                        <w:top w:val="none" w:sz="0" w:space="0" w:color="auto"/>
                        <w:left w:val="none" w:sz="0" w:space="0" w:color="auto"/>
                        <w:bottom w:val="none" w:sz="0" w:space="0" w:color="auto"/>
                        <w:right w:val="none" w:sz="0" w:space="0" w:color="auto"/>
                      </w:divBdr>
                    </w:div>
                  </w:divsChild>
                </w:div>
                <w:div w:id="1804422252">
                  <w:marLeft w:val="0"/>
                  <w:marRight w:val="0"/>
                  <w:marTop w:val="0"/>
                  <w:marBottom w:val="0"/>
                  <w:divBdr>
                    <w:top w:val="none" w:sz="0" w:space="0" w:color="auto"/>
                    <w:left w:val="none" w:sz="0" w:space="0" w:color="auto"/>
                    <w:bottom w:val="none" w:sz="0" w:space="0" w:color="auto"/>
                    <w:right w:val="none" w:sz="0" w:space="0" w:color="auto"/>
                  </w:divBdr>
                  <w:divsChild>
                    <w:div w:id="2127574629">
                      <w:marLeft w:val="0"/>
                      <w:marRight w:val="0"/>
                      <w:marTop w:val="0"/>
                      <w:marBottom w:val="0"/>
                      <w:divBdr>
                        <w:top w:val="none" w:sz="0" w:space="0" w:color="auto"/>
                        <w:left w:val="none" w:sz="0" w:space="0" w:color="auto"/>
                        <w:bottom w:val="none" w:sz="0" w:space="0" w:color="auto"/>
                        <w:right w:val="none" w:sz="0" w:space="0" w:color="auto"/>
                      </w:divBdr>
                    </w:div>
                  </w:divsChild>
                </w:div>
                <w:div w:id="1813868615">
                  <w:marLeft w:val="0"/>
                  <w:marRight w:val="0"/>
                  <w:marTop w:val="0"/>
                  <w:marBottom w:val="0"/>
                  <w:divBdr>
                    <w:top w:val="none" w:sz="0" w:space="0" w:color="auto"/>
                    <w:left w:val="none" w:sz="0" w:space="0" w:color="auto"/>
                    <w:bottom w:val="none" w:sz="0" w:space="0" w:color="auto"/>
                    <w:right w:val="none" w:sz="0" w:space="0" w:color="auto"/>
                  </w:divBdr>
                  <w:divsChild>
                    <w:div w:id="569580268">
                      <w:marLeft w:val="0"/>
                      <w:marRight w:val="0"/>
                      <w:marTop w:val="0"/>
                      <w:marBottom w:val="0"/>
                      <w:divBdr>
                        <w:top w:val="none" w:sz="0" w:space="0" w:color="auto"/>
                        <w:left w:val="none" w:sz="0" w:space="0" w:color="auto"/>
                        <w:bottom w:val="none" w:sz="0" w:space="0" w:color="auto"/>
                        <w:right w:val="none" w:sz="0" w:space="0" w:color="auto"/>
                      </w:divBdr>
                    </w:div>
                  </w:divsChild>
                </w:div>
                <w:div w:id="1814564421">
                  <w:marLeft w:val="0"/>
                  <w:marRight w:val="0"/>
                  <w:marTop w:val="0"/>
                  <w:marBottom w:val="0"/>
                  <w:divBdr>
                    <w:top w:val="none" w:sz="0" w:space="0" w:color="auto"/>
                    <w:left w:val="none" w:sz="0" w:space="0" w:color="auto"/>
                    <w:bottom w:val="none" w:sz="0" w:space="0" w:color="auto"/>
                    <w:right w:val="none" w:sz="0" w:space="0" w:color="auto"/>
                  </w:divBdr>
                  <w:divsChild>
                    <w:div w:id="1357538053">
                      <w:marLeft w:val="0"/>
                      <w:marRight w:val="0"/>
                      <w:marTop w:val="0"/>
                      <w:marBottom w:val="0"/>
                      <w:divBdr>
                        <w:top w:val="none" w:sz="0" w:space="0" w:color="auto"/>
                        <w:left w:val="none" w:sz="0" w:space="0" w:color="auto"/>
                        <w:bottom w:val="none" w:sz="0" w:space="0" w:color="auto"/>
                        <w:right w:val="none" w:sz="0" w:space="0" w:color="auto"/>
                      </w:divBdr>
                    </w:div>
                  </w:divsChild>
                </w:div>
                <w:div w:id="1819415512">
                  <w:marLeft w:val="0"/>
                  <w:marRight w:val="0"/>
                  <w:marTop w:val="0"/>
                  <w:marBottom w:val="0"/>
                  <w:divBdr>
                    <w:top w:val="none" w:sz="0" w:space="0" w:color="auto"/>
                    <w:left w:val="none" w:sz="0" w:space="0" w:color="auto"/>
                    <w:bottom w:val="none" w:sz="0" w:space="0" w:color="auto"/>
                    <w:right w:val="none" w:sz="0" w:space="0" w:color="auto"/>
                  </w:divBdr>
                  <w:divsChild>
                    <w:div w:id="79568904">
                      <w:marLeft w:val="0"/>
                      <w:marRight w:val="0"/>
                      <w:marTop w:val="0"/>
                      <w:marBottom w:val="0"/>
                      <w:divBdr>
                        <w:top w:val="none" w:sz="0" w:space="0" w:color="auto"/>
                        <w:left w:val="none" w:sz="0" w:space="0" w:color="auto"/>
                        <w:bottom w:val="none" w:sz="0" w:space="0" w:color="auto"/>
                        <w:right w:val="none" w:sz="0" w:space="0" w:color="auto"/>
                      </w:divBdr>
                    </w:div>
                  </w:divsChild>
                </w:div>
                <w:div w:id="1842310680">
                  <w:marLeft w:val="0"/>
                  <w:marRight w:val="0"/>
                  <w:marTop w:val="0"/>
                  <w:marBottom w:val="0"/>
                  <w:divBdr>
                    <w:top w:val="none" w:sz="0" w:space="0" w:color="auto"/>
                    <w:left w:val="none" w:sz="0" w:space="0" w:color="auto"/>
                    <w:bottom w:val="none" w:sz="0" w:space="0" w:color="auto"/>
                    <w:right w:val="none" w:sz="0" w:space="0" w:color="auto"/>
                  </w:divBdr>
                  <w:divsChild>
                    <w:div w:id="1013537204">
                      <w:marLeft w:val="0"/>
                      <w:marRight w:val="0"/>
                      <w:marTop w:val="0"/>
                      <w:marBottom w:val="0"/>
                      <w:divBdr>
                        <w:top w:val="none" w:sz="0" w:space="0" w:color="auto"/>
                        <w:left w:val="none" w:sz="0" w:space="0" w:color="auto"/>
                        <w:bottom w:val="none" w:sz="0" w:space="0" w:color="auto"/>
                        <w:right w:val="none" w:sz="0" w:space="0" w:color="auto"/>
                      </w:divBdr>
                    </w:div>
                  </w:divsChild>
                </w:div>
                <w:div w:id="1842502576">
                  <w:marLeft w:val="0"/>
                  <w:marRight w:val="0"/>
                  <w:marTop w:val="0"/>
                  <w:marBottom w:val="0"/>
                  <w:divBdr>
                    <w:top w:val="none" w:sz="0" w:space="0" w:color="auto"/>
                    <w:left w:val="none" w:sz="0" w:space="0" w:color="auto"/>
                    <w:bottom w:val="none" w:sz="0" w:space="0" w:color="auto"/>
                    <w:right w:val="none" w:sz="0" w:space="0" w:color="auto"/>
                  </w:divBdr>
                  <w:divsChild>
                    <w:div w:id="1270820293">
                      <w:marLeft w:val="0"/>
                      <w:marRight w:val="0"/>
                      <w:marTop w:val="0"/>
                      <w:marBottom w:val="0"/>
                      <w:divBdr>
                        <w:top w:val="none" w:sz="0" w:space="0" w:color="auto"/>
                        <w:left w:val="none" w:sz="0" w:space="0" w:color="auto"/>
                        <w:bottom w:val="none" w:sz="0" w:space="0" w:color="auto"/>
                        <w:right w:val="none" w:sz="0" w:space="0" w:color="auto"/>
                      </w:divBdr>
                    </w:div>
                  </w:divsChild>
                </w:div>
                <w:div w:id="1844080905">
                  <w:marLeft w:val="0"/>
                  <w:marRight w:val="0"/>
                  <w:marTop w:val="0"/>
                  <w:marBottom w:val="0"/>
                  <w:divBdr>
                    <w:top w:val="none" w:sz="0" w:space="0" w:color="auto"/>
                    <w:left w:val="none" w:sz="0" w:space="0" w:color="auto"/>
                    <w:bottom w:val="none" w:sz="0" w:space="0" w:color="auto"/>
                    <w:right w:val="none" w:sz="0" w:space="0" w:color="auto"/>
                  </w:divBdr>
                  <w:divsChild>
                    <w:div w:id="321935929">
                      <w:marLeft w:val="0"/>
                      <w:marRight w:val="0"/>
                      <w:marTop w:val="0"/>
                      <w:marBottom w:val="0"/>
                      <w:divBdr>
                        <w:top w:val="none" w:sz="0" w:space="0" w:color="auto"/>
                        <w:left w:val="none" w:sz="0" w:space="0" w:color="auto"/>
                        <w:bottom w:val="none" w:sz="0" w:space="0" w:color="auto"/>
                        <w:right w:val="none" w:sz="0" w:space="0" w:color="auto"/>
                      </w:divBdr>
                    </w:div>
                  </w:divsChild>
                </w:div>
                <w:div w:id="1846436333">
                  <w:marLeft w:val="0"/>
                  <w:marRight w:val="0"/>
                  <w:marTop w:val="0"/>
                  <w:marBottom w:val="0"/>
                  <w:divBdr>
                    <w:top w:val="none" w:sz="0" w:space="0" w:color="auto"/>
                    <w:left w:val="none" w:sz="0" w:space="0" w:color="auto"/>
                    <w:bottom w:val="none" w:sz="0" w:space="0" w:color="auto"/>
                    <w:right w:val="none" w:sz="0" w:space="0" w:color="auto"/>
                  </w:divBdr>
                  <w:divsChild>
                    <w:div w:id="1874339075">
                      <w:marLeft w:val="0"/>
                      <w:marRight w:val="0"/>
                      <w:marTop w:val="0"/>
                      <w:marBottom w:val="0"/>
                      <w:divBdr>
                        <w:top w:val="none" w:sz="0" w:space="0" w:color="auto"/>
                        <w:left w:val="none" w:sz="0" w:space="0" w:color="auto"/>
                        <w:bottom w:val="none" w:sz="0" w:space="0" w:color="auto"/>
                        <w:right w:val="none" w:sz="0" w:space="0" w:color="auto"/>
                      </w:divBdr>
                    </w:div>
                  </w:divsChild>
                </w:div>
                <w:div w:id="1854369479">
                  <w:marLeft w:val="0"/>
                  <w:marRight w:val="0"/>
                  <w:marTop w:val="0"/>
                  <w:marBottom w:val="0"/>
                  <w:divBdr>
                    <w:top w:val="none" w:sz="0" w:space="0" w:color="auto"/>
                    <w:left w:val="none" w:sz="0" w:space="0" w:color="auto"/>
                    <w:bottom w:val="none" w:sz="0" w:space="0" w:color="auto"/>
                    <w:right w:val="none" w:sz="0" w:space="0" w:color="auto"/>
                  </w:divBdr>
                  <w:divsChild>
                    <w:div w:id="471096">
                      <w:marLeft w:val="0"/>
                      <w:marRight w:val="0"/>
                      <w:marTop w:val="0"/>
                      <w:marBottom w:val="0"/>
                      <w:divBdr>
                        <w:top w:val="none" w:sz="0" w:space="0" w:color="auto"/>
                        <w:left w:val="none" w:sz="0" w:space="0" w:color="auto"/>
                        <w:bottom w:val="none" w:sz="0" w:space="0" w:color="auto"/>
                        <w:right w:val="none" w:sz="0" w:space="0" w:color="auto"/>
                      </w:divBdr>
                    </w:div>
                  </w:divsChild>
                </w:div>
                <w:div w:id="1871332645">
                  <w:marLeft w:val="0"/>
                  <w:marRight w:val="0"/>
                  <w:marTop w:val="0"/>
                  <w:marBottom w:val="0"/>
                  <w:divBdr>
                    <w:top w:val="none" w:sz="0" w:space="0" w:color="auto"/>
                    <w:left w:val="none" w:sz="0" w:space="0" w:color="auto"/>
                    <w:bottom w:val="none" w:sz="0" w:space="0" w:color="auto"/>
                    <w:right w:val="none" w:sz="0" w:space="0" w:color="auto"/>
                  </w:divBdr>
                  <w:divsChild>
                    <w:div w:id="1129321560">
                      <w:marLeft w:val="0"/>
                      <w:marRight w:val="0"/>
                      <w:marTop w:val="0"/>
                      <w:marBottom w:val="0"/>
                      <w:divBdr>
                        <w:top w:val="none" w:sz="0" w:space="0" w:color="auto"/>
                        <w:left w:val="none" w:sz="0" w:space="0" w:color="auto"/>
                        <w:bottom w:val="none" w:sz="0" w:space="0" w:color="auto"/>
                        <w:right w:val="none" w:sz="0" w:space="0" w:color="auto"/>
                      </w:divBdr>
                    </w:div>
                  </w:divsChild>
                </w:div>
                <w:div w:id="1872722944">
                  <w:marLeft w:val="0"/>
                  <w:marRight w:val="0"/>
                  <w:marTop w:val="0"/>
                  <w:marBottom w:val="0"/>
                  <w:divBdr>
                    <w:top w:val="none" w:sz="0" w:space="0" w:color="auto"/>
                    <w:left w:val="none" w:sz="0" w:space="0" w:color="auto"/>
                    <w:bottom w:val="none" w:sz="0" w:space="0" w:color="auto"/>
                    <w:right w:val="none" w:sz="0" w:space="0" w:color="auto"/>
                  </w:divBdr>
                  <w:divsChild>
                    <w:div w:id="684088993">
                      <w:marLeft w:val="0"/>
                      <w:marRight w:val="0"/>
                      <w:marTop w:val="0"/>
                      <w:marBottom w:val="0"/>
                      <w:divBdr>
                        <w:top w:val="none" w:sz="0" w:space="0" w:color="auto"/>
                        <w:left w:val="none" w:sz="0" w:space="0" w:color="auto"/>
                        <w:bottom w:val="none" w:sz="0" w:space="0" w:color="auto"/>
                        <w:right w:val="none" w:sz="0" w:space="0" w:color="auto"/>
                      </w:divBdr>
                    </w:div>
                  </w:divsChild>
                </w:div>
                <w:div w:id="1877309072">
                  <w:marLeft w:val="0"/>
                  <w:marRight w:val="0"/>
                  <w:marTop w:val="0"/>
                  <w:marBottom w:val="0"/>
                  <w:divBdr>
                    <w:top w:val="none" w:sz="0" w:space="0" w:color="auto"/>
                    <w:left w:val="none" w:sz="0" w:space="0" w:color="auto"/>
                    <w:bottom w:val="none" w:sz="0" w:space="0" w:color="auto"/>
                    <w:right w:val="none" w:sz="0" w:space="0" w:color="auto"/>
                  </w:divBdr>
                  <w:divsChild>
                    <w:div w:id="1793135043">
                      <w:marLeft w:val="0"/>
                      <w:marRight w:val="0"/>
                      <w:marTop w:val="0"/>
                      <w:marBottom w:val="0"/>
                      <w:divBdr>
                        <w:top w:val="none" w:sz="0" w:space="0" w:color="auto"/>
                        <w:left w:val="none" w:sz="0" w:space="0" w:color="auto"/>
                        <w:bottom w:val="none" w:sz="0" w:space="0" w:color="auto"/>
                        <w:right w:val="none" w:sz="0" w:space="0" w:color="auto"/>
                      </w:divBdr>
                    </w:div>
                  </w:divsChild>
                </w:div>
                <w:div w:id="1878738879">
                  <w:marLeft w:val="0"/>
                  <w:marRight w:val="0"/>
                  <w:marTop w:val="0"/>
                  <w:marBottom w:val="0"/>
                  <w:divBdr>
                    <w:top w:val="none" w:sz="0" w:space="0" w:color="auto"/>
                    <w:left w:val="none" w:sz="0" w:space="0" w:color="auto"/>
                    <w:bottom w:val="none" w:sz="0" w:space="0" w:color="auto"/>
                    <w:right w:val="none" w:sz="0" w:space="0" w:color="auto"/>
                  </w:divBdr>
                  <w:divsChild>
                    <w:div w:id="180749585">
                      <w:marLeft w:val="0"/>
                      <w:marRight w:val="0"/>
                      <w:marTop w:val="0"/>
                      <w:marBottom w:val="0"/>
                      <w:divBdr>
                        <w:top w:val="none" w:sz="0" w:space="0" w:color="auto"/>
                        <w:left w:val="none" w:sz="0" w:space="0" w:color="auto"/>
                        <w:bottom w:val="none" w:sz="0" w:space="0" w:color="auto"/>
                        <w:right w:val="none" w:sz="0" w:space="0" w:color="auto"/>
                      </w:divBdr>
                    </w:div>
                  </w:divsChild>
                </w:div>
                <w:div w:id="1879313724">
                  <w:marLeft w:val="0"/>
                  <w:marRight w:val="0"/>
                  <w:marTop w:val="0"/>
                  <w:marBottom w:val="0"/>
                  <w:divBdr>
                    <w:top w:val="none" w:sz="0" w:space="0" w:color="auto"/>
                    <w:left w:val="none" w:sz="0" w:space="0" w:color="auto"/>
                    <w:bottom w:val="none" w:sz="0" w:space="0" w:color="auto"/>
                    <w:right w:val="none" w:sz="0" w:space="0" w:color="auto"/>
                  </w:divBdr>
                  <w:divsChild>
                    <w:div w:id="1419905665">
                      <w:marLeft w:val="0"/>
                      <w:marRight w:val="0"/>
                      <w:marTop w:val="0"/>
                      <w:marBottom w:val="0"/>
                      <w:divBdr>
                        <w:top w:val="none" w:sz="0" w:space="0" w:color="auto"/>
                        <w:left w:val="none" w:sz="0" w:space="0" w:color="auto"/>
                        <w:bottom w:val="none" w:sz="0" w:space="0" w:color="auto"/>
                        <w:right w:val="none" w:sz="0" w:space="0" w:color="auto"/>
                      </w:divBdr>
                    </w:div>
                  </w:divsChild>
                </w:div>
                <w:div w:id="1891568815">
                  <w:marLeft w:val="0"/>
                  <w:marRight w:val="0"/>
                  <w:marTop w:val="0"/>
                  <w:marBottom w:val="0"/>
                  <w:divBdr>
                    <w:top w:val="none" w:sz="0" w:space="0" w:color="auto"/>
                    <w:left w:val="none" w:sz="0" w:space="0" w:color="auto"/>
                    <w:bottom w:val="none" w:sz="0" w:space="0" w:color="auto"/>
                    <w:right w:val="none" w:sz="0" w:space="0" w:color="auto"/>
                  </w:divBdr>
                  <w:divsChild>
                    <w:div w:id="1494100778">
                      <w:marLeft w:val="0"/>
                      <w:marRight w:val="0"/>
                      <w:marTop w:val="0"/>
                      <w:marBottom w:val="0"/>
                      <w:divBdr>
                        <w:top w:val="none" w:sz="0" w:space="0" w:color="auto"/>
                        <w:left w:val="none" w:sz="0" w:space="0" w:color="auto"/>
                        <w:bottom w:val="none" w:sz="0" w:space="0" w:color="auto"/>
                        <w:right w:val="none" w:sz="0" w:space="0" w:color="auto"/>
                      </w:divBdr>
                    </w:div>
                  </w:divsChild>
                </w:div>
                <w:div w:id="1896043194">
                  <w:marLeft w:val="0"/>
                  <w:marRight w:val="0"/>
                  <w:marTop w:val="0"/>
                  <w:marBottom w:val="0"/>
                  <w:divBdr>
                    <w:top w:val="none" w:sz="0" w:space="0" w:color="auto"/>
                    <w:left w:val="none" w:sz="0" w:space="0" w:color="auto"/>
                    <w:bottom w:val="none" w:sz="0" w:space="0" w:color="auto"/>
                    <w:right w:val="none" w:sz="0" w:space="0" w:color="auto"/>
                  </w:divBdr>
                  <w:divsChild>
                    <w:div w:id="1562400340">
                      <w:marLeft w:val="0"/>
                      <w:marRight w:val="0"/>
                      <w:marTop w:val="0"/>
                      <w:marBottom w:val="0"/>
                      <w:divBdr>
                        <w:top w:val="none" w:sz="0" w:space="0" w:color="auto"/>
                        <w:left w:val="none" w:sz="0" w:space="0" w:color="auto"/>
                        <w:bottom w:val="none" w:sz="0" w:space="0" w:color="auto"/>
                        <w:right w:val="none" w:sz="0" w:space="0" w:color="auto"/>
                      </w:divBdr>
                    </w:div>
                  </w:divsChild>
                </w:div>
                <w:div w:id="1896816838">
                  <w:marLeft w:val="0"/>
                  <w:marRight w:val="0"/>
                  <w:marTop w:val="0"/>
                  <w:marBottom w:val="0"/>
                  <w:divBdr>
                    <w:top w:val="none" w:sz="0" w:space="0" w:color="auto"/>
                    <w:left w:val="none" w:sz="0" w:space="0" w:color="auto"/>
                    <w:bottom w:val="none" w:sz="0" w:space="0" w:color="auto"/>
                    <w:right w:val="none" w:sz="0" w:space="0" w:color="auto"/>
                  </w:divBdr>
                  <w:divsChild>
                    <w:div w:id="1129326294">
                      <w:marLeft w:val="0"/>
                      <w:marRight w:val="0"/>
                      <w:marTop w:val="0"/>
                      <w:marBottom w:val="0"/>
                      <w:divBdr>
                        <w:top w:val="none" w:sz="0" w:space="0" w:color="auto"/>
                        <w:left w:val="none" w:sz="0" w:space="0" w:color="auto"/>
                        <w:bottom w:val="none" w:sz="0" w:space="0" w:color="auto"/>
                        <w:right w:val="none" w:sz="0" w:space="0" w:color="auto"/>
                      </w:divBdr>
                    </w:div>
                  </w:divsChild>
                </w:div>
                <w:div w:id="1898392144">
                  <w:marLeft w:val="0"/>
                  <w:marRight w:val="0"/>
                  <w:marTop w:val="0"/>
                  <w:marBottom w:val="0"/>
                  <w:divBdr>
                    <w:top w:val="none" w:sz="0" w:space="0" w:color="auto"/>
                    <w:left w:val="none" w:sz="0" w:space="0" w:color="auto"/>
                    <w:bottom w:val="none" w:sz="0" w:space="0" w:color="auto"/>
                    <w:right w:val="none" w:sz="0" w:space="0" w:color="auto"/>
                  </w:divBdr>
                  <w:divsChild>
                    <w:div w:id="1203905468">
                      <w:marLeft w:val="0"/>
                      <w:marRight w:val="0"/>
                      <w:marTop w:val="0"/>
                      <w:marBottom w:val="0"/>
                      <w:divBdr>
                        <w:top w:val="none" w:sz="0" w:space="0" w:color="auto"/>
                        <w:left w:val="none" w:sz="0" w:space="0" w:color="auto"/>
                        <w:bottom w:val="none" w:sz="0" w:space="0" w:color="auto"/>
                        <w:right w:val="none" w:sz="0" w:space="0" w:color="auto"/>
                      </w:divBdr>
                    </w:div>
                  </w:divsChild>
                </w:div>
                <w:div w:id="1902519761">
                  <w:marLeft w:val="0"/>
                  <w:marRight w:val="0"/>
                  <w:marTop w:val="0"/>
                  <w:marBottom w:val="0"/>
                  <w:divBdr>
                    <w:top w:val="none" w:sz="0" w:space="0" w:color="auto"/>
                    <w:left w:val="none" w:sz="0" w:space="0" w:color="auto"/>
                    <w:bottom w:val="none" w:sz="0" w:space="0" w:color="auto"/>
                    <w:right w:val="none" w:sz="0" w:space="0" w:color="auto"/>
                  </w:divBdr>
                  <w:divsChild>
                    <w:div w:id="1457025345">
                      <w:marLeft w:val="0"/>
                      <w:marRight w:val="0"/>
                      <w:marTop w:val="0"/>
                      <w:marBottom w:val="0"/>
                      <w:divBdr>
                        <w:top w:val="none" w:sz="0" w:space="0" w:color="auto"/>
                        <w:left w:val="none" w:sz="0" w:space="0" w:color="auto"/>
                        <w:bottom w:val="none" w:sz="0" w:space="0" w:color="auto"/>
                        <w:right w:val="none" w:sz="0" w:space="0" w:color="auto"/>
                      </w:divBdr>
                    </w:div>
                  </w:divsChild>
                </w:div>
                <w:div w:id="1911965033">
                  <w:marLeft w:val="0"/>
                  <w:marRight w:val="0"/>
                  <w:marTop w:val="0"/>
                  <w:marBottom w:val="0"/>
                  <w:divBdr>
                    <w:top w:val="none" w:sz="0" w:space="0" w:color="auto"/>
                    <w:left w:val="none" w:sz="0" w:space="0" w:color="auto"/>
                    <w:bottom w:val="none" w:sz="0" w:space="0" w:color="auto"/>
                    <w:right w:val="none" w:sz="0" w:space="0" w:color="auto"/>
                  </w:divBdr>
                  <w:divsChild>
                    <w:div w:id="87890221">
                      <w:marLeft w:val="0"/>
                      <w:marRight w:val="0"/>
                      <w:marTop w:val="0"/>
                      <w:marBottom w:val="0"/>
                      <w:divBdr>
                        <w:top w:val="none" w:sz="0" w:space="0" w:color="auto"/>
                        <w:left w:val="none" w:sz="0" w:space="0" w:color="auto"/>
                        <w:bottom w:val="none" w:sz="0" w:space="0" w:color="auto"/>
                        <w:right w:val="none" w:sz="0" w:space="0" w:color="auto"/>
                      </w:divBdr>
                    </w:div>
                  </w:divsChild>
                </w:div>
                <w:div w:id="1918637807">
                  <w:marLeft w:val="0"/>
                  <w:marRight w:val="0"/>
                  <w:marTop w:val="0"/>
                  <w:marBottom w:val="0"/>
                  <w:divBdr>
                    <w:top w:val="none" w:sz="0" w:space="0" w:color="auto"/>
                    <w:left w:val="none" w:sz="0" w:space="0" w:color="auto"/>
                    <w:bottom w:val="none" w:sz="0" w:space="0" w:color="auto"/>
                    <w:right w:val="none" w:sz="0" w:space="0" w:color="auto"/>
                  </w:divBdr>
                  <w:divsChild>
                    <w:div w:id="1941838049">
                      <w:marLeft w:val="0"/>
                      <w:marRight w:val="0"/>
                      <w:marTop w:val="0"/>
                      <w:marBottom w:val="0"/>
                      <w:divBdr>
                        <w:top w:val="none" w:sz="0" w:space="0" w:color="auto"/>
                        <w:left w:val="none" w:sz="0" w:space="0" w:color="auto"/>
                        <w:bottom w:val="none" w:sz="0" w:space="0" w:color="auto"/>
                        <w:right w:val="none" w:sz="0" w:space="0" w:color="auto"/>
                      </w:divBdr>
                    </w:div>
                  </w:divsChild>
                </w:div>
                <w:div w:id="1937400995">
                  <w:marLeft w:val="0"/>
                  <w:marRight w:val="0"/>
                  <w:marTop w:val="0"/>
                  <w:marBottom w:val="0"/>
                  <w:divBdr>
                    <w:top w:val="none" w:sz="0" w:space="0" w:color="auto"/>
                    <w:left w:val="none" w:sz="0" w:space="0" w:color="auto"/>
                    <w:bottom w:val="none" w:sz="0" w:space="0" w:color="auto"/>
                    <w:right w:val="none" w:sz="0" w:space="0" w:color="auto"/>
                  </w:divBdr>
                  <w:divsChild>
                    <w:div w:id="1549947629">
                      <w:marLeft w:val="0"/>
                      <w:marRight w:val="0"/>
                      <w:marTop w:val="0"/>
                      <w:marBottom w:val="0"/>
                      <w:divBdr>
                        <w:top w:val="none" w:sz="0" w:space="0" w:color="auto"/>
                        <w:left w:val="none" w:sz="0" w:space="0" w:color="auto"/>
                        <w:bottom w:val="none" w:sz="0" w:space="0" w:color="auto"/>
                        <w:right w:val="none" w:sz="0" w:space="0" w:color="auto"/>
                      </w:divBdr>
                    </w:div>
                  </w:divsChild>
                </w:div>
                <w:div w:id="1939874027">
                  <w:marLeft w:val="0"/>
                  <w:marRight w:val="0"/>
                  <w:marTop w:val="0"/>
                  <w:marBottom w:val="0"/>
                  <w:divBdr>
                    <w:top w:val="none" w:sz="0" w:space="0" w:color="auto"/>
                    <w:left w:val="none" w:sz="0" w:space="0" w:color="auto"/>
                    <w:bottom w:val="none" w:sz="0" w:space="0" w:color="auto"/>
                    <w:right w:val="none" w:sz="0" w:space="0" w:color="auto"/>
                  </w:divBdr>
                  <w:divsChild>
                    <w:div w:id="1248999407">
                      <w:marLeft w:val="0"/>
                      <w:marRight w:val="0"/>
                      <w:marTop w:val="0"/>
                      <w:marBottom w:val="0"/>
                      <w:divBdr>
                        <w:top w:val="none" w:sz="0" w:space="0" w:color="auto"/>
                        <w:left w:val="none" w:sz="0" w:space="0" w:color="auto"/>
                        <w:bottom w:val="none" w:sz="0" w:space="0" w:color="auto"/>
                        <w:right w:val="none" w:sz="0" w:space="0" w:color="auto"/>
                      </w:divBdr>
                    </w:div>
                  </w:divsChild>
                </w:div>
                <w:div w:id="1942107065">
                  <w:marLeft w:val="0"/>
                  <w:marRight w:val="0"/>
                  <w:marTop w:val="0"/>
                  <w:marBottom w:val="0"/>
                  <w:divBdr>
                    <w:top w:val="none" w:sz="0" w:space="0" w:color="auto"/>
                    <w:left w:val="none" w:sz="0" w:space="0" w:color="auto"/>
                    <w:bottom w:val="none" w:sz="0" w:space="0" w:color="auto"/>
                    <w:right w:val="none" w:sz="0" w:space="0" w:color="auto"/>
                  </w:divBdr>
                  <w:divsChild>
                    <w:div w:id="1983146051">
                      <w:marLeft w:val="0"/>
                      <w:marRight w:val="0"/>
                      <w:marTop w:val="0"/>
                      <w:marBottom w:val="0"/>
                      <w:divBdr>
                        <w:top w:val="none" w:sz="0" w:space="0" w:color="auto"/>
                        <w:left w:val="none" w:sz="0" w:space="0" w:color="auto"/>
                        <w:bottom w:val="none" w:sz="0" w:space="0" w:color="auto"/>
                        <w:right w:val="none" w:sz="0" w:space="0" w:color="auto"/>
                      </w:divBdr>
                    </w:div>
                  </w:divsChild>
                </w:div>
                <w:div w:id="1944217031">
                  <w:marLeft w:val="0"/>
                  <w:marRight w:val="0"/>
                  <w:marTop w:val="0"/>
                  <w:marBottom w:val="0"/>
                  <w:divBdr>
                    <w:top w:val="none" w:sz="0" w:space="0" w:color="auto"/>
                    <w:left w:val="none" w:sz="0" w:space="0" w:color="auto"/>
                    <w:bottom w:val="none" w:sz="0" w:space="0" w:color="auto"/>
                    <w:right w:val="none" w:sz="0" w:space="0" w:color="auto"/>
                  </w:divBdr>
                  <w:divsChild>
                    <w:div w:id="745615179">
                      <w:marLeft w:val="0"/>
                      <w:marRight w:val="0"/>
                      <w:marTop w:val="0"/>
                      <w:marBottom w:val="0"/>
                      <w:divBdr>
                        <w:top w:val="none" w:sz="0" w:space="0" w:color="auto"/>
                        <w:left w:val="none" w:sz="0" w:space="0" w:color="auto"/>
                        <w:bottom w:val="none" w:sz="0" w:space="0" w:color="auto"/>
                        <w:right w:val="none" w:sz="0" w:space="0" w:color="auto"/>
                      </w:divBdr>
                    </w:div>
                  </w:divsChild>
                </w:div>
                <w:div w:id="1945721565">
                  <w:marLeft w:val="0"/>
                  <w:marRight w:val="0"/>
                  <w:marTop w:val="0"/>
                  <w:marBottom w:val="0"/>
                  <w:divBdr>
                    <w:top w:val="none" w:sz="0" w:space="0" w:color="auto"/>
                    <w:left w:val="none" w:sz="0" w:space="0" w:color="auto"/>
                    <w:bottom w:val="none" w:sz="0" w:space="0" w:color="auto"/>
                    <w:right w:val="none" w:sz="0" w:space="0" w:color="auto"/>
                  </w:divBdr>
                  <w:divsChild>
                    <w:div w:id="3872626">
                      <w:marLeft w:val="0"/>
                      <w:marRight w:val="0"/>
                      <w:marTop w:val="0"/>
                      <w:marBottom w:val="0"/>
                      <w:divBdr>
                        <w:top w:val="none" w:sz="0" w:space="0" w:color="auto"/>
                        <w:left w:val="none" w:sz="0" w:space="0" w:color="auto"/>
                        <w:bottom w:val="none" w:sz="0" w:space="0" w:color="auto"/>
                        <w:right w:val="none" w:sz="0" w:space="0" w:color="auto"/>
                      </w:divBdr>
                    </w:div>
                  </w:divsChild>
                </w:div>
                <w:div w:id="1975527017">
                  <w:marLeft w:val="0"/>
                  <w:marRight w:val="0"/>
                  <w:marTop w:val="0"/>
                  <w:marBottom w:val="0"/>
                  <w:divBdr>
                    <w:top w:val="none" w:sz="0" w:space="0" w:color="auto"/>
                    <w:left w:val="none" w:sz="0" w:space="0" w:color="auto"/>
                    <w:bottom w:val="none" w:sz="0" w:space="0" w:color="auto"/>
                    <w:right w:val="none" w:sz="0" w:space="0" w:color="auto"/>
                  </w:divBdr>
                  <w:divsChild>
                    <w:div w:id="1161852616">
                      <w:marLeft w:val="0"/>
                      <w:marRight w:val="0"/>
                      <w:marTop w:val="0"/>
                      <w:marBottom w:val="0"/>
                      <w:divBdr>
                        <w:top w:val="none" w:sz="0" w:space="0" w:color="auto"/>
                        <w:left w:val="none" w:sz="0" w:space="0" w:color="auto"/>
                        <w:bottom w:val="none" w:sz="0" w:space="0" w:color="auto"/>
                        <w:right w:val="none" w:sz="0" w:space="0" w:color="auto"/>
                      </w:divBdr>
                    </w:div>
                  </w:divsChild>
                </w:div>
                <w:div w:id="1980570534">
                  <w:marLeft w:val="0"/>
                  <w:marRight w:val="0"/>
                  <w:marTop w:val="0"/>
                  <w:marBottom w:val="0"/>
                  <w:divBdr>
                    <w:top w:val="none" w:sz="0" w:space="0" w:color="auto"/>
                    <w:left w:val="none" w:sz="0" w:space="0" w:color="auto"/>
                    <w:bottom w:val="none" w:sz="0" w:space="0" w:color="auto"/>
                    <w:right w:val="none" w:sz="0" w:space="0" w:color="auto"/>
                  </w:divBdr>
                  <w:divsChild>
                    <w:div w:id="310864166">
                      <w:marLeft w:val="0"/>
                      <w:marRight w:val="0"/>
                      <w:marTop w:val="0"/>
                      <w:marBottom w:val="0"/>
                      <w:divBdr>
                        <w:top w:val="none" w:sz="0" w:space="0" w:color="auto"/>
                        <w:left w:val="none" w:sz="0" w:space="0" w:color="auto"/>
                        <w:bottom w:val="none" w:sz="0" w:space="0" w:color="auto"/>
                        <w:right w:val="none" w:sz="0" w:space="0" w:color="auto"/>
                      </w:divBdr>
                    </w:div>
                  </w:divsChild>
                </w:div>
                <w:div w:id="1997688877">
                  <w:marLeft w:val="0"/>
                  <w:marRight w:val="0"/>
                  <w:marTop w:val="0"/>
                  <w:marBottom w:val="0"/>
                  <w:divBdr>
                    <w:top w:val="none" w:sz="0" w:space="0" w:color="auto"/>
                    <w:left w:val="none" w:sz="0" w:space="0" w:color="auto"/>
                    <w:bottom w:val="none" w:sz="0" w:space="0" w:color="auto"/>
                    <w:right w:val="none" w:sz="0" w:space="0" w:color="auto"/>
                  </w:divBdr>
                  <w:divsChild>
                    <w:div w:id="200635430">
                      <w:marLeft w:val="0"/>
                      <w:marRight w:val="0"/>
                      <w:marTop w:val="0"/>
                      <w:marBottom w:val="0"/>
                      <w:divBdr>
                        <w:top w:val="none" w:sz="0" w:space="0" w:color="auto"/>
                        <w:left w:val="none" w:sz="0" w:space="0" w:color="auto"/>
                        <w:bottom w:val="none" w:sz="0" w:space="0" w:color="auto"/>
                        <w:right w:val="none" w:sz="0" w:space="0" w:color="auto"/>
                      </w:divBdr>
                    </w:div>
                  </w:divsChild>
                </w:div>
                <w:div w:id="1998071951">
                  <w:marLeft w:val="0"/>
                  <w:marRight w:val="0"/>
                  <w:marTop w:val="0"/>
                  <w:marBottom w:val="0"/>
                  <w:divBdr>
                    <w:top w:val="none" w:sz="0" w:space="0" w:color="auto"/>
                    <w:left w:val="none" w:sz="0" w:space="0" w:color="auto"/>
                    <w:bottom w:val="none" w:sz="0" w:space="0" w:color="auto"/>
                    <w:right w:val="none" w:sz="0" w:space="0" w:color="auto"/>
                  </w:divBdr>
                  <w:divsChild>
                    <w:div w:id="1544172380">
                      <w:marLeft w:val="0"/>
                      <w:marRight w:val="0"/>
                      <w:marTop w:val="0"/>
                      <w:marBottom w:val="0"/>
                      <w:divBdr>
                        <w:top w:val="none" w:sz="0" w:space="0" w:color="auto"/>
                        <w:left w:val="none" w:sz="0" w:space="0" w:color="auto"/>
                        <w:bottom w:val="none" w:sz="0" w:space="0" w:color="auto"/>
                        <w:right w:val="none" w:sz="0" w:space="0" w:color="auto"/>
                      </w:divBdr>
                    </w:div>
                  </w:divsChild>
                </w:div>
                <w:div w:id="2001040849">
                  <w:marLeft w:val="0"/>
                  <w:marRight w:val="0"/>
                  <w:marTop w:val="0"/>
                  <w:marBottom w:val="0"/>
                  <w:divBdr>
                    <w:top w:val="none" w:sz="0" w:space="0" w:color="auto"/>
                    <w:left w:val="none" w:sz="0" w:space="0" w:color="auto"/>
                    <w:bottom w:val="none" w:sz="0" w:space="0" w:color="auto"/>
                    <w:right w:val="none" w:sz="0" w:space="0" w:color="auto"/>
                  </w:divBdr>
                  <w:divsChild>
                    <w:div w:id="833643420">
                      <w:marLeft w:val="0"/>
                      <w:marRight w:val="0"/>
                      <w:marTop w:val="0"/>
                      <w:marBottom w:val="0"/>
                      <w:divBdr>
                        <w:top w:val="none" w:sz="0" w:space="0" w:color="auto"/>
                        <w:left w:val="none" w:sz="0" w:space="0" w:color="auto"/>
                        <w:bottom w:val="none" w:sz="0" w:space="0" w:color="auto"/>
                        <w:right w:val="none" w:sz="0" w:space="0" w:color="auto"/>
                      </w:divBdr>
                    </w:div>
                  </w:divsChild>
                </w:div>
                <w:div w:id="2006006275">
                  <w:marLeft w:val="0"/>
                  <w:marRight w:val="0"/>
                  <w:marTop w:val="0"/>
                  <w:marBottom w:val="0"/>
                  <w:divBdr>
                    <w:top w:val="none" w:sz="0" w:space="0" w:color="auto"/>
                    <w:left w:val="none" w:sz="0" w:space="0" w:color="auto"/>
                    <w:bottom w:val="none" w:sz="0" w:space="0" w:color="auto"/>
                    <w:right w:val="none" w:sz="0" w:space="0" w:color="auto"/>
                  </w:divBdr>
                  <w:divsChild>
                    <w:div w:id="1973946065">
                      <w:marLeft w:val="0"/>
                      <w:marRight w:val="0"/>
                      <w:marTop w:val="0"/>
                      <w:marBottom w:val="0"/>
                      <w:divBdr>
                        <w:top w:val="none" w:sz="0" w:space="0" w:color="auto"/>
                        <w:left w:val="none" w:sz="0" w:space="0" w:color="auto"/>
                        <w:bottom w:val="none" w:sz="0" w:space="0" w:color="auto"/>
                        <w:right w:val="none" w:sz="0" w:space="0" w:color="auto"/>
                      </w:divBdr>
                    </w:div>
                  </w:divsChild>
                </w:div>
                <w:div w:id="2021084252">
                  <w:marLeft w:val="0"/>
                  <w:marRight w:val="0"/>
                  <w:marTop w:val="0"/>
                  <w:marBottom w:val="0"/>
                  <w:divBdr>
                    <w:top w:val="none" w:sz="0" w:space="0" w:color="auto"/>
                    <w:left w:val="none" w:sz="0" w:space="0" w:color="auto"/>
                    <w:bottom w:val="none" w:sz="0" w:space="0" w:color="auto"/>
                    <w:right w:val="none" w:sz="0" w:space="0" w:color="auto"/>
                  </w:divBdr>
                  <w:divsChild>
                    <w:div w:id="1691101914">
                      <w:marLeft w:val="0"/>
                      <w:marRight w:val="0"/>
                      <w:marTop w:val="0"/>
                      <w:marBottom w:val="0"/>
                      <w:divBdr>
                        <w:top w:val="none" w:sz="0" w:space="0" w:color="auto"/>
                        <w:left w:val="none" w:sz="0" w:space="0" w:color="auto"/>
                        <w:bottom w:val="none" w:sz="0" w:space="0" w:color="auto"/>
                        <w:right w:val="none" w:sz="0" w:space="0" w:color="auto"/>
                      </w:divBdr>
                    </w:div>
                  </w:divsChild>
                </w:div>
                <w:div w:id="2021856322">
                  <w:marLeft w:val="0"/>
                  <w:marRight w:val="0"/>
                  <w:marTop w:val="0"/>
                  <w:marBottom w:val="0"/>
                  <w:divBdr>
                    <w:top w:val="none" w:sz="0" w:space="0" w:color="auto"/>
                    <w:left w:val="none" w:sz="0" w:space="0" w:color="auto"/>
                    <w:bottom w:val="none" w:sz="0" w:space="0" w:color="auto"/>
                    <w:right w:val="none" w:sz="0" w:space="0" w:color="auto"/>
                  </w:divBdr>
                  <w:divsChild>
                    <w:div w:id="974527129">
                      <w:marLeft w:val="0"/>
                      <w:marRight w:val="0"/>
                      <w:marTop w:val="0"/>
                      <w:marBottom w:val="0"/>
                      <w:divBdr>
                        <w:top w:val="none" w:sz="0" w:space="0" w:color="auto"/>
                        <w:left w:val="none" w:sz="0" w:space="0" w:color="auto"/>
                        <w:bottom w:val="none" w:sz="0" w:space="0" w:color="auto"/>
                        <w:right w:val="none" w:sz="0" w:space="0" w:color="auto"/>
                      </w:divBdr>
                    </w:div>
                  </w:divsChild>
                </w:div>
                <w:div w:id="2022120869">
                  <w:marLeft w:val="0"/>
                  <w:marRight w:val="0"/>
                  <w:marTop w:val="0"/>
                  <w:marBottom w:val="0"/>
                  <w:divBdr>
                    <w:top w:val="none" w:sz="0" w:space="0" w:color="auto"/>
                    <w:left w:val="none" w:sz="0" w:space="0" w:color="auto"/>
                    <w:bottom w:val="none" w:sz="0" w:space="0" w:color="auto"/>
                    <w:right w:val="none" w:sz="0" w:space="0" w:color="auto"/>
                  </w:divBdr>
                  <w:divsChild>
                    <w:div w:id="1109742074">
                      <w:marLeft w:val="0"/>
                      <w:marRight w:val="0"/>
                      <w:marTop w:val="0"/>
                      <w:marBottom w:val="0"/>
                      <w:divBdr>
                        <w:top w:val="none" w:sz="0" w:space="0" w:color="auto"/>
                        <w:left w:val="none" w:sz="0" w:space="0" w:color="auto"/>
                        <w:bottom w:val="none" w:sz="0" w:space="0" w:color="auto"/>
                        <w:right w:val="none" w:sz="0" w:space="0" w:color="auto"/>
                      </w:divBdr>
                    </w:div>
                  </w:divsChild>
                </w:div>
                <w:div w:id="2025086319">
                  <w:marLeft w:val="0"/>
                  <w:marRight w:val="0"/>
                  <w:marTop w:val="0"/>
                  <w:marBottom w:val="0"/>
                  <w:divBdr>
                    <w:top w:val="none" w:sz="0" w:space="0" w:color="auto"/>
                    <w:left w:val="none" w:sz="0" w:space="0" w:color="auto"/>
                    <w:bottom w:val="none" w:sz="0" w:space="0" w:color="auto"/>
                    <w:right w:val="none" w:sz="0" w:space="0" w:color="auto"/>
                  </w:divBdr>
                  <w:divsChild>
                    <w:div w:id="282999008">
                      <w:marLeft w:val="0"/>
                      <w:marRight w:val="0"/>
                      <w:marTop w:val="0"/>
                      <w:marBottom w:val="0"/>
                      <w:divBdr>
                        <w:top w:val="none" w:sz="0" w:space="0" w:color="auto"/>
                        <w:left w:val="none" w:sz="0" w:space="0" w:color="auto"/>
                        <w:bottom w:val="none" w:sz="0" w:space="0" w:color="auto"/>
                        <w:right w:val="none" w:sz="0" w:space="0" w:color="auto"/>
                      </w:divBdr>
                    </w:div>
                  </w:divsChild>
                </w:div>
                <w:div w:id="2028749564">
                  <w:marLeft w:val="0"/>
                  <w:marRight w:val="0"/>
                  <w:marTop w:val="0"/>
                  <w:marBottom w:val="0"/>
                  <w:divBdr>
                    <w:top w:val="none" w:sz="0" w:space="0" w:color="auto"/>
                    <w:left w:val="none" w:sz="0" w:space="0" w:color="auto"/>
                    <w:bottom w:val="none" w:sz="0" w:space="0" w:color="auto"/>
                    <w:right w:val="none" w:sz="0" w:space="0" w:color="auto"/>
                  </w:divBdr>
                  <w:divsChild>
                    <w:div w:id="111747401">
                      <w:marLeft w:val="0"/>
                      <w:marRight w:val="0"/>
                      <w:marTop w:val="0"/>
                      <w:marBottom w:val="0"/>
                      <w:divBdr>
                        <w:top w:val="none" w:sz="0" w:space="0" w:color="auto"/>
                        <w:left w:val="none" w:sz="0" w:space="0" w:color="auto"/>
                        <w:bottom w:val="none" w:sz="0" w:space="0" w:color="auto"/>
                        <w:right w:val="none" w:sz="0" w:space="0" w:color="auto"/>
                      </w:divBdr>
                    </w:div>
                  </w:divsChild>
                </w:div>
                <w:div w:id="2031759436">
                  <w:marLeft w:val="0"/>
                  <w:marRight w:val="0"/>
                  <w:marTop w:val="0"/>
                  <w:marBottom w:val="0"/>
                  <w:divBdr>
                    <w:top w:val="none" w:sz="0" w:space="0" w:color="auto"/>
                    <w:left w:val="none" w:sz="0" w:space="0" w:color="auto"/>
                    <w:bottom w:val="none" w:sz="0" w:space="0" w:color="auto"/>
                    <w:right w:val="none" w:sz="0" w:space="0" w:color="auto"/>
                  </w:divBdr>
                  <w:divsChild>
                    <w:div w:id="827476660">
                      <w:marLeft w:val="0"/>
                      <w:marRight w:val="0"/>
                      <w:marTop w:val="0"/>
                      <w:marBottom w:val="0"/>
                      <w:divBdr>
                        <w:top w:val="none" w:sz="0" w:space="0" w:color="auto"/>
                        <w:left w:val="none" w:sz="0" w:space="0" w:color="auto"/>
                        <w:bottom w:val="none" w:sz="0" w:space="0" w:color="auto"/>
                        <w:right w:val="none" w:sz="0" w:space="0" w:color="auto"/>
                      </w:divBdr>
                    </w:div>
                  </w:divsChild>
                </w:div>
                <w:div w:id="2033652841">
                  <w:marLeft w:val="0"/>
                  <w:marRight w:val="0"/>
                  <w:marTop w:val="0"/>
                  <w:marBottom w:val="0"/>
                  <w:divBdr>
                    <w:top w:val="none" w:sz="0" w:space="0" w:color="auto"/>
                    <w:left w:val="none" w:sz="0" w:space="0" w:color="auto"/>
                    <w:bottom w:val="none" w:sz="0" w:space="0" w:color="auto"/>
                    <w:right w:val="none" w:sz="0" w:space="0" w:color="auto"/>
                  </w:divBdr>
                  <w:divsChild>
                    <w:div w:id="1259556823">
                      <w:marLeft w:val="0"/>
                      <w:marRight w:val="0"/>
                      <w:marTop w:val="0"/>
                      <w:marBottom w:val="0"/>
                      <w:divBdr>
                        <w:top w:val="none" w:sz="0" w:space="0" w:color="auto"/>
                        <w:left w:val="none" w:sz="0" w:space="0" w:color="auto"/>
                        <w:bottom w:val="none" w:sz="0" w:space="0" w:color="auto"/>
                        <w:right w:val="none" w:sz="0" w:space="0" w:color="auto"/>
                      </w:divBdr>
                    </w:div>
                  </w:divsChild>
                </w:div>
                <w:div w:id="2038654742">
                  <w:marLeft w:val="0"/>
                  <w:marRight w:val="0"/>
                  <w:marTop w:val="0"/>
                  <w:marBottom w:val="0"/>
                  <w:divBdr>
                    <w:top w:val="none" w:sz="0" w:space="0" w:color="auto"/>
                    <w:left w:val="none" w:sz="0" w:space="0" w:color="auto"/>
                    <w:bottom w:val="none" w:sz="0" w:space="0" w:color="auto"/>
                    <w:right w:val="none" w:sz="0" w:space="0" w:color="auto"/>
                  </w:divBdr>
                  <w:divsChild>
                    <w:div w:id="1921136680">
                      <w:marLeft w:val="0"/>
                      <w:marRight w:val="0"/>
                      <w:marTop w:val="0"/>
                      <w:marBottom w:val="0"/>
                      <w:divBdr>
                        <w:top w:val="none" w:sz="0" w:space="0" w:color="auto"/>
                        <w:left w:val="none" w:sz="0" w:space="0" w:color="auto"/>
                        <w:bottom w:val="none" w:sz="0" w:space="0" w:color="auto"/>
                        <w:right w:val="none" w:sz="0" w:space="0" w:color="auto"/>
                      </w:divBdr>
                    </w:div>
                  </w:divsChild>
                </w:div>
                <w:div w:id="2042315333">
                  <w:marLeft w:val="0"/>
                  <w:marRight w:val="0"/>
                  <w:marTop w:val="0"/>
                  <w:marBottom w:val="0"/>
                  <w:divBdr>
                    <w:top w:val="none" w:sz="0" w:space="0" w:color="auto"/>
                    <w:left w:val="none" w:sz="0" w:space="0" w:color="auto"/>
                    <w:bottom w:val="none" w:sz="0" w:space="0" w:color="auto"/>
                    <w:right w:val="none" w:sz="0" w:space="0" w:color="auto"/>
                  </w:divBdr>
                  <w:divsChild>
                    <w:div w:id="1190141130">
                      <w:marLeft w:val="0"/>
                      <w:marRight w:val="0"/>
                      <w:marTop w:val="0"/>
                      <w:marBottom w:val="0"/>
                      <w:divBdr>
                        <w:top w:val="none" w:sz="0" w:space="0" w:color="auto"/>
                        <w:left w:val="none" w:sz="0" w:space="0" w:color="auto"/>
                        <w:bottom w:val="none" w:sz="0" w:space="0" w:color="auto"/>
                        <w:right w:val="none" w:sz="0" w:space="0" w:color="auto"/>
                      </w:divBdr>
                    </w:div>
                  </w:divsChild>
                </w:div>
                <w:div w:id="2057773319">
                  <w:marLeft w:val="0"/>
                  <w:marRight w:val="0"/>
                  <w:marTop w:val="0"/>
                  <w:marBottom w:val="0"/>
                  <w:divBdr>
                    <w:top w:val="none" w:sz="0" w:space="0" w:color="auto"/>
                    <w:left w:val="none" w:sz="0" w:space="0" w:color="auto"/>
                    <w:bottom w:val="none" w:sz="0" w:space="0" w:color="auto"/>
                    <w:right w:val="none" w:sz="0" w:space="0" w:color="auto"/>
                  </w:divBdr>
                  <w:divsChild>
                    <w:div w:id="1335306612">
                      <w:marLeft w:val="0"/>
                      <w:marRight w:val="0"/>
                      <w:marTop w:val="0"/>
                      <w:marBottom w:val="0"/>
                      <w:divBdr>
                        <w:top w:val="none" w:sz="0" w:space="0" w:color="auto"/>
                        <w:left w:val="none" w:sz="0" w:space="0" w:color="auto"/>
                        <w:bottom w:val="none" w:sz="0" w:space="0" w:color="auto"/>
                        <w:right w:val="none" w:sz="0" w:space="0" w:color="auto"/>
                      </w:divBdr>
                    </w:div>
                    <w:div w:id="1444418748">
                      <w:marLeft w:val="0"/>
                      <w:marRight w:val="0"/>
                      <w:marTop w:val="0"/>
                      <w:marBottom w:val="0"/>
                      <w:divBdr>
                        <w:top w:val="none" w:sz="0" w:space="0" w:color="auto"/>
                        <w:left w:val="none" w:sz="0" w:space="0" w:color="auto"/>
                        <w:bottom w:val="none" w:sz="0" w:space="0" w:color="auto"/>
                        <w:right w:val="none" w:sz="0" w:space="0" w:color="auto"/>
                      </w:divBdr>
                    </w:div>
                    <w:div w:id="1451513724">
                      <w:marLeft w:val="0"/>
                      <w:marRight w:val="0"/>
                      <w:marTop w:val="0"/>
                      <w:marBottom w:val="0"/>
                      <w:divBdr>
                        <w:top w:val="none" w:sz="0" w:space="0" w:color="auto"/>
                        <w:left w:val="none" w:sz="0" w:space="0" w:color="auto"/>
                        <w:bottom w:val="none" w:sz="0" w:space="0" w:color="auto"/>
                        <w:right w:val="none" w:sz="0" w:space="0" w:color="auto"/>
                      </w:divBdr>
                    </w:div>
                    <w:div w:id="1470125278">
                      <w:marLeft w:val="0"/>
                      <w:marRight w:val="0"/>
                      <w:marTop w:val="0"/>
                      <w:marBottom w:val="0"/>
                      <w:divBdr>
                        <w:top w:val="none" w:sz="0" w:space="0" w:color="auto"/>
                        <w:left w:val="none" w:sz="0" w:space="0" w:color="auto"/>
                        <w:bottom w:val="none" w:sz="0" w:space="0" w:color="auto"/>
                        <w:right w:val="none" w:sz="0" w:space="0" w:color="auto"/>
                      </w:divBdr>
                    </w:div>
                    <w:div w:id="1847403728">
                      <w:marLeft w:val="0"/>
                      <w:marRight w:val="0"/>
                      <w:marTop w:val="0"/>
                      <w:marBottom w:val="0"/>
                      <w:divBdr>
                        <w:top w:val="none" w:sz="0" w:space="0" w:color="auto"/>
                        <w:left w:val="none" w:sz="0" w:space="0" w:color="auto"/>
                        <w:bottom w:val="none" w:sz="0" w:space="0" w:color="auto"/>
                        <w:right w:val="none" w:sz="0" w:space="0" w:color="auto"/>
                      </w:divBdr>
                    </w:div>
                  </w:divsChild>
                </w:div>
                <w:div w:id="2058159260">
                  <w:marLeft w:val="0"/>
                  <w:marRight w:val="0"/>
                  <w:marTop w:val="0"/>
                  <w:marBottom w:val="0"/>
                  <w:divBdr>
                    <w:top w:val="none" w:sz="0" w:space="0" w:color="auto"/>
                    <w:left w:val="none" w:sz="0" w:space="0" w:color="auto"/>
                    <w:bottom w:val="none" w:sz="0" w:space="0" w:color="auto"/>
                    <w:right w:val="none" w:sz="0" w:space="0" w:color="auto"/>
                  </w:divBdr>
                  <w:divsChild>
                    <w:div w:id="1008365582">
                      <w:marLeft w:val="0"/>
                      <w:marRight w:val="0"/>
                      <w:marTop w:val="0"/>
                      <w:marBottom w:val="0"/>
                      <w:divBdr>
                        <w:top w:val="none" w:sz="0" w:space="0" w:color="auto"/>
                        <w:left w:val="none" w:sz="0" w:space="0" w:color="auto"/>
                        <w:bottom w:val="none" w:sz="0" w:space="0" w:color="auto"/>
                        <w:right w:val="none" w:sz="0" w:space="0" w:color="auto"/>
                      </w:divBdr>
                    </w:div>
                  </w:divsChild>
                </w:div>
                <w:div w:id="2062094282">
                  <w:marLeft w:val="0"/>
                  <w:marRight w:val="0"/>
                  <w:marTop w:val="0"/>
                  <w:marBottom w:val="0"/>
                  <w:divBdr>
                    <w:top w:val="none" w:sz="0" w:space="0" w:color="auto"/>
                    <w:left w:val="none" w:sz="0" w:space="0" w:color="auto"/>
                    <w:bottom w:val="none" w:sz="0" w:space="0" w:color="auto"/>
                    <w:right w:val="none" w:sz="0" w:space="0" w:color="auto"/>
                  </w:divBdr>
                  <w:divsChild>
                    <w:div w:id="1925795375">
                      <w:marLeft w:val="0"/>
                      <w:marRight w:val="0"/>
                      <w:marTop w:val="0"/>
                      <w:marBottom w:val="0"/>
                      <w:divBdr>
                        <w:top w:val="none" w:sz="0" w:space="0" w:color="auto"/>
                        <w:left w:val="none" w:sz="0" w:space="0" w:color="auto"/>
                        <w:bottom w:val="none" w:sz="0" w:space="0" w:color="auto"/>
                        <w:right w:val="none" w:sz="0" w:space="0" w:color="auto"/>
                      </w:divBdr>
                    </w:div>
                  </w:divsChild>
                </w:div>
                <w:div w:id="2072846926">
                  <w:marLeft w:val="0"/>
                  <w:marRight w:val="0"/>
                  <w:marTop w:val="0"/>
                  <w:marBottom w:val="0"/>
                  <w:divBdr>
                    <w:top w:val="none" w:sz="0" w:space="0" w:color="auto"/>
                    <w:left w:val="none" w:sz="0" w:space="0" w:color="auto"/>
                    <w:bottom w:val="none" w:sz="0" w:space="0" w:color="auto"/>
                    <w:right w:val="none" w:sz="0" w:space="0" w:color="auto"/>
                  </w:divBdr>
                  <w:divsChild>
                    <w:div w:id="710567669">
                      <w:marLeft w:val="0"/>
                      <w:marRight w:val="0"/>
                      <w:marTop w:val="0"/>
                      <w:marBottom w:val="0"/>
                      <w:divBdr>
                        <w:top w:val="none" w:sz="0" w:space="0" w:color="auto"/>
                        <w:left w:val="none" w:sz="0" w:space="0" w:color="auto"/>
                        <w:bottom w:val="none" w:sz="0" w:space="0" w:color="auto"/>
                        <w:right w:val="none" w:sz="0" w:space="0" w:color="auto"/>
                      </w:divBdr>
                    </w:div>
                  </w:divsChild>
                </w:div>
                <w:div w:id="2087529220">
                  <w:marLeft w:val="0"/>
                  <w:marRight w:val="0"/>
                  <w:marTop w:val="0"/>
                  <w:marBottom w:val="0"/>
                  <w:divBdr>
                    <w:top w:val="none" w:sz="0" w:space="0" w:color="auto"/>
                    <w:left w:val="none" w:sz="0" w:space="0" w:color="auto"/>
                    <w:bottom w:val="none" w:sz="0" w:space="0" w:color="auto"/>
                    <w:right w:val="none" w:sz="0" w:space="0" w:color="auto"/>
                  </w:divBdr>
                  <w:divsChild>
                    <w:div w:id="856583262">
                      <w:marLeft w:val="0"/>
                      <w:marRight w:val="0"/>
                      <w:marTop w:val="0"/>
                      <w:marBottom w:val="0"/>
                      <w:divBdr>
                        <w:top w:val="none" w:sz="0" w:space="0" w:color="auto"/>
                        <w:left w:val="none" w:sz="0" w:space="0" w:color="auto"/>
                        <w:bottom w:val="none" w:sz="0" w:space="0" w:color="auto"/>
                        <w:right w:val="none" w:sz="0" w:space="0" w:color="auto"/>
                      </w:divBdr>
                    </w:div>
                  </w:divsChild>
                </w:div>
                <w:div w:id="2091730851">
                  <w:marLeft w:val="0"/>
                  <w:marRight w:val="0"/>
                  <w:marTop w:val="0"/>
                  <w:marBottom w:val="0"/>
                  <w:divBdr>
                    <w:top w:val="none" w:sz="0" w:space="0" w:color="auto"/>
                    <w:left w:val="none" w:sz="0" w:space="0" w:color="auto"/>
                    <w:bottom w:val="none" w:sz="0" w:space="0" w:color="auto"/>
                    <w:right w:val="none" w:sz="0" w:space="0" w:color="auto"/>
                  </w:divBdr>
                  <w:divsChild>
                    <w:div w:id="897284898">
                      <w:marLeft w:val="0"/>
                      <w:marRight w:val="0"/>
                      <w:marTop w:val="0"/>
                      <w:marBottom w:val="0"/>
                      <w:divBdr>
                        <w:top w:val="none" w:sz="0" w:space="0" w:color="auto"/>
                        <w:left w:val="none" w:sz="0" w:space="0" w:color="auto"/>
                        <w:bottom w:val="none" w:sz="0" w:space="0" w:color="auto"/>
                        <w:right w:val="none" w:sz="0" w:space="0" w:color="auto"/>
                      </w:divBdr>
                    </w:div>
                  </w:divsChild>
                </w:div>
                <w:div w:id="2094086010">
                  <w:marLeft w:val="0"/>
                  <w:marRight w:val="0"/>
                  <w:marTop w:val="0"/>
                  <w:marBottom w:val="0"/>
                  <w:divBdr>
                    <w:top w:val="none" w:sz="0" w:space="0" w:color="auto"/>
                    <w:left w:val="none" w:sz="0" w:space="0" w:color="auto"/>
                    <w:bottom w:val="none" w:sz="0" w:space="0" w:color="auto"/>
                    <w:right w:val="none" w:sz="0" w:space="0" w:color="auto"/>
                  </w:divBdr>
                  <w:divsChild>
                    <w:div w:id="373165160">
                      <w:marLeft w:val="0"/>
                      <w:marRight w:val="0"/>
                      <w:marTop w:val="0"/>
                      <w:marBottom w:val="0"/>
                      <w:divBdr>
                        <w:top w:val="none" w:sz="0" w:space="0" w:color="auto"/>
                        <w:left w:val="none" w:sz="0" w:space="0" w:color="auto"/>
                        <w:bottom w:val="none" w:sz="0" w:space="0" w:color="auto"/>
                        <w:right w:val="none" w:sz="0" w:space="0" w:color="auto"/>
                      </w:divBdr>
                    </w:div>
                  </w:divsChild>
                </w:div>
                <w:div w:id="2096658742">
                  <w:marLeft w:val="0"/>
                  <w:marRight w:val="0"/>
                  <w:marTop w:val="0"/>
                  <w:marBottom w:val="0"/>
                  <w:divBdr>
                    <w:top w:val="none" w:sz="0" w:space="0" w:color="auto"/>
                    <w:left w:val="none" w:sz="0" w:space="0" w:color="auto"/>
                    <w:bottom w:val="none" w:sz="0" w:space="0" w:color="auto"/>
                    <w:right w:val="none" w:sz="0" w:space="0" w:color="auto"/>
                  </w:divBdr>
                  <w:divsChild>
                    <w:div w:id="1638872878">
                      <w:marLeft w:val="0"/>
                      <w:marRight w:val="0"/>
                      <w:marTop w:val="0"/>
                      <w:marBottom w:val="0"/>
                      <w:divBdr>
                        <w:top w:val="none" w:sz="0" w:space="0" w:color="auto"/>
                        <w:left w:val="none" w:sz="0" w:space="0" w:color="auto"/>
                        <w:bottom w:val="none" w:sz="0" w:space="0" w:color="auto"/>
                        <w:right w:val="none" w:sz="0" w:space="0" w:color="auto"/>
                      </w:divBdr>
                    </w:div>
                  </w:divsChild>
                </w:div>
                <w:div w:id="2099204632">
                  <w:marLeft w:val="0"/>
                  <w:marRight w:val="0"/>
                  <w:marTop w:val="0"/>
                  <w:marBottom w:val="0"/>
                  <w:divBdr>
                    <w:top w:val="none" w:sz="0" w:space="0" w:color="auto"/>
                    <w:left w:val="none" w:sz="0" w:space="0" w:color="auto"/>
                    <w:bottom w:val="none" w:sz="0" w:space="0" w:color="auto"/>
                    <w:right w:val="none" w:sz="0" w:space="0" w:color="auto"/>
                  </w:divBdr>
                  <w:divsChild>
                    <w:div w:id="1088766684">
                      <w:marLeft w:val="0"/>
                      <w:marRight w:val="0"/>
                      <w:marTop w:val="0"/>
                      <w:marBottom w:val="0"/>
                      <w:divBdr>
                        <w:top w:val="none" w:sz="0" w:space="0" w:color="auto"/>
                        <w:left w:val="none" w:sz="0" w:space="0" w:color="auto"/>
                        <w:bottom w:val="none" w:sz="0" w:space="0" w:color="auto"/>
                        <w:right w:val="none" w:sz="0" w:space="0" w:color="auto"/>
                      </w:divBdr>
                    </w:div>
                  </w:divsChild>
                </w:div>
                <w:div w:id="2099472868">
                  <w:marLeft w:val="0"/>
                  <w:marRight w:val="0"/>
                  <w:marTop w:val="0"/>
                  <w:marBottom w:val="0"/>
                  <w:divBdr>
                    <w:top w:val="none" w:sz="0" w:space="0" w:color="auto"/>
                    <w:left w:val="none" w:sz="0" w:space="0" w:color="auto"/>
                    <w:bottom w:val="none" w:sz="0" w:space="0" w:color="auto"/>
                    <w:right w:val="none" w:sz="0" w:space="0" w:color="auto"/>
                  </w:divBdr>
                  <w:divsChild>
                    <w:div w:id="525600024">
                      <w:marLeft w:val="0"/>
                      <w:marRight w:val="0"/>
                      <w:marTop w:val="0"/>
                      <w:marBottom w:val="0"/>
                      <w:divBdr>
                        <w:top w:val="none" w:sz="0" w:space="0" w:color="auto"/>
                        <w:left w:val="none" w:sz="0" w:space="0" w:color="auto"/>
                        <w:bottom w:val="none" w:sz="0" w:space="0" w:color="auto"/>
                        <w:right w:val="none" w:sz="0" w:space="0" w:color="auto"/>
                      </w:divBdr>
                    </w:div>
                  </w:divsChild>
                </w:div>
                <w:div w:id="2100978523">
                  <w:marLeft w:val="0"/>
                  <w:marRight w:val="0"/>
                  <w:marTop w:val="0"/>
                  <w:marBottom w:val="0"/>
                  <w:divBdr>
                    <w:top w:val="none" w:sz="0" w:space="0" w:color="auto"/>
                    <w:left w:val="none" w:sz="0" w:space="0" w:color="auto"/>
                    <w:bottom w:val="none" w:sz="0" w:space="0" w:color="auto"/>
                    <w:right w:val="none" w:sz="0" w:space="0" w:color="auto"/>
                  </w:divBdr>
                  <w:divsChild>
                    <w:div w:id="228001936">
                      <w:marLeft w:val="0"/>
                      <w:marRight w:val="0"/>
                      <w:marTop w:val="0"/>
                      <w:marBottom w:val="0"/>
                      <w:divBdr>
                        <w:top w:val="none" w:sz="0" w:space="0" w:color="auto"/>
                        <w:left w:val="none" w:sz="0" w:space="0" w:color="auto"/>
                        <w:bottom w:val="none" w:sz="0" w:space="0" w:color="auto"/>
                        <w:right w:val="none" w:sz="0" w:space="0" w:color="auto"/>
                      </w:divBdr>
                    </w:div>
                  </w:divsChild>
                </w:div>
                <w:div w:id="2108304071">
                  <w:marLeft w:val="0"/>
                  <w:marRight w:val="0"/>
                  <w:marTop w:val="0"/>
                  <w:marBottom w:val="0"/>
                  <w:divBdr>
                    <w:top w:val="none" w:sz="0" w:space="0" w:color="auto"/>
                    <w:left w:val="none" w:sz="0" w:space="0" w:color="auto"/>
                    <w:bottom w:val="none" w:sz="0" w:space="0" w:color="auto"/>
                    <w:right w:val="none" w:sz="0" w:space="0" w:color="auto"/>
                  </w:divBdr>
                  <w:divsChild>
                    <w:div w:id="1820222741">
                      <w:marLeft w:val="0"/>
                      <w:marRight w:val="0"/>
                      <w:marTop w:val="0"/>
                      <w:marBottom w:val="0"/>
                      <w:divBdr>
                        <w:top w:val="none" w:sz="0" w:space="0" w:color="auto"/>
                        <w:left w:val="none" w:sz="0" w:space="0" w:color="auto"/>
                        <w:bottom w:val="none" w:sz="0" w:space="0" w:color="auto"/>
                        <w:right w:val="none" w:sz="0" w:space="0" w:color="auto"/>
                      </w:divBdr>
                    </w:div>
                  </w:divsChild>
                </w:div>
                <w:div w:id="2108888193">
                  <w:marLeft w:val="0"/>
                  <w:marRight w:val="0"/>
                  <w:marTop w:val="0"/>
                  <w:marBottom w:val="0"/>
                  <w:divBdr>
                    <w:top w:val="none" w:sz="0" w:space="0" w:color="auto"/>
                    <w:left w:val="none" w:sz="0" w:space="0" w:color="auto"/>
                    <w:bottom w:val="none" w:sz="0" w:space="0" w:color="auto"/>
                    <w:right w:val="none" w:sz="0" w:space="0" w:color="auto"/>
                  </w:divBdr>
                  <w:divsChild>
                    <w:div w:id="57940630">
                      <w:marLeft w:val="0"/>
                      <w:marRight w:val="0"/>
                      <w:marTop w:val="0"/>
                      <w:marBottom w:val="0"/>
                      <w:divBdr>
                        <w:top w:val="none" w:sz="0" w:space="0" w:color="auto"/>
                        <w:left w:val="none" w:sz="0" w:space="0" w:color="auto"/>
                        <w:bottom w:val="none" w:sz="0" w:space="0" w:color="auto"/>
                        <w:right w:val="none" w:sz="0" w:space="0" w:color="auto"/>
                      </w:divBdr>
                    </w:div>
                  </w:divsChild>
                </w:div>
                <w:div w:id="2109082262">
                  <w:marLeft w:val="0"/>
                  <w:marRight w:val="0"/>
                  <w:marTop w:val="0"/>
                  <w:marBottom w:val="0"/>
                  <w:divBdr>
                    <w:top w:val="none" w:sz="0" w:space="0" w:color="auto"/>
                    <w:left w:val="none" w:sz="0" w:space="0" w:color="auto"/>
                    <w:bottom w:val="none" w:sz="0" w:space="0" w:color="auto"/>
                    <w:right w:val="none" w:sz="0" w:space="0" w:color="auto"/>
                  </w:divBdr>
                  <w:divsChild>
                    <w:div w:id="1213734053">
                      <w:marLeft w:val="0"/>
                      <w:marRight w:val="0"/>
                      <w:marTop w:val="0"/>
                      <w:marBottom w:val="0"/>
                      <w:divBdr>
                        <w:top w:val="none" w:sz="0" w:space="0" w:color="auto"/>
                        <w:left w:val="none" w:sz="0" w:space="0" w:color="auto"/>
                        <w:bottom w:val="none" w:sz="0" w:space="0" w:color="auto"/>
                        <w:right w:val="none" w:sz="0" w:space="0" w:color="auto"/>
                      </w:divBdr>
                    </w:div>
                  </w:divsChild>
                </w:div>
                <w:div w:id="2117483613">
                  <w:marLeft w:val="0"/>
                  <w:marRight w:val="0"/>
                  <w:marTop w:val="0"/>
                  <w:marBottom w:val="0"/>
                  <w:divBdr>
                    <w:top w:val="none" w:sz="0" w:space="0" w:color="auto"/>
                    <w:left w:val="none" w:sz="0" w:space="0" w:color="auto"/>
                    <w:bottom w:val="none" w:sz="0" w:space="0" w:color="auto"/>
                    <w:right w:val="none" w:sz="0" w:space="0" w:color="auto"/>
                  </w:divBdr>
                  <w:divsChild>
                    <w:div w:id="1104882140">
                      <w:marLeft w:val="0"/>
                      <w:marRight w:val="0"/>
                      <w:marTop w:val="0"/>
                      <w:marBottom w:val="0"/>
                      <w:divBdr>
                        <w:top w:val="none" w:sz="0" w:space="0" w:color="auto"/>
                        <w:left w:val="none" w:sz="0" w:space="0" w:color="auto"/>
                        <w:bottom w:val="none" w:sz="0" w:space="0" w:color="auto"/>
                        <w:right w:val="none" w:sz="0" w:space="0" w:color="auto"/>
                      </w:divBdr>
                    </w:div>
                  </w:divsChild>
                </w:div>
                <w:div w:id="2118939225">
                  <w:marLeft w:val="0"/>
                  <w:marRight w:val="0"/>
                  <w:marTop w:val="0"/>
                  <w:marBottom w:val="0"/>
                  <w:divBdr>
                    <w:top w:val="none" w:sz="0" w:space="0" w:color="auto"/>
                    <w:left w:val="none" w:sz="0" w:space="0" w:color="auto"/>
                    <w:bottom w:val="none" w:sz="0" w:space="0" w:color="auto"/>
                    <w:right w:val="none" w:sz="0" w:space="0" w:color="auto"/>
                  </w:divBdr>
                  <w:divsChild>
                    <w:div w:id="1283608938">
                      <w:marLeft w:val="0"/>
                      <w:marRight w:val="0"/>
                      <w:marTop w:val="0"/>
                      <w:marBottom w:val="0"/>
                      <w:divBdr>
                        <w:top w:val="none" w:sz="0" w:space="0" w:color="auto"/>
                        <w:left w:val="none" w:sz="0" w:space="0" w:color="auto"/>
                        <w:bottom w:val="none" w:sz="0" w:space="0" w:color="auto"/>
                        <w:right w:val="none" w:sz="0" w:space="0" w:color="auto"/>
                      </w:divBdr>
                    </w:div>
                  </w:divsChild>
                </w:div>
                <w:div w:id="2130273136">
                  <w:marLeft w:val="0"/>
                  <w:marRight w:val="0"/>
                  <w:marTop w:val="0"/>
                  <w:marBottom w:val="0"/>
                  <w:divBdr>
                    <w:top w:val="none" w:sz="0" w:space="0" w:color="auto"/>
                    <w:left w:val="none" w:sz="0" w:space="0" w:color="auto"/>
                    <w:bottom w:val="none" w:sz="0" w:space="0" w:color="auto"/>
                    <w:right w:val="none" w:sz="0" w:space="0" w:color="auto"/>
                  </w:divBdr>
                  <w:divsChild>
                    <w:div w:id="1301349673">
                      <w:marLeft w:val="0"/>
                      <w:marRight w:val="0"/>
                      <w:marTop w:val="0"/>
                      <w:marBottom w:val="0"/>
                      <w:divBdr>
                        <w:top w:val="none" w:sz="0" w:space="0" w:color="auto"/>
                        <w:left w:val="none" w:sz="0" w:space="0" w:color="auto"/>
                        <w:bottom w:val="none" w:sz="0" w:space="0" w:color="auto"/>
                        <w:right w:val="none" w:sz="0" w:space="0" w:color="auto"/>
                      </w:divBdr>
                    </w:div>
                  </w:divsChild>
                </w:div>
                <w:div w:id="2134057873">
                  <w:marLeft w:val="0"/>
                  <w:marRight w:val="0"/>
                  <w:marTop w:val="0"/>
                  <w:marBottom w:val="0"/>
                  <w:divBdr>
                    <w:top w:val="none" w:sz="0" w:space="0" w:color="auto"/>
                    <w:left w:val="none" w:sz="0" w:space="0" w:color="auto"/>
                    <w:bottom w:val="none" w:sz="0" w:space="0" w:color="auto"/>
                    <w:right w:val="none" w:sz="0" w:space="0" w:color="auto"/>
                  </w:divBdr>
                  <w:divsChild>
                    <w:div w:id="1755321252">
                      <w:marLeft w:val="0"/>
                      <w:marRight w:val="0"/>
                      <w:marTop w:val="0"/>
                      <w:marBottom w:val="0"/>
                      <w:divBdr>
                        <w:top w:val="none" w:sz="0" w:space="0" w:color="auto"/>
                        <w:left w:val="none" w:sz="0" w:space="0" w:color="auto"/>
                        <w:bottom w:val="none" w:sz="0" w:space="0" w:color="auto"/>
                        <w:right w:val="none" w:sz="0" w:space="0" w:color="auto"/>
                      </w:divBdr>
                    </w:div>
                  </w:divsChild>
                </w:div>
                <w:div w:id="2135323381">
                  <w:marLeft w:val="0"/>
                  <w:marRight w:val="0"/>
                  <w:marTop w:val="0"/>
                  <w:marBottom w:val="0"/>
                  <w:divBdr>
                    <w:top w:val="none" w:sz="0" w:space="0" w:color="auto"/>
                    <w:left w:val="none" w:sz="0" w:space="0" w:color="auto"/>
                    <w:bottom w:val="none" w:sz="0" w:space="0" w:color="auto"/>
                    <w:right w:val="none" w:sz="0" w:space="0" w:color="auto"/>
                  </w:divBdr>
                  <w:divsChild>
                    <w:div w:id="1394817939">
                      <w:marLeft w:val="0"/>
                      <w:marRight w:val="0"/>
                      <w:marTop w:val="0"/>
                      <w:marBottom w:val="0"/>
                      <w:divBdr>
                        <w:top w:val="none" w:sz="0" w:space="0" w:color="auto"/>
                        <w:left w:val="none" w:sz="0" w:space="0" w:color="auto"/>
                        <w:bottom w:val="none" w:sz="0" w:space="0" w:color="auto"/>
                        <w:right w:val="none" w:sz="0" w:space="0" w:color="auto"/>
                      </w:divBdr>
                    </w:div>
                  </w:divsChild>
                </w:div>
                <w:div w:id="2137797564">
                  <w:marLeft w:val="0"/>
                  <w:marRight w:val="0"/>
                  <w:marTop w:val="0"/>
                  <w:marBottom w:val="0"/>
                  <w:divBdr>
                    <w:top w:val="none" w:sz="0" w:space="0" w:color="auto"/>
                    <w:left w:val="none" w:sz="0" w:space="0" w:color="auto"/>
                    <w:bottom w:val="none" w:sz="0" w:space="0" w:color="auto"/>
                    <w:right w:val="none" w:sz="0" w:space="0" w:color="auto"/>
                  </w:divBdr>
                  <w:divsChild>
                    <w:div w:id="826869677">
                      <w:marLeft w:val="0"/>
                      <w:marRight w:val="0"/>
                      <w:marTop w:val="0"/>
                      <w:marBottom w:val="0"/>
                      <w:divBdr>
                        <w:top w:val="none" w:sz="0" w:space="0" w:color="auto"/>
                        <w:left w:val="none" w:sz="0" w:space="0" w:color="auto"/>
                        <w:bottom w:val="none" w:sz="0" w:space="0" w:color="auto"/>
                        <w:right w:val="none" w:sz="0" w:space="0" w:color="auto"/>
                      </w:divBdr>
                    </w:div>
                  </w:divsChild>
                </w:div>
                <w:div w:id="2147117312">
                  <w:marLeft w:val="0"/>
                  <w:marRight w:val="0"/>
                  <w:marTop w:val="0"/>
                  <w:marBottom w:val="0"/>
                  <w:divBdr>
                    <w:top w:val="none" w:sz="0" w:space="0" w:color="auto"/>
                    <w:left w:val="none" w:sz="0" w:space="0" w:color="auto"/>
                    <w:bottom w:val="none" w:sz="0" w:space="0" w:color="auto"/>
                    <w:right w:val="none" w:sz="0" w:space="0" w:color="auto"/>
                  </w:divBdr>
                  <w:divsChild>
                    <w:div w:id="10959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597081">
          <w:marLeft w:val="0"/>
          <w:marRight w:val="0"/>
          <w:marTop w:val="0"/>
          <w:marBottom w:val="0"/>
          <w:divBdr>
            <w:top w:val="none" w:sz="0" w:space="0" w:color="auto"/>
            <w:left w:val="none" w:sz="0" w:space="0" w:color="auto"/>
            <w:bottom w:val="none" w:sz="0" w:space="0" w:color="auto"/>
            <w:right w:val="none" w:sz="0" w:space="0" w:color="auto"/>
          </w:divBdr>
        </w:div>
      </w:divsChild>
    </w:div>
    <w:div w:id="820392831">
      <w:bodyDiv w:val="1"/>
      <w:marLeft w:val="0"/>
      <w:marRight w:val="0"/>
      <w:marTop w:val="0"/>
      <w:marBottom w:val="0"/>
      <w:divBdr>
        <w:top w:val="none" w:sz="0" w:space="0" w:color="auto"/>
        <w:left w:val="none" w:sz="0" w:space="0" w:color="auto"/>
        <w:bottom w:val="none" w:sz="0" w:space="0" w:color="auto"/>
        <w:right w:val="none" w:sz="0" w:space="0" w:color="auto"/>
      </w:divBdr>
      <w:divsChild>
        <w:div w:id="989166100">
          <w:marLeft w:val="0"/>
          <w:marRight w:val="0"/>
          <w:marTop w:val="0"/>
          <w:marBottom w:val="0"/>
          <w:divBdr>
            <w:top w:val="none" w:sz="0" w:space="0" w:color="auto"/>
            <w:left w:val="none" w:sz="0" w:space="0" w:color="auto"/>
            <w:bottom w:val="none" w:sz="0" w:space="0" w:color="auto"/>
            <w:right w:val="none" w:sz="0" w:space="0" w:color="auto"/>
          </w:divBdr>
          <w:divsChild>
            <w:div w:id="1178543572">
              <w:marLeft w:val="0"/>
              <w:marRight w:val="0"/>
              <w:marTop w:val="0"/>
              <w:marBottom w:val="0"/>
              <w:divBdr>
                <w:top w:val="none" w:sz="0" w:space="0" w:color="auto"/>
                <w:left w:val="none" w:sz="0" w:space="0" w:color="auto"/>
                <w:bottom w:val="none" w:sz="0" w:space="0" w:color="auto"/>
                <w:right w:val="none" w:sz="0" w:space="0" w:color="auto"/>
              </w:divBdr>
            </w:div>
          </w:divsChild>
        </w:div>
        <w:div w:id="1124277971">
          <w:marLeft w:val="0"/>
          <w:marRight w:val="0"/>
          <w:marTop w:val="0"/>
          <w:marBottom w:val="0"/>
          <w:divBdr>
            <w:top w:val="none" w:sz="0" w:space="0" w:color="auto"/>
            <w:left w:val="none" w:sz="0" w:space="0" w:color="auto"/>
            <w:bottom w:val="none" w:sz="0" w:space="0" w:color="auto"/>
            <w:right w:val="none" w:sz="0" w:space="0" w:color="auto"/>
          </w:divBdr>
          <w:divsChild>
            <w:div w:id="816654437">
              <w:marLeft w:val="0"/>
              <w:marRight w:val="0"/>
              <w:marTop w:val="0"/>
              <w:marBottom w:val="0"/>
              <w:divBdr>
                <w:top w:val="none" w:sz="0" w:space="0" w:color="auto"/>
                <w:left w:val="none" w:sz="0" w:space="0" w:color="auto"/>
                <w:bottom w:val="none" w:sz="0" w:space="0" w:color="auto"/>
                <w:right w:val="none" w:sz="0" w:space="0" w:color="auto"/>
              </w:divBdr>
            </w:div>
          </w:divsChild>
        </w:div>
        <w:div w:id="1408576797">
          <w:marLeft w:val="0"/>
          <w:marRight w:val="0"/>
          <w:marTop w:val="0"/>
          <w:marBottom w:val="0"/>
          <w:divBdr>
            <w:top w:val="none" w:sz="0" w:space="0" w:color="auto"/>
            <w:left w:val="none" w:sz="0" w:space="0" w:color="auto"/>
            <w:bottom w:val="none" w:sz="0" w:space="0" w:color="auto"/>
            <w:right w:val="none" w:sz="0" w:space="0" w:color="auto"/>
          </w:divBdr>
          <w:divsChild>
            <w:div w:id="1549029647">
              <w:marLeft w:val="0"/>
              <w:marRight w:val="0"/>
              <w:marTop w:val="0"/>
              <w:marBottom w:val="0"/>
              <w:divBdr>
                <w:top w:val="none" w:sz="0" w:space="0" w:color="auto"/>
                <w:left w:val="none" w:sz="0" w:space="0" w:color="auto"/>
                <w:bottom w:val="none" w:sz="0" w:space="0" w:color="auto"/>
                <w:right w:val="none" w:sz="0" w:space="0" w:color="auto"/>
              </w:divBdr>
            </w:div>
          </w:divsChild>
        </w:div>
        <w:div w:id="1668247671">
          <w:marLeft w:val="0"/>
          <w:marRight w:val="0"/>
          <w:marTop w:val="0"/>
          <w:marBottom w:val="0"/>
          <w:divBdr>
            <w:top w:val="none" w:sz="0" w:space="0" w:color="auto"/>
            <w:left w:val="none" w:sz="0" w:space="0" w:color="auto"/>
            <w:bottom w:val="none" w:sz="0" w:space="0" w:color="auto"/>
            <w:right w:val="none" w:sz="0" w:space="0" w:color="auto"/>
          </w:divBdr>
          <w:divsChild>
            <w:div w:id="104663784">
              <w:marLeft w:val="0"/>
              <w:marRight w:val="0"/>
              <w:marTop w:val="0"/>
              <w:marBottom w:val="0"/>
              <w:divBdr>
                <w:top w:val="none" w:sz="0" w:space="0" w:color="auto"/>
                <w:left w:val="none" w:sz="0" w:space="0" w:color="auto"/>
                <w:bottom w:val="none" w:sz="0" w:space="0" w:color="auto"/>
                <w:right w:val="none" w:sz="0" w:space="0" w:color="auto"/>
              </w:divBdr>
            </w:div>
          </w:divsChild>
        </w:div>
        <w:div w:id="1847478963">
          <w:marLeft w:val="0"/>
          <w:marRight w:val="0"/>
          <w:marTop w:val="0"/>
          <w:marBottom w:val="0"/>
          <w:divBdr>
            <w:top w:val="none" w:sz="0" w:space="0" w:color="auto"/>
            <w:left w:val="none" w:sz="0" w:space="0" w:color="auto"/>
            <w:bottom w:val="none" w:sz="0" w:space="0" w:color="auto"/>
            <w:right w:val="none" w:sz="0" w:space="0" w:color="auto"/>
          </w:divBdr>
          <w:divsChild>
            <w:div w:id="75516796">
              <w:marLeft w:val="0"/>
              <w:marRight w:val="0"/>
              <w:marTop w:val="0"/>
              <w:marBottom w:val="0"/>
              <w:divBdr>
                <w:top w:val="none" w:sz="0" w:space="0" w:color="auto"/>
                <w:left w:val="none" w:sz="0" w:space="0" w:color="auto"/>
                <w:bottom w:val="none" w:sz="0" w:space="0" w:color="auto"/>
                <w:right w:val="none" w:sz="0" w:space="0" w:color="auto"/>
              </w:divBdr>
            </w:div>
          </w:divsChild>
        </w:div>
        <w:div w:id="1959869374">
          <w:marLeft w:val="0"/>
          <w:marRight w:val="0"/>
          <w:marTop w:val="0"/>
          <w:marBottom w:val="0"/>
          <w:divBdr>
            <w:top w:val="none" w:sz="0" w:space="0" w:color="auto"/>
            <w:left w:val="none" w:sz="0" w:space="0" w:color="auto"/>
            <w:bottom w:val="none" w:sz="0" w:space="0" w:color="auto"/>
            <w:right w:val="none" w:sz="0" w:space="0" w:color="auto"/>
          </w:divBdr>
          <w:divsChild>
            <w:div w:id="100921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698">
      <w:bodyDiv w:val="1"/>
      <w:marLeft w:val="0"/>
      <w:marRight w:val="0"/>
      <w:marTop w:val="0"/>
      <w:marBottom w:val="0"/>
      <w:divBdr>
        <w:top w:val="none" w:sz="0" w:space="0" w:color="auto"/>
        <w:left w:val="none" w:sz="0" w:space="0" w:color="auto"/>
        <w:bottom w:val="none" w:sz="0" w:space="0" w:color="auto"/>
        <w:right w:val="none" w:sz="0" w:space="0" w:color="auto"/>
      </w:divBdr>
      <w:divsChild>
        <w:div w:id="189491836">
          <w:marLeft w:val="0"/>
          <w:marRight w:val="0"/>
          <w:marTop w:val="0"/>
          <w:marBottom w:val="0"/>
          <w:divBdr>
            <w:top w:val="none" w:sz="0" w:space="0" w:color="auto"/>
            <w:left w:val="none" w:sz="0" w:space="0" w:color="auto"/>
            <w:bottom w:val="none" w:sz="0" w:space="0" w:color="auto"/>
            <w:right w:val="none" w:sz="0" w:space="0" w:color="auto"/>
          </w:divBdr>
          <w:divsChild>
            <w:div w:id="1141921511">
              <w:marLeft w:val="0"/>
              <w:marRight w:val="0"/>
              <w:marTop w:val="0"/>
              <w:marBottom w:val="0"/>
              <w:divBdr>
                <w:top w:val="none" w:sz="0" w:space="0" w:color="auto"/>
                <w:left w:val="none" w:sz="0" w:space="0" w:color="auto"/>
                <w:bottom w:val="none" w:sz="0" w:space="0" w:color="auto"/>
                <w:right w:val="none" w:sz="0" w:space="0" w:color="auto"/>
              </w:divBdr>
            </w:div>
          </w:divsChild>
        </w:div>
        <w:div w:id="994459536">
          <w:marLeft w:val="0"/>
          <w:marRight w:val="0"/>
          <w:marTop w:val="0"/>
          <w:marBottom w:val="0"/>
          <w:divBdr>
            <w:top w:val="none" w:sz="0" w:space="0" w:color="auto"/>
            <w:left w:val="none" w:sz="0" w:space="0" w:color="auto"/>
            <w:bottom w:val="none" w:sz="0" w:space="0" w:color="auto"/>
            <w:right w:val="none" w:sz="0" w:space="0" w:color="auto"/>
          </w:divBdr>
          <w:divsChild>
            <w:div w:id="588317820">
              <w:marLeft w:val="0"/>
              <w:marRight w:val="0"/>
              <w:marTop w:val="0"/>
              <w:marBottom w:val="0"/>
              <w:divBdr>
                <w:top w:val="none" w:sz="0" w:space="0" w:color="auto"/>
                <w:left w:val="none" w:sz="0" w:space="0" w:color="auto"/>
                <w:bottom w:val="none" w:sz="0" w:space="0" w:color="auto"/>
                <w:right w:val="none" w:sz="0" w:space="0" w:color="auto"/>
              </w:divBdr>
            </w:div>
            <w:div w:id="885064873">
              <w:marLeft w:val="0"/>
              <w:marRight w:val="0"/>
              <w:marTop w:val="0"/>
              <w:marBottom w:val="0"/>
              <w:divBdr>
                <w:top w:val="none" w:sz="0" w:space="0" w:color="auto"/>
                <w:left w:val="none" w:sz="0" w:space="0" w:color="auto"/>
                <w:bottom w:val="none" w:sz="0" w:space="0" w:color="auto"/>
                <w:right w:val="none" w:sz="0" w:space="0" w:color="auto"/>
              </w:divBdr>
            </w:div>
            <w:div w:id="1169910252">
              <w:marLeft w:val="0"/>
              <w:marRight w:val="0"/>
              <w:marTop w:val="0"/>
              <w:marBottom w:val="0"/>
              <w:divBdr>
                <w:top w:val="none" w:sz="0" w:space="0" w:color="auto"/>
                <w:left w:val="none" w:sz="0" w:space="0" w:color="auto"/>
                <w:bottom w:val="none" w:sz="0" w:space="0" w:color="auto"/>
                <w:right w:val="none" w:sz="0" w:space="0" w:color="auto"/>
              </w:divBdr>
            </w:div>
            <w:div w:id="1328829827">
              <w:marLeft w:val="0"/>
              <w:marRight w:val="0"/>
              <w:marTop w:val="0"/>
              <w:marBottom w:val="0"/>
              <w:divBdr>
                <w:top w:val="none" w:sz="0" w:space="0" w:color="auto"/>
                <w:left w:val="none" w:sz="0" w:space="0" w:color="auto"/>
                <w:bottom w:val="none" w:sz="0" w:space="0" w:color="auto"/>
                <w:right w:val="none" w:sz="0" w:space="0" w:color="auto"/>
              </w:divBdr>
            </w:div>
            <w:div w:id="198477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70661">
      <w:bodyDiv w:val="1"/>
      <w:marLeft w:val="0"/>
      <w:marRight w:val="0"/>
      <w:marTop w:val="0"/>
      <w:marBottom w:val="0"/>
      <w:divBdr>
        <w:top w:val="none" w:sz="0" w:space="0" w:color="auto"/>
        <w:left w:val="none" w:sz="0" w:space="0" w:color="auto"/>
        <w:bottom w:val="none" w:sz="0" w:space="0" w:color="auto"/>
        <w:right w:val="none" w:sz="0" w:space="0" w:color="auto"/>
      </w:divBdr>
      <w:divsChild>
        <w:div w:id="167185524">
          <w:marLeft w:val="0"/>
          <w:marRight w:val="0"/>
          <w:marTop w:val="0"/>
          <w:marBottom w:val="0"/>
          <w:divBdr>
            <w:top w:val="none" w:sz="0" w:space="0" w:color="auto"/>
            <w:left w:val="none" w:sz="0" w:space="0" w:color="auto"/>
            <w:bottom w:val="none" w:sz="0" w:space="0" w:color="auto"/>
            <w:right w:val="none" w:sz="0" w:space="0" w:color="auto"/>
          </w:divBdr>
          <w:divsChild>
            <w:div w:id="2016767107">
              <w:marLeft w:val="0"/>
              <w:marRight w:val="0"/>
              <w:marTop w:val="0"/>
              <w:marBottom w:val="0"/>
              <w:divBdr>
                <w:top w:val="none" w:sz="0" w:space="0" w:color="auto"/>
                <w:left w:val="none" w:sz="0" w:space="0" w:color="auto"/>
                <w:bottom w:val="none" w:sz="0" w:space="0" w:color="auto"/>
                <w:right w:val="none" w:sz="0" w:space="0" w:color="auto"/>
              </w:divBdr>
            </w:div>
          </w:divsChild>
        </w:div>
        <w:div w:id="358430081">
          <w:marLeft w:val="0"/>
          <w:marRight w:val="0"/>
          <w:marTop w:val="0"/>
          <w:marBottom w:val="0"/>
          <w:divBdr>
            <w:top w:val="none" w:sz="0" w:space="0" w:color="auto"/>
            <w:left w:val="none" w:sz="0" w:space="0" w:color="auto"/>
            <w:bottom w:val="none" w:sz="0" w:space="0" w:color="auto"/>
            <w:right w:val="none" w:sz="0" w:space="0" w:color="auto"/>
          </w:divBdr>
          <w:divsChild>
            <w:div w:id="362364623">
              <w:marLeft w:val="0"/>
              <w:marRight w:val="0"/>
              <w:marTop w:val="0"/>
              <w:marBottom w:val="0"/>
              <w:divBdr>
                <w:top w:val="none" w:sz="0" w:space="0" w:color="auto"/>
                <w:left w:val="none" w:sz="0" w:space="0" w:color="auto"/>
                <w:bottom w:val="none" w:sz="0" w:space="0" w:color="auto"/>
                <w:right w:val="none" w:sz="0" w:space="0" w:color="auto"/>
              </w:divBdr>
            </w:div>
          </w:divsChild>
        </w:div>
        <w:div w:id="527985991">
          <w:marLeft w:val="0"/>
          <w:marRight w:val="0"/>
          <w:marTop w:val="0"/>
          <w:marBottom w:val="0"/>
          <w:divBdr>
            <w:top w:val="none" w:sz="0" w:space="0" w:color="auto"/>
            <w:left w:val="none" w:sz="0" w:space="0" w:color="auto"/>
            <w:bottom w:val="none" w:sz="0" w:space="0" w:color="auto"/>
            <w:right w:val="none" w:sz="0" w:space="0" w:color="auto"/>
          </w:divBdr>
          <w:divsChild>
            <w:div w:id="1923756590">
              <w:marLeft w:val="0"/>
              <w:marRight w:val="0"/>
              <w:marTop w:val="0"/>
              <w:marBottom w:val="0"/>
              <w:divBdr>
                <w:top w:val="none" w:sz="0" w:space="0" w:color="auto"/>
                <w:left w:val="none" w:sz="0" w:space="0" w:color="auto"/>
                <w:bottom w:val="none" w:sz="0" w:space="0" w:color="auto"/>
                <w:right w:val="none" w:sz="0" w:space="0" w:color="auto"/>
              </w:divBdr>
            </w:div>
          </w:divsChild>
        </w:div>
        <w:div w:id="618298280">
          <w:marLeft w:val="0"/>
          <w:marRight w:val="0"/>
          <w:marTop w:val="0"/>
          <w:marBottom w:val="0"/>
          <w:divBdr>
            <w:top w:val="none" w:sz="0" w:space="0" w:color="auto"/>
            <w:left w:val="none" w:sz="0" w:space="0" w:color="auto"/>
            <w:bottom w:val="none" w:sz="0" w:space="0" w:color="auto"/>
            <w:right w:val="none" w:sz="0" w:space="0" w:color="auto"/>
          </w:divBdr>
          <w:divsChild>
            <w:div w:id="1331640879">
              <w:marLeft w:val="0"/>
              <w:marRight w:val="0"/>
              <w:marTop w:val="0"/>
              <w:marBottom w:val="0"/>
              <w:divBdr>
                <w:top w:val="none" w:sz="0" w:space="0" w:color="auto"/>
                <w:left w:val="none" w:sz="0" w:space="0" w:color="auto"/>
                <w:bottom w:val="none" w:sz="0" w:space="0" w:color="auto"/>
                <w:right w:val="none" w:sz="0" w:space="0" w:color="auto"/>
              </w:divBdr>
            </w:div>
          </w:divsChild>
        </w:div>
        <w:div w:id="870997272">
          <w:marLeft w:val="0"/>
          <w:marRight w:val="0"/>
          <w:marTop w:val="0"/>
          <w:marBottom w:val="0"/>
          <w:divBdr>
            <w:top w:val="none" w:sz="0" w:space="0" w:color="auto"/>
            <w:left w:val="none" w:sz="0" w:space="0" w:color="auto"/>
            <w:bottom w:val="none" w:sz="0" w:space="0" w:color="auto"/>
            <w:right w:val="none" w:sz="0" w:space="0" w:color="auto"/>
          </w:divBdr>
          <w:divsChild>
            <w:div w:id="16199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3977">
      <w:bodyDiv w:val="1"/>
      <w:marLeft w:val="0"/>
      <w:marRight w:val="0"/>
      <w:marTop w:val="0"/>
      <w:marBottom w:val="0"/>
      <w:divBdr>
        <w:top w:val="none" w:sz="0" w:space="0" w:color="auto"/>
        <w:left w:val="none" w:sz="0" w:space="0" w:color="auto"/>
        <w:bottom w:val="none" w:sz="0" w:space="0" w:color="auto"/>
        <w:right w:val="none" w:sz="0" w:space="0" w:color="auto"/>
      </w:divBdr>
      <w:divsChild>
        <w:div w:id="210464409">
          <w:marLeft w:val="0"/>
          <w:marRight w:val="0"/>
          <w:marTop w:val="0"/>
          <w:marBottom w:val="0"/>
          <w:divBdr>
            <w:top w:val="none" w:sz="0" w:space="0" w:color="auto"/>
            <w:left w:val="none" w:sz="0" w:space="0" w:color="auto"/>
            <w:bottom w:val="none" w:sz="0" w:space="0" w:color="auto"/>
            <w:right w:val="none" w:sz="0" w:space="0" w:color="auto"/>
          </w:divBdr>
          <w:divsChild>
            <w:div w:id="1201406172">
              <w:marLeft w:val="0"/>
              <w:marRight w:val="0"/>
              <w:marTop w:val="0"/>
              <w:marBottom w:val="0"/>
              <w:divBdr>
                <w:top w:val="none" w:sz="0" w:space="0" w:color="auto"/>
                <w:left w:val="none" w:sz="0" w:space="0" w:color="auto"/>
                <w:bottom w:val="none" w:sz="0" w:space="0" w:color="auto"/>
                <w:right w:val="none" w:sz="0" w:space="0" w:color="auto"/>
              </w:divBdr>
            </w:div>
          </w:divsChild>
        </w:div>
        <w:div w:id="1628853548">
          <w:marLeft w:val="0"/>
          <w:marRight w:val="0"/>
          <w:marTop w:val="0"/>
          <w:marBottom w:val="0"/>
          <w:divBdr>
            <w:top w:val="none" w:sz="0" w:space="0" w:color="auto"/>
            <w:left w:val="none" w:sz="0" w:space="0" w:color="auto"/>
            <w:bottom w:val="none" w:sz="0" w:space="0" w:color="auto"/>
            <w:right w:val="none" w:sz="0" w:space="0" w:color="auto"/>
          </w:divBdr>
          <w:divsChild>
            <w:div w:id="678851951">
              <w:marLeft w:val="0"/>
              <w:marRight w:val="0"/>
              <w:marTop w:val="0"/>
              <w:marBottom w:val="0"/>
              <w:divBdr>
                <w:top w:val="none" w:sz="0" w:space="0" w:color="auto"/>
                <w:left w:val="none" w:sz="0" w:space="0" w:color="auto"/>
                <w:bottom w:val="none" w:sz="0" w:space="0" w:color="auto"/>
                <w:right w:val="none" w:sz="0" w:space="0" w:color="auto"/>
              </w:divBdr>
            </w:div>
            <w:div w:id="738671868">
              <w:marLeft w:val="0"/>
              <w:marRight w:val="0"/>
              <w:marTop w:val="0"/>
              <w:marBottom w:val="0"/>
              <w:divBdr>
                <w:top w:val="none" w:sz="0" w:space="0" w:color="auto"/>
                <w:left w:val="none" w:sz="0" w:space="0" w:color="auto"/>
                <w:bottom w:val="none" w:sz="0" w:space="0" w:color="auto"/>
                <w:right w:val="none" w:sz="0" w:space="0" w:color="auto"/>
              </w:divBdr>
            </w:div>
            <w:div w:id="969431644">
              <w:marLeft w:val="0"/>
              <w:marRight w:val="0"/>
              <w:marTop w:val="0"/>
              <w:marBottom w:val="0"/>
              <w:divBdr>
                <w:top w:val="none" w:sz="0" w:space="0" w:color="auto"/>
                <w:left w:val="none" w:sz="0" w:space="0" w:color="auto"/>
                <w:bottom w:val="none" w:sz="0" w:space="0" w:color="auto"/>
                <w:right w:val="none" w:sz="0" w:space="0" w:color="auto"/>
              </w:divBdr>
            </w:div>
            <w:div w:id="1044596659">
              <w:marLeft w:val="0"/>
              <w:marRight w:val="0"/>
              <w:marTop w:val="0"/>
              <w:marBottom w:val="0"/>
              <w:divBdr>
                <w:top w:val="none" w:sz="0" w:space="0" w:color="auto"/>
                <w:left w:val="none" w:sz="0" w:space="0" w:color="auto"/>
                <w:bottom w:val="none" w:sz="0" w:space="0" w:color="auto"/>
                <w:right w:val="none" w:sz="0" w:space="0" w:color="auto"/>
              </w:divBdr>
            </w:div>
            <w:div w:id="14695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548">
      <w:bodyDiv w:val="1"/>
      <w:marLeft w:val="0"/>
      <w:marRight w:val="0"/>
      <w:marTop w:val="0"/>
      <w:marBottom w:val="0"/>
      <w:divBdr>
        <w:top w:val="none" w:sz="0" w:space="0" w:color="auto"/>
        <w:left w:val="none" w:sz="0" w:space="0" w:color="auto"/>
        <w:bottom w:val="none" w:sz="0" w:space="0" w:color="auto"/>
        <w:right w:val="none" w:sz="0" w:space="0" w:color="auto"/>
      </w:divBdr>
      <w:divsChild>
        <w:div w:id="257107007">
          <w:marLeft w:val="0"/>
          <w:marRight w:val="0"/>
          <w:marTop w:val="0"/>
          <w:marBottom w:val="0"/>
          <w:divBdr>
            <w:top w:val="none" w:sz="0" w:space="0" w:color="auto"/>
            <w:left w:val="none" w:sz="0" w:space="0" w:color="auto"/>
            <w:bottom w:val="none" w:sz="0" w:space="0" w:color="auto"/>
            <w:right w:val="none" w:sz="0" w:space="0" w:color="auto"/>
          </w:divBdr>
          <w:divsChild>
            <w:div w:id="204559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4004">
      <w:bodyDiv w:val="1"/>
      <w:marLeft w:val="0"/>
      <w:marRight w:val="0"/>
      <w:marTop w:val="0"/>
      <w:marBottom w:val="0"/>
      <w:divBdr>
        <w:top w:val="none" w:sz="0" w:space="0" w:color="auto"/>
        <w:left w:val="none" w:sz="0" w:space="0" w:color="auto"/>
        <w:bottom w:val="none" w:sz="0" w:space="0" w:color="auto"/>
        <w:right w:val="none" w:sz="0" w:space="0" w:color="auto"/>
      </w:divBdr>
      <w:divsChild>
        <w:div w:id="345788684">
          <w:marLeft w:val="0"/>
          <w:marRight w:val="0"/>
          <w:marTop w:val="0"/>
          <w:marBottom w:val="0"/>
          <w:divBdr>
            <w:top w:val="none" w:sz="0" w:space="0" w:color="auto"/>
            <w:left w:val="none" w:sz="0" w:space="0" w:color="auto"/>
            <w:bottom w:val="none" w:sz="0" w:space="0" w:color="auto"/>
            <w:right w:val="none" w:sz="0" w:space="0" w:color="auto"/>
          </w:divBdr>
          <w:divsChild>
            <w:div w:id="1705865581">
              <w:marLeft w:val="-75"/>
              <w:marRight w:val="0"/>
              <w:marTop w:val="30"/>
              <w:marBottom w:val="30"/>
              <w:divBdr>
                <w:top w:val="none" w:sz="0" w:space="0" w:color="auto"/>
                <w:left w:val="none" w:sz="0" w:space="0" w:color="auto"/>
                <w:bottom w:val="none" w:sz="0" w:space="0" w:color="auto"/>
                <w:right w:val="none" w:sz="0" w:space="0" w:color="auto"/>
              </w:divBdr>
              <w:divsChild>
                <w:div w:id="2755095">
                  <w:marLeft w:val="0"/>
                  <w:marRight w:val="0"/>
                  <w:marTop w:val="0"/>
                  <w:marBottom w:val="0"/>
                  <w:divBdr>
                    <w:top w:val="none" w:sz="0" w:space="0" w:color="auto"/>
                    <w:left w:val="none" w:sz="0" w:space="0" w:color="auto"/>
                    <w:bottom w:val="none" w:sz="0" w:space="0" w:color="auto"/>
                    <w:right w:val="none" w:sz="0" w:space="0" w:color="auto"/>
                  </w:divBdr>
                  <w:divsChild>
                    <w:div w:id="229535232">
                      <w:marLeft w:val="0"/>
                      <w:marRight w:val="0"/>
                      <w:marTop w:val="0"/>
                      <w:marBottom w:val="0"/>
                      <w:divBdr>
                        <w:top w:val="none" w:sz="0" w:space="0" w:color="auto"/>
                        <w:left w:val="none" w:sz="0" w:space="0" w:color="auto"/>
                        <w:bottom w:val="none" w:sz="0" w:space="0" w:color="auto"/>
                        <w:right w:val="none" w:sz="0" w:space="0" w:color="auto"/>
                      </w:divBdr>
                    </w:div>
                    <w:div w:id="436947633">
                      <w:marLeft w:val="0"/>
                      <w:marRight w:val="0"/>
                      <w:marTop w:val="0"/>
                      <w:marBottom w:val="0"/>
                      <w:divBdr>
                        <w:top w:val="none" w:sz="0" w:space="0" w:color="auto"/>
                        <w:left w:val="none" w:sz="0" w:space="0" w:color="auto"/>
                        <w:bottom w:val="none" w:sz="0" w:space="0" w:color="auto"/>
                        <w:right w:val="none" w:sz="0" w:space="0" w:color="auto"/>
                      </w:divBdr>
                    </w:div>
                    <w:div w:id="656305141">
                      <w:marLeft w:val="0"/>
                      <w:marRight w:val="0"/>
                      <w:marTop w:val="0"/>
                      <w:marBottom w:val="0"/>
                      <w:divBdr>
                        <w:top w:val="none" w:sz="0" w:space="0" w:color="auto"/>
                        <w:left w:val="none" w:sz="0" w:space="0" w:color="auto"/>
                        <w:bottom w:val="none" w:sz="0" w:space="0" w:color="auto"/>
                        <w:right w:val="none" w:sz="0" w:space="0" w:color="auto"/>
                      </w:divBdr>
                    </w:div>
                    <w:div w:id="869031271">
                      <w:marLeft w:val="0"/>
                      <w:marRight w:val="0"/>
                      <w:marTop w:val="0"/>
                      <w:marBottom w:val="0"/>
                      <w:divBdr>
                        <w:top w:val="none" w:sz="0" w:space="0" w:color="auto"/>
                        <w:left w:val="none" w:sz="0" w:space="0" w:color="auto"/>
                        <w:bottom w:val="none" w:sz="0" w:space="0" w:color="auto"/>
                        <w:right w:val="none" w:sz="0" w:space="0" w:color="auto"/>
                      </w:divBdr>
                    </w:div>
                    <w:div w:id="1792167685">
                      <w:marLeft w:val="0"/>
                      <w:marRight w:val="0"/>
                      <w:marTop w:val="0"/>
                      <w:marBottom w:val="0"/>
                      <w:divBdr>
                        <w:top w:val="none" w:sz="0" w:space="0" w:color="auto"/>
                        <w:left w:val="none" w:sz="0" w:space="0" w:color="auto"/>
                        <w:bottom w:val="none" w:sz="0" w:space="0" w:color="auto"/>
                        <w:right w:val="none" w:sz="0" w:space="0" w:color="auto"/>
                      </w:divBdr>
                    </w:div>
                    <w:div w:id="1999572881">
                      <w:marLeft w:val="0"/>
                      <w:marRight w:val="0"/>
                      <w:marTop w:val="0"/>
                      <w:marBottom w:val="0"/>
                      <w:divBdr>
                        <w:top w:val="none" w:sz="0" w:space="0" w:color="auto"/>
                        <w:left w:val="none" w:sz="0" w:space="0" w:color="auto"/>
                        <w:bottom w:val="none" w:sz="0" w:space="0" w:color="auto"/>
                        <w:right w:val="none" w:sz="0" w:space="0" w:color="auto"/>
                      </w:divBdr>
                    </w:div>
                  </w:divsChild>
                </w:div>
                <w:div w:id="24334903">
                  <w:marLeft w:val="0"/>
                  <w:marRight w:val="0"/>
                  <w:marTop w:val="0"/>
                  <w:marBottom w:val="0"/>
                  <w:divBdr>
                    <w:top w:val="none" w:sz="0" w:space="0" w:color="auto"/>
                    <w:left w:val="none" w:sz="0" w:space="0" w:color="auto"/>
                    <w:bottom w:val="none" w:sz="0" w:space="0" w:color="auto"/>
                    <w:right w:val="none" w:sz="0" w:space="0" w:color="auto"/>
                  </w:divBdr>
                  <w:divsChild>
                    <w:div w:id="271936573">
                      <w:marLeft w:val="0"/>
                      <w:marRight w:val="0"/>
                      <w:marTop w:val="0"/>
                      <w:marBottom w:val="0"/>
                      <w:divBdr>
                        <w:top w:val="none" w:sz="0" w:space="0" w:color="auto"/>
                        <w:left w:val="none" w:sz="0" w:space="0" w:color="auto"/>
                        <w:bottom w:val="none" w:sz="0" w:space="0" w:color="auto"/>
                        <w:right w:val="none" w:sz="0" w:space="0" w:color="auto"/>
                      </w:divBdr>
                    </w:div>
                  </w:divsChild>
                </w:div>
                <w:div w:id="24720940">
                  <w:marLeft w:val="0"/>
                  <w:marRight w:val="0"/>
                  <w:marTop w:val="0"/>
                  <w:marBottom w:val="0"/>
                  <w:divBdr>
                    <w:top w:val="none" w:sz="0" w:space="0" w:color="auto"/>
                    <w:left w:val="none" w:sz="0" w:space="0" w:color="auto"/>
                    <w:bottom w:val="none" w:sz="0" w:space="0" w:color="auto"/>
                    <w:right w:val="none" w:sz="0" w:space="0" w:color="auto"/>
                  </w:divBdr>
                  <w:divsChild>
                    <w:div w:id="1160079871">
                      <w:marLeft w:val="0"/>
                      <w:marRight w:val="0"/>
                      <w:marTop w:val="0"/>
                      <w:marBottom w:val="0"/>
                      <w:divBdr>
                        <w:top w:val="none" w:sz="0" w:space="0" w:color="auto"/>
                        <w:left w:val="none" w:sz="0" w:space="0" w:color="auto"/>
                        <w:bottom w:val="none" w:sz="0" w:space="0" w:color="auto"/>
                        <w:right w:val="none" w:sz="0" w:space="0" w:color="auto"/>
                      </w:divBdr>
                    </w:div>
                  </w:divsChild>
                </w:div>
                <w:div w:id="27266627">
                  <w:marLeft w:val="0"/>
                  <w:marRight w:val="0"/>
                  <w:marTop w:val="0"/>
                  <w:marBottom w:val="0"/>
                  <w:divBdr>
                    <w:top w:val="none" w:sz="0" w:space="0" w:color="auto"/>
                    <w:left w:val="none" w:sz="0" w:space="0" w:color="auto"/>
                    <w:bottom w:val="none" w:sz="0" w:space="0" w:color="auto"/>
                    <w:right w:val="none" w:sz="0" w:space="0" w:color="auto"/>
                  </w:divBdr>
                  <w:divsChild>
                    <w:div w:id="311913873">
                      <w:marLeft w:val="0"/>
                      <w:marRight w:val="0"/>
                      <w:marTop w:val="0"/>
                      <w:marBottom w:val="0"/>
                      <w:divBdr>
                        <w:top w:val="none" w:sz="0" w:space="0" w:color="auto"/>
                        <w:left w:val="none" w:sz="0" w:space="0" w:color="auto"/>
                        <w:bottom w:val="none" w:sz="0" w:space="0" w:color="auto"/>
                        <w:right w:val="none" w:sz="0" w:space="0" w:color="auto"/>
                      </w:divBdr>
                    </w:div>
                  </w:divsChild>
                </w:div>
                <w:div w:id="28190846">
                  <w:marLeft w:val="0"/>
                  <w:marRight w:val="0"/>
                  <w:marTop w:val="0"/>
                  <w:marBottom w:val="0"/>
                  <w:divBdr>
                    <w:top w:val="none" w:sz="0" w:space="0" w:color="auto"/>
                    <w:left w:val="none" w:sz="0" w:space="0" w:color="auto"/>
                    <w:bottom w:val="none" w:sz="0" w:space="0" w:color="auto"/>
                    <w:right w:val="none" w:sz="0" w:space="0" w:color="auto"/>
                  </w:divBdr>
                  <w:divsChild>
                    <w:div w:id="565996632">
                      <w:marLeft w:val="0"/>
                      <w:marRight w:val="0"/>
                      <w:marTop w:val="0"/>
                      <w:marBottom w:val="0"/>
                      <w:divBdr>
                        <w:top w:val="none" w:sz="0" w:space="0" w:color="auto"/>
                        <w:left w:val="none" w:sz="0" w:space="0" w:color="auto"/>
                        <w:bottom w:val="none" w:sz="0" w:space="0" w:color="auto"/>
                        <w:right w:val="none" w:sz="0" w:space="0" w:color="auto"/>
                      </w:divBdr>
                    </w:div>
                  </w:divsChild>
                </w:div>
                <w:div w:id="32923505">
                  <w:marLeft w:val="0"/>
                  <w:marRight w:val="0"/>
                  <w:marTop w:val="0"/>
                  <w:marBottom w:val="0"/>
                  <w:divBdr>
                    <w:top w:val="none" w:sz="0" w:space="0" w:color="auto"/>
                    <w:left w:val="none" w:sz="0" w:space="0" w:color="auto"/>
                    <w:bottom w:val="none" w:sz="0" w:space="0" w:color="auto"/>
                    <w:right w:val="none" w:sz="0" w:space="0" w:color="auto"/>
                  </w:divBdr>
                  <w:divsChild>
                    <w:div w:id="2034065128">
                      <w:marLeft w:val="0"/>
                      <w:marRight w:val="0"/>
                      <w:marTop w:val="0"/>
                      <w:marBottom w:val="0"/>
                      <w:divBdr>
                        <w:top w:val="none" w:sz="0" w:space="0" w:color="auto"/>
                        <w:left w:val="none" w:sz="0" w:space="0" w:color="auto"/>
                        <w:bottom w:val="none" w:sz="0" w:space="0" w:color="auto"/>
                        <w:right w:val="none" w:sz="0" w:space="0" w:color="auto"/>
                      </w:divBdr>
                    </w:div>
                  </w:divsChild>
                </w:div>
                <w:div w:id="37627969">
                  <w:marLeft w:val="0"/>
                  <w:marRight w:val="0"/>
                  <w:marTop w:val="0"/>
                  <w:marBottom w:val="0"/>
                  <w:divBdr>
                    <w:top w:val="none" w:sz="0" w:space="0" w:color="auto"/>
                    <w:left w:val="none" w:sz="0" w:space="0" w:color="auto"/>
                    <w:bottom w:val="none" w:sz="0" w:space="0" w:color="auto"/>
                    <w:right w:val="none" w:sz="0" w:space="0" w:color="auto"/>
                  </w:divBdr>
                  <w:divsChild>
                    <w:div w:id="2084639865">
                      <w:marLeft w:val="0"/>
                      <w:marRight w:val="0"/>
                      <w:marTop w:val="0"/>
                      <w:marBottom w:val="0"/>
                      <w:divBdr>
                        <w:top w:val="none" w:sz="0" w:space="0" w:color="auto"/>
                        <w:left w:val="none" w:sz="0" w:space="0" w:color="auto"/>
                        <w:bottom w:val="none" w:sz="0" w:space="0" w:color="auto"/>
                        <w:right w:val="none" w:sz="0" w:space="0" w:color="auto"/>
                      </w:divBdr>
                    </w:div>
                  </w:divsChild>
                </w:div>
                <w:div w:id="46996517">
                  <w:marLeft w:val="0"/>
                  <w:marRight w:val="0"/>
                  <w:marTop w:val="0"/>
                  <w:marBottom w:val="0"/>
                  <w:divBdr>
                    <w:top w:val="none" w:sz="0" w:space="0" w:color="auto"/>
                    <w:left w:val="none" w:sz="0" w:space="0" w:color="auto"/>
                    <w:bottom w:val="none" w:sz="0" w:space="0" w:color="auto"/>
                    <w:right w:val="none" w:sz="0" w:space="0" w:color="auto"/>
                  </w:divBdr>
                  <w:divsChild>
                    <w:div w:id="1811170429">
                      <w:marLeft w:val="0"/>
                      <w:marRight w:val="0"/>
                      <w:marTop w:val="0"/>
                      <w:marBottom w:val="0"/>
                      <w:divBdr>
                        <w:top w:val="none" w:sz="0" w:space="0" w:color="auto"/>
                        <w:left w:val="none" w:sz="0" w:space="0" w:color="auto"/>
                        <w:bottom w:val="none" w:sz="0" w:space="0" w:color="auto"/>
                        <w:right w:val="none" w:sz="0" w:space="0" w:color="auto"/>
                      </w:divBdr>
                    </w:div>
                  </w:divsChild>
                </w:div>
                <w:div w:id="64112401">
                  <w:marLeft w:val="0"/>
                  <w:marRight w:val="0"/>
                  <w:marTop w:val="0"/>
                  <w:marBottom w:val="0"/>
                  <w:divBdr>
                    <w:top w:val="none" w:sz="0" w:space="0" w:color="auto"/>
                    <w:left w:val="none" w:sz="0" w:space="0" w:color="auto"/>
                    <w:bottom w:val="none" w:sz="0" w:space="0" w:color="auto"/>
                    <w:right w:val="none" w:sz="0" w:space="0" w:color="auto"/>
                  </w:divBdr>
                  <w:divsChild>
                    <w:div w:id="1888839354">
                      <w:marLeft w:val="0"/>
                      <w:marRight w:val="0"/>
                      <w:marTop w:val="0"/>
                      <w:marBottom w:val="0"/>
                      <w:divBdr>
                        <w:top w:val="none" w:sz="0" w:space="0" w:color="auto"/>
                        <w:left w:val="none" w:sz="0" w:space="0" w:color="auto"/>
                        <w:bottom w:val="none" w:sz="0" w:space="0" w:color="auto"/>
                        <w:right w:val="none" w:sz="0" w:space="0" w:color="auto"/>
                      </w:divBdr>
                    </w:div>
                  </w:divsChild>
                </w:div>
                <w:div w:id="77213544">
                  <w:marLeft w:val="0"/>
                  <w:marRight w:val="0"/>
                  <w:marTop w:val="0"/>
                  <w:marBottom w:val="0"/>
                  <w:divBdr>
                    <w:top w:val="none" w:sz="0" w:space="0" w:color="auto"/>
                    <w:left w:val="none" w:sz="0" w:space="0" w:color="auto"/>
                    <w:bottom w:val="none" w:sz="0" w:space="0" w:color="auto"/>
                    <w:right w:val="none" w:sz="0" w:space="0" w:color="auto"/>
                  </w:divBdr>
                  <w:divsChild>
                    <w:div w:id="1450927111">
                      <w:marLeft w:val="0"/>
                      <w:marRight w:val="0"/>
                      <w:marTop w:val="0"/>
                      <w:marBottom w:val="0"/>
                      <w:divBdr>
                        <w:top w:val="none" w:sz="0" w:space="0" w:color="auto"/>
                        <w:left w:val="none" w:sz="0" w:space="0" w:color="auto"/>
                        <w:bottom w:val="none" w:sz="0" w:space="0" w:color="auto"/>
                        <w:right w:val="none" w:sz="0" w:space="0" w:color="auto"/>
                      </w:divBdr>
                    </w:div>
                  </w:divsChild>
                </w:div>
                <w:div w:id="84111940">
                  <w:marLeft w:val="0"/>
                  <w:marRight w:val="0"/>
                  <w:marTop w:val="0"/>
                  <w:marBottom w:val="0"/>
                  <w:divBdr>
                    <w:top w:val="none" w:sz="0" w:space="0" w:color="auto"/>
                    <w:left w:val="none" w:sz="0" w:space="0" w:color="auto"/>
                    <w:bottom w:val="none" w:sz="0" w:space="0" w:color="auto"/>
                    <w:right w:val="none" w:sz="0" w:space="0" w:color="auto"/>
                  </w:divBdr>
                  <w:divsChild>
                    <w:div w:id="113982618">
                      <w:marLeft w:val="0"/>
                      <w:marRight w:val="0"/>
                      <w:marTop w:val="0"/>
                      <w:marBottom w:val="0"/>
                      <w:divBdr>
                        <w:top w:val="none" w:sz="0" w:space="0" w:color="auto"/>
                        <w:left w:val="none" w:sz="0" w:space="0" w:color="auto"/>
                        <w:bottom w:val="none" w:sz="0" w:space="0" w:color="auto"/>
                        <w:right w:val="none" w:sz="0" w:space="0" w:color="auto"/>
                      </w:divBdr>
                    </w:div>
                  </w:divsChild>
                </w:div>
                <w:div w:id="86733799">
                  <w:marLeft w:val="0"/>
                  <w:marRight w:val="0"/>
                  <w:marTop w:val="0"/>
                  <w:marBottom w:val="0"/>
                  <w:divBdr>
                    <w:top w:val="none" w:sz="0" w:space="0" w:color="auto"/>
                    <w:left w:val="none" w:sz="0" w:space="0" w:color="auto"/>
                    <w:bottom w:val="none" w:sz="0" w:space="0" w:color="auto"/>
                    <w:right w:val="none" w:sz="0" w:space="0" w:color="auto"/>
                  </w:divBdr>
                  <w:divsChild>
                    <w:div w:id="1662005775">
                      <w:marLeft w:val="0"/>
                      <w:marRight w:val="0"/>
                      <w:marTop w:val="0"/>
                      <w:marBottom w:val="0"/>
                      <w:divBdr>
                        <w:top w:val="none" w:sz="0" w:space="0" w:color="auto"/>
                        <w:left w:val="none" w:sz="0" w:space="0" w:color="auto"/>
                        <w:bottom w:val="none" w:sz="0" w:space="0" w:color="auto"/>
                        <w:right w:val="none" w:sz="0" w:space="0" w:color="auto"/>
                      </w:divBdr>
                    </w:div>
                  </w:divsChild>
                </w:div>
                <w:div w:id="87504009">
                  <w:marLeft w:val="0"/>
                  <w:marRight w:val="0"/>
                  <w:marTop w:val="0"/>
                  <w:marBottom w:val="0"/>
                  <w:divBdr>
                    <w:top w:val="none" w:sz="0" w:space="0" w:color="auto"/>
                    <w:left w:val="none" w:sz="0" w:space="0" w:color="auto"/>
                    <w:bottom w:val="none" w:sz="0" w:space="0" w:color="auto"/>
                    <w:right w:val="none" w:sz="0" w:space="0" w:color="auto"/>
                  </w:divBdr>
                  <w:divsChild>
                    <w:div w:id="2000956426">
                      <w:marLeft w:val="0"/>
                      <w:marRight w:val="0"/>
                      <w:marTop w:val="0"/>
                      <w:marBottom w:val="0"/>
                      <w:divBdr>
                        <w:top w:val="none" w:sz="0" w:space="0" w:color="auto"/>
                        <w:left w:val="none" w:sz="0" w:space="0" w:color="auto"/>
                        <w:bottom w:val="none" w:sz="0" w:space="0" w:color="auto"/>
                        <w:right w:val="none" w:sz="0" w:space="0" w:color="auto"/>
                      </w:divBdr>
                    </w:div>
                  </w:divsChild>
                </w:div>
                <w:div w:id="91319491">
                  <w:marLeft w:val="0"/>
                  <w:marRight w:val="0"/>
                  <w:marTop w:val="0"/>
                  <w:marBottom w:val="0"/>
                  <w:divBdr>
                    <w:top w:val="none" w:sz="0" w:space="0" w:color="auto"/>
                    <w:left w:val="none" w:sz="0" w:space="0" w:color="auto"/>
                    <w:bottom w:val="none" w:sz="0" w:space="0" w:color="auto"/>
                    <w:right w:val="none" w:sz="0" w:space="0" w:color="auto"/>
                  </w:divBdr>
                  <w:divsChild>
                    <w:div w:id="1398897853">
                      <w:marLeft w:val="0"/>
                      <w:marRight w:val="0"/>
                      <w:marTop w:val="0"/>
                      <w:marBottom w:val="0"/>
                      <w:divBdr>
                        <w:top w:val="none" w:sz="0" w:space="0" w:color="auto"/>
                        <w:left w:val="none" w:sz="0" w:space="0" w:color="auto"/>
                        <w:bottom w:val="none" w:sz="0" w:space="0" w:color="auto"/>
                        <w:right w:val="none" w:sz="0" w:space="0" w:color="auto"/>
                      </w:divBdr>
                    </w:div>
                  </w:divsChild>
                </w:div>
                <w:div w:id="96368820">
                  <w:marLeft w:val="0"/>
                  <w:marRight w:val="0"/>
                  <w:marTop w:val="0"/>
                  <w:marBottom w:val="0"/>
                  <w:divBdr>
                    <w:top w:val="none" w:sz="0" w:space="0" w:color="auto"/>
                    <w:left w:val="none" w:sz="0" w:space="0" w:color="auto"/>
                    <w:bottom w:val="none" w:sz="0" w:space="0" w:color="auto"/>
                    <w:right w:val="none" w:sz="0" w:space="0" w:color="auto"/>
                  </w:divBdr>
                  <w:divsChild>
                    <w:div w:id="2015036947">
                      <w:marLeft w:val="0"/>
                      <w:marRight w:val="0"/>
                      <w:marTop w:val="0"/>
                      <w:marBottom w:val="0"/>
                      <w:divBdr>
                        <w:top w:val="none" w:sz="0" w:space="0" w:color="auto"/>
                        <w:left w:val="none" w:sz="0" w:space="0" w:color="auto"/>
                        <w:bottom w:val="none" w:sz="0" w:space="0" w:color="auto"/>
                        <w:right w:val="none" w:sz="0" w:space="0" w:color="auto"/>
                      </w:divBdr>
                    </w:div>
                  </w:divsChild>
                </w:div>
                <w:div w:id="96483009">
                  <w:marLeft w:val="0"/>
                  <w:marRight w:val="0"/>
                  <w:marTop w:val="0"/>
                  <w:marBottom w:val="0"/>
                  <w:divBdr>
                    <w:top w:val="none" w:sz="0" w:space="0" w:color="auto"/>
                    <w:left w:val="none" w:sz="0" w:space="0" w:color="auto"/>
                    <w:bottom w:val="none" w:sz="0" w:space="0" w:color="auto"/>
                    <w:right w:val="none" w:sz="0" w:space="0" w:color="auto"/>
                  </w:divBdr>
                  <w:divsChild>
                    <w:div w:id="1340505747">
                      <w:marLeft w:val="0"/>
                      <w:marRight w:val="0"/>
                      <w:marTop w:val="0"/>
                      <w:marBottom w:val="0"/>
                      <w:divBdr>
                        <w:top w:val="none" w:sz="0" w:space="0" w:color="auto"/>
                        <w:left w:val="none" w:sz="0" w:space="0" w:color="auto"/>
                        <w:bottom w:val="none" w:sz="0" w:space="0" w:color="auto"/>
                        <w:right w:val="none" w:sz="0" w:space="0" w:color="auto"/>
                      </w:divBdr>
                    </w:div>
                  </w:divsChild>
                </w:div>
                <w:div w:id="104614221">
                  <w:marLeft w:val="0"/>
                  <w:marRight w:val="0"/>
                  <w:marTop w:val="0"/>
                  <w:marBottom w:val="0"/>
                  <w:divBdr>
                    <w:top w:val="none" w:sz="0" w:space="0" w:color="auto"/>
                    <w:left w:val="none" w:sz="0" w:space="0" w:color="auto"/>
                    <w:bottom w:val="none" w:sz="0" w:space="0" w:color="auto"/>
                    <w:right w:val="none" w:sz="0" w:space="0" w:color="auto"/>
                  </w:divBdr>
                  <w:divsChild>
                    <w:div w:id="1622110259">
                      <w:marLeft w:val="0"/>
                      <w:marRight w:val="0"/>
                      <w:marTop w:val="0"/>
                      <w:marBottom w:val="0"/>
                      <w:divBdr>
                        <w:top w:val="none" w:sz="0" w:space="0" w:color="auto"/>
                        <w:left w:val="none" w:sz="0" w:space="0" w:color="auto"/>
                        <w:bottom w:val="none" w:sz="0" w:space="0" w:color="auto"/>
                        <w:right w:val="none" w:sz="0" w:space="0" w:color="auto"/>
                      </w:divBdr>
                    </w:div>
                  </w:divsChild>
                </w:div>
                <w:div w:id="115413131">
                  <w:marLeft w:val="0"/>
                  <w:marRight w:val="0"/>
                  <w:marTop w:val="0"/>
                  <w:marBottom w:val="0"/>
                  <w:divBdr>
                    <w:top w:val="none" w:sz="0" w:space="0" w:color="auto"/>
                    <w:left w:val="none" w:sz="0" w:space="0" w:color="auto"/>
                    <w:bottom w:val="none" w:sz="0" w:space="0" w:color="auto"/>
                    <w:right w:val="none" w:sz="0" w:space="0" w:color="auto"/>
                  </w:divBdr>
                  <w:divsChild>
                    <w:div w:id="354383533">
                      <w:marLeft w:val="0"/>
                      <w:marRight w:val="0"/>
                      <w:marTop w:val="0"/>
                      <w:marBottom w:val="0"/>
                      <w:divBdr>
                        <w:top w:val="none" w:sz="0" w:space="0" w:color="auto"/>
                        <w:left w:val="none" w:sz="0" w:space="0" w:color="auto"/>
                        <w:bottom w:val="none" w:sz="0" w:space="0" w:color="auto"/>
                        <w:right w:val="none" w:sz="0" w:space="0" w:color="auto"/>
                      </w:divBdr>
                    </w:div>
                  </w:divsChild>
                </w:div>
                <w:div w:id="115492617">
                  <w:marLeft w:val="0"/>
                  <w:marRight w:val="0"/>
                  <w:marTop w:val="0"/>
                  <w:marBottom w:val="0"/>
                  <w:divBdr>
                    <w:top w:val="none" w:sz="0" w:space="0" w:color="auto"/>
                    <w:left w:val="none" w:sz="0" w:space="0" w:color="auto"/>
                    <w:bottom w:val="none" w:sz="0" w:space="0" w:color="auto"/>
                    <w:right w:val="none" w:sz="0" w:space="0" w:color="auto"/>
                  </w:divBdr>
                  <w:divsChild>
                    <w:div w:id="160658397">
                      <w:marLeft w:val="0"/>
                      <w:marRight w:val="0"/>
                      <w:marTop w:val="0"/>
                      <w:marBottom w:val="0"/>
                      <w:divBdr>
                        <w:top w:val="none" w:sz="0" w:space="0" w:color="auto"/>
                        <w:left w:val="none" w:sz="0" w:space="0" w:color="auto"/>
                        <w:bottom w:val="none" w:sz="0" w:space="0" w:color="auto"/>
                        <w:right w:val="none" w:sz="0" w:space="0" w:color="auto"/>
                      </w:divBdr>
                    </w:div>
                  </w:divsChild>
                </w:div>
                <w:div w:id="133717529">
                  <w:marLeft w:val="0"/>
                  <w:marRight w:val="0"/>
                  <w:marTop w:val="0"/>
                  <w:marBottom w:val="0"/>
                  <w:divBdr>
                    <w:top w:val="none" w:sz="0" w:space="0" w:color="auto"/>
                    <w:left w:val="none" w:sz="0" w:space="0" w:color="auto"/>
                    <w:bottom w:val="none" w:sz="0" w:space="0" w:color="auto"/>
                    <w:right w:val="none" w:sz="0" w:space="0" w:color="auto"/>
                  </w:divBdr>
                  <w:divsChild>
                    <w:div w:id="407852805">
                      <w:marLeft w:val="0"/>
                      <w:marRight w:val="0"/>
                      <w:marTop w:val="0"/>
                      <w:marBottom w:val="0"/>
                      <w:divBdr>
                        <w:top w:val="none" w:sz="0" w:space="0" w:color="auto"/>
                        <w:left w:val="none" w:sz="0" w:space="0" w:color="auto"/>
                        <w:bottom w:val="none" w:sz="0" w:space="0" w:color="auto"/>
                        <w:right w:val="none" w:sz="0" w:space="0" w:color="auto"/>
                      </w:divBdr>
                    </w:div>
                  </w:divsChild>
                </w:div>
                <w:div w:id="146752708">
                  <w:marLeft w:val="0"/>
                  <w:marRight w:val="0"/>
                  <w:marTop w:val="0"/>
                  <w:marBottom w:val="0"/>
                  <w:divBdr>
                    <w:top w:val="none" w:sz="0" w:space="0" w:color="auto"/>
                    <w:left w:val="none" w:sz="0" w:space="0" w:color="auto"/>
                    <w:bottom w:val="none" w:sz="0" w:space="0" w:color="auto"/>
                    <w:right w:val="none" w:sz="0" w:space="0" w:color="auto"/>
                  </w:divBdr>
                  <w:divsChild>
                    <w:div w:id="638996259">
                      <w:marLeft w:val="0"/>
                      <w:marRight w:val="0"/>
                      <w:marTop w:val="0"/>
                      <w:marBottom w:val="0"/>
                      <w:divBdr>
                        <w:top w:val="none" w:sz="0" w:space="0" w:color="auto"/>
                        <w:left w:val="none" w:sz="0" w:space="0" w:color="auto"/>
                        <w:bottom w:val="none" w:sz="0" w:space="0" w:color="auto"/>
                        <w:right w:val="none" w:sz="0" w:space="0" w:color="auto"/>
                      </w:divBdr>
                    </w:div>
                  </w:divsChild>
                </w:div>
                <w:div w:id="147285079">
                  <w:marLeft w:val="0"/>
                  <w:marRight w:val="0"/>
                  <w:marTop w:val="0"/>
                  <w:marBottom w:val="0"/>
                  <w:divBdr>
                    <w:top w:val="none" w:sz="0" w:space="0" w:color="auto"/>
                    <w:left w:val="none" w:sz="0" w:space="0" w:color="auto"/>
                    <w:bottom w:val="none" w:sz="0" w:space="0" w:color="auto"/>
                    <w:right w:val="none" w:sz="0" w:space="0" w:color="auto"/>
                  </w:divBdr>
                  <w:divsChild>
                    <w:div w:id="928656357">
                      <w:marLeft w:val="0"/>
                      <w:marRight w:val="0"/>
                      <w:marTop w:val="0"/>
                      <w:marBottom w:val="0"/>
                      <w:divBdr>
                        <w:top w:val="none" w:sz="0" w:space="0" w:color="auto"/>
                        <w:left w:val="none" w:sz="0" w:space="0" w:color="auto"/>
                        <w:bottom w:val="none" w:sz="0" w:space="0" w:color="auto"/>
                        <w:right w:val="none" w:sz="0" w:space="0" w:color="auto"/>
                      </w:divBdr>
                    </w:div>
                  </w:divsChild>
                </w:div>
                <w:div w:id="151145118">
                  <w:marLeft w:val="0"/>
                  <w:marRight w:val="0"/>
                  <w:marTop w:val="0"/>
                  <w:marBottom w:val="0"/>
                  <w:divBdr>
                    <w:top w:val="none" w:sz="0" w:space="0" w:color="auto"/>
                    <w:left w:val="none" w:sz="0" w:space="0" w:color="auto"/>
                    <w:bottom w:val="none" w:sz="0" w:space="0" w:color="auto"/>
                    <w:right w:val="none" w:sz="0" w:space="0" w:color="auto"/>
                  </w:divBdr>
                  <w:divsChild>
                    <w:div w:id="1780758725">
                      <w:marLeft w:val="0"/>
                      <w:marRight w:val="0"/>
                      <w:marTop w:val="0"/>
                      <w:marBottom w:val="0"/>
                      <w:divBdr>
                        <w:top w:val="none" w:sz="0" w:space="0" w:color="auto"/>
                        <w:left w:val="none" w:sz="0" w:space="0" w:color="auto"/>
                        <w:bottom w:val="none" w:sz="0" w:space="0" w:color="auto"/>
                        <w:right w:val="none" w:sz="0" w:space="0" w:color="auto"/>
                      </w:divBdr>
                    </w:div>
                  </w:divsChild>
                </w:div>
                <w:div w:id="151263514">
                  <w:marLeft w:val="0"/>
                  <w:marRight w:val="0"/>
                  <w:marTop w:val="0"/>
                  <w:marBottom w:val="0"/>
                  <w:divBdr>
                    <w:top w:val="none" w:sz="0" w:space="0" w:color="auto"/>
                    <w:left w:val="none" w:sz="0" w:space="0" w:color="auto"/>
                    <w:bottom w:val="none" w:sz="0" w:space="0" w:color="auto"/>
                    <w:right w:val="none" w:sz="0" w:space="0" w:color="auto"/>
                  </w:divBdr>
                  <w:divsChild>
                    <w:div w:id="1010065578">
                      <w:marLeft w:val="0"/>
                      <w:marRight w:val="0"/>
                      <w:marTop w:val="0"/>
                      <w:marBottom w:val="0"/>
                      <w:divBdr>
                        <w:top w:val="none" w:sz="0" w:space="0" w:color="auto"/>
                        <w:left w:val="none" w:sz="0" w:space="0" w:color="auto"/>
                        <w:bottom w:val="none" w:sz="0" w:space="0" w:color="auto"/>
                        <w:right w:val="none" w:sz="0" w:space="0" w:color="auto"/>
                      </w:divBdr>
                    </w:div>
                  </w:divsChild>
                </w:div>
                <w:div w:id="155734228">
                  <w:marLeft w:val="0"/>
                  <w:marRight w:val="0"/>
                  <w:marTop w:val="0"/>
                  <w:marBottom w:val="0"/>
                  <w:divBdr>
                    <w:top w:val="none" w:sz="0" w:space="0" w:color="auto"/>
                    <w:left w:val="none" w:sz="0" w:space="0" w:color="auto"/>
                    <w:bottom w:val="none" w:sz="0" w:space="0" w:color="auto"/>
                    <w:right w:val="none" w:sz="0" w:space="0" w:color="auto"/>
                  </w:divBdr>
                  <w:divsChild>
                    <w:div w:id="231278996">
                      <w:marLeft w:val="0"/>
                      <w:marRight w:val="0"/>
                      <w:marTop w:val="0"/>
                      <w:marBottom w:val="0"/>
                      <w:divBdr>
                        <w:top w:val="none" w:sz="0" w:space="0" w:color="auto"/>
                        <w:left w:val="none" w:sz="0" w:space="0" w:color="auto"/>
                        <w:bottom w:val="none" w:sz="0" w:space="0" w:color="auto"/>
                        <w:right w:val="none" w:sz="0" w:space="0" w:color="auto"/>
                      </w:divBdr>
                    </w:div>
                  </w:divsChild>
                </w:div>
                <w:div w:id="163865077">
                  <w:marLeft w:val="0"/>
                  <w:marRight w:val="0"/>
                  <w:marTop w:val="0"/>
                  <w:marBottom w:val="0"/>
                  <w:divBdr>
                    <w:top w:val="none" w:sz="0" w:space="0" w:color="auto"/>
                    <w:left w:val="none" w:sz="0" w:space="0" w:color="auto"/>
                    <w:bottom w:val="none" w:sz="0" w:space="0" w:color="auto"/>
                    <w:right w:val="none" w:sz="0" w:space="0" w:color="auto"/>
                  </w:divBdr>
                  <w:divsChild>
                    <w:div w:id="147864590">
                      <w:marLeft w:val="0"/>
                      <w:marRight w:val="0"/>
                      <w:marTop w:val="0"/>
                      <w:marBottom w:val="0"/>
                      <w:divBdr>
                        <w:top w:val="none" w:sz="0" w:space="0" w:color="auto"/>
                        <w:left w:val="none" w:sz="0" w:space="0" w:color="auto"/>
                        <w:bottom w:val="none" w:sz="0" w:space="0" w:color="auto"/>
                        <w:right w:val="none" w:sz="0" w:space="0" w:color="auto"/>
                      </w:divBdr>
                    </w:div>
                  </w:divsChild>
                </w:div>
                <w:div w:id="166671752">
                  <w:marLeft w:val="0"/>
                  <w:marRight w:val="0"/>
                  <w:marTop w:val="0"/>
                  <w:marBottom w:val="0"/>
                  <w:divBdr>
                    <w:top w:val="none" w:sz="0" w:space="0" w:color="auto"/>
                    <w:left w:val="none" w:sz="0" w:space="0" w:color="auto"/>
                    <w:bottom w:val="none" w:sz="0" w:space="0" w:color="auto"/>
                    <w:right w:val="none" w:sz="0" w:space="0" w:color="auto"/>
                  </w:divBdr>
                  <w:divsChild>
                    <w:div w:id="2098987438">
                      <w:marLeft w:val="0"/>
                      <w:marRight w:val="0"/>
                      <w:marTop w:val="0"/>
                      <w:marBottom w:val="0"/>
                      <w:divBdr>
                        <w:top w:val="none" w:sz="0" w:space="0" w:color="auto"/>
                        <w:left w:val="none" w:sz="0" w:space="0" w:color="auto"/>
                        <w:bottom w:val="none" w:sz="0" w:space="0" w:color="auto"/>
                        <w:right w:val="none" w:sz="0" w:space="0" w:color="auto"/>
                      </w:divBdr>
                    </w:div>
                  </w:divsChild>
                </w:div>
                <w:div w:id="167990552">
                  <w:marLeft w:val="0"/>
                  <w:marRight w:val="0"/>
                  <w:marTop w:val="0"/>
                  <w:marBottom w:val="0"/>
                  <w:divBdr>
                    <w:top w:val="none" w:sz="0" w:space="0" w:color="auto"/>
                    <w:left w:val="none" w:sz="0" w:space="0" w:color="auto"/>
                    <w:bottom w:val="none" w:sz="0" w:space="0" w:color="auto"/>
                    <w:right w:val="none" w:sz="0" w:space="0" w:color="auto"/>
                  </w:divBdr>
                  <w:divsChild>
                    <w:div w:id="1454594318">
                      <w:marLeft w:val="0"/>
                      <w:marRight w:val="0"/>
                      <w:marTop w:val="0"/>
                      <w:marBottom w:val="0"/>
                      <w:divBdr>
                        <w:top w:val="none" w:sz="0" w:space="0" w:color="auto"/>
                        <w:left w:val="none" w:sz="0" w:space="0" w:color="auto"/>
                        <w:bottom w:val="none" w:sz="0" w:space="0" w:color="auto"/>
                        <w:right w:val="none" w:sz="0" w:space="0" w:color="auto"/>
                      </w:divBdr>
                    </w:div>
                  </w:divsChild>
                </w:div>
                <w:div w:id="174853071">
                  <w:marLeft w:val="0"/>
                  <w:marRight w:val="0"/>
                  <w:marTop w:val="0"/>
                  <w:marBottom w:val="0"/>
                  <w:divBdr>
                    <w:top w:val="none" w:sz="0" w:space="0" w:color="auto"/>
                    <w:left w:val="none" w:sz="0" w:space="0" w:color="auto"/>
                    <w:bottom w:val="none" w:sz="0" w:space="0" w:color="auto"/>
                    <w:right w:val="none" w:sz="0" w:space="0" w:color="auto"/>
                  </w:divBdr>
                  <w:divsChild>
                    <w:div w:id="1143231137">
                      <w:marLeft w:val="0"/>
                      <w:marRight w:val="0"/>
                      <w:marTop w:val="0"/>
                      <w:marBottom w:val="0"/>
                      <w:divBdr>
                        <w:top w:val="none" w:sz="0" w:space="0" w:color="auto"/>
                        <w:left w:val="none" w:sz="0" w:space="0" w:color="auto"/>
                        <w:bottom w:val="none" w:sz="0" w:space="0" w:color="auto"/>
                        <w:right w:val="none" w:sz="0" w:space="0" w:color="auto"/>
                      </w:divBdr>
                    </w:div>
                  </w:divsChild>
                </w:div>
                <w:div w:id="178089320">
                  <w:marLeft w:val="0"/>
                  <w:marRight w:val="0"/>
                  <w:marTop w:val="0"/>
                  <w:marBottom w:val="0"/>
                  <w:divBdr>
                    <w:top w:val="none" w:sz="0" w:space="0" w:color="auto"/>
                    <w:left w:val="none" w:sz="0" w:space="0" w:color="auto"/>
                    <w:bottom w:val="none" w:sz="0" w:space="0" w:color="auto"/>
                    <w:right w:val="none" w:sz="0" w:space="0" w:color="auto"/>
                  </w:divBdr>
                  <w:divsChild>
                    <w:div w:id="1258641071">
                      <w:marLeft w:val="0"/>
                      <w:marRight w:val="0"/>
                      <w:marTop w:val="0"/>
                      <w:marBottom w:val="0"/>
                      <w:divBdr>
                        <w:top w:val="none" w:sz="0" w:space="0" w:color="auto"/>
                        <w:left w:val="none" w:sz="0" w:space="0" w:color="auto"/>
                        <w:bottom w:val="none" w:sz="0" w:space="0" w:color="auto"/>
                        <w:right w:val="none" w:sz="0" w:space="0" w:color="auto"/>
                      </w:divBdr>
                    </w:div>
                  </w:divsChild>
                </w:div>
                <w:div w:id="181822849">
                  <w:marLeft w:val="0"/>
                  <w:marRight w:val="0"/>
                  <w:marTop w:val="0"/>
                  <w:marBottom w:val="0"/>
                  <w:divBdr>
                    <w:top w:val="none" w:sz="0" w:space="0" w:color="auto"/>
                    <w:left w:val="none" w:sz="0" w:space="0" w:color="auto"/>
                    <w:bottom w:val="none" w:sz="0" w:space="0" w:color="auto"/>
                    <w:right w:val="none" w:sz="0" w:space="0" w:color="auto"/>
                  </w:divBdr>
                  <w:divsChild>
                    <w:div w:id="998384052">
                      <w:marLeft w:val="0"/>
                      <w:marRight w:val="0"/>
                      <w:marTop w:val="0"/>
                      <w:marBottom w:val="0"/>
                      <w:divBdr>
                        <w:top w:val="none" w:sz="0" w:space="0" w:color="auto"/>
                        <w:left w:val="none" w:sz="0" w:space="0" w:color="auto"/>
                        <w:bottom w:val="none" w:sz="0" w:space="0" w:color="auto"/>
                        <w:right w:val="none" w:sz="0" w:space="0" w:color="auto"/>
                      </w:divBdr>
                    </w:div>
                  </w:divsChild>
                </w:div>
                <w:div w:id="186331492">
                  <w:marLeft w:val="0"/>
                  <w:marRight w:val="0"/>
                  <w:marTop w:val="0"/>
                  <w:marBottom w:val="0"/>
                  <w:divBdr>
                    <w:top w:val="none" w:sz="0" w:space="0" w:color="auto"/>
                    <w:left w:val="none" w:sz="0" w:space="0" w:color="auto"/>
                    <w:bottom w:val="none" w:sz="0" w:space="0" w:color="auto"/>
                    <w:right w:val="none" w:sz="0" w:space="0" w:color="auto"/>
                  </w:divBdr>
                  <w:divsChild>
                    <w:div w:id="1902792176">
                      <w:marLeft w:val="0"/>
                      <w:marRight w:val="0"/>
                      <w:marTop w:val="0"/>
                      <w:marBottom w:val="0"/>
                      <w:divBdr>
                        <w:top w:val="none" w:sz="0" w:space="0" w:color="auto"/>
                        <w:left w:val="none" w:sz="0" w:space="0" w:color="auto"/>
                        <w:bottom w:val="none" w:sz="0" w:space="0" w:color="auto"/>
                        <w:right w:val="none" w:sz="0" w:space="0" w:color="auto"/>
                      </w:divBdr>
                    </w:div>
                  </w:divsChild>
                </w:div>
                <w:div w:id="188495846">
                  <w:marLeft w:val="0"/>
                  <w:marRight w:val="0"/>
                  <w:marTop w:val="0"/>
                  <w:marBottom w:val="0"/>
                  <w:divBdr>
                    <w:top w:val="none" w:sz="0" w:space="0" w:color="auto"/>
                    <w:left w:val="none" w:sz="0" w:space="0" w:color="auto"/>
                    <w:bottom w:val="none" w:sz="0" w:space="0" w:color="auto"/>
                    <w:right w:val="none" w:sz="0" w:space="0" w:color="auto"/>
                  </w:divBdr>
                  <w:divsChild>
                    <w:div w:id="1172069523">
                      <w:marLeft w:val="0"/>
                      <w:marRight w:val="0"/>
                      <w:marTop w:val="0"/>
                      <w:marBottom w:val="0"/>
                      <w:divBdr>
                        <w:top w:val="none" w:sz="0" w:space="0" w:color="auto"/>
                        <w:left w:val="none" w:sz="0" w:space="0" w:color="auto"/>
                        <w:bottom w:val="none" w:sz="0" w:space="0" w:color="auto"/>
                        <w:right w:val="none" w:sz="0" w:space="0" w:color="auto"/>
                      </w:divBdr>
                    </w:div>
                  </w:divsChild>
                </w:div>
                <w:div w:id="200634494">
                  <w:marLeft w:val="0"/>
                  <w:marRight w:val="0"/>
                  <w:marTop w:val="0"/>
                  <w:marBottom w:val="0"/>
                  <w:divBdr>
                    <w:top w:val="none" w:sz="0" w:space="0" w:color="auto"/>
                    <w:left w:val="none" w:sz="0" w:space="0" w:color="auto"/>
                    <w:bottom w:val="none" w:sz="0" w:space="0" w:color="auto"/>
                    <w:right w:val="none" w:sz="0" w:space="0" w:color="auto"/>
                  </w:divBdr>
                  <w:divsChild>
                    <w:div w:id="1949771495">
                      <w:marLeft w:val="0"/>
                      <w:marRight w:val="0"/>
                      <w:marTop w:val="0"/>
                      <w:marBottom w:val="0"/>
                      <w:divBdr>
                        <w:top w:val="none" w:sz="0" w:space="0" w:color="auto"/>
                        <w:left w:val="none" w:sz="0" w:space="0" w:color="auto"/>
                        <w:bottom w:val="none" w:sz="0" w:space="0" w:color="auto"/>
                        <w:right w:val="none" w:sz="0" w:space="0" w:color="auto"/>
                      </w:divBdr>
                    </w:div>
                  </w:divsChild>
                </w:div>
                <w:div w:id="203100377">
                  <w:marLeft w:val="0"/>
                  <w:marRight w:val="0"/>
                  <w:marTop w:val="0"/>
                  <w:marBottom w:val="0"/>
                  <w:divBdr>
                    <w:top w:val="none" w:sz="0" w:space="0" w:color="auto"/>
                    <w:left w:val="none" w:sz="0" w:space="0" w:color="auto"/>
                    <w:bottom w:val="none" w:sz="0" w:space="0" w:color="auto"/>
                    <w:right w:val="none" w:sz="0" w:space="0" w:color="auto"/>
                  </w:divBdr>
                  <w:divsChild>
                    <w:div w:id="1921863512">
                      <w:marLeft w:val="0"/>
                      <w:marRight w:val="0"/>
                      <w:marTop w:val="0"/>
                      <w:marBottom w:val="0"/>
                      <w:divBdr>
                        <w:top w:val="none" w:sz="0" w:space="0" w:color="auto"/>
                        <w:left w:val="none" w:sz="0" w:space="0" w:color="auto"/>
                        <w:bottom w:val="none" w:sz="0" w:space="0" w:color="auto"/>
                        <w:right w:val="none" w:sz="0" w:space="0" w:color="auto"/>
                      </w:divBdr>
                    </w:div>
                  </w:divsChild>
                </w:div>
                <w:div w:id="216208407">
                  <w:marLeft w:val="0"/>
                  <w:marRight w:val="0"/>
                  <w:marTop w:val="0"/>
                  <w:marBottom w:val="0"/>
                  <w:divBdr>
                    <w:top w:val="none" w:sz="0" w:space="0" w:color="auto"/>
                    <w:left w:val="none" w:sz="0" w:space="0" w:color="auto"/>
                    <w:bottom w:val="none" w:sz="0" w:space="0" w:color="auto"/>
                    <w:right w:val="none" w:sz="0" w:space="0" w:color="auto"/>
                  </w:divBdr>
                  <w:divsChild>
                    <w:div w:id="1688671988">
                      <w:marLeft w:val="0"/>
                      <w:marRight w:val="0"/>
                      <w:marTop w:val="0"/>
                      <w:marBottom w:val="0"/>
                      <w:divBdr>
                        <w:top w:val="none" w:sz="0" w:space="0" w:color="auto"/>
                        <w:left w:val="none" w:sz="0" w:space="0" w:color="auto"/>
                        <w:bottom w:val="none" w:sz="0" w:space="0" w:color="auto"/>
                        <w:right w:val="none" w:sz="0" w:space="0" w:color="auto"/>
                      </w:divBdr>
                    </w:div>
                  </w:divsChild>
                </w:div>
                <w:div w:id="228004322">
                  <w:marLeft w:val="0"/>
                  <w:marRight w:val="0"/>
                  <w:marTop w:val="0"/>
                  <w:marBottom w:val="0"/>
                  <w:divBdr>
                    <w:top w:val="none" w:sz="0" w:space="0" w:color="auto"/>
                    <w:left w:val="none" w:sz="0" w:space="0" w:color="auto"/>
                    <w:bottom w:val="none" w:sz="0" w:space="0" w:color="auto"/>
                    <w:right w:val="none" w:sz="0" w:space="0" w:color="auto"/>
                  </w:divBdr>
                  <w:divsChild>
                    <w:div w:id="1982692284">
                      <w:marLeft w:val="0"/>
                      <w:marRight w:val="0"/>
                      <w:marTop w:val="0"/>
                      <w:marBottom w:val="0"/>
                      <w:divBdr>
                        <w:top w:val="none" w:sz="0" w:space="0" w:color="auto"/>
                        <w:left w:val="none" w:sz="0" w:space="0" w:color="auto"/>
                        <w:bottom w:val="none" w:sz="0" w:space="0" w:color="auto"/>
                        <w:right w:val="none" w:sz="0" w:space="0" w:color="auto"/>
                      </w:divBdr>
                    </w:div>
                  </w:divsChild>
                </w:div>
                <w:div w:id="231084168">
                  <w:marLeft w:val="0"/>
                  <w:marRight w:val="0"/>
                  <w:marTop w:val="0"/>
                  <w:marBottom w:val="0"/>
                  <w:divBdr>
                    <w:top w:val="none" w:sz="0" w:space="0" w:color="auto"/>
                    <w:left w:val="none" w:sz="0" w:space="0" w:color="auto"/>
                    <w:bottom w:val="none" w:sz="0" w:space="0" w:color="auto"/>
                    <w:right w:val="none" w:sz="0" w:space="0" w:color="auto"/>
                  </w:divBdr>
                  <w:divsChild>
                    <w:div w:id="1149131002">
                      <w:marLeft w:val="0"/>
                      <w:marRight w:val="0"/>
                      <w:marTop w:val="0"/>
                      <w:marBottom w:val="0"/>
                      <w:divBdr>
                        <w:top w:val="none" w:sz="0" w:space="0" w:color="auto"/>
                        <w:left w:val="none" w:sz="0" w:space="0" w:color="auto"/>
                        <w:bottom w:val="none" w:sz="0" w:space="0" w:color="auto"/>
                        <w:right w:val="none" w:sz="0" w:space="0" w:color="auto"/>
                      </w:divBdr>
                    </w:div>
                  </w:divsChild>
                </w:div>
                <w:div w:id="231890599">
                  <w:marLeft w:val="0"/>
                  <w:marRight w:val="0"/>
                  <w:marTop w:val="0"/>
                  <w:marBottom w:val="0"/>
                  <w:divBdr>
                    <w:top w:val="none" w:sz="0" w:space="0" w:color="auto"/>
                    <w:left w:val="none" w:sz="0" w:space="0" w:color="auto"/>
                    <w:bottom w:val="none" w:sz="0" w:space="0" w:color="auto"/>
                    <w:right w:val="none" w:sz="0" w:space="0" w:color="auto"/>
                  </w:divBdr>
                  <w:divsChild>
                    <w:div w:id="975530989">
                      <w:marLeft w:val="0"/>
                      <w:marRight w:val="0"/>
                      <w:marTop w:val="0"/>
                      <w:marBottom w:val="0"/>
                      <w:divBdr>
                        <w:top w:val="none" w:sz="0" w:space="0" w:color="auto"/>
                        <w:left w:val="none" w:sz="0" w:space="0" w:color="auto"/>
                        <w:bottom w:val="none" w:sz="0" w:space="0" w:color="auto"/>
                        <w:right w:val="none" w:sz="0" w:space="0" w:color="auto"/>
                      </w:divBdr>
                    </w:div>
                  </w:divsChild>
                </w:div>
                <w:div w:id="240528424">
                  <w:marLeft w:val="0"/>
                  <w:marRight w:val="0"/>
                  <w:marTop w:val="0"/>
                  <w:marBottom w:val="0"/>
                  <w:divBdr>
                    <w:top w:val="none" w:sz="0" w:space="0" w:color="auto"/>
                    <w:left w:val="none" w:sz="0" w:space="0" w:color="auto"/>
                    <w:bottom w:val="none" w:sz="0" w:space="0" w:color="auto"/>
                    <w:right w:val="none" w:sz="0" w:space="0" w:color="auto"/>
                  </w:divBdr>
                  <w:divsChild>
                    <w:div w:id="2051682688">
                      <w:marLeft w:val="0"/>
                      <w:marRight w:val="0"/>
                      <w:marTop w:val="0"/>
                      <w:marBottom w:val="0"/>
                      <w:divBdr>
                        <w:top w:val="none" w:sz="0" w:space="0" w:color="auto"/>
                        <w:left w:val="none" w:sz="0" w:space="0" w:color="auto"/>
                        <w:bottom w:val="none" w:sz="0" w:space="0" w:color="auto"/>
                        <w:right w:val="none" w:sz="0" w:space="0" w:color="auto"/>
                      </w:divBdr>
                    </w:div>
                  </w:divsChild>
                </w:div>
                <w:div w:id="241068760">
                  <w:marLeft w:val="0"/>
                  <w:marRight w:val="0"/>
                  <w:marTop w:val="0"/>
                  <w:marBottom w:val="0"/>
                  <w:divBdr>
                    <w:top w:val="none" w:sz="0" w:space="0" w:color="auto"/>
                    <w:left w:val="none" w:sz="0" w:space="0" w:color="auto"/>
                    <w:bottom w:val="none" w:sz="0" w:space="0" w:color="auto"/>
                    <w:right w:val="none" w:sz="0" w:space="0" w:color="auto"/>
                  </w:divBdr>
                  <w:divsChild>
                    <w:div w:id="1069309061">
                      <w:marLeft w:val="0"/>
                      <w:marRight w:val="0"/>
                      <w:marTop w:val="0"/>
                      <w:marBottom w:val="0"/>
                      <w:divBdr>
                        <w:top w:val="none" w:sz="0" w:space="0" w:color="auto"/>
                        <w:left w:val="none" w:sz="0" w:space="0" w:color="auto"/>
                        <w:bottom w:val="none" w:sz="0" w:space="0" w:color="auto"/>
                        <w:right w:val="none" w:sz="0" w:space="0" w:color="auto"/>
                      </w:divBdr>
                    </w:div>
                  </w:divsChild>
                </w:div>
                <w:div w:id="252249695">
                  <w:marLeft w:val="0"/>
                  <w:marRight w:val="0"/>
                  <w:marTop w:val="0"/>
                  <w:marBottom w:val="0"/>
                  <w:divBdr>
                    <w:top w:val="none" w:sz="0" w:space="0" w:color="auto"/>
                    <w:left w:val="none" w:sz="0" w:space="0" w:color="auto"/>
                    <w:bottom w:val="none" w:sz="0" w:space="0" w:color="auto"/>
                    <w:right w:val="none" w:sz="0" w:space="0" w:color="auto"/>
                  </w:divBdr>
                  <w:divsChild>
                    <w:div w:id="1536187512">
                      <w:marLeft w:val="0"/>
                      <w:marRight w:val="0"/>
                      <w:marTop w:val="0"/>
                      <w:marBottom w:val="0"/>
                      <w:divBdr>
                        <w:top w:val="none" w:sz="0" w:space="0" w:color="auto"/>
                        <w:left w:val="none" w:sz="0" w:space="0" w:color="auto"/>
                        <w:bottom w:val="none" w:sz="0" w:space="0" w:color="auto"/>
                        <w:right w:val="none" w:sz="0" w:space="0" w:color="auto"/>
                      </w:divBdr>
                    </w:div>
                  </w:divsChild>
                </w:div>
                <w:div w:id="253519013">
                  <w:marLeft w:val="0"/>
                  <w:marRight w:val="0"/>
                  <w:marTop w:val="0"/>
                  <w:marBottom w:val="0"/>
                  <w:divBdr>
                    <w:top w:val="none" w:sz="0" w:space="0" w:color="auto"/>
                    <w:left w:val="none" w:sz="0" w:space="0" w:color="auto"/>
                    <w:bottom w:val="none" w:sz="0" w:space="0" w:color="auto"/>
                    <w:right w:val="none" w:sz="0" w:space="0" w:color="auto"/>
                  </w:divBdr>
                  <w:divsChild>
                    <w:div w:id="1847750634">
                      <w:marLeft w:val="0"/>
                      <w:marRight w:val="0"/>
                      <w:marTop w:val="0"/>
                      <w:marBottom w:val="0"/>
                      <w:divBdr>
                        <w:top w:val="none" w:sz="0" w:space="0" w:color="auto"/>
                        <w:left w:val="none" w:sz="0" w:space="0" w:color="auto"/>
                        <w:bottom w:val="none" w:sz="0" w:space="0" w:color="auto"/>
                        <w:right w:val="none" w:sz="0" w:space="0" w:color="auto"/>
                      </w:divBdr>
                    </w:div>
                  </w:divsChild>
                </w:div>
                <w:div w:id="258605854">
                  <w:marLeft w:val="0"/>
                  <w:marRight w:val="0"/>
                  <w:marTop w:val="0"/>
                  <w:marBottom w:val="0"/>
                  <w:divBdr>
                    <w:top w:val="none" w:sz="0" w:space="0" w:color="auto"/>
                    <w:left w:val="none" w:sz="0" w:space="0" w:color="auto"/>
                    <w:bottom w:val="none" w:sz="0" w:space="0" w:color="auto"/>
                    <w:right w:val="none" w:sz="0" w:space="0" w:color="auto"/>
                  </w:divBdr>
                  <w:divsChild>
                    <w:div w:id="724724103">
                      <w:marLeft w:val="0"/>
                      <w:marRight w:val="0"/>
                      <w:marTop w:val="0"/>
                      <w:marBottom w:val="0"/>
                      <w:divBdr>
                        <w:top w:val="none" w:sz="0" w:space="0" w:color="auto"/>
                        <w:left w:val="none" w:sz="0" w:space="0" w:color="auto"/>
                        <w:bottom w:val="none" w:sz="0" w:space="0" w:color="auto"/>
                        <w:right w:val="none" w:sz="0" w:space="0" w:color="auto"/>
                      </w:divBdr>
                    </w:div>
                  </w:divsChild>
                </w:div>
                <w:div w:id="278997242">
                  <w:marLeft w:val="0"/>
                  <w:marRight w:val="0"/>
                  <w:marTop w:val="0"/>
                  <w:marBottom w:val="0"/>
                  <w:divBdr>
                    <w:top w:val="none" w:sz="0" w:space="0" w:color="auto"/>
                    <w:left w:val="none" w:sz="0" w:space="0" w:color="auto"/>
                    <w:bottom w:val="none" w:sz="0" w:space="0" w:color="auto"/>
                    <w:right w:val="none" w:sz="0" w:space="0" w:color="auto"/>
                  </w:divBdr>
                  <w:divsChild>
                    <w:div w:id="1506163710">
                      <w:marLeft w:val="0"/>
                      <w:marRight w:val="0"/>
                      <w:marTop w:val="0"/>
                      <w:marBottom w:val="0"/>
                      <w:divBdr>
                        <w:top w:val="none" w:sz="0" w:space="0" w:color="auto"/>
                        <w:left w:val="none" w:sz="0" w:space="0" w:color="auto"/>
                        <w:bottom w:val="none" w:sz="0" w:space="0" w:color="auto"/>
                        <w:right w:val="none" w:sz="0" w:space="0" w:color="auto"/>
                      </w:divBdr>
                    </w:div>
                  </w:divsChild>
                </w:div>
                <w:div w:id="279457584">
                  <w:marLeft w:val="0"/>
                  <w:marRight w:val="0"/>
                  <w:marTop w:val="0"/>
                  <w:marBottom w:val="0"/>
                  <w:divBdr>
                    <w:top w:val="none" w:sz="0" w:space="0" w:color="auto"/>
                    <w:left w:val="none" w:sz="0" w:space="0" w:color="auto"/>
                    <w:bottom w:val="none" w:sz="0" w:space="0" w:color="auto"/>
                    <w:right w:val="none" w:sz="0" w:space="0" w:color="auto"/>
                  </w:divBdr>
                  <w:divsChild>
                    <w:div w:id="1465465387">
                      <w:marLeft w:val="0"/>
                      <w:marRight w:val="0"/>
                      <w:marTop w:val="0"/>
                      <w:marBottom w:val="0"/>
                      <w:divBdr>
                        <w:top w:val="none" w:sz="0" w:space="0" w:color="auto"/>
                        <w:left w:val="none" w:sz="0" w:space="0" w:color="auto"/>
                        <w:bottom w:val="none" w:sz="0" w:space="0" w:color="auto"/>
                        <w:right w:val="none" w:sz="0" w:space="0" w:color="auto"/>
                      </w:divBdr>
                    </w:div>
                  </w:divsChild>
                </w:div>
                <w:div w:id="283461587">
                  <w:marLeft w:val="0"/>
                  <w:marRight w:val="0"/>
                  <w:marTop w:val="0"/>
                  <w:marBottom w:val="0"/>
                  <w:divBdr>
                    <w:top w:val="none" w:sz="0" w:space="0" w:color="auto"/>
                    <w:left w:val="none" w:sz="0" w:space="0" w:color="auto"/>
                    <w:bottom w:val="none" w:sz="0" w:space="0" w:color="auto"/>
                    <w:right w:val="none" w:sz="0" w:space="0" w:color="auto"/>
                  </w:divBdr>
                  <w:divsChild>
                    <w:div w:id="1705446081">
                      <w:marLeft w:val="0"/>
                      <w:marRight w:val="0"/>
                      <w:marTop w:val="0"/>
                      <w:marBottom w:val="0"/>
                      <w:divBdr>
                        <w:top w:val="none" w:sz="0" w:space="0" w:color="auto"/>
                        <w:left w:val="none" w:sz="0" w:space="0" w:color="auto"/>
                        <w:bottom w:val="none" w:sz="0" w:space="0" w:color="auto"/>
                        <w:right w:val="none" w:sz="0" w:space="0" w:color="auto"/>
                      </w:divBdr>
                    </w:div>
                  </w:divsChild>
                </w:div>
                <w:div w:id="289746609">
                  <w:marLeft w:val="0"/>
                  <w:marRight w:val="0"/>
                  <w:marTop w:val="0"/>
                  <w:marBottom w:val="0"/>
                  <w:divBdr>
                    <w:top w:val="none" w:sz="0" w:space="0" w:color="auto"/>
                    <w:left w:val="none" w:sz="0" w:space="0" w:color="auto"/>
                    <w:bottom w:val="none" w:sz="0" w:space="0" w:color="auto"/>
                    <w:right w:val="none" w:sz="0" w:space="0" w:color="auto"/>
                  </w:divBdr>
                  <w:divsChild>
                    <w:div w:id="1384791091">
                      <w:marLeft w:val="0"/>
                      <w:marRight w:val="0"/>
                      <w:marTop w:val="0"/>
                      <w:marBottom w:val="0"/>
                      <w:divBdr>
                        <w:top w:val="none" w:sz="0" w:space="0" w:color="auto"/>
                        <w:left w:val="none" w:sz="0" w:space="0" w:color="auto"/>
                        <w:bottom w:val="none" w:sz="0" w:space="0" w:color="auto"/>
                        <w:right w:val="none" w:sz="0" w:space="0" w:color="auto"/>
                      </w:divBdr>
                    </w:div>
                  </w:divsChild>
                </w:div>
                <w:div w:id="291058336">
                  <w:marLeft w:val="0"/>
                  <w:marRight w:val="0"/>
                  <w:marTop w:val="0"/>
                  <w:marBottom w:val="0"/>
                  <w:divBdr>
                    <w:top w:val="none" w:sz="0" w:space="0" w:color="auto"/>
                    <w:left w:val="none" w:sz="0" w:space="0" w:color="auto"/>
                    <w:bottom w:val="none" w:sz="0" w:space="0" w:color="auto"/>
                    <w:right w:val="none" w:sz="0" w:space="0" w:color="auto"/>
                  </w:divBdr>
                  <w:divsChild>
                    <w:div w:id="1150172979">
                      <w:marLeft w:val="0"/>
                      <w:marRight w:val="0"/>
                      <w:marTop w:val="0"/>
                      <w:marBottom w:val="0"/>
                      <w:divBdr>
                        <w:top w:val="none" w:sz="0" w:space="0" w:color="auto"/>
                        <w:left w:val="none" w:sz="0" w:space="0" w:color="auto"/>
                        <w:bottom w:val="none" w:sz="0" w:space="0" w:color="auto"/>
                        <w:right w:val="none" w:sz="0" w:space="0" w:color="auto"/>
                      </w:divBdr>
                    </w:div>
                  </w:divsChild>
                </w:div>
                <w:div w:id="301152690">
                  <w:marLeft w:val="0"/>
                  <w:marRight w:val="0"/>
                  <w:marTop w:val="0"/>
                  <w:marBottom w:val="0"/>
                  <w:divBdr>
                    <w:top w:val="none" w:sz="0" w:space="0" w:color="auto"/>
                    <w:left w:val="none" w:sz="0" w:space="0" w:color="auto"/>
                    <w:bottom w:val="none" w:sz="0" w:space="0" w:color="auto"/>
                    <w:right w:val="none" w:sz="0" w:space="0" w:color="auto"/>
                  </w:divBdr>
                  <w:divsChild>
                    <w:div w:id="703821889">
                      <w:marLeft w:val="0"/>
                      <w:marRight w:val="0"/>
                      <w:marTop w:val="0"/>
                      <w:marBottom w:val="0"/>
                      <w:divBdr>
                        <w:top w:val="none" w:sz="0" w:space="0" w:color="auto"/>
                        <w:left w:val="none" w:sz="0" w:space="0" w:color="auto"/>
                        <w:bottom w:val="none" w:sz="0" w:space="0" w:color="auto"/>
                        <w:right w:val="none" w:sz="0" w:space="0" w:color="auto"/>
                      </w:divBdr>
                    </w:div>
                  </w:divsChild>
                </w:div>
                <w:div w:id="310521143">
                  <w:marLeft w:val="0"/>
                  <w:marRight w:val="0"/>
                  <w:marTop w:val="0"/>
                  <w:marBottom w:val="0"/>
                  <w:divBdr>
                    <w:top w:val="none" w:sz="0" w:space="0" w:color="auto"/>
                    <w:left w:val="none" w:sz="0" w:space="0" w:color="auto"/>
                    <w:bottom w:val="none" w:sz="0" w:space="0" w:color="auto"/>
                    <w:right w:val="none" w:sz="0" w:space="0" w:color="auto"/>
                  </w:divBdr>
                  <w:divsChild>
                    <w:div w:id="238056453">
                      <w:marLeft w:val="0"/>
                      <w:marRight w:val="0"/>
                      <w:marTop w:val="0"/>
                      <w:marBottom w:val="0"/>
                      <w:divBdr>
                        <w:top w:val="none" w:sz="0" w:space="0" w:color="auto"/>
                        <w:left w:val="none" w:sz="0" w:space="0" w:color="auto"/>
                        <w:bottom w:val="none" w:sz="0" w:space="0" w:color="auto"/>
                        <w:right w:val="none" w:sz="0" w:space="0" w:color="auto"/>
                      </w:divBdr>
                    </w:div>
                  </w:divsChild>
                </w:div>
                <w:div w:id="318072185">
                  <w:marLeft w:val="0"/>
                  <w:marRight w:val="0"/>
                  <w:marTop w:val="0"/>
                  <w:marBottom w:val="0"/>
                  <w:divBdr>
                    <w:top w:val="none" w:sz="0" w:space="0" w:color="auto"/>
                    <w:left w:val="none" w:sz="0" w:space="0" w:color="auto"/>
                    <w:bottom w:val="none" w:sz="0" w:space="0" w:color="auto"/>
                    <w:right w:val="none" w:sz="0" w:space="0" w:color="auto"/>
                  </w:divBdr>
                  <w:divsChild>
                    <w:div w:id="1095132491">
                      <w:marLeft w:val="0"/>
                      <w:marRight w:val="0"/>
                      <w:marTop w:val="0"/>
                      <w:marBottom w:val="0"/>
                      <w:divBdr>
                        <w:top w:val="none" w:sz="0" w:space="0" w:color="auto"/>
                        <w:left w:val="none" w:sz="0" w:space="0" w:color="auto"/>
                        <w:bottom w:val="none" w:sz="0" w:space="0" w:color="auto"/>
                        <w:right w:val="none" w:sz="0" w:space="0" w:color="auto"/>
                      </w:divBdr>
                    </w:div>
                  </w:divsChild>
                </w:div>
                <w:div w:id="320887560">
                  <w:marLeft w:val="0"/>
                  <w:marRight w:val="0"/>
                  <w:marTop w:val="0"/>
                  <w:marBottom w:val="0"/>
                  <w:divBdr>
                    <w:top w:val="none" w:sz="0" w:space="0" w:color="auto"/>
                    <w:left w:val="none" w:sz="0" w:space="0" w:color="auto"/>
                    <w:bottom w:val="none" w:sz="0" w:space="0" w:color="auto"/>
                    <w:right w:val="none" w:sz="0" w:space="0" w:color="auto"/>
                  </w:divBdr>
                  <w:divsChild>
                    <w:div w:id="896669391">
                      <w:marLeft w:val="0"/>
                      <w:marRight w:val="0"/>
                      <w:marTop w:val="0"/>
                      <w:marBottom w:val="0"/>
                      <w:divBdr>
                        <w:top w:val="none" w:sz="0" w:space="0" w:color="auto"/>
                        <w:left w:val="none" w:sz="0" w:space="0" w:color="auto"/>
                        <w:bottom w:val="none" w:sz="0" w:space="0" w:color="auto"/>
                        <w:right w:val="none" w:sz="0" w:space="0" w:color="auto"/>
                      </w:divBdr>
                    </w:div>
                  </w:divsChild>
                </w:div>
                <w:div w:id="324284918">
                  <w:marLeft w:val="0"/>
                  <w:marRight w:val="0"/>
                  <w:marTop w:val="0"/>
                  <w:marBottom w:val="0"/>
                  <w:divBdr>
                    <w:top w:val="none" w:sz="0" w:space="0" w:color="auto"/>
                    <w:left w:val="none" w:sz="0" w:space="0" w:color="auto"/>
                    <w:bottom w:val="none" w:sz="0" w:space="0" w:color="auto"/>
                    <w:right w:val="none" w:sz="0" w:space="0" w:color="auto"/>
                  </w:divBdr>
                  <w:divsChild>
                    <w:div w:id="873496408">
                      <w:marLeft w:val="0"/>
                      <w:marRight w:val="0"/>
                      <w:marTop w:val="0"/>
                      <w:marBottom w:val="0"/>
                      <w:divBdr>
                        <w:top w:val="none" w:sz="0" w:space="0" w:color="auto"/>
                        <w:left w:val="none" w:sz="0" w:space="0" w:color="auto"/>
                        <w:bottom w:val="none" w:sz="0" w:space="0" w:color="auto"/>
                        <w:right w:val="none" w:sz="0" w:space="0" w:color="auto"/>
                      </w:divBdr>
                    </w:div>
                  </w:divsChild>
                </w:div>
                <w:div w:id="325863741">
                  <w:marLeft w:val="0"/>
                  <w:marRight w:val="0"/>
                  <w:marTop w:val="0"/>
                  <w:marBottom w:val="0"/>
                  <w:divBdr>
                    <w:top w:val="none" w:sz="0" w:space="0" w:color="auto"/>
                    <w:left w:val="none" w:sz="0" w:space="0" w:color="auto"/>
                    <w:bottom w:val="none" w:sz="0" w:space="0" w:color="auto"/>
                    <w:right w:val="none" w:sz="0" w:space="0" w:color="auto"/>
                  </w:divBdr>
                  <w:divsChild>
                    <w:div w:id="1225217844">
                      <w:marLeft w:val="0"/>
                      <w:marRight w:val="0"/>
                      <w:marTop w:val="0"/>
                      <w:marBottom w:val="0"/>
                      <w:divBdr>
                        <w:top w:val="none" w:sz="0" w:space="0" w:color="auto"/>
                        <w:left w:val="none" w:sz="0" w:space="0" w:color="auto"/>
                        <w:bottom w:val="none" w:sz="0" w:space="0" w:color="auto"/>
                        <w:right w:val="none" w:sz="0" w:space="0" w:color="auto"/>
                      </w:divBdr>
                    </w:div>
                  </w:divsChild>
                </w:div>
                <w:div w:id="328480559">
                  <w:marLeft w:val="0"/>
                  <w:marRight w:val="0"/>
                  <w:marTop w:val="0"/>
                  <w:marBottom w:val="0"/>
                  <w:divBdr>
                    <w:top w:val="none" w:sz="0" w:space="0" w:color="auto"/>
                    <w:left w:val="none" w:sz="0" w:space="0" w:color="auto"/>
                    <w:bottom w:val="none" w:sz="0" w:space="0" w:color="auto"/>
                    <w:right w:val="none" w:sz="0" w:space="0" w:color="auto"/>
                  </w:divBdr>
                  <w:divsChild>
                    <w:div w:id="1036272148">
                      <w:marLeft w:val="0"/>
                      <w:marRight w:val="0"/>
                      <w:marTop w:val="0"/>
                      <w:marBottom w:val="0"/>
                      <w:divBdr>
                        <w:top w:val="none" w:sz="0" w:space="0" w:color="auto"/>
                        <w:left w:val="none" w:sz="0" w:space="0" w:color="auto"/>
                        <w:bottom w:val="none" w:sz="0" w:space="0" w:color="auto"/>
                        <w:right w:val="none" w:sz="0" w:space="0" w:color="auto"/>
                      </w:divBdr>
                    </w:div>
                  </w:divsChild>
                </w:div>
                <w:div w:id="339237249">
                  <w:marLeft w:val="0"/>
                  <w:marRight w:val="0"/>
                  <w:marTop w:val="0"/>
                  <w:marBottom w:val="0"/>
                  <w:divBdr>
                    <w:top w:val="none" w:sz="0" w:space="0" w:color="auto"/>
                    <w:left w:val="none" w:sz="0" w:space="0" w:color="auto"/>
                    <w:bottom w:val="none" w:sz="0" w:space="0" w:color="auto"/>
                    <w:right w:val="none" w:sz="0" w:space="0" w:color="auto"/>
                  </w:divBdr>
                  <w:divsChild>
                    <w:div w:id="1175144630">
                      <w:marLeft w:val="0"/>
                      <w:marRight w:val="0"/>
                      <w:marTop w:val="0"/>
                      <w:marBottom w:val="0"/>
                      <w:divBdr>
                        <w:top w:val="none" w:sz="0" w:space="0" w:color="auto"/>
                        <w:left w:val="none" w:sz="0" w:space="0" w:color="auto"/>
                        <w:bottom w:val="none" w:sz="0" w:space="0" w:color="auto"/>
                        <w:right w:val="none" w:sz="0" w:space="0" w:color="auto"/>
                      </w:divBdr>
                    </w:div>
                  </w:divsChild>
                </w:div>
                <w:div w:id="339360643">
                  <w:marLeft w:val="0"/>
                  <w:marRight w:val="0"/>
                  <w:marTop w:val="0"/>
                  <w:marBottom w:val="0"/>
                  <w:divBdr>
                    <w:top w:val="none" w:sz="0" w:space="0" w:color="auto"/>
                    <w:left w:val="none" w:sz="0" w:space="0" w:color="auto"/>
                    <w:bottom w:val="none" w:sz="0" w:space="0" w:color="auto"/>
                    <w:right w:val="none" w:sz="0" w:space="0" w:color="auto"/>
                  </w:divBdr>
                  <w:divsChild>
                    <w:div w:id="1377391425">
                      <w:marLeft w:val="0"/>
                      <w:marRight w:val="0"/>
                      <w:marTop w:val="0"/>
                      <w:marBottom w:val="0"/>
                      <w:divBdr>
                        <w:top w:val="none" w:sz="0" w:space="0" w:color="auto"/>
                        <w:left w:val="none" w:sz="0" w:space="0" w:color="auto"/>
                        <w:bottom w:val="none" w:sz="0" w:space="0" w:color="auto"/>
                        <w:right w:val="none" w:sz="0" w:space="0" w:color="auto"/>
                      </w:divBdr>
                    </w:div>
                  </w:divsChild>
                </w:div>
                <w:div w:id="344862381">
                  <w:marLeft w:val="0"/>
                  <w:marRight w:val="0"/>
                  <w:marTop w:val="0"/>
                  <w:marBottom w:val="0"/>
                  <w:divBdr>
                    <w:top w:val="none" w:sz="0" w:space="0" w:color="auto"/>
                    <w:left w:val="none" w:sz="0" w:space="0" w:color="auto"/>
                    <w:bottom w:val="none" w:sz="0" w:space="0" w:color="auto"/>
                    <w:right w:val="none" w:sz="0" w:space="0" w:color="auto"/>
                  </w:divBdr>
                  <w:divsChild>
                    <w:div w:id="431711229">
                      <w:marLeft w:val="0"/>
                      <w:marRight w:val="0"/>
                      <w:marTop w:val="0"/>
                      <w:marBottom w:val="0"/>
                      <w:divBdr>
                        <w:top w:val="none" w:sz="0" w:space="0" w:color="auto"/>
                        <w:left w:val="none" w:sz="0" w:space="0" w:color="auto"/>
                        <w:bottom w:val="none" w:sz="0" w:space="0" w:color="auto"/>
                        <w:right w:val="none" w:sz="0" w:space="0" w:color="auto"/>
                      </w:divBdr>
                    </w:div>
                  </w:divsChild>
                </w:div>
                <w:div w:id="348332798">
                  <w:marLeft w:val="0"/>
                  <w:marRight w:val="0"/>
                  <w:marTop w:val="0"/>
                  <w:marBottom w:val="0"/>
                  <w:divBdr>
                    <w:top w:val="none" w:sz="0" w:space="0" w:color="auto"/>
                    <w:left w:val="none" w:sz="0" w:space="0" w:color="auto"/>
                    <w:bottom w:val="none" w:sz="0" w:space="0" w:color="auto"/>
                    <w:right w:val="none" w:sz="0" w:space="0" w:color="auto"/>
                  </w:divBdr>
                  <w:divsChild>
                    <w:div w:id="2037537305">
                      <w:marLeft w:val="0"/>
                      <w:marRight w:val="0"/>
                      <w:marTop w:val="0"/>
                      <w:marBottom w:val="0"/>
                      <w:divBdr>
                        <w:top w:val="none" w:sz="0" w:space="0" w:color="auto"/>
                        <w:left w:val="none" w:sz="0" w:space="0" w:color="auto"/>
                        <w:bottom w:val="none" w:sz="0" w:space="0" w:color="auto"/>
                        <w:right w:val="none" w:sz="0" w:space="0" w:color="auto"/>
                      </w:divBdr>
                    </w:div>
                  </w:divsChild>
                </w:div>
                <w:div w:id="349797586">
                  <w:marLeft w:val="0"/>
                  <w:marRight w:val="0"/>
                  <w:marTop w:val="0"/>
                  <w:marBottom w:val="0"/>
                  <w:divBdr>
                    <w:top w:val="none" w:sz="0" w:space="0" w:color="auto"/>
                    <w:left w:val="none" w:sz="0" w:space="0" w:color="auto"/>
                    <w:bottom w:val="none" w:sz="0" w:space="0" w:color="auto"/>
                    <w:right w:val="none" w:sz="0" w:space="0" w:color="auto"/>
                  </w:divBdr>
                  <w:divsChild>
                    <w:div w:id="994796932">
                      <w:marLeft w:val="0"/>
                      <w:marRight w:val="0"/>
                      <w:marTop w:val="0"/>
                      <w:marBottom w:val="0"/>
                      <w:divBdr>
                        <w:top w:val="none" w:sz="0" w:space="0" w:color="auto"/>
                        <w:left w:val="none" w:sz="0" w:space="0" w:color="auto"/>
                        <w:bottom w:val="none" w:sz="0" w:space="0" w:color="auto"/>
                        <w:right w:val="none" w:sz="0" w:space="0" w:color="auto"/>
                      </w:divBdr>
                    </w:div>
                  </w:divsChild>
                </w:div>
                <w:div w:id="353767311">
                  <w:marLeft w:val="0"/>
                  <w:marRight w:val="0"/>
                  <w:marTop w:val="0"/>
                  <w:marBottom w:val="0"/>
                  <w:divBdr>
                    <w:top w:val="none" w:sz="0" w:space="0" w:color="auto"/>
                    <w:left w:val="none" w:sz="0" w:space="0" w:color="auto"/>
                    <w:bottom w:val="none" w:sz="0" w:space="0" w:color="auto"/>
                    <w:right w:val="none" w:sz="0" w:space="0" w:color="auto"/>
                  </w:divBdr>
                  <w:divsChild>
                    <w:div w:id="355615866">
                      <w:marLeft w:val="0"/>
                      <w:marRight w:val="0"/>
                      <w:marTop w:val="0"/>
                      <w:marBottom w:val="0"/>
                      <w:divBdr>
                        <w:top w:val="none" w:sz="0" w:space="0" w:color="auto"/>
                        <w:left w:val="none" w:sz="0" w:space="0" w:color="auto"/>
                        <w:bottom w:val="none" w:sz="0" w:space="0" w:color="auto"/>
                        <w:right w:val="none" w:sz="0" w:space="0" w:color="auto"/>
                      </w:divBdr>
                    </w:div>
                  </w:divsChild>
                </w:div>
                <w:div w:id="362364181">
                  <w:marLeft w:val="0"/>
                  <w:marRight w:val="0"/>
                  <w:marTop w:val="0"/>
                  <w:marBottom w:val="0"/>
                  <w:divBdr>
                    <w:top w:val="none" w:sz="0" w:space="0" w:color="auto"/>
                    <w:left w:val="none" w:sz="0" w:space="0" w:color="auto"/>
                    <w:bottom w:val="none" w:sz="0" w:space="0" w:color="auto"/>
                    <w:right w:val="none" w:sz="0" w:space="0" w:color="auto"/>
                  </w:divBdr>
                  <w:divsChild>
                    <w:div w:id="767501181">
                      <w:marLeft w:val="0"/>
                      <w:marRight w:val="0"/>
                      <w:marTop w:val="0"/>
                      <w:marBottom w:val="0"/>
                      <w:divBdr>
                        <w:top w:val="none" w:sz="0" w:space="0" w:color="auto"/>
                        <w:left w:val="none" w:sz="0" w:space="0" w:color="auto"/>
                        <w:bottom w:val="none" w:sz="0" w:space="0" w:color="auto"/>
                        <w:right w:val="none" w:sz="0" w:space="0" w:color="auto"/>
                      </w:divBdr>
                    </w:div>
                  </w:divsChild>
                </w:div>
                <w:div w:id="364062589">
                  <w:marLeft w:val="0"/>
                  <w:marRight w:val="0"/>
                  <w:marTop w:val="0"/>
                  <w:marBottom w:val="0"/>
                  <w:divBdr>
                    <w:top w:val="none" w:sz="0" w:space="0" w:color="auto"/>
                    <w:left w:val="none" w:sz="0" w:space="0" w:color="auto"/>
                    <w:bottom w:val="none" w:sz="0" w:space="0" w:color="auto"/>
                    <w:right w:val="none" w:sz="0" w:space="0" w:color="auto"/>
                  </w:divBdr>
                  <w:divsChild>
                    <w:div w:id="500127090">
                      <w:marLeft w:val="0"/>
                      <w:marRight w:val="0"/>
                      <w:marTop w:val="0"/>
                      <w:marBottom w:val="0"/>
                      <w:divBdr>
                        <w:top w:val="none" w:sz="0" w:space="0" w:color="auto"/>
                        <w:left w:val="none" w:sz="0" w:space="0" w:color="auto"/>
                        <w:bottom w:val="none" w:sz="0" w:space="0" w:color="auto"/>
                        <w:right w:val="none" w:sz="0" w:space="0" w:color="auto"/>
                      </w:divBdr>
                    </w:div>
                  </w:divsChild>
                </w:div>
                <w:div w:id="365832101">
                  <w:marLeft w:val="0"/>
                  <w:marRight w:val="0"/>
                  <w:marTop w:val="0"/>
                  <w:marBottom w:val="0"/>
                  <w:divBdr>
                    <w:top w:val="none" w:sz="0" w:space="0" w:color="auto"/>
                    <w:left w:val="none" w:sz="0" w:space="0" w:color="auto"/>
                    <w:bottom w:val="none" w:sz="0" w:space="0" w:color="auto"/>
                    <w:right w:val="none" w:sz="0" w:space="0" w:color="auto"/>
                  </w:divBdr>
                  <w:divsChild>
                    <w:div w:id="1105419961">
                      <w:marLeft w:val="0"/>
                      <w:marRight w:val="0"/>
                      <w:marTop w:val="0"/>
                      <w:marBottom w:val="0"/>
                      <w:divBdr>
                        <w:top w:val="none" w:sz="0" w:space="0" w:color="auto"/>
                        <w:left w:val="none" w:sz="0" w:space="0" w:color="auto"/>
                        <w:bottom w:val="none" w:sz="0" w:space="0" w:color="auto"/>
                        <w:right w:val="none" w:sz="0" w:space="0" w:color="auto"/>
                      </w:divBdr>
                    </w:div>
                  </w:divsChild>
                </w:div>
                <w:div w:id="369572711">
                  <w:marLeft w:val="0"/>
                  <w:marRight w:val="0"/>
                  <w:marTop w:val="0"/>
                  <w:marBottom w:val="0"/>
                  <w:divBdr>
                    <w:top w:val="none" w:sz="0" w:space="0" w:color="auto"/>
                    <w:left w:val="none" w:sz="0" w:space="0" w:color="auto"/>
                    <w:bottom w:val="none" w:sz="0" w:space="0" w:color="auto"/>
                    <w:right w:val="none" w:sz="0" w:space="0" w:color="auto"/>
                  </w:divBdr>
                  <w:divsChild>
                    <w:div w:id="1600528417">
                      <w:marLeft w:val="0"/>
                      <w:marRight w:val="0"/>
                      <w:marTop w:val="0"/>
                      <w:marBottom w:val="0"/>
                      <w:divBdr>
                        <w:top w:val="none" w:sz="0" w:space="0" w:color="auto"/>
                        <w:left w:val="none" w:sz="0" w:space="0" w:color="auto"/>
                        <w:bottom w:val="none" w:sz="0" w:space="0" w:color="auto"/>
                        <w:right w:val="none" w:sz="0" w:space="0" w:color="auto"/>
                      </w:divBdr>
                    </w:div>
                  </w:divsChild>
                </w:div>
                <w:div w:id="385449695">
                  <w:marLeft w:val="0"/>
                  <w:marRight w:val="0"/>
                  <w:marTop w:val="0"/>
                  <w:marBottom w:val="0"/>
                  <w:divBdr>
                    <w:top w:val="none" w:sz="0" w:space="0" w:color="auto"/>
                    <w:left w:val="none" w:sz="0" w:space="0" w:color="auto"/>
                    <w:bottom w:val="none" w:sz="0" w:space="0" w:color="auto"/>
                    <w:right w:val="none" w:sz="0" w:space="0" w:color="auto"/>
                  </w:divBdr>
                  <w:divsChild>
                    <w:div w:id="1890260277">
                      <w:marLeft w:val="0"/>
                      <w:marRight w:val="0"/>
                      <w:marTop w:val="0"/>
                      <w:marBottom w:val="0"/>
                      <w:divBdr>
                        <w:top w:val="none" w:sz="0" w:space="0" w:color="auto"/>
                        <w:left w:val="none" w:sz="0" w:space="0" w:color="auto"/>
                        <w:bottom w:val="none" w:sz="0" w:space="0" w:color="auto"/>
                        <w:right w:val="none" w:sz="0" w:space="0" w:color="auto"/>
                      </w:divBdr>
                    </w:div>
                  </w:divsChild>
                </w:div>
                <w:div w:id="398482800">
                  <w:marLeft w:val="0"/>
                  <w:marRight w:val="0"/>
                  <w:marTop w:val="0"/>
                  <w:marBottom w:val="0"/>
                  <w:divBdr>
                    <w:top w:val="none" w:sz="0" w:space="0" w:color="auto"/>
                    <w:left w:val="none" w:sz="0" w:space="0" w:color="auto"/>
                    <w:bottom w:val="none" w:sz="0" w:space="0" w:color="auto"/>
                    <w:right w:val="none" w:sz="0" w:space="0" w:color="auto"/>
                  </w:divBdr>
                  <w:divsChild>
                    <w:div w:id="1575971021">
                      <w:marLeft w:val="0"/>
                      <w:marRight w:val="0"/>
                      <w:marTop w:val="0"/>
                      <w:marBottom w:val="0"/>
                      <w:divBdr>
                        <w:top w:val="none" w:sz="0" w:space="0" w:color="auto"/>
                        <w:left w:val="none" w:sz="0" w:space="0" w:color="auto"/>
                        <w:bottom w:val="none" w:sz="0" w:space="0" w:color="auto"/>
                        <w:right w:val="none" w:sz="0" w:space="0" w:color="auto"/>
                      </w:divBdr>
                    </w:div>
                  </w:divsChild>
                </w:div>
                <w:div w:id="401680236">
                  <w:marLeft w:val="0"/>
                  <w:marRight w:val="0"/>
                  <w:marTop w:val="0"/>
                  <w:marBottom w:val="0"/>
                  <w:divBdr>
                    <w:top w:val="none" w:sz="0" w:space="0" w:color="auto"/>
                    <w:left w:val="none" w:sz="0" w:space="0" w:color="auto"/>
                    <w:bottom w:val="none" w:sz="0" w:space="0" w:color="auto"/>
                    <w:right w:val="none" w:sz="0" w:space="0" w:color="auto"/>
                  </w:divBdr>
                  <w:divsChild>
                    <w:div w:id="1187645645">
                      <w:marLeft w:val="0"/>
                      <w:marRight w:val="0"/>
                      <w:marTop w:val="0"/>
                      <w:marBottom w:val="0"/>
                      <w:divBdr>
                        <w:top w:val="none" w:sz="0" w:space="0" w:color="auto"/>
                        <w:left w:val="none" w:sz="0" w:space="0" w:color="auto"/>
                        <w:bottom w:val="none" w:sz="0" w:space="0" w:color="auto"/>
                        <w:right w:val="none" w:sz="0" w:space="0" w:color="auto"/>
                      </w:divBdr>
                    </w:div>
                  </w:divsChild>
                </w:div>
                <w:div w:id="431048727">
                  <w:marLeft w:val="0"/>
                  <w:marRight w:val="0"/>
                  <w:marTop w:val="0"/>
                  <w:marBottom w:val="0"/>
                  <w:divBdr>
                    <w:top w:val="none" w:sz="0" w:space="0" w:color="auto"/>
                    <w:left w:val="none" w:sz="0" w:space="0" w:color="auto"/>
                    <w:bottom w:val="none" w:sz="0" w:space="0" w:color="auto"/>
                    <w:right w:val="none" w:sz="0" w:space="0" w:color="auto"/>
                  </w:divBdr>
                  <w:divsChild>
                    <w:div w:id="1187521526">
                      <w:marLeft w:val="0"/>
                      <w:marRight w:val="0"/>
                      <w:marTop w:val="0"/>
                      <w:marBottom w:val="0"/>
                      <w:divBdr>
                        <w:top w:val="none" w:sz="0" w:space="0" w:color="auto"/>
                        <w:left w:val="none" w:sz="0" w:space="0" w:color="auto"/>
                        <w:bottom w:val="none" w:sz="0" w:space="0" w:color="auto"/>
                        <w:right w:val="none" w:sz="0" w:space="0" w:color="auto"/>
                      </w:divBdr>
                    </w:div>
                  </w:divsChild>
                </w:div>
                <w:div w:id="456408850">
                  <w:marLeft w:val="0"/>
                  <w:marRight w:val="0"/>
                  <w:marTop w:val="0"/>
                  <w:marBottom w:val="0"/>
                  <w:divBdr>
                    <w:top w:val="none" w:sz="0" w:space="0" w:color="auto"/>
                    <w:left w:val="none" w:sz="0" w:space="0" w:color="auto"/>
                    <w:bottom w:val="none" w:sz="0" w:space="0" w:color="auto"/>
                    <w:right w:val="none" w:sz="0" w:space="0" w:color="auto"/>
                  </w:divBdr>
                  <w:divsChild>
                    <w:div w:id="1259749935">
                      <w:marLeft w:val="0"/>
                      <w:marRight w:val="0"/>
                      <w:marTop w:val="0"/>
                      <w:marBottom w:val="0"/>
                      <w:divBdr>
                        <w:top w:val="none" w:sz="0" w:space="0" w:color="auto"/>
                        <w:left w:val="none" w:sz="0" w:space="0" w:color="auto"/>
                        <w:bottom w:val="none" w:sz="0" w:space="0" w:color="auto"/>
                        <w:right w:val="none" w:sz="0" w:space="0" w:color="auto"/>
                      </w:divBdr>
                    </w:div>
                  </w:divsChild>
                </w:div>
                <w:div w:id="464129435">
                  <w:marLeft w:val="0"/>
                  <w:marRight w:val="0"/>
                  <w:marTop w:val="0"/>
                  <w:marBottom w:val="0"/>
                  <w:divBdr>
                    <w:top w:val="none" w:sz="0" w:space="0" w:color="auto"/>
                    <w:left w:val="none" w:sz="0" w:space="0" w:color="auto"/>
                    <w:bottom w:val="none" w:sz="0" w:space="0" w:color="auto"/>
                    <w:right w:val="none" w:sz="0" w:space="0" w:color="auto"/>
                  </w:divBdr>
                  <w:divsChild>
                    <w:div w:id="182060887">
                      <w:marLeft w:val="0"/>
                      <w:marRight w:val="0"/>
                      <w:marTop w:val="0"/>
                      <w:marBottom w:val="0"/>
                      <w:divBdr>
                        <w:top w:val="none" w:sz="0" w:space="0" w:color="auto"/>
                        <w:left w:val="none" w:sz="0" w:space="0" w:color="auto"/>
                        <w:bottom w:val="none" w:sz="0" w:space="0" w:color="auto"/>
                        <w:right w:val="none" w:sz="0" w:space="0" w:color="auto"/>
                      </w:divBdr>
                    </w:div>
                    <w:div w:id="263000080">
                      <w:marLeft w:val="0"/>
                      <w:marRight w:val="0"/>
                      <w:marTop w:val="0"/>
                      <w:marBottom w:val="0"/>
                      <w:divBdr>
                        <w:top w:val="none" w:sz="0" w:space="0" w:color="auto"/>
                        <w:left w:val="none" w:sz="0" w:space="0" w:color="auto"/>
                        <w:bottom w:val="none" w:sz="0" w:space="0" w:color="auto"/>
                        <w:right w:val="none" w:sz="0" w:space="0" w:color="auto"/>
                      </w:divBdr>
                    </w:div>
                    <w:div w:id="853613510">
                      <w:marLeft w:val="0"/>
                      <w:marRight w:val="0"/>
                      <w:marTop w:val="0"/>
                      <w:marBottom w:val="0"/>
                      <w:divBdr>
                        <w:top w:val="none" w:sz="0" w:space="0" w:color="auto"/>
                        <w:left w:val="none" w:sz="0" w:space="0" w:color="auto"/>
                        <w:bottom w:val="none" w:sz="0" w:space="0" w:color="auto"/>
                        <w:right w:val="none" w:sz="0" w:space="0" w:color="auto"/>
                      </w:divBdr>
                    </w:div>
                    <w:div w:id="884567142">
                      <w:marLeft w:val="0"/>
                      <w:marRight w:val="0"/>
                      <w:marTop w:val="0"/>
                      <w:marBottom w:val="0"/>
                      <w:divBdr>
                        <w:top w:val="none" w:sz="0" w:space="0" w:color="auto"/>
                        <w:left w:val="none" w:sz="0" w:space="0" w:color="auto"/>
                        <w:bottom w:val="none" w:sz="0" w:space="0" w:color="auto"/>
                        <w:right w:val="none" w:sz="0" w:space="0" w:color="auto"/>
                      </w:divBdr>
                    </w:div>
                    <w:div w:id="901067059">
                      <w:marLeft w:val="0"/>
                      <w:marRight w:val="0"/>
                      <w:marTop w:val="0"/>
                      <w:marBottom w:val="0"/>
                      <w:divBdr>
                        <w:top w:val="none" w:sz="0" w:space="0" w:color="auto"/>
                        <w:left w:val="none" w:sz="0" w:space="0" w:color="auto"/>
                        <w:bottom w:val="none" w:sz="0" w:space="0" w:color="auto"/>
                        <w:right w:val="none" w:sz="0" w:space="0" w:color="auto"/>
                      </w:divBdr>
                    </w:div>
                  </w:divsChild>
                </w:div>
                <w:div w:id="466319161">
                  <w:marLeft w:val="0"/>
                  <w:marRight w:val="0"/>
                  <w:marTop w:val="0"/>
                  <w:marBottom w:val="0"/>
                  <w:divBdr>
                    <w:top w:val="none" w:sz="0" w:space="0" w:color="auto"/>
                    <w:left w:val="none" w:sz="0" w:space="0" w:color="auto"/>
                    <w:bottom w:val="none" w:sz="0" w:space="0" w:color="auto"/>
                    <w:right w:val="none" w:sz="0" w:space="0" w:color="auto"/>
                  </w:divBdr>
                  <w:divsChild>
                    <w:div w:id="1551459706">
                      <w:marLeft w:val="0"/>
                      <w:marRight w:val="0"/>
                      <w:marTop w:val="0"/>
                      <w:marBottom w:val="0"/>
                      <w:divBdr>
                        <w:top w:val="none" w:sz="0" w:space="0" w:color="auto"/>
                        <w:left w:val="none" w:sz="0" w:space="0" w:color="auto"/>
                        <w:bottom w:val="none" w:sz="0" w:space="0" w:color="auto"/>
                        <w:right w:val="none" w:sz="0" w:space="0" w:color="auto"/>
                      </w:divBdr>
                    </w:div>
                  </w:divsChild>
                </w:div>
                <w:div w:id="470441577">
                  <w:marLeft w:val="0"/>
                  <w:marRight w:val="0"/>
                  <w:marTop w:val="0"/>
                  <w:marBottom w:val="0"/>
                  <w:divBdr>
                    <w:top w:val="none" w:sz="0" w:space="0" w:color="auto"/>
                    <w:left w:val="none" w:sz="0" w:space="0" w:color="auto"/>
                    <w:bottom w:val="none" w:sz="0" w:space="0" w:color="auto"/>
                    <w:right w:val="none" w:sz="0" w:space="0" w:color="auto"/>
                  </w:divBdr>
                  <w:divsChild>
                    <w:div w:id="1610773626">
                      <w:marLeft w:val="0"/>
                      <w:marRight w:val="0"/>
                      <w:marTop w:val="0"/>
                      <w:marBottom w:val="0"/>
                      <w:divBdr>
                        <w:top w:val="none" w:sz="0" w:space="0" w:color="auto"/>
                        <w:left w:val="none" w:sz="0" w:space="0" w:color="auto"/>
                        <w:bottom w:val="none" w:sz="0" w:space="0" w:color="auto"/>
                        <w:right w:val="none" w:sz="0" w:space="0" w:color="auto"/>
                      </w:divBdr>
                    </w:div>
                  </w:divsChild>
                </w:div>
                <w:div w:id="473454208">
                  <w:marLeft w:val="0"/>
                  <w:marRight w:val="0"/>
                  <w:marTop w:val="0"/>
                  <w:marBottom w:val="0"/>
                  <w:divBdr>
                    <w:top w:val="none" w:sz="0" w:space="0" w:color="auto"/>
                    <w:left w:val="none" w:sz="0" w:space="0" w:color="auto"/>
                    <w:bottom w:val="none" w:sz="0" w:space="0" w:color="auto"/>
                    <w:right w:val="none" w:sz="0" w:space="0" w:color="auto"/>
                  </w:divBdr>
                  <w:divsChild>
                    <w:div w:id="921571723">
                      <w:marLeft w:val="0"/>
                      <w:marRight w:val="0"/>
                      <w:marTop w:val="0"/>
                      <w:marBottom w:val="0"/>
                      <w:divBdr>
                        <w:top w:val="none" w:sz="0" w:space="0" w:color="auto"/>
                        <w:left w:val="none" w:sz="0" w:space="0" w:color="auto"/>
                        <w:bottom w:val="none" w:sz="0" w:space="0" w:color="auto"/>
                        <w:right w:val="none" w:sz="0" w:space="0" w:color="auto"/>
                      </w:divBdr>
                    </w:div>
                  </w:divsChild>
                </w:div>
                <w:div w:id="485359655">
                  <w:marLeft w:val="0"/>
                  <w:marRight w:val="0"/>
                  <w:marTop w:val="0"/>
                  <w:marBottom w:val="0"/>
                  <w:divBdr>
                    <w:top w:val="none" w:sz="0" w:space="0" w:color="auto"/>
                    <w:left w:val="none" w:sz="0" w:space="0" w:color="auto"/>
                    <w:bottom w:val="none" w:sz="0" w:space="0" w:color="auto"/>
                    <w:right w:val="none" w:sz="0" w:space="0" w:color="auto"/>
                  </w:divBdr>
                  <w:divsChild>
                    <w:div w:id="919215507">
                      <w:marLeft w:val="0"/>
                      <w:marRight w:val="0"/>
                      <w:marTop w:val="0"/>
                      <w:marBottom w:val="0"/>
                      <w:divBdr>
                        <w:top w:val="none" w:sz="0" w:space="0" w:color="auto"/>
                        <w:left w:val="none" w:sz="0" w:space="0" w:color="auto"/>
                        <w:bottom w:val="none" w:sz="0" w:space="0" w:color="auto"/>
                        <w:right w:val="none" w:sz="0" w:space="0" w:color="auto"/>
                      </w:divBdr>
                    </w:div>
                  </w:divsChild>
                </w:div>
                <w:div w:id="485781130">
                  <w:marLeft w:val="0"/>
                  <w:marRight w:val="0"/>
                  <w:marTop w:val="0"/>
                  <w:marBottom w:val="0"/>
                  <w:divBdr>
                    <w:top w:val="none" w:sz="0" w:space="0" w:color="auto"/>
                    <w:left w:val="none" w:sz="0" w:space="0" w:color="auto"/>
                    <w:bottom w:val="none" w:sz="0" w:space="0" w:color="auto"/>
                    <w:right w:val="none" w:sz="0" w:space="0" w:color="auto"/>
                  </w:divBdr>
                  <w:divsChild>
                    <w:div w:id="1477065489">
                      <w:marLeft w:val="0"/>
                      <w:marRight w:val="0"/>
                      <w:marTop w:val="0"/>
                      <w:marBottom w:val="0"/>
                      <w:divBdr>
                        <w:top w:val="none" w:sz="0" w:space="0" w:color="auto"/>
                        <w:left w:val="none" w:sz="0" w:space="0" w:color="auto"/>
                        <w:bottom w:val="none" w:sz="0" w:space="0" w:color="auto"/>
                        <w:right w:val="none" w:sz="0" w:space="0" w:color="auto"/>
                      </w:divBdr>
                    </w:div>
                  </w:divsChild>
                </w:div>
                <w:div w:id="486090046">
                  <w:marLeft w:val="0"/>
                  <w:marRight w:val="0"/>
                  <w:marTop w:val="0"/>
                  <w:marBottom w:val="0"/>
                  <w:divBdr>
                    <w:top w:val="none" w:sz="0" w:space="0" w:color="auto"/>
                    <w:left w:val="none" w:sz="0" w:space="0" w:color="auto"/>
                    <w:bottom w:val="none" w:sz="0" w:space="0" w:color="auto"/>
                    <w:right w:val="none" w:sz="0" w:space="0" w:color="auto"/>
                  </w:divBdr>
                  <w:divsChild>
                    <w:div w:id="535847201">
                      <w:marLeft w:val="0"/>
                      <w:marRight w:val="0"/>
                      <w:marTop w:val="0"/>
                      <w:marBottom w:val="0"/>
                      <w:divBdr>
                        <w:top w:val="none" w:sz="0" w:space="0" w:color="auto"/>
                        <w:left w:val="none" w:sz="0" w:space="0" w:color="auto"/>
                        <w:bottom w:val="none" w:sz="0" w:space="0" w:color="auto"/>
                        <w:right w:val="none" w:sz="0" w:space="0" w:color="auto"/>
                      </w:divBdr>
                    </w:div>
                    <w:div w:id="1022820660">
                      <w:marLeft w:val="0"/>
                      <w:marRight w:val="0"/>
                      <w:marTop w:val="0"/>
                      <w:marBottom w:val="0"/>
                      <w:divBdr>
                        <w:top w:val="none" w:sz="0" w:space="0" w:color="auto"/>
                        <w:left w:val="none" w:sz="0" w:space="0" w:color="auto"/>
                        <w:bottom w:val="none" w:sz="0" w:space="0" w:color="auto"/>
                        <w:right w:val="none" w:sz="0" w:space="0" w:color="auto"/>
                      </w:divBdr>
                    </w:div>
                    <w:div w:id="1506087282">
                      <w:marLeft w:val="0"/>
                      <w:marRight w:val="0"/>
                      <w:marTop w:val="0"/>
                      <w:marBottom w:val="0"/>
                      <w:divBdr>
                        <w:top w:val="none" w:sz="0" w:space="0" w:color="auto"/>
                        <w:left w:val="none" w:sz="0" w:space="0" w:color="auto"/>
                        <w:bottom w:val="none" w:sz="0" w:space="0" w:color="auto"/>
                        <w:right w:val="none" w:sz="0" w:space="0" w:color="auto"/>
                      </w:divBdr>
                    </w:div>
                  </w:divsChild>
                </w:div>
                <w:div w:id="492335640">
                  <w:marLeft w:val="0"/>
                  <w:marRight w:val="0"/>
                  <w:marTop w:val="0"/>
                  <w:marBottom w:val="0"/>
                  <w:divBdr>
                    <w:top w:val="none" w:sz="0" w:space="0" w:color="auto"/>
                    <w:left w:val="none" w:sz="0" w:space="0" w:color="auto"/>
                    <w:bottom w:val="none" w:sz="0" w:space="0" w:color="auto"/>
                    <w:right w:val="none" w:sz="0" w:space="0" w:color="auto"/>
                  </w:divBdr>
                  <w:divsChild>
                    <w:div w:id="1948541479">
                      <w:marLeft w:val="0"/>
                      <w:marRight w:val="0"/>
                      <w:marTop w:val="0"/>
                      <w:marBottom w:val="0"/>
                      <w:divBdr>
                        <w:top w:val="none" w:sz="0" w:space="0" w:color="auto"/>
                        <w:left w:val="none" w:sz="0" w:space="0" w:color="auto"/>
                        <w:bottom w:val="none" w:sz="0" w:space="0" w:color="auto"/>
                        <w:right w:val="none" w:sz="0" w:space="0" w:color="auto"/>
                      </w:divBdr>
                    </w:div>
                  </w:divsChild>
                </w:div>
                <w:div w:id="497043446">
                  <w:marLeft w:val="0"/>
                  <w:marRight w:val="0"/>
                  <w:marTop w:val="0"/>
                  <w:marBottom w:val="0"/>
                  <w:divBdr>
                    <w:top w:val="none" w:sz="0" w:space="0" w:color="auto"/>
                    <w:left w:val="none" w:sz="0" w:space="0" w:color="auto"/>
                    <w:bottom w:val="none" w:sz="0" w:space="0" w:color="auto"/>
                    <w:right w:val="none" w:sz="0" w:space="0" w:color="auto"/>
                  </w:divBdr>
                  <w:divsChild>
                    <w:div w:id="1164200842">
                      <w:marLeft w:val="0"/>
                      <w:marRight w:val="0"/>
                      <w:marTop w:val="0"/>
                      <w:marBottom w:val="0"/>
                      <w:divBdr>
                        <w:top w:val="none" w:sz="0" w:space="0" w:color="auto"/>
                        <w:left w:val="none" w:sz="0" w:space="0" w:color="auto"/>
                        <w:bottom w:val="none" w:sz="0" w:space="0" w:color="auto"/>
                        <w:right w:val="none" w:sz="0" w:space="0" w:color="auto"/>
                      </w:divBdr>
                    </w:div>
                  </w:divsChild>
                </w:div>
                <w:div w:id="497423187">
                  <w:marLeft w:val="0"/>
                  <w:marRight w:val="0"/>
                  <w:marTop w:val="0"/>
                  <w:marBottom w:val="0"/>
                  <w:divBdr>
                    <w:top w:val="none" w:sz="0" w:space="0" w:color="auto"/>
                    <w:left w:val="none" w:sz="0" w:space="0" w:color="auto"/>
                    <w:bottom w:val="none" w:sz="0" w:space="0" w:color="auto"/>
                    <w:right w:val="none" w:sz="0" w:space="0" w:color="auto"/>
                  </w:divBdr>
                  <w:divsChild>
                    <w:div w:id="1444037100">
                      <w:marLeft w:val="0"/>
                      <w:marRight w:val="0"/>
                      <w:marTop w:val="0"/>
                      <w:marBottom w:val="0"/>
                      <w:divBdr>
                        <w:top w:val="none" w:sz="0" w:space="0" w:color="auto"/>
                        <w:left w:val="none" w:sz="0" w:space="0" w:color="auto"/>
                        <w:bottom w:val="none" w:sz="0" w:space="0" w:color="auto"/>
                        <w:right w:val="none" w:sz="0" w:space="0" w:color="auto"/>
                      </w:divBdr>
                    </w:div>
                  </w:divsChild>
                </w:div>
                <w:div w:id="498540788">
                  <w:marLeft w:val="0"/>
                  <w:marRight w:val="0"/>
                  <w:marTop w:val="0"/>
                  <w:marBottom w:val="0"/>
                  <w:divBdr>
                    <w:top w:val="none" w:sz="0" w:space="0" w:color="auto"/>
                    <w:left w:val="none" w:sz="0" w:space="0" w:color="auto"/>
                    <w:bottom w:val="none" w:sz="0" w:space="0" w:color="auto"/>
                    <w:right w:val="none" w:sz="0" w:space="0" w:color="auto"/>
                  </w:divBdr>
                  <w:divsChild>
                    <w:div w:id="1089690998">
                      <w:marLeft w:val="0"/>
                      <w:marRight w:val="0"/>
                      <w:marTop w:val="0"/>
                      <w:marBottom w:val="0"/>
                      <w:divBdr>
                        <w:top w:val="none" w:sz="0" w:space="0" w:color="auto"/>
                        <w:left w:val="none" w:sz="0" w:space="0" w:color="auto"/>
                        <w:bottom w:val="none" w:sz="0" w:space="0" w:color="auto"/>
                        <w:right w:val="none" w:sz="0" w:space="0" w:color="auto"/>
                      </w:divBdr>
                    </w:div>
                  </w:divsChild>
                </w:div>
                <w:div w:id="499195346">
                  <w:marLeft w:val="0"/>
                  <w:marRight w:val="0"/>
                  <w:marTop w:val="0"/>
                  <w:marBottom w:val="0"/>
                  <w:divBdr>
                    <w:top w:val="none" w:sz="0" w:space="0" w:color="auto"/>
                    <w:left w:val="none" w:sz="0" w:space="0" w:color="auto"/>
                    <w:bottom w:val="none" w:sz="0" w:space="0" w:color="auto"/>
                    <w:right w:val="none" w:sz="0" w:space="0" w:color="auto"/>
                  </w:divBdr>
                  <w:divsChild>
                    <w:div w:id="38405211">
                      <w:marLeft w:val="0"/>
                      <w:marRight w:val="0"/>
                      <w:marTop w:val="0"/>
                      <w:marBottom w:val="0"/>
                      <w:divBdr>
                        <w:top w:val="none" w:sz="0" w:space="0" w:color="auto"/>
                        <w:left w:val="none" w:sz="0" w:space="0" w:color="auto"/>
                        <w:bottom w:val="none" w:sz="0" w:space="0" w:color="auto"/>
                        <w:right w:val="none" w:sz="0" w:space="0" w:color="auto"/>
                      </w:divBdr>
                    </w:div>
                  </w:divsChild>
                </w:div>
                <w:div w:id="528955240">
                  <w:marLeft w:val="0"/>
                  <w:marRight w:val="0"/>
                  <w:marTop w:val="0"/>
                  <w:marBottom w:val="0"/>
                  <w:divBdr>
                    <w:top w:val="none" w:sz="0" w:space="0" w:color="auto"/>
                    <w:left w:val="none" w:sz="0" w:space="0" w:color="auto"/>
                    <w:bottom w:val="none" w:sz="0" w:space="0" w:color="auto"/>
                    <w:right w:val="none" w:sz="0" w:space="0" w:color="auto"/>
                  </w:divBdr>
                  <w:divsChild>
                    <w:div w:id="1498037490">
                      <w:marLeft w:val="0"/>
                      <w:marRight w:val="0"/>
                      <w:marTop w:val="0"/>
                      <w:marBottom w:val="0"/>
                      <w:divBdr>
                        <w:top w:val="none" w:sz="0" w:space="0" w:color="auto"/>
                        <w:left w:val="none" w:sz="0" w:space="0" w:color="auto"/>
                        <w:bottom w:val="none" w:sz="0" w:space="0" w:color="auto"/>
                        <w:right w:val="none" w:sz="0" w:space="0" w:color="auto"/>
                      </w:divBdr>
                    </w:div>
                  </w:divsChild>
                </w:div>
                <w:div w:id="534343126">
                  <w:marLeft w:val="0"/>
                  <w:marRight w:val="0"/>
                  <w:marTop w:val="0"/>
                  <w:marBottom w:val="0"/>
                  <w:divBdr>
                    <w:top w:val="none" w:sz="0" w:space="0" w:color="auto"/>
                    <w:left w:val="none" w:sz="0" w:space="0" w:color="auto"/>
                    <w:bottom w:val="none" w:sz="0" w:space="0" w:color="auto"/>
                    <w:right w:val="none" w:sz="0" w:space="0" w:color="auto"/>
                  </w:divBdr>
                  <w:divsChild>
                    <w:div w:id="1499425657">
                      <w:marLeft w:val="0"/>
                      <w:marRight w:val="0"/>
                      <w:marTop w:val="0"/>
                      <w:marBottom w:val="0"/>
                      <w:divBdr>
                        <w:top w:val="none" w:sz="0" w:space="0" w:color="auto"/>
                        <w:left w:val="none" w:sz="0" w:space="0" w:color="auto"/>
                        <w:bottom w:val="none" w:sz="0" w:space="0" w:color="auto"/>
                        <w:right w:val="none" w:sz="0" w:space="0" w:color="auto"/>
                      </w:divBdr>
                    </w:div>
                  </w:divsChild>
                </w:div>
                <w:div w:id="544954663">
                  <w:marLeft w:val="0"/>
                  <w:marRight w:val="0"/>
                  <w:marTop w:val="0"/>
                  <w:marBottom w:val="0"/>
                  <w:divBdr>
                    <w:top w:val="none" w:sz="0" w:space="0" w:color="auto"/>
                    <w:left w:val="none" w:sz="0" w:space="0" w:color="auto"/>
                    <w:bottom w:val="none" w:sz="0" w:space="0" w:color="auto"/>
                    <w:right w:val="none" w:sz="0" w:space="0" w:color="auto"/>
                  </w:divBdr>
                  <w:divsChild>
                    <w:div w:id="1934240822">
                      <w:marLeft w:val="0"/>
                      <w:marRight w:val="0"/>
                      <w:marTop w:val="0"/>
                      <w:marBottom w:val="0"/>
                      <w:divBdr>
                        <w:top w:val="none" w:sz="0" w:space="0" w:color="auto"/>
                        <w:left w:val="none" w:sz="0" w:space="0" w:color="auto"/>
                        <w:bottom w:val="none" w:sz="0" w:space="0" w:color="auto"/>
                        <w:right w:val="none" w:sz="0" w:space="0" w:color="auto"/>
                      </w:divBdr>
                    </w:div>
                  </w:divsChild>
                </w:div>
                <w:div w:id="553320752">
                  <w:marLeft w:val="0"/>
                  <w:marRight w:val="0"/>
                  <w:marTop w:val="0"/>
                  <w:marBottom w:val="0"/>
                  <w:divBdr>
                    <w:top w:val="none" w:sz="0" w:space="0" w:color="auto"/>
                    <w:left w:val="none" w:sz="0" w:space="0" w:color="auto"/>
                    <w:bottom w:val="none" w:sz="0" w:space="0" w:color="auto"/>
                    <w:right w:val="none" w:sz="0" w:space="0" w:color="auto"/>
                  </w:divBdr>
                  <w:divsChild>
                    <w:div w:id="1258976488">
                      <w:marLeft w:val="0"/>
                      <w:marRight w:val="0"/>
                      <w:marTop w:val="0"/>
                      <w:marBottom w:val="0"/>
                      <w:divBdr>
                        <w:top w:val="none" w:sz="0" w:space="0" w:color="auto"/>
                        <w:left w:val="none" w:sz="0" w:space="0" w:color="auto"/>
                        <w:bottom w:val="none" w:sz="0" w:space="0" w:color="auto"/>
                        <w:right w:val="none" w:sz="0" w:space="0" w:color="auto"/>
                      </w:divBdr>
                    </w:div>
                  </w:divsChild>
                </w:div>
                <w:div w:id="557015209">
                  <w:marLeft w:val="0"/>
                  <w:marRight w:val="0"/>
                  <w:marTop w:val="0"/>
                  <w:marBottom w:val="0"/>
                  <w:divBdr>
                    <w:top w:val="none" w:sz="0" w:space="0" w:color="auto"/>
                    <w:left w:val="none" w:sz="0" w:space="0" w:color="auto"/>
                    <w:bottom w:val="none" w:sz="0" w:space="0" w:color="auto"/>
                    <w:right w:val="none" w:sz="0" w:space="0" w:color="auto"/>
                  </w:divBdr>
                  <w:divsChild>
                    <w:div w:id="965889127">
                      <w:marLeft w:val="0"/>
                      <w:marRight w:val="0"/>
                      <w:marTop w:val="0"/>
                      <w:marBottom w:val="0"/>
                      <w:divBdr>
                        <w:top w:val="none" w:sz="0" w:space="0" w:color="auto"/>
                        <w:left w:val="none" w:sz="0" w:space="0" w:color="auto"/>
                        <w:bottom w:val="none" w:sz="0" w:space="0" w:color="auto"/>
                        <w:right w:val="none" w:sz="0" w:space="0" w:color="auto"/>
                      </w:divBdr>
                    </w:div>
                  </w:divsChild>
                </w:div>
                <w:div w:id="559050265">
                  <w:marLeft w:val="0"/>
                  <w:marRight w:val="0"/>
                  <w:marTop w:val="0"/>
                  <w:marBottom w:val="0"/>
                  <w:divBdr>
                    <w:top w:val="none" w:sz="0" w:space="0" w:color="auto"/>
                    <w:left w:val="none" w:sz="0" w:space="0" w:color="auto"/>
                    <w:bottom w:val="none" w:sz="0" w:space="0" w:color="auto"/>
                    <w:right w:val="none" w:sz="0" w:space="0" w:color="auto"/>
                  </w:divBdr>
                  <w:divsChild>
                    <w:div w:id="1795096887">
                      <w:marLeft w:val="0"/>
                      <w:marRight w:val="0"/>
                      <w:marTop w:val="0"/>
                      <w:marBottom w:val="0"/>
                      <w:divBdr>
                        <w:top w:val="none" w:sz="0" w:space="0" w:color="auto"/>
                        <w:left w:val="none" w:sz="0" w:space="0" w:color="auto"/>
                        <w:bottom w:val="none" w:sz="0" w:space="0" w:color="auto"/>
                        <w:right w:val="none" w:sz="0" w:space="0" w:color="auto"/>
                      </w:divBdr>
                    </w:div>
                  </w:divsChild>
                </w:div>
                <w:div w:id="560143789">
                  <w:marLeft w:val="0"/>
                  <w:marRight w:val="0"/>
                  <w:marTop w:val="0"/>
                  <w:marBottom w:val="0"/>
                  <w:divBdr>
                    <w:top w:val="none" w:sz="0" w:space="0" w:color="auto"/>
                    <w:left w:val="none" w:sz="0" w:space="0" w:color="auto"/>
                    <w:bottom w:val="none" w:sz="0" w:space="0" w:color="auto"/>
                    <w:right w:val="none" w:sz="0" w:space="0" w:color="auto"/>
                  </w:divBdr>
                  <w:divsChild>
                    <w:div w:id="1375806491">
                      <w:marLeft w:val="0"/>
                      <w:marRight w:val="0"/>
                      <w:marTop w:val="0"/>
                      <w:marBottom w:val="0"/>
                      <w:divBdr>
                        <w:top w:val="none" w:sz="0" w:space="0" w:color="auto"/>
                        <w:left w:val="none" w:sz="0" w:space="0" w:color="auto"/>
                        <w:bottom w:val="none" w:sz="0" w:space="0" w:color="auto"/>
                        <w:right w:val="none" w:sz="0" w:space="0" w:color="auto"/>
                      </w:divBdr>
                    </w:div>
                  </w:divsChild>
                </w:div>
                <w:div w:id="569580463">
                  <w:marLeft w:val="0"/>
                  <w:marRight w:val="0"/>
                  <w:marTop w:val="0"/>
                  <w:marBottom w:val="0"/>
                  <w:divBdr>
                    <w:top w:val="none" w:sz="0" w:space="0" w:color="auto"/>
                    <w:left w:val="none" w:sz="0" w:space="0" w:color="auto"/>
                    <w:bottom w:val="none" w:sz="0" w:space="0" w:color="auto"/>
                    <w:right w:val="none" w:sz="0" w:space="0" w:color="auto"/>
                  </w:divBdr>
                  <w:divsChild>
                    <w:div w:id="487939573">
                      <w:marLeft w:val="0"/>
                      <w:marRight w:val="0"/>
                      <w:marTop w:val="0"/>
                      <w:marBottom w:val="0"/>
                      <w:divBdr>
                        <w:top w:val="none" w:sz="0" w:space="0" w:color="auto"/>
                        <w:left w:val="none" w:sz="0" w:space="0" w:color="auto"/>
                        <w:bottom w:val="none" w:sz="0" w:space="0" w:color="auto"/>
                        <w:right w:val="none" w:sz="0" w:space="0" w:color="auto"/>
                      </w:divBdr>
                    </w:div>
                  </w:divsChild>
                </w:div>
                <w:div w:id="576087213">
                  <w:marLeft w:val="0"/>
                  <w:marRight w:val="0"/>
                  <w:marTop w:val="0"/>
                  <w:marBottom w:val="0"/>
                  <w:divBdr>
                    <w:top w:val="none" w:sz="0" w:space="0" w:color="auto"/>
                    <w:left w:val="none" w:sz="0" w:space="0" w:color="auto"/>
                    <w:bottom w:val="none" w:sz="0" w:space="0" w:color="auto"/>
                    <w:right w:val="none" w:sz="0" w:space="0" w:color="auto"/>
                  </w:divBdr>
                  <w:divsChild>
                    <w:div w:id="1800563740">
                      <w:marLeft w:val="0"/>
                      <w:marRight w:val="0"/>
                      <w:marTop w:val="0"/>
                      <w:marBottom w:val="0"/>
                      <w:divBdr>
                        <w:top w:val="none" w:sz="0" w:space="0" w:color="auto"/>
                        <w:left w:val="none" w:sz="0" w:space="0" w:color="auto"/>
                        <w:bottom w:val="none" w:sz="0" w:space="0" w:color="auto"/>
                        <w:right w:val="none" w:sz="0" w:space="0" w:color="auto"/>
                      </w:divBdr>
                    </w:div>
                  </w:divsChild>
                </w:div>
                <w:div w:id="586812372">
                  <w:marLeft w:val="0"/>
                  <w:marRight w:val="0"/>
                  <w:marTop w:val="0"/>
                  <w:marBottom w:val="0"/>
                  <w:divBdr>
                    <w:top w:val="none" w:sz="0" w:space="0" w:color="auto"/>
                    <w:left w:val="none" w:sz="0" w:space="0" w:color="auto"/>
                    <w:bottom w:val="none" w:sz="0" w:space="0" w:color="auto"/>
                    <w:right w:val="none" w:sz="0" w:space="0" w:color="auto"/>
                  </w:divBdr>
                  <w:divsChild>
                    <w:div w:id="936139196">
                      <w:marLeft w:val="0"/>
                      <w:marRight w:val="0"/>
                      <w:marTop w:val="0"/>
                      <w:marBottom w:val="0"/>
                      <w:divBdr>
                        <w:top w:val="none" w:sz="0" w:space="0" w:color="auto"/>
                        <w:left w:val="none" w:sz="0" w:space="0" w:color="auto"/>
                        <w:bottom w:val="none" w:sz="0" w:space="0" w:color="auto"/>
                        <w:right w:val="none" w:sz="0" w:space="0" w:color="auto"/>
                      </w:divBdr>
                    </w:div>
                  </w:divsChild>
                </w:div>
                <w:div w:id="590621229">
                  <w:marLeft w:val="0"/>
                  <w:marRight w:val="0"/>
                  <w:marTop w:val="0"/>
                  <w:marBottom w:val="0"/>
                  <w:divBdr>
                    <w:top w:val="none" w:sz="0" w:space="0" w:color="auto"/>
                    <w:left w:val="none" w:sz="0" w:space="0" w:color="auto"/>
                    <w:bottom w:val="none" w:sz="0" w:space="0" w:color="auto"/>
                    <w:right w:val="none" w:sz="0" w:space="0" w:color="auto"/>
                  </w:divBdr>
                  <w:divsChild>
                    <w:div w:id="20280459">
                      <w:marLeft w:val="0"/>
                      <w:marRight w:val="0"/>
                      <w:marTop w:val="0"/>
                      <w:marBottom w:val="0"/>
                      <w:divBdr>
                        <w:top w:val="none" w:sz="0" w:space="0" w:color="auto"/>
                        <w:left w:val="none" w:sz="0" w:space="0" w:color="auto"/>
                        <w:bottom w:val="none" w:sz="0" w:space="0" w:color="auto"/>
                        <w:right w:val="none" w:sz="0" w:space="0" w:color="auto"/>
                      </w:divBdr>
                    </w:div>
                  </w:divsChild>
                </w:div>
                <w:div w:id="592398288">
                  <w:marLeft w:val="0"/>
                  <w:marRight w:val="0"/>
                  <w:marTop w:val="0"/>
                  <w:marBottom w:val="0"/>
                  <w:divBdr>
                    <w:top w:val="none" w:sz="0" w:space="0" w:color="auto"/>
                    <w:left w:val="none" w:sz="0" w:space="0" w:color="auto"/>
                    <w:bottom w:val="none" w:sz="0" w:space="0" w:color="auto"/>
                    <w:right w:val="none" w:sz="0" w:space="0" w:color="auto"/>
                  </w:divBdr>
                  <w:divsChild>
                    <w:div w:id="494882444">
                      <w:marLeft w:val="0"/>
                      <w:marRight w:val="0"/>
                      <w:marTop w:val="0"/>
                      <w:marBottom w:val="0"/>
                      <w:divBdr>
                        <w:top w:val="none" w:sz="0" w:space="0" w:color="auto"/>
                        <w:left w:val="none" w:sz="0" w:space="0" w:color="auto"/>
                        <w:bottom w:val="none" w:sz="0" w:space="0" w:color="auto"/>
                        <w:right w:val="none" w:sz="0" w:space="0" w:color="auto"/>
                      </w:divBdr>
                    </w:div>
                    <w:div w:id="2016805495">
                      <w:marLeft w:val="0"/>
                      <w:marRight w:val="0"/>
                      <w:marTop w:val="0"/>
                      <w:marBottom w:val="0"/>
                      <w:divBdr>
                        <w:top w:val="none" w:sz="0" w:space="0" w:color="auto"/>
                        <w:left w:val="none" w:sz="0" w:space="0" w:color="auto"/>
                        <w:bottom w:val="none" w:sz="0" w:space="0" w:color="auto"/>
                        <w:right w:val="none" w:sz="0" w:space="0" w:color="auto"/>
                      </w:divBdr>
                    </w:div>
                  </w:divsChild>
                </w:div>
                <w:div w:id="592738232">
                  <w:marLeft w:val="0"/>
                  <w:marRight w:val="0"/>
                  <w:marTop w:val="0"/>
                  <w:marBottom w:val="0"/>
                  <w:divBdr>
                    <w:top w:val="none" w:sz="0" w:space="0" w:color="auto"/>
                    <w:left w:val="none" w:sz="0" w:space="0" w:color="auto"/>
                    <w:bottom w:val="none" w:sz="0" w:space="0" w:color="auto"/>
                    <w:right w:val="none" w:sz="0" w:space="0" w:color="auto"/>
                  </w:divBdr>
                  <w:divsChild>
                    <w:div w:id="1856771344">
                      <w:marLeft w:val="0"/>
                      <w:marRight w:val="0"/>
                      <w:marTop w:val="0"/>
                      <w:marBottom w:val="0"/>
                      <w:divBdr>
                        <w:top w:val="none" w:sz="0" w:space="0" w:color="auto"/>
                        <w:left w:val="none" w:sz="0" w:space="0" w:color="auto"/>
                        <w:bottom w:val="none" w:sz="0" w:space="0" w:color="auto"/>
                        <w:right w:val="none" w:sz="0" w:space="0" w:color="auto"/>
                      </w:divBdr>
                    </w:div>
                  </w:divsChild>
                </w:div>
                <w:div w:id="592783800">
                  <w:marLeft w:val="0"/>
                  <w:marRight w:val="0"/>
                  <w:marTop w:val="0"/>
                  <w:marBottom w:val="0"/>
                  <w:divBdr>
                    <w:top w:val="none" w:sz="0" w:space="0" w:color="auto"/>
                    <w:left w:val="none" w:sz="0" w:space="0" w:color="auto"/>
                    <w:bottom w:val="none" w:sz="0" w:space="0" w:color="auto"/>
                    <w:right w:val="none" w:sz="0" w:space="0" w:color="auto"/>
                  </w:divBdr>
                  <w:divsChild>
                    <w:div w:id="1369179941">
                      <w:marLeft w:val="0"/>
                      <w:marRight w:val="0"/>
                      <w:marTop w:val="0"/>
                      <w:marBottom w:val="0"/>
                      <w:divBdr>
                        <w:top w:val="none" w:sz="0" w:space="0" w:color="auto"/>
                        <w:left w:val="none" w:sz="0" w:space="0" w:color="auto"/>
                        <w:bottom w:val="none" w:sz="0" w:space="0" w:color="auto"/>
                        <w:right w:val="none" w:sz="0" w:space="0" w:color="auto"/>
                      </w:divBdr>
                    </w:div>
                  </w:divsChild>
                </w:div>
                <w:div w:id="614604631">
                  <w:marLeft w:val="0"/>
                  <w:marRight w:val="0"/>
                  <w:marTop w:val="0"/>
                  <w:marBottom w:val="0"/>
                  <w:divBdr>
                    <w:top w:val="none" w:sz="0" w:space="0" w:color="auto"/>
                    <w:left w:val="none" w:sz="0" w:space="0" w:color="auto"/>
                    <w:bottom w:val="none" w:sz="0" w:space="0" w:color="auto"/>
                    <w:right w:val="none" w:sz="0" w:space="0" w:color="auto"/>
                  </w:divBdr>
                  <w:divsChild>
                    <w:div w:id="424813741">
                      <w:marLeft w:val="0"/>
                      <w:marRight w:val="0"/>
                      <w:marTop w:val="0"/>
                      <w:marBottom w:val="0"/>
                      <w:divBdr>
                        <w:top w:val="none" w:sz="0" w:space="0" w:color="auto"/>
                        <w:left w:val="none" w:sz="0" w:space="0" w:color="auto"/>
                        <w:bottom w:val="none" w:sz="0" w:space="0" w:color="auto"/>
                        <w:right w:val="none" w:sz="0" w:space="0" w:color="auto"/>
                      </w:divBdr>
                    </w:div>
                  </w:divsChild>
                </w:div>
                <w:div w:id="616567930">
                  <w:marLeft w:val="0"/>
                  <w:marRight w:val="0"/>
                  <w:marTop w:val="0"/>
                  <w:marBottom w:val="0"/>
                  <w:divBdr>
                    <w:top w:val="none" w:sz="0" w:space="0" w:color="auto"/>
                    <w:left w:val="none" w:sz="0" w:space="0" w:color="auto"/>
                    <w:bottom w:val="none" w:sz="0" w:space="0" w:color="auto"/>
                    <w:right w:val="none" w:sz="0" w:space="0" w:color="auto"/>
                  </w:divBdr>
                  <w:divsChild>
                    <w:div w:id="1737163654">
                      <w:marLeft w:val="0"/>
                      <w:marRight w:val="0"/>
                      <w:marTop w:val="0"/>
                      <w:marBottom w:val="0"/>
                      <w:divBdr>
                        <w:top w:val="none" w:sz="0" w:space="0" w:color="auto"/>
                        <w:left w:val="none" w:sz="0" w:space="0" w:color="auto"/>
                        <w:bottom w:val="none" w:sz="0" w:space="0" w:color="auto"/>
                        <w:right w:val="none" w:sz="0" w:space="0" w:color="auto"/>
                      </w:divBdr>
                    </w:div>
                  </w:divsChild>
                </w:div>
                <w:div w:id="621543652">
                  <w:marLeft w:val="0"/>
                  <w:marRight w:val="0"/>
                  <w:marTop w:val="0"/>
                  <w:marBottom w:val="0"/>
                  <w:divBdr>
                    <w:top w:val="none" w:sz="0" w:space="0" w:color="auto"/>
                    <w:left w:val="none" w:sz="0" w:space="0" w:color="auto"/>
                    <w:bottom w:val="none" w:sz="0" w:space="0" w:color="auto"/>
                    <w:right w:val="none" w:sz="0" w:space="0" w:color="auto"/>
                  </w:divBdr>
                  <w:divsChild>
                    <w:div w:id="355811940">
                      <w:marLeft w:val="0"/>
                      <w:marRight w:val="0"/>
                      <w:marTop w:val="0"/>
                      <w:marBottom w:val="0"/>
                      <w:divBdr>
                        <w:top w:val="none" w:sz="0" w:space="0" w:color="auto"/>
                        <w:left w:val="none" w:sz="0" w:space="0" w:color="auto"/>
                        <w:bottom w:val="none" w:sz="0" w:space="0" w:color="auto"/>
                        <w:right w:val="none" w:sz="0" w:space="0" w:color="auto"/>
                      </w:divBdr>
                    </w:div>
                  </w:divsChild>
                </w:div>
                <w:div w:id="639850686">
                  <w:marLeft w:val="0"/>
                  <w:marRight w:val="0"/>
                  <w:marTop w:val="0"/>
                  <w:marBottom w:val="0"/>
                  <w:divBdr>
                    <w:top w:val="none" w:sz="0" w:space="0" w:color="auto"/>
                    <w:left w:val="none" w:sz="0" w:space="0" w:color="auto"/>
                    <w:bottom w:val="none" w:sz="0" w:space="0" w:color="auto"/>
                    <w:right w:val="none" w:sz="0" w:space="0" w:color="auto"/>
                  </w:divBdr>
                  <w:divsChild>
                    <w:div w:id="1186603798">
                      <w:marLeft w:val="0"/>
                      <w:marRight w:val="0"/>
                      <w:marTop w:val="0"/>
                      <w:marBottom w:val="0"/>
                      <w:divBdr>
                        <w:top w:val="none" w:sz="0" w:space="0" w:color="auto"/>
                        <w:left w:val="none" w:sz="0" w:space="0" w:color="auto"/>
                        <w:bottom w:val="none" w:sz="0" w:space="0" w:color="auto"/>
                        <w:right w:val="none" w:sz="0" w:space="0" w:color="auto"/>
                      </w:divBdr>
                    </w:div>
                  </w:divsChild>
                </w:div>
                <w:div w:id="647322604">
                  <w:marLeft w:val="0"/>
                  <w:marRight w:val="0"/>
                  <w:marTop w:val="0"/>
                  <w:marBottom w:val="0"/>
                  <w:divBdr>
                    <w:top w:val="none" w:sz="0" w:space="0" w:color="auto"/>
                    <w:left w:val="none" w:sz="0" w:space="0" w:color="auto"/>
                    <w:bottom w:val="none" w:sz="0" w:space="0" w:color="auto"/>
                    <w:right w:val="none" w:sz="0" w:space="0" w:color="auto"/>
                  </w:divBdr>
                  <w:divsChild>
                    <w:div w:id="551386338">
                      <w:marLeft w:val="0"/>
                      <w:marRight w:val="0"/>
                      <w:marTop w:val="0"/>
                      <w:marBottom w:val="0"/>
                      <w:divBdr>
                        <w:top w:val="none" w:sz="0" w:space="0" w:color="auto"/>
                        <w:left w:val="none" w:sz="0" w:space="0" w:color="auto"/>
                        <w:bottom w:val="none" w:sz="0" w:space="0" w:color="auto"/>
                        <w:right w:val="none" w:sz="0" w:space="0" w:color="auto"/>
                      </w:divBdr>
                    </w:div>
                  </w:divsChild>
                </w:div>
                <w:div w:id="662468587">
                  <w:marLeft w:val="0"/>
                  <w:marRight w:val="0"/>
                  <w:marTop w:val="0"/>
                  <w:marBottom w:val="0"/>
                  <w:divBdr>
                    <w:top w:val="none" w:sz="0" w:space="0" w:color="auto"/>
                    <w:left w:val="none" w:sz="0" w:space="0" w:color="auto"/>
                    <w:bottom w:val="none" w:sz="0" w:space="0" w:color="auto"/>
                    <w:right w:val="none" w:sz="0" w:space="0" w:color="auto"/>
                  </w:divBdr>
                  <w:divsChild>
                    <w:div w:id="47534961">
                      <w:marLeft w:val="0"/>
                      <w:marRight w:val="0"/>
                      <w:marTop w:val="0"/>
                      <w:marBottom w:val="0"/>
                      <w:divBdr>
                        <w:top w:val="none" w:sz="0" w:space="0" w:color="auto"/>
                        <w:left w:val="none" w:sz="0" w:space="0" w:color="auto"/>
                        <w:bottom w:val="none" w:sz="0" w:space="0" w:color="auto"/>
                        <w:right w:val="none" w:sz="0" w:space="0" w:color="auto"/>
                      </w:divBdr>
                    </w:div>
                  </w:divsChild>
                </w:div>
                <w:div w:id="696590422">
                  <w:marLeft w:val="0"/>
                  <w:marRight w:val="0"/>
                  <w:marTop w:val="0"/>
                  <w:marBottom w:val="0"/>
                  <w:divBdr>
                    <w:top w:val="none" w:sz="0" w:space="0" w:color="auto"/>
                    <w:left w:val="none" w:sz="0" w:space="0" w:color="auto"/>
                    <w:bottom w:val="none" w:sz="0" w:space="0" w:color="auto"/>
                    <w:right w:val="none" w:sz="0" w:space="0" w:color="auto"/>
                  </w:divBdr>
                  <w:divsChild>
                    <w:div w:id="497691909">
                      <w:marLeft w:val="0"/>
                      <w:marRight w:val="0"/>
                      <w:marTop w:val="0"/>
                      <w:marBottom w:val="0"/>
                      <w:divBdr>
                        <w:top w:val="none" w:sz="0" w:space="0" w:color="auto"/>
                        <w:left w:val="none" w:sz="0" w:space="0" w:color="auto"/>
                        <w:bottom w:val="none" w:sz="0" w:space="0" w:color="auto"/>
                        <w:right w:val="none" w:sz="0" w:space="0" w:color="auto"/>
                      </w:divBdr>
                    </w:div>
                  </w:divsChild>
                </w:div>
                <w:div w:id="700858966">
                  <w:marLeft w:val="0"/>
                  <w:marRight w:val="0"/>
                  <w:marTop w:val="0"/>
                  <w:marBottom w:val="0"/>
                  <w:divBdr>
                    <w:top w:val="none" w:sz="0" w:space="0" w:color="auto"/>
                    <w:left w:val="none" w:sz="0" w:space="0" w:color="auto"/>
                    <w:bottom w:val="none" w:sz="0" w:space="0" w:color="auto"/>
                    <w:right w:val="none" w:sz="0" w:space="0" w:color="auto"/>
                  </w:divBdr>
                  <w:divsChild>
                    <w:div w:id="850295534">
                      <w:marLeft w:val="0"/>
                      <w:marRight w:val="0"/>
                      <w:marTop w:val="0"/>
                      <w:marBottom w:val="0"/>
                      <w:divBdr>
                        <w:top w:val="none" w:sz="0" w:space="0" w:color="auto"/>
                        <w:left w:val="none" w:sz="0" w:space="0" w:color="auto"/>
                        <w:bottom w:val="none" w:sz="0" w:space="0" w:color="auto"/>
                        <w:right w:val="none" w:sz="0" w:space="0" w:color="auto"/>
                      </w:divBdr>
                    </w:div>
                  </w:divsChild>
                </w:div>
                <w:div w:id="703336614">
                  <w:marLeft w:val="0"/>
                  <w:marRight w:val="0"/>
                  <w:marTop w:val="0"/>
                  <w:marBottom w:val="0"/>
                  <w:divBdr>
                    <w:top w:val="none" w:sz="0" w:space="0" w:color="auto"/>
                    <w:left w:val="none" w:sz="0" w:space="0" w:color="auto"/>
                    <w:bottom w:val="none" w:sz="0" w:space="0" w:color="auto"/>
                    <w:right w:val="none" w:sz="0" w:space="0" w:color="auto"/>
                  </w:divBdr>
                  <w:divsChild>
                    <w:div w:id="567543856">
                      <w:marLeft w:val="0"/>
                      <w:marRight w:val="0"/>
                      <w:marTop w:val="0"/>
                      <w:marBottom w:val="0"/>
                      <w:divBdr>
                        <w:top w:val="none" w:sz="0" w:space="0" w:color="auto"/>
                        <w:left w:val="none" w:sz="0" w:space="0" w:color="auto"/>
                        <w:bottom w:val="none" w:sz="0" w:space="0" w:color="auto"/>
                        <w:right w:val="none" w:sz="0" w:space="0" w:color="auto"/>
                      </w:divBdr>
                    </w:div>
                  </w:divsChild>
                </w:div>
                <w:div w:id="712464479">
                  <w:marLeft w:val="0"/>
                  <w:marRight w:val="0"/>
                  <w:marTop w:val="0"/>
                  <w:marBottom w:val="0"/>
                  <w:divBdr>
                    <w:top w:val="none" w:sz="0" w:space="0" w:color="auto"/>
                    <w:left w:val="none" w:sz="0" w:space="0" w:color="auto"/>
                    <w:bottom w:val="none" w:sz="0" w:space="0" w:color="auto"/>
                    <w:right w:val="none" w:sz="0" w:space="0" w:color="auto"/>
                  </w:divBdr>
                  <w:divsChild>
                    <w:div w:id="646013052">
                      <w:marLeft w:val="0"/>
                      <w:marRight w:val="0"/>
                      <w:marTop w:val="0"/>
                      <w:marBottom w:val="0"/>
                      <w:divBdr>
                        <w:top w:val="none" w:sz="0" w:space="0" w:color="auto"/>
                        <w:left w:val="none" w:sz="0" w:space="0" w:color="auto"/>
                        <w:bottom w:val="none" w:sz="0" w:space="0" w:color="auto"/>
                        <w:right w:val="none" w:sz="0" w:space="0" w:color="auto"/>
                      </w:divBdr>
                    </w:div>
                  </w:divsChild>
                </w:div>
                <w:div w:id="718016036">
                  <w:marLeft w:val="0"/>
                  <w:marRight w:val="0"/>
                  <w:marTop w:val="0"/>
                  <w:marBottom w:val="0"/>
                  <w:divBdr>
                    <w:top w:val="none" w:sz="0" w:space="0" w:color="auto"/>
                    <w:left w:val="none" w:sz="0" w:space="0" w:color="auto"/>
                    <w:bottom w:val="none" w:sz="0" w:space="0" w:color="auto"/>
                    <w:right w:val="none" w:sz="0" w:space="0" w:color="auto"/>
                  </w:divBdr>
                  <w:divsChild>
                    <w:div w:id="1238127419">
                      <w:marLeft w:val="0"/>
                      <w:marRight w:val="0"/>
                      <w:marTop w:val="0"/>
                      <w:marBottom w:val="0"/>
                      <w:divBdr>
                        <w:top w:val="none" w:sz="0" w:space="0" w:color="auto"/>
                        <w:left w:val="none" w:sz="0" w:space="0" w:color="auto"/>
                        <w:bottom w:val="none" w:sz="0" w:space="0" w:color="auto"/>
                        <w:right w:val="none" w:sz="0" w:space="0" w:color="auto"/>
                      </w:divBdr>
                    </w:div>
                  </w:divsChild>
                </w:div>
                <w:div w:id="722675880">
                  <w:marLeft w:val="0"/>
                  <w:marRight w:val="0"/>
                  <w:marTop w:val="0"/>
                  <w:marBottom w:val="0"/>
                  <w:divBdr>
                    <w:top w:val="none" w:sz="0" w:space="0" w:color="auto"/>
                    <w:left w:val="none" w:sz="0" w:space="0" w:color="auto"/>
                    <w:bottom w:val="none" w:sz="0" w:space="0" w:color="auto"/>
                    <w:right w:val="none" w:sz="0" w:space="0" w:color="auto"/>
                  </w:divBdr>
                  <w:divsChild>
                    <w:div w:id="1139687059">
                      <w:marLeft w:val="0"/>
                      <w:marRight w:val="0"/>
                      <w:marTop w:val="0"/>
                      <w:marBottom w:val="0"/>
                      <w:divBdr>
                        <w:top w:val="none" w:sz="0" w:space="0" w:color="auto"/>
                        <w:left w:val="none" w:sz="0" w:space="0" w:color="auto"/>
                        <w:bottom w:val="none" w:sz="0" w:space="0" w:color="auto"/>
                        <w:right w:val="none" w:sz="0" w:space="0" w:color="auto"/>
                      </w:divBdr>
                    </w:div>
                  </w:divsChild>
                </w:div>
                <w:div w:id="724178106">
                  <w:marLeft w:val="0"/>
                  <w:marRight w:val="0"/>
                  <w:marTop w:val="0"/>
                  <w:marBottom w:val="0"/>
                  <w:divBdr>
                    <w:top w:val="none" w:sz="0" w:space="0" w:color="auto"/>
                    <w:left w:val="none" w:sz="0" w:space="0" w:color="auto"/>
                    <w:bottom w:val="none" w:sz="0" w:space="0" w:color="auto"/>
                    <w:right w:val="none" w:sz="0" w:space="0" w:color="auto"/>
                  </w:divBdr>
                  <w:divsChild>
                    <w:div w:id="2325467">
                      <w:marLeft w:val="0"/>
                      <w:marRight w:val="0"/>
                      <w:marTop w:val="0"/>
                      <w:marBottom w:val="0"/>
                      <w:divBdr>
                        <w:top w:val="none" w:sz="0" w:space="0" w:color="auto"/>
                        <w:left w:val="none" w:sz="0" w:space="0" w:color="auto"/>
                        <w:bottom w:val="none" w:sz="0" w:space="0" w:color="auto"/>
                        <w:right w:val="none" w:sz="0" w:space="0" w:color="auto"/>
                      </w:divBdr>
                    </w:div>
                  </w:divsChild>
                </w:div>
                <w:div w:id="725418666">
                  <w:marLeft w:val="0"/>
                  <w:marRight w:val="0"/>
                  <w:marTop w:val="0"/>
                  <w:marBottom w:val="0"/>
                  <w:divBdr>
                    <w:top w:val="none" w:sz="0" w:space="0" w:color="auto"/>
                    <w:left w:val="none" w:sz="0" w:space="0" w:color="auto"/>
                    <w:bottom w:val="none" w:sz="0" w:space="0" w:color="auto"/>
                    <w:right w:val="none" w:sz="0" w:space="0" w:color="auto"/>
                  </w:divBdr>
                  <w:divsChild>
                    <w:div w:id="55932834">
                      <w:marLeft w:val="0"/>
                      <w:marRight w:val="0"/>
                      <w:marTop w:val="0"/>
                      <w:marBottom w:val="0"/>
                      <w:divBdr>
                        <w:top w:val="none" w:sz="0" w:space="0" w:color="auto"/>
                        <w:left w:val="none" w:sz="0" w:space="0" w:color="auto"/>
                        <w:bottom w:val="none" w:sz="0" w:space="0" w:color="auto"/>
                        <w:right w:val="none" w:sz="0" w:space="0" w:color="auto"/>
                      </w:divBdr>
                    </w:div>
                  </w:divsChild>
                </w:div>
                <w:div w:id="725764239">
                  <w:marLeft w:val="0"/>
                  <w:marRight w:val="0"/>
                  <w:marTop w:val="0"/>
                  <w:marBottom w:val="0"/>
                  <w:divBdr>
                    <w:top w:val="none" w:sz="0" w:space="0" w:color="auto"/>
                    <w:left w:val="none" w:sz="0" w:space="0" w:color="auto"/>
                    <w:bottom w:val="none" w:sz="0" w:space="0" w:color="auto"/>
                    <w:right w:val="none" w:sz="0" w:space="0" w:color="auto"/>
                  </w:divBdr>
                  <w:divsChild>
                    <w:div w:id="403797058">
                      <w:marLeft w:val="0"/>
                      <w:marRight w:val="0"/>
                      <w:marTop w:val="0"/>
                      <w:marBottom w:val="0"/>
                      <w:divBdr>
                        <w:top w:val="none" w:sz="0" w:space="0" w:color="auto"/>
                        <w:left w:val="none" w:sz="0" w:space="0" w:color="auto"/>
                        <w:bottom w:val="none" w:sz="0" w:space="0" w:color="auto"/>
                        <w:right w:val="none" w:sz="0" w:space="0" w:color="auto"/>
                      </w:divBdr>
                    </w:div>
                  </w:divsChild>
                </w:div>
                <w:div w:id="735321775">
                  <w:marLeft w:val="0"/>
                  <w:marRight w:val="0"/>
                  <w:marTop w:val="0"/>
                  <w:marBottom w:val="0"/>
                  <w:divBdr>
                    <w:top w:val="none" w:sz="0" w:space="0" w:color="auto"/>
                    <w:left w:val="none" w:sz="0" w:space="0" w:color="auto"/>
                    <w:bottom w:val="none" w:sz="0" w:space="0" w:color="auto"/>
                    <w:right w:val="none" w:sz="0" w:space="0" w:color="auto"/>
                  </w:divBdr>
                  <w:divsChild>
                    <w:div w:id="1862890058">
                      <w:marLeft w:val="0"/>
                      <w:marRight w:val="0"/>
                      <w:marTop w:val="0"/>
                      <w:marBottom w:val="0"/>
                      <w:divBdr>
                        <w:top w:val="none" w:sz="0" w:space="0" w:color="auto"/>
                        <w:left w:val="none" w:sz="0" w:space="0" w:color="auto"/>
                        <w:bottom w:val="none" w:sz="0" w:space="0" w:color="auto"/>
                        <w:right w:val="none" w:sz="0" w:space="0" w:color="auto"/>
                      </w:divBdr>
                    </w:div>
                  </w:divsChild>
                </w:div>
                <w:div w:id="738555388">
                  <w:marLeft w:val="0"/>
                  <w:marRight w:val="0"/>
                  <w:marTop w:val="0"/>
                  <w:marBottom w:val="0"/>
                  <w:divBdr>
                    <w:top w:val="none" w:sz="0" w:space="0" w:color="auto"/>
                    <w:left w:val="none" w:sz="0" w:space="0" w:color="auto"/>
                    <w:bottom w:val="none" w:sz="0" w:space="0" w:color="auto"/>
                    <w:right w:val="none" w:sz="0" w:space="0" w:color="auto"/>
                  </w:divBdr>
                  <w:divsChild>
                    <w:div w:id="405029680">
                      <w:marLeft w:val="0"/>
                      <w:marRight w:val="0"/>
                      <w:marTop w:val="0"/>
                      <w:marBottom w:val="0"/>
                      <w:divBdr>
                        <w:top w:val="none" w:sz="0" w:space="0" w:color="auto"/>
                        <w:left w:val="none" w:sz="0" w:space="0" w:color="auto"/>
                        <w:bottom w:val="none" w:sz="0" w:space="0" w:color="auto"/>
                        <w:right w:val="none" w:sz="0" w:space="0" w:color="auto"/>
                      </w:divBdr>
                    </w:div>
                  </w:divsChild>
                </w:div>
                <w:div w:id="744182241">
                  <w:marLeft w:val="0"/>
                  <w:marRight w:val="0"/>
                  <w:marTop w:val="0"/>
                  <w:marBottom w:val="0"/>
                  <w:divBdr>
                    <w:top w:val="none" w:sz="0" w:space="0" w:color="auto"/>
                    <w:left w:val="none" w:sz="0" w:space="0" w:color="auto"/>
                    <w:bottom w:val="none" w:sz="0" w:space="0" w:color="auto"/>
                    <w:right w:val="none" w:sz="0" w:space="0" w:color="auto"/>
                  </w:divBdr>
                  <w:divsChild>
                    <w:div w:id="1735270660">
                      <w:marLeft w:val="0"/>
                      <w:marRight w:val="0"/>
                      <w:marTop w:val="0"/>
                      <w:marBottom w:val="0"/>
                      <w:divBdr>
                        <w:top w:val="none" w:sz="0" w:space="0" w:color="auto"/>
                        <w:left w:val="none" w:sz="0" w:space="0" w:color="auto"/>
                        <w:bottom w:val="none" w:sz="0" w:space="0" w:color="auto"/>
                        <w:right w:val="none" w:sz="0" w:space="0" w:color="auto"/>
                      </w:divBdr>
                    </w:div>
                  </w:divsChild>
                </w:div>
                <w:div w:id="746154539">
                  <w:marLeft w:val="0"/>
                  <w:marRight w:val="0"/>
                  <w:marTop w:val="0"/>
                  <w:marBottom w:val="0"/>
                  <w:divBdr>
                    <w:top w:val="none" w:sz="0" w:space="0" w:color="auto"/>
                    <w:left w:val="none" w:sz="0" w:space="0" w:color="auto"/>
                    <w:bottom w:val="none" w:sz="0" w:space="0" w:color="auto"/>
                    <w:right w:val="none" w:sz="0" w:space="0" w:color="auto"/>
                  </w:divBdr>
                  <w:divsChild>
                    <w:div w:id="1463570108">
                      <w:marLeft w:val="0"/>
                      <w:marRight w:val="0"/>
                      <w:marTop w:val="0"/>
                      <w:marBottom w:val="0"/>
                      <w:divBdr>
                        <w:top w:val="none" w:sz="0" w:space="0" w:color="auto"/>
                        <w:left w:val="none" w:sz="0" w:space="0" w:color="auto"/>
                        <w:bottom w:val="none" w:sz="0" w:space="0" w:color="auto"/>
                        <w:right w:val="none" w:sz="0" w:space="0" w:color="auto"/>
                      </w:divBdr>
                    </w:div>
                  </w:divsChild>
                </w:div>
                <w:div w:id="746922603">
                  <w:marLeft w:val="0"/>
                  <w:marRight w:val="0"/>
                  <w:marTop w:val="0"/>
                  <w:marBottom w:val="0"/>
                  <w:divBdr>
                    <w:top w:val="none" w:sz="0" w:space="0" w:color="auto"/>
                    <w:left w:val="none" w:sz="0" w:space="0" w:color="auto"/>
                    <w:bottom w:val="none" w:sz="0" w:space="0" w:color="auto"/>
                    <w:right w:val="none" w:sz="0" w:space="0" w:color="auto"/>
                  </w:divBdr>
                  <w:divsChild>
                    <w:div w:id="1622374406">
                      <w:marLeft w:val="0"/>
                      <w:marRight w:val="0"/>
                      <w:marTop w:val="0"/>
                      <w:marBottom w:val="0"/>
                      <w:divBdr>
                        <w:top w:val="none" w:sz="0" w:space="0" w:color="auto"/>
                        <w:left w:val="none" w:sz="0" w:space="0" w:color="auto"/>
                        <w:bottom w:val="none" w:sz="0" w:space="0" w:color="auto"/>
                        <w:right w:val="none" w:sz="0" w:space="0" w:color="auto"/>
                      </w:divBdr>
                    </w:div>
                  </w:divsChild>
                </w:div>
                <w:div w:id="754936027">
                  <w:marLeft w:val="0"/>
                  <w:marRight w:val="0"/>
                  <w:marTop w:val="0"/>
                  <w:marBottom w:val="0"/>
                  <w:divBdr>
                    <w:top w:val="none" w:sz="0" w:space="0" w:color="auto"/>
                    <w:left w:val="none" w:sz="0" w:space="0" w:color="auto"/>
                    <w:bottom w:val="none" w:sz="0" w:space="0" w:color="auto"/>
                    <w:right w:val="none" w:sz="0" w:space="0" w:color="auto"/>
                  </w:divBdr>
                  <w:divsChild>
                    <w:div w:id="1696230612">
                      <w:marLeft w:val="0"/>
                      <w:marRight w:val="0"/>
                      <w:marTop w:val="0"/>
                      <w:marBottom w:val="0"/>
                      <w:divBdr>
                        <w:top w:val="none" w:sz="0" w:space="0" w:color="auto"/>
                        <w:left w:val="none" w:sz="0" w:space="0" w:color="auto"/>
                        <w:bottom w:val="none" w:sz="0" w:space="0" w:color="auto"/>
                        <w:right w:val="none" w:sz="0" w:space="0" w:color="auto"/>
                      </w:divBdr>
                    </w:div>
                  </w:divsChild>
                </w:div>
                <w:div w:id="756436734">
                  <w:marLeft w:val="0"/>
                  <w:marRight w:val="0"/>
                  <w:marTop w:val="0"/>
                  <w:marBottom w:val="0"/>
                  <w:divBdr>
                    <w:top w:val="none" w:sz="0" w:space="0" w:color="auto"/>
                    <w:left w:val="none" w:sz="0" w:space="0" w:color="auto"/>
                    <w:bottom w:val="none" w:sz="0" w:space="0" w:color="auto"/>
                    <w:right w:val="none" w:sz="0" w:space="0" w:color="auto"/>
                  </w:divBdr>
                  <w:divsChild>
                    <w:div w:id="1766263596">
                      <w:marLeft w:val="0"/>
                      <w:marRight w:val="0"/>
                      <w:marTop w:val="0"/>
                      <w:marBottom w:val="0"/>
                      <w:divBdr>
                        <w:top w:val="none" w:sz="0" w:space="0" w:color="auto"/>
                        <w:left w:val="none" w:sz="0" w:space="0" w:color="auto"/>
                        <w:bottom w:val="none" w:sz="0" w:space="0" w:color="auto"/>
                        <w:right w:val="none" w:sz="0" w:space="0" w:color="auto"/>
                      </w:divBdr>
                    </w:div>
                  </w:divsChild>
                </w:div>
                <w:div w:id="756829038">
                  <w:marLeft w:val="0"/>
                  <w:marRight w:val="0"/>
                  <w:marTop w:val="0"/>
                  <w:marBottom w:val="0"/>
                  <w:divBdr>
                    <w:top w:val="none" w:sz="0" w:space="0" w:color="auto"/>
                    <w:left w:val="none" w:sz="0" w:space="0" w:color="auto"/>
                    <w:bottom w:val="none" w:sz="0" w:space="0" w:color="auto"/>
                    <w:right w:val="none" w:sz="0" w:space="0" w:color="auto"/>
                  </w:divBdr>
                  <w:divsChild>
                    <w:div w:id="1360935701">
                      <w:marLeft w:val="0"/>
                      <w:marRight w:val="0"/>
                      <w:marTop w:val="0"/>
                      <w:marBottom w:val="0"/>
                      <w:divBdr>
                        <w:top w:val="none" w:sz="0" w:space="0" w:color="auto"/>
                        <w:left w:val="none" w:sz="0" w:space="0" w:color="auto"/>
                        <w:bottom w:val="none" w:sz="0" w:space="0" w:color="auto"/>
                        <w:right w:val="none" w:sz="0" w:space="0" w:color="auto"/>
                      </w:divBdr>
                    </w:div>
                  </w:divsChild>
                </w:div>
                <w:div w:id="778067859">
                  <w:marLeft w:val="0"/>
                  <w:marRight w:val="0"/>
                  <w:marTop w:val="0"/>
                  <w:marBottom w:val="0"/>
                  <w:divBdr>
                    <w:top w:val="none" w:sz="0" w:space="0" w:color="auto"/>
                    <w:left w:val="none" w:sz="0" w:space="0" w:color="auto"/>
                    <w:bottom w:val="none" w:sz="0" w:space="0" w:color="auto"/>
                    <w:right w:val="none" w:sz="0" w:space="0" w:color="auto"/>
                  </w:divBdr>
                  <w:divsChild>
                    <w:div w:id="2061008559">
                      <w:marLeft w:val="0"/>
                      <w:marRight w:val="0"/>
                      <w:marTop w:val="0"/>
                      <w:marBottom w:val="0"/>
                      <w:divBdr>
                        <w:top w:val="none" w:sz="0" w:space="0" w:color="auto"/>
                        <w:left w:val="none" w:sz="0" w:space="0" w:color="auto"/>
                        <w:bottom w:val="none" w:sz="0" w:space="0" w:color="auto"/>
                        <w:right w:val="none" w:sz="0" w:space="0" w:color="auto"/>
                      </w:divBdr>
                    </w:div>
                  </w:divsChild>
                </w:div>
                <w:div w:id="786434216">
                  <w:marLeft w:val="0"/>
                  <w:marRight w:val="0"/>
                  <w:marTop w:val="0"/>
                  <w:marBottom w:val="0"/>
                  <w:divBdr>
                    <w:top w:val="none" w:sz="0" w:space="0" w:color="auto"/>
                    <w:left w:val="none" w:sz="0" w:space="0" w:color="auto"/>
                    <w:bottom w:val="none" w:sz="0" w:space="0" w:color="auto"/>
                    <w:right w:val="none" w:sz="0" w:space="0" w:color="auto"/>
                  </w:divBdr>
                  <w:divsChild>
                    <w:div w:id="1404840974">
                      <w:marLeft w:val="0"/>
                      <w:marRight w:val="0"/>
                      <w:marTop w:val="0"/>
                      <w:marBottom w:val="0"/>
                      <w:divBdr>
                        <w:top w:val="none" w:sz="0" w:space="0" w:color="auto"/>
                        <w:left w:val="none" w:sz="0" w:space="0" w:color="auto"/>
                        <w:bottom w:val="none" w:sz="0" w:space="0" w:color="auto"/>
                        <w:right w:val="none" w:sz="0" w:space="0" w:color="auto"/>
                      </w:divBdr>
                    </w:div>
                  </w:divsChild>
                </w:div>
                <w:div w:id="795946538">
                  <w:marLeft w:val="0"/>
                  <w:marRight w:val="0"/>
                  <w:marTop w:val="0"/>
                  <w:marBottom w:val="0"/>
                  <w:divBdr>
                    <w:top w:val="none" w:sz="0" w:space="0" w:color="auto"/>
                    <w:left w:val="none" w:sz="0" w:space="0" w:color="auto"/>
                    <w:bottom w:val="none" w:sz="0" w:space="0" w:color="auto"/>
                    <w:right w:val="none" w:sz="0" w:space="0" w:color="auto"/>
                  </w:divBdr>
                  <w:divsChild>
                    <w:div w:id="1307978259">
                      <w:marLeft w:val="0"/>
                      <w:marRight w:val="0"/>
                      <w:marTop w:val="0"/>
                      <w:marBottom w:val="0"/>
                      <w:divBdr>
                        <w:top w:val="none" w:sz="0" w:space="0" w:color="auto"/>
                        <w:left w:val="none" w:sz="0" w:space="0" w:color="auto"/>
                        <w:bottom w:val="none" w:sz="0" w:space="0" w:color="auto"/>
                        <w:right w:val="none" w:sz="0" w:space="0" w:color="auto"/>
                      </w:divBdr>
                    </w:div>
                  </w:divsChild>
                </w:div>
                <w:div w:id="797990360">
                  <w:marLeft w:val="0"/>
                  <w:marRight w:val="0"/>
                  <w:marTop w:val="0"/>
                  <w:marBottom w:val="0"/>
                  <w:divBdr>
                    <w:top w:val="none" w:sz="0" w:space="0" w:color="auto"/>
                    <w:left w:val="none" w:sz="0" w:space="0" w:color="auto"/>
                    <w:bottom w:val="none" w:sz="0" w:space="0" w:color="auto"/>
                    <w:right w:val="none" w:sz="0" w:space="0" w:color="auto"/>
                  </w:divBdr>
                  <w:divsChild>
                    <w:div w:id="1202018935">
                      <w:marLeft w:val="0"/>
                      <w:marRight w:val="0"/>
                      <w:marTop w:val="0"/>
                      <w:marBottom w:val="0"/>
                      <w:divBdr>
                        <w:top w:val="none" w:sz="0" w:space="0" w:color="auto"/>
                        <w:left w:val="none" w:sz="0" w:space="0" w:color="auto"/>
                        <w:bottom w:val="none" w:sz="0" w:space="0" w:color="auto"/>
                        <w:right w:val="none" w:sz="0" w:space="0" w:color="auto"/>
                      </w:divBdr>
                    </w:div>
                  </w:divsChild>
                </w:div>
                <w:div w:id="803547790">
                  <w:marLeft w:val="0"/>
                  <w:marRight w:val="0"/>
                  <w:marTop w:val="0"/>
                  <w:marBottom w:val="0"/>
                  <w:divBdr>
                    <w:top w:val="none" w:sz="0" w:space="0" w:color="auto"/>
                    <w:left w:val="none" w:sz="0" w:space="0" w:color="auto"/>
                    <w:bottom w:val="none" w:sz="0" w:space="0" w:color="auto"/>
                    <w:right w:val="none" w:sz="0" w:space="0" w:color="auto"/>
                  </w:divBdr>
                  <w:divsChild>
                    <w:div w:id="605237456">
                      <w:marLeft w:val="0"/>
                      <w:marRight w:val="0"/>
                      <w:marTop w:val="0"/>
                      <w:marBottom w:val="0"/>
                      <w:divBdr>
                        <w:top w:val="none" w:sz="0" w:space="0" w:color="auto"/>
                        <w:left w:val="none" w:sz="0" w:space="0" w:color="auto"/>
                        <w:bottom w:val="none" w:sz="0" w:space="0" w:color="auto"/>
                        <w:right w:val="none" w:sz="0" w:space="0" w:color="auto"/>
                      </w:divBdr>
                    </w:div>
                  </w:divsChild>
                </w:div>
                <w:div w:id="810027114">
                  <w:marLeft w:val="0"/>
                  <w:marRight w:val="0"/>
                  <w:marTop w:val="0"/>
                  <w:marBottom w:val="0"/>
                  <w:divBdr>
                    <w:top w:val="none" w:sz="0" w:space="0" w:color="auto"/>
                    <w:left w:val="none" w:sz="0" w:space="0" w:color="auto"/>
                    <w:bottom w:val="none" w:sz="0" w:space="0" w:color="auto"/>
                    <w:right w:val="none" w:sz="0" w:space="0" w:color="auto"/>
                  </w:divBdr>
                  <w:divsChild>
                    <w:div w:id="238104030">
                      <w:marLeft w:val="0"/>
                      <w:marRight w:val="0"/>
                      <w:marTop w:val="0"/>
                      <w:marBottom w:val="0"/>
                      <w:divBdr>
                        <w:top w:val="none" w:sz="0" w:space="0" w:color="auto"/>
                        <w:left w:val="none" w:sz="0" w:space="0" w:color="auto"/>
                        <w:bottom w:val="none" w:sz="0" w:space="0" w:color="auto"/>
                        <w:right w:val="none" w:sz="0" w:space="0" w:color="auto"/>
                      </w:divBdr>
                    </w:div>
                  </w:divsChild>
                </w:div>
                <w:div w:id="814762423">
                  <w:marLeft w:val="0"/>
                  <w:marRight w:val="0"/>
                  <w:marTop w:val="0"/>
                  <w:marBottom w:val="0"/>
                  <w:divBdr>
                    <w:top w:val="none" w:sz="0" w:space="0" w:color="auto"/>
                    <w:left w:val="none" w:sz="0" w:space="0" w:color="auto"/>
                    <w:bottom w:val="none" w:sz="0" w:space="0" w:color="auto"/>
                    <w:right w:val="none" w:sz="0" w:space="0" w:color="auto"/>
                  </w:divBdr>
                  <w:divsChild>
                    <w:div w:id="452134266">
                      <w:marLeft w:val="0"/>
                      <w:marRight w:val="0"/>
                      <w:marTop w:val="0"/>
                      <w:marBottom w:val="0"/>
                      <w:divBdr>
                        <w:top w:val="none" w:sz="0" w:space="0" w:color="auto"/>
                        <w:left w:val="none" w:sz="0" w:space="0" w:color="auto"/>
                        <w:bottom w:val="none" w:sz="0" w:space="0" w:color="auto"/>
                        <w:right w:val="none" w:sz="0" w:space="0" w:color="auto"/>
                      </w:divBdr>
                    </w:div>
                  </w:divsChild>
                </w:div>
                <w:div w:id="817576362">
                  <w:marLeft w:val="0"/>
                  <w:marRight w:val="0"/>
                  <w:marTop w:val="0"/>
                  <w:marBottom w:val="0"/>
                  <w:divBdr>
                    <w:top w:val="none" w:sz="0" w:space="0" w:color="auto"/>
                    <w:left w:val="none" w:sz="0" w:space="0" w:color="auto"/>
                    <w:bottom w:val="none" w:sz="0" w:space="0" w:color="auto"/>
                    <w:right w:val="none" w:sz="0" w:space="0" w:color="auto"/>
                  </w:divBdr>
                  <w:divsChild>
                    <w:div w:id="271673792">
                      <w:marLeft w:val="0"/>
                      <w:marRight w:val="0"/>
                      <w:marTop w:val="0"/>
                      <w:marBottom w:val="0"/>
                      <w:divBdr>
                        <w:top w:val="none" w:sz="0" w:space="0" w:color="auto"/>
                        <w:left w:val="none" w:sz="0" w:space="0" w:color="auto"/>
                        <w:bottom w:val="none" w:sz="0" w:space="0" w:color="auto"/>
                        <w:right w:val="none" w:sz="0" w:space="0" w:color="auto"/>
                      </w:divBdr>
                    </w:div>
                    <w:div w:id="422146786">
                      <w:marLeft w:val="0"/>
                      <w:marRight w:val="0"/>
                      <w:marTop w:val="0"/>
                      <w:marBottom w:val="0"/>
                      <w:divBdr>
                        <w:top w:val="none" w:sz="0" w:space="0" w:color="auto"/>
                        <w:left w:val="none" w:sz="0" w:space="0" w:color="auto"/>
                        <w:bottom w:val="none" w:sz="0" w:space="0" w:color="auto"/>
                        <w:right w:val="none" w:sz="0" w:space="0" w:color="auto"/>
                      </w:divBdr>
                    </w:div>
                    <w:div w:id="1893957168">
                      <w:marLeft w:val="0"/>
                      <w:marRight w:val="0"/>
                      <w:marTop w:val="0"/>
                      <w:marBottom w:val="0"/>
                      <w:divBdr>
                        <w:top w:val="none" w:sz="0" w:space="0" w:color="auto"/>
                        <w:left w:val="none" w:sz="0" w:space="0" w:color="auto"/>
                        <w:bottom w:val="none" w:sz="0" w:space="0" w:color="auto"/>
                        <w:right w:val="none" w:sz="0" w:space="0" w:color="auto"/>
                      </w:divBdr>
                    </w:div>
                  </w:divsChild>
                </w:div>
                <w:div w:id="824860527">
                  <w:marLeft w:val="0"/>
                  <w:marRight w:val="0"/>
                  <w:marTop w:val="0"/>
                  <w:marBottom w:val="0"/>
                  <w:divBdr>
                    <w:top w:val="none" w:sz="0" w:space="0" w:color="auto"/>
                    <w:left w:val="none" w:sz="0" w:space="0" w:color="auto"/>
                    <w:bottom w:val="none" w:sz="0" w:space="0" w:color="auto"/>
                    <w:right w:val="none" w:sz="0" w:space="0" w:color="auto"/>
                  </w:divBdr>
                  <w:divsChild>
                    <w:div w:id="711921419">
                      <w:marLeft w:val="0"/>
                      <w:marRight w:val="0"/>
                      <w:marTop w:val="0"/>
                      <w:marBottom w:val="0"/>
                      <w:divBdr>
                        <w:top w:val="none" w:sz="0" w:space="0" w:color="auto"/>
                        <w:left w:val="none" w:sz="0" w:space="0" w:color="auto"/>
                        <w:bottom w:val="none" w:sz="0" w:space="0" w:color="auto"/>
                        <w:right w:val="none" w:sz="0" w:space="0" w:color="auto"/>
                      </w:divBdr>
                    </w:div>
                  </w:divsChild>
                </w:div>
                <w:div w:id="857159939">
                  <w:marLeft w:val="0"/>
                  <w:marRight w:val="0"/>
                  <w:marTop w:val="0"/>
                  <w:marBottom w:val="0"/>
                  <w:divBdr>
                    <w:top w:val="none" w:sz="0" w:space="0" w:color="auto"/>
                    <w:left w:val="none" w:sz="0" w:space="0" w:color="auto"/>
                    <w:bottom w:val="none" w:sz="0" w:space="0" w:color="auto"/>
                    <w:right w:val="none" w:sz="0" w:space="0" w:color="auto"/>
                  </w:divBdr>
                  <w:divsChild>
                    <w:div w:id="405344632">
                      <w:marLeft w:val="0"/>
                      <w:marRight w:val="0"/>
                      <w:marTop w:val="0"/>
                      <w:marBottom w:val="0"/>
                      <w:divBdr>
                        <w:top w:val="none" w:sz="0" w:space="0" w:color="auto"/>
                        <w:left w:val="none" w:sz="0" w:space="0" w:color="auto"/>
                        <w:bottom w:val="none" w:sz="0" w:space="0" w:color="auto"/>
                        <w:right w:val="none" w:sz="0" w:space="0" w:color="auto"/>
                      </w:divBdr>
                    </w:div>
                  </w:divsChild>
                </w:div>
                <w:div w:id="858933103">
                  <w:marLeft w:val="0"/>
                  <w:marRight w:val="0"/>
                  <w:marTop w:val="0"/>
                  <w:marBottom w:val="0"/>
                  <w:divBdr>
                    <w:top w:val="none" w:sz="0" w:space="0" w:color="auto"/>
                    <w:left w:val="none" w:sz="0" w:space="0" w:color="auto"/>
                    <w:bottom w:val="none" w:sz="0" w:space="0" w:color="auto"/>
                    <w:right w:val="none" w:sz="0" w:space="0" w:color="auto"/>
                  </w:divBdr>
                  <w:divsChild>
                    <w:div w:id="147483984">
                      <w:marLeft w:val="0"/>
                      <w:marRight w:val="0"/>
                      <w:marTop w:val="0"/>
                      <w:marBottom w:val="0"/>
                      <w:divBdr>
                        <w:top w:val="none" w:sz="0" w:space="0" w:color="auto"/>
                        <w:left w:val="none" w:sz="0" w:space="0" w:color="auto"/>
                        <w:bottom w:val="none" w:sz="0" w:space="0" w:color="auto"/>
                        <w:right w:val="none" w:sz="0" w:space="0" w:color="auto"/>
                      </w:divBdr>
                    </w:div>
                  </w:divsChild>
                </w:div>
                <w:div w:id="866331078">
                  <w:marLeft w:val="0"/>
                  <w:marRight w:val="0"/>
                  <w:marTop w:val="0"/>
                  <w:marBottom w:val="0"/>
                  <w:divBdr>
                    <w:top w:val="none" w:sz="0" w:space="0" w:color="auto"/>
                    <w:left w:val="none" w:sz="0" w:space="0" w:color="auto"/>
                    <w:bottom w:val="none" w:sz="0" w:space="0" w:color="auto"/>
                    <w:right w:val="none" w:sz="0" w:space="0" w:color="auto"/>
                  </w:divBdr>
                  <w:divsChild>
                    <w:div w:id="1183932497">
                      <w:marLeft w:val="0"/>
                      <w:marRight w:val="0"/>
                      <w:marTop w:val="0"/>
                      <w:marBottom w:val="0"/>
                      <w:divBdr>
                        <w:top w:val="none" w:sz="0" w:space="0" w:color="auto"/>
                        <w:left w:val="none" w:sz="0" w:space="0" w:color="auto"/>
                        <w:bottom w:val="none" w:sz="0" w:space="0" w:color="auto"/>
                        <w:right w:val="none" w:sz="0" w:space="0" w:color="auto"/>
                      </w:divBdr>
                    </w:div>
                  </w:divsChild>
                </w:div>
                <w:div w:id="873425111">
                  <w:marLeft w:val="0"/>
                  <w:marRight w:val="0"/>
                  <w:marTop w:val="0"/>
                  <w:marBottom w:val="0"/>
                  <w:divBdr>
                    <w:top w:val="none" w:sz="0" w:space="0" w:color="auto"/>
                    <w:left w:val="none" w:sz="0" w:space="0" w:color="auto"/>
                    <w:bottom w:val="none" w:sz="0" w:space="0" w:color="auto"/>
                    <w:right w:val="none" w:sz="0" w:space="0" w:color="auto"/>
                  </w:divBdr>
                  <w:divsChild>
                    <w:div w:id="527527321">
                      <w:marLeft w:val="0"/>
                      <w:marRight w:val="0"/>
                      <w:marTop w:val="0"/>
                      <w:marBottom w:val="0"/>
                      <w:divBdr>
                        <w:top w:val="none" w:sz="0" w:space="0" w:color="auto"/>
                        <w:left w:val="none" w:sz="0" w:space="0" w:color="auto"/>
                        <w:bottom w:val="none" w:sz="0" w:space="0" w:color="auto"/>
                        <w:right w:val="none" w:sz="0" w:space="0" w:color="auto"/>
                      </w:divBdr>
                    </w:div>
                  </w:divsChild>
                </w:div>
                <w:div w:id="875580744">
                  <w:marLeft w:val="0"/>
                  <w:marRight w:val="0"/>
                  <w:marTop w:val="0"/>
                  <w:marBottom w:val="0"/>
                  <w:divBdr>
                    <w:top w:val="none" w:sz="0" w:space="0" w:color="auto"/>
                    <w:left w:val="none" w:sz="0" w:space="0" w:color="auto"/>
                    <w:bottom w:val="none" w:sz="0" w:space="0" w:color="auto"/>
                    <w:right w:val="none" w:sz="0" w:space="0" w:color="auto"/>
                  </w:divBdr>
                  <w:divsChild>
                    <w:div w:id="2066368385">
                      <w:marLeft w:val="0"/>
                      <w:marRight w:val="0"/>
                      <w:marTop w:val="0"/>
                      <w:marBottom w:val="0"/>
                      <w:divBdr>
                        <w:top w:val="none" w:sz="0" w:space="0" w:color="auto"/>
                        <w:left w:val="none" w:sz="0" w:space="0" w:color="auto"/>
                        <w:bottom w:val="none" w:sz="0" w:space="0" w:color="auto"/>
                        <w:right w:val="none" w:sz="0" w:space="0" w:color="auto"/>
                      </w:divBdr>
                    </w:div>
                  </w:divsChild>
                </w:div>
                <w:div w:id="881095048">
                  <w:marLeft w:val="0"/>
                  <w:marRight w:val="0"/>
                  <w:marTop w:val="0"/>
                  <w:marBottom w:val="0"/>
                  <w:divBdr>
                    <w:top w:val="none" w:sz="0" w:space="0" w:color="auto"/>
                    <w:left w:val="none" w:sz="0" w:space="0" w:color="auto"/>
                    <w:bottom w:val="none" w:sz="0" w:space="0" w:color="auto"/>
                    <w:right w:val="none" w:sz="0" w:space="0" w:color="auto"/>
                  </w:divBdr>
                  <w:divsChild>
                    <w:div w:id="22438870">
                      <w:marLeft w:val="0"/>
                      <w:marRight w:val="0"/>
                      <w:marTop w:val="0"/>
                      <w:marBottom w:val="0"/>
                      <w:divBdr>
                        <w:top w:val="none" w:sz="0" w:space="0" w:color="auto"/>
                        <w:left w:val="none" w:sz="0" w:space="0" w:color="auto"/>
                        <w:bottom w:val="none" w:sz="0" w:space="0" w:color="auto"/>
                        <w:right w:val="none" w:sz="0" w:space="0" w:color="auto"/>
                      </w:divBdr>
                    </w:div>
                    <w:div w:id="153105859">
                      <w:marLeft w:val="0"/>
                      <w:marRight w:val="0"/>
                      <w:marTop w:val="0"/>
                      <w:marBottom w:val="0"/>
                      <w:divBdr>
                        <w:top w:val="none" w:sz="0" w:space="0" w:color="auto"/>
                        <w:left w:val="none" w:sz="0" w:space="0" w:color="auto"/>
                        <w:bottom w:val="none" w:sz="0" w:space="0" w:color="auto"/>
                        <w:right w:val="none" w:sz="0" w:space="0" w:color="auto"/>
                      </w:divBdr>
                    </w:div>
                  </w:divsChild>
                </w:div>
                <w:div w:id="899482163">
                  <w:marLeft w:val="0"/>
                  <w:marRight w:val="0"/>
                  <w:marTop w:val="0"/>
                  <w:marBottom w:val="0"/>
                  <w:divBdr>
                    <w:top w:val="none" w:sz="0" w:space="0" w:color="auto"/>
                    <w:left w:val="none" w:sz="0" w:space="0" w:color="auto"/>
                    <w:bottom w:val="none" w:sz="0" w:space="0" w:color="auto"/>
                    <w:right w:val="none" w:sz="0" w:space="0" w:color="auto"/>
                  </w:divBdr>
                  <w:divsChild>
                    <w:div w:id="1458838478">
                      <w:marLeft w:val="0"/>
                      <w:marRight w:val="0"/>
                      <w:marTop w:val="0"/>
                      <w:marBottom w:val="0"/>
                      <w:divBdr>
                        <w:top w:val="none" w:sz="0" w:space="0" w:color="auto"/>
                        <w:left w:val="none" w:sz="0" w:space="0" w:color="auto"/>
                        <w:bottom w:val="none" w:sz="0" w:space="0" w:color="auto"/>
                        <w:right w:val="none" w:sz="0" w:space="0" w:color="auto"/>
                      </w:divBdr>
                    </w:div>
                  </w:divsChild>
                </w:div>
                <w:div w:id="905258307">
                  <w:marLeft w:val="0"/>
                  <w:marRight w:val="0"/>
                  <w:marTop w:val="0"/>
                  <w:marBottom w:val="0"/>
                  <w:divBdr>
                    <w:top w:val="none" w:sz="0" w:space="0" w:color="auto"/>
                    <w:left w:val="none" w:sz="0" w:space="0" w:color="auto"/>
                    <w:bottom w:val="none" w:sz="0" w:space="0" w:color="auto"/>
                    <w:right w:val="none" w:sz="0" w:space="0" w:color="auto"/>
                  </w:divBdr>
                  <w:divsChild>
                    <w:div w:id="371921706">
                      <w:marLeft w:val="0"/>
                      <w:marRight w:val="0"/>
                      <w:marTop w:val="0"/>
                      <w:marBottom w:val="0"/>
                      <w:divBdr>
                        <w:top w:val="none" w:sz="0" w:space="0" w:color="auto"/>
                        <w:left w:val="none" w:sz="0" w:space="0" w:color="auto"/>
                        <w:bottom w:val="none" w:sz="0" w:space="0" w:color="auto"/>
                        <w:right w:val="none" w:sz="0" w:space="0" w:color="auto"/>
                      </w:divBdr>
                    </w:div>
                  </w:divsChild>
                </w:div>
                <w:div w:id="905340999">
                  <w:marLeft w:val="0"/>
                  <w:marRight w:val="0"/>
                  <w:marTop w:val="0"/>
                  <w:marBottom w:val="0"/>
                  <w:divBdr>
                    <w:top w:val="none" w:sz="0" w:space="0" w:color="auto"/>
                    <w:left w:val="none" w:sz="0" w:space="0" w:color="auto"/>
                    <w:bottom w:val="none" w:sz="0" w:space="0" w:color="auto"/>
                    <w:right w:val="none" w:sz="0" w:space="0" w:color="auto"/>
                  </w:divBdr>
                  <w:divsChild>
                    <w:div w:id="49037601">
                      <w:marLeft w:val="0"/>
                      <w:marRight w:val="0"/>
                      <w:marTop w:val="0"/>
                      <w:marBottom w:val="0"/>
                      <w:divBdr>
                        <w:top w:val="none" w:sz="0" w:space="0" w:color="auto"/>
                        <w:left w:val="none" w:sz="0" w:space="0" w:color="auto"/>
                        <w:bottom w:val="none" w:sz="0" w:space="0" w:color="auto"/>
                        <w:right w:val="none" w:sz="0" w:space="0" w:color="auto"/>
                      </w:divBdr>
                    </w:div>
                  </w:divsChild>
                </w:div>
                <w:div w:id="912544440">
                  <w:marLeft w:val="0"/>
                  <w:marRight w:val="0"/>
                  <w:marTop w:val="0"/>
                  <w:marBottom w:val="0"/>
                  <w:divBdr>
                    <w:top w:val="none" w:sz="0" w:space="0" w:color="auto"/>
                    <w:left w:val="none" w:sz="0" w:space="0" w:color="auto"/>
                    <w:bottom w:val="none" w:sz="0" w:space="0" w:color="auto"/>
                    <w:right w:val="none" w:sz="0" w:space="0" w:color="auto"/>
                  </w:divBdr>
                  <w:divsChild>
                    <w:div w:id="132063412">
                      <w:marLeft w:val="0"/>
                      <w:marRight w:val="0"/>
                      <w:marTop w:val="0"/>
                      <w:marBottom w:val="0"/>
                      <w:divBdr>
                        <w:top w:val="none" w:sz="0" w:space="0" w:color="auto"/>
                        <w:left w:val="none" w:sz="0" w:space="0" w:color="auto"/>
                        <w:bottom w:val="none" w:sz="0" w:space="0" w:color="auto"/>
                        <w:right w:val="none" w:sz="0" w:space="0" w:color="auto"/>
                      </w:divBdr>
                    </w:div>
                  </w:divsChild>
                </w:div>
                <w:div w:id="912935212">
                  <w:marLeft w:val="0"/>
                  <w:marRight w:val="0"/>
                  <w:marTop w:val="0"/>
                  <w:marBottom w:val="0"/>
                  <w:divBdr>
                    <w:top w:val="none" w:sz="0" w:space="0" w:color="auto"/>
                    <w:left w:val="none" w:sz="0" w:space="0" w:color="auto"/>
                    <w:bottom w:val="none" w:sz="0" w:space="0" w:color="auto"/>
                    <w:right w:val="none" w:sz="0" w:space="0" w:color="auto"/>
                  </w:divBdr>
                  <w:divsChild>
                    <w:div w:id="559708380">
                      <w:marLeft w:val="0"/>
                      <w:marRight w:val="0"/>
                      <w:marTop w:val="0"/>
                      <w:marBottom w:val="0"/>
                      <w:divBdr>
                        <w:top w:val="none" w:sz="0" w:space="0" w:color="auto"/>
                        <w:left w:val="none" w:sz="0" w:space="0" w:color="auto"/>
                        <w:bottom w:val="none" w:sz="0" w:space="0" w:color="auto"/>
                        <w:right w:val="none" w:sz="0" w:space="0" w:color="auto"/>
                      </w:divBdr>
                    </w:div>
                  </w:divsChild>
                </w:div>
                <w:div w:id="919681958">
                  <w:marLeft w:val="0"/>
                  <w:marRight w:val="0"/>
                  <w:marTop w:val="0"/>
                  <w:marBottom w:val="0"/>
                  <w:divBdr>
                    <w:top w:val="none" w:sz="0" w:space="0" w:color="auto"/>
                    <w:left w:val="none" w:sz="0" w:space="0" w:color="auto"/>
                    <w:bottom w:val="none" w:sz="0" w:space="0" w:color="auto"/>
                    <w:right w:val="none" w:sz="0" w:space="0" w:color="auto"/>
                  </w:divBdr>
                  <w:divsChild>
                    <w:div w:id="414515932">
                      <w:marLeft w:val="0"/>
                      <w:marRight w:val="0"/>
                      <w:marTop w:val="0"/>
                      <w:marBottom w:val="0"/>
                      <w:divBdr>
                        <w:top w:val="none" w:sz="0" w:space="0" w:color="auto"/>
                        <w:left w:val="none" w:sz="0" w:space="0" w:color="auto"/>
                        <w:bottom w:val="none" w:sz="0" w:space="0" w:color="auto"/>
                        <w:right w:val="none" w:sz="0" w:space="0" w:color="auto"/>
                      </w:divBdr>
                    </w:div>
                  </w:divsChild>
                </w:div>
                <w:div w:id="920680346">
                  <w:marLeft w:val="0"/>
                  <w:marRight w:val="0"/>
                  <w:marTop w:val="0"/>
                  <w:marBottom w:val="0"/>
                  <w:divBdr>
                    <w:top w:val="none" w:sz="0" w:space="0" w:color="auto"/>
                    <w:left w:val="none" w:sz="0" w:space="0" w:color="auto"/>
                    <w:bottom w:val="none" w:sz="0" w:space="0" w:color="auto"/>
                    <w:right w:val="none" w:sz="0" w:space="0" w:color="auto"/>
                  </w:divBdr>
                  <w:divsChild>
                    <w:div w:id="143132540">
                      <w:marLeft w:val="0"/>
                      <w:marRight w:val="0"/>
                      <w:marTop w:val="0"/>
                      <w:marBottom w:val="0"/>
                      <w:divBdr>
                        <w:top w:val="none" w:sz="0" w:space="0" w:color="auto"/>
                        <w:left w:val="none" w:sz="0" w:space="0" w:color="auto"/>
                        <w:bottom w:val="none" w:sz="0" w:space="0" w:color="auto"/>
                        <w:right w:val="none" w:sz="0" w:space="0" w:color="auto"/>
                      </w:divBdr>
                    </w:div>
                  </w:divsChild>
                </w:div>
                <w:div w:id="920993487">
                  <w:marLeft w:val="0"/>
                  <w:marRight w:val="0"/>
                  <w:marTop w:val="0"/>
                  <w:marBottom w:val="0"/>
                  <w:divBdr>
                    <w:top w:val="none" w:sz="0" w:space="0" w:color="auto"/>
                    <w:left w:val="none" w:sz="0" w:space="0" w:color="auto"/>
                    <w:bottom w:val="none" w:sz="0" w:space="0" w:color="auto"/>
                    <w:right w:val="none" w:sz="0" w:space="0" w:color="auto"/>
                  </w:divBdr>
                  <w:divsChild>
                    <w:div w:id="1898317392">
                      <w:marLeft w:val="0"/>
                      <w:marRight w:val="0"/>
                      <w:marTop w:val="0"/>
                      <w:marBottom w:val="0"/>
                      <w:divBdr>
                        <w:top w:val="none" w:sz="0" w:space="0" w:color="auto"/>
                        <w:left w:val="none" w:sz="0" w:space="0" w:color="auto"/>
                        <w:bottom w:val="none" w:sz="0" w:space="0" w:color="auto"/>
                        <w:right w:val="none" w:sz="0" w:space="0" w:color="auto"/>
                      </w:divBdr>
                    </w:div>
                  </w:divsChild>
                </w:div>
                <w:div w:id="922034480">
                  <w:marLeft w:val="0"/>
                  <w:marRight w:val="0"/>
                  <w:marTop w:val="0"/>
                  <w:marBottom w:val="0"/>
                  <w:divBdr>
                    <w:top w:val="none" w:sz="0" w:space="0" w:color="auto"/>
                    <w:left w:val="none" w:sz="0" w:space="0" w:color="auto"/>
                    <w:bottom w:val="none" w:sz="0" w:space="0" w:color="auto"/>
                    <w:right w:val="none" w:sz="0" w:space="0" w:color="auto"/>
                  </w:divBdr>
                  <w:divsChild>
                    <w:div w:id="2003385586">
                      <w:marLeft w:val="0"/>
                      <w:marRight w:val="0"/>
                      <w:marTop w:val="0"/>
                      <w:marBottom w:val="0"/>
                      <w:divBdr>
                        <w:top w:val="none" w:sz="0" w:space="0" w:color="auto"/>
                        <w:left w:val="none" w:sz="0" w:space="0" w:color="auto"/>
                        <w:bottom w:val="none" w:sz="0" w:space="0" w:color="auto"/>
                        <w:right w:val="none" w:sz="0" w:space="0" w:color="auto"/>
                      </w:divBdr>
                    </w:div>
                  </w:divsChild>
                </w:div>
                <w:div w:id="934901481">
                  <w:marLeft w:val="0"/>
                  <w:marRight w:val="0"/>
                  <w:marTop w:val="0"/>
                  <w:marBottom w:val="0"/>
                  <w:divBdr>
                    <w:top w:val="none" w:sz="0" w:space="0" w:color="auto"/>
                    <w:left w:val="none" w:sz="0" w:space="0" w:color="auto"/>
                    <w:bottom w:val="none" w:sz="0" w:space="0" w:color="auto"/>
                    <w:right w:val="none" w:sz="0" w:space="0" w:color="auto"/>
                  </w:divBdr>
                  <w:divsChild>
                    <w:div w:id="1877500846">
                      <w:marLeft w:val="0"/>
                      <w:marRight w:val="0"/>
                      <w:marTop w:val="0"/>
                      <w:marBottom w:val="0"/>
                      <w:divBdr>
                        <w:top w:val="none" w:sz="0" w:space="0" w:color="auto"/>
                        <w:left w:val="none" w:sz="0" w:space="0" w:color="auto"/>
                        <w:bottom w:val="none" w:sz="0" w:space="0" w:color="auto"/>
                        <w:right w:val="none" w:sz="0" w:space="0" w:color="auto"/>
                      </w:divBdr>
                    </w:div>
                  </w:divsChild>
                </w:div>
                <w:div w:id="935944410">
                  <w:marLeft w:val="0"/>
                  <w:marRight w:val="0"/>
                  <w:marTop w:val="0"/>
                  <w:marBottom w:val="0"/>
                  <w:divBdr>
                    <w:top w:val="none" w:sz="0" w:space="0" w:color="auto"/>
                    <w:left w:val="none" w:sz="0" w:space="0" w:color="auto"/>
                    <w:bottom w:val="none" w:sz="0" w:space="0" w:color="auto"/>
                    <w:right w:val="none" w:sz="0" w:space="0" w:color="auto"/>
                  </w:divBdr>
                  <w:divsChild>
                    <w:div w:id="1662611485">
                      <w:marLeft w:val="0"/>
                      <w:marRight w:val="0"/>
                      <w:marTop w:val="0"/>
                      <w:marBottom w:val="0"/>
                      <w:divBdr>
                        <w:top w:val="none" w:sz="0" w:space="0" w:color="auto"/>
                        <w:left w:val="none" w:sz="0" w:space="0" w:color="auto"/>
                        <w:bottom w:val="none" w:sz="0" w:space="0" w:color="auto"/>
                        <w:right w:val="none" w:sz="0" w:space="0" w:color="auto"/>
                      </w:divBdr>
                    </w:div>
                  </w:divsChild>
                </w:div>
                <w:div w:id="936644924">
                  <w:marLeft w:val="0"/>
                  <w:marRight w:val="0"/>
                  <w:marTop w:val="0"/>
                  <w:marBottom w:val="0"/>
                  <w:divBdr>
                    <w:top w:val="none" w:sz="0" w:space="0" w:color="auto"/>
                    <w:left w:val="none" w:sz="0" w:space="0" w:color="auto"/>
                    <w:bottom w:val="none" w:sz="0" w:space="0" w:color="auto"/>
                    <w:right w:val="none" w:sz="0" w:space="0" w:color="auto"/>
                  </w:divBdr>
                  <w:divsChild>
                    <w:div w:id="261572291">
                      <w:marLeft w:val="0"/>
                      <w:marRight w:val="0"/>
                      <w:marTop w:val="0"/>
                      <w:marBottom w:val="0"/>
                      <w:divBdr>
                        <w:top w:val="none" w:sz="0" w:space="0" w:color="auto"/>
                        <w:left w:val="none" w:sz="0" w:space="0" w:color="auto"/>
                        <w:bottom w:val="none" w:sz="0" w:space="0" w:color="auto"/>
                        <w:right w:val="none" w:sz="0" w:space="0" w:color="auto"/>
                      </w:divBdr>
                    </w:div>
                  </w:divsChild>
                </w:div>
                <w:div w:id="939214552">
                  <w:marLeft w:val="0"/>
                  <w:marRight w:val="0"/>
                  <w:marTop w:val="0"/>
                  <w:marBottom w:val="0"/>
                  <w:divBdr>
                    <w:top w:val="none" w:sz="0" w:space="0" w:color="auto"/>
                    <w:left w:val="none" w:sz="0" w:space="0" w:color="auto"/>
                    <w:bottom w:val="none" w:sz="0" w:space="0" w:color="auto"/>
                    <w:right w:val="none" w:sz="0" w:space="0" w:color="auto"/>
                  </w:divBdr>
                  <w:divsChild>
                    <w:div w:id="1518881218">
                      <w:marLeft w:val="0"/>
                      <w:marRight w:val="0"/>
                      <w:marTop w:val="0"/>
                      <w:marBottom w:val="0"/>
                      <w:divBdr>
                        <w:top w:val="none" w:sz="0" w:space="0" w:color="auto"/>
                        <w:left w:val="none" w:sz="0" w:space="0" w:color="auto"/>
                        <w:bottom w:val="none" w:sz="0" w:space="0" w:color="auto"/>
                        <w:right w:val="none" w:sz="0" w:space="0" w:color="auto"/>
                      </w:divBdr>
                    </w:div>
                  </w:divsChild>
                </w:div>
                <w:div w:id="944117422">
                  <w:marLeft w:val="0"/>
                  <w:marRight w:val="0"/>
                  <w:marTop w:val="0"/>
                  <w:marBottom w:val="0"/>
                  <w:divBdr>
                    <w:top w:val="none" w:sz="0" w:space="0" w:color="auto"/>
                    <w:left w:val="none" w:sz="0" w:space="0" w:color="auto"/>
                    <w:bottom w:val="none" w:sz="0" w:space="0" w:color="auto"/>
                    <w:right w:val="none" w:sz="0" w:space="0" w:color="auto"/>
                  </w:divBdr>
                  <w:divsChild>
                    <w:div w:id="1844079588">
                      <w:marLeft w:val="0"/>
                      <w:marRight w:val="0"/>
                      <w:marTop w:val="0"/>
                      <w:marBottom w:val="0"/>
                      <w:divBdr>
                        <w:top w:val="none" w:sz="0" w:space="0" w:color="auto"/>
                        <w:left w:val="none" w:sz="0" w:space="0" w:color="auto"/>
                        <w:bottom w:val="none" w:sz="0" w:space="0" w:color="auto"/>
                        <w:right w:val="none" w:sz="0" w:space="0" w:color="auto"/>
                      </w:divBdr>
                    </w:div>
                  </w:divsChild>
                </w:div>
                <w:div w:id="959148159">
                  <w:marLeft w:val="0"/>
                  <w:marRight w:val="0"/>
                  <w:marTop w:val="0"/>
                  <w:marBottom w:val="0"/>
                  <w:divBdr>
                    <w:top w:val="none" w:sz="0" w:space="0" w:color="auto"/>
                    <w:left w:val="none" w:sz="0" w:space="0" w:color="auto"/>
                    <w:bottom w:val="none" w:sz="0" w:space="0" w:color="auto"/>
                    <w:right w:val="none" w:sz="0" w:space="0" w:color="auto"/>
                  </w:divBdr>
                  <w:divsChild>
                    <w:div w:id="1312294040">
                      <w:marLeft w:val="0"/>
                      <w:marRight w:val="0"/>
                      <w:marTop w:val="0"/>
                      <w:marBottom w:val="0"/>
                      <w:divBdr>
                        <w:top w:val="none" w:sz="0" w:space="0" w:color="auto"/>
                        <w:left w:val="none" w:sz="0" w:space="0" w:color="auto"/>
                        <w:bottom w:val="none" w:sz="0" w:space="0" w:color="auto"/>
                        <w:right w:val="none" w:sz="0" w:space="0" w:color="auto"/>
                      </w:divBdr>
                    </w:div>
                  </w:divsChild>
                </w:div>
                <w:div w:id="960115098">
                  <w:marLeft w:val="0"/>
                  <w:marRight w:val="0"/>
                  <w:marTop w:val="0"/>
                  <w:marBottom w:val="0"/>
                  <w:divBdr>
                    <w:top w:val="none" w:sz="0" w:space="0" w:color="auto"/>
                    <w:left w:val="none" w:sz="0" w:space="0" w:color="auto"/>
                    <w:bottom w:val="none" w:sz="0" w:space="0" w:color="auto"/>
                    <w:right w:val="none" w:sz="0" w:space="0" w:color="auto"/>
                  </w:divBdr>
                  <w:divsChild>
                    <w:div w:id="316501588">
                      <w:marLeft w:val="0"/>
                      <w:marRight w:val="0"/>
                      <w:marTop w:val="0"/>
                      <w:marBottom w:val="0"/>
                      <w:divBdr>
                        <w:top w:val="none" w:sz="0" w:space="0" w:color="auto"/>
                        <w:left w:val="none" w:sz="0" w:space="0" w:color="auto"/>
                        <w:bottom w:val="none" w:sz="0" w:space="0" w:color="auto"/>
                        <w:right w:val="none" w:sz="0" w:space="0" w:color="auto"/>
                      </w:divBdr>
                    </w:div>
                  </w:divsChild>
                </w:div>
                <w:div w:id="966080031">
                  <w:marLeft w:val="0"/>
                  <w:marRight w:val="0"/>
                  <w:marTop w:val="0"/>
                  <w:marBottom w:val="0"/>
                  <w:divBdr>
                    <w:top w:val="none" w:sz="0" w:space="0" w:color="auto"/>
                    <w:left w:val="none" w:sz="0" w:space="0" w:color="auto"/>
                    <w:bottom w:val="none" w:sz="0" w:space="0" w:color="auto"/>
                    <w:right w:val="none" w:sz="0" w:space="0" w:color="auto"/>
                  </w:divBdr>
                  <w:divsChild>
                    <w:div w:id="2114014021">
                      <w:marLeft w:val="0"/>
                      <w:marRight w:val="0"/>
                      <w:marTop w:val="0"/>
                      <w:marBottom w:val="0"/>
                      <w:divBdr>
                        <w:top w:val="none" w:sz="0" w:space="0" w:color="auto"/>
                        <w:left w:val="none" w:sz="0" w:space="0" w:color="auto"/>
                        <w:bottom w:val="none" w:sz="0" w:space="0" w:color="auto"/>
                        <w:right w:val="none" w:sz="0" w:space="0" w:color="auto"/>
                      </w:divBdr>
                    </w:div>
                  </w:divsChild>
                </w:div>
                <w:div w:id="976909006">
                  <w:marLeft w:val="0"/>
                  <w:marRight w:val="0"/>
                  <w:marTop w:val="0"/>
                  <w:marBottom w:val="0"/>
                  <w:divBdr>
                    <w:top w:val="none" w:sz="0" w:space="0" w:color="auto"/>
                    <w:left w:val="none" w:sz="0" w:space="0" w:color="auto"/>
                    <w:bottom w:val="none" w:sz="0" w:space="0" w:color="auto"/>
                    <w:right w:val="none" w:sz="0" w:space="0" w:color="auto"/>
                  </w:divBdr>
                  <w:divsChild>
                    <w:div w:id="874852427">
                      <w:marLeft w:val="0"/>
                      <w:marRight w:val="0"/>
                      <w:marTop w:val="0"/>
                      <w:marBottom w:val="0"/>
                      <w:divBdr>
                        <w:top w:val="none" w:sz="0" w:space="0" w:color="auto"/>
                        <w:left w:val="none" w:sz="0" w:space="0" w:color="auto"/>
                        <w:bottom w:val="none" w:sz="0" w:space="0" w:color="auto"/>
                        <w:right w:val="none" w:sz="0" w:space="0" w:color="auto"/>
                      </w:divBdr>
                    </w:div>
                  </w:divsChild>
                </w:div>
                <w:div w:id="977223343">
                  <w:marLeft w:val="0"/>
                  <w:marRight w:val="0"/>
                  <w:marTop w:val="0"/>
                  <w:marBottom w:val="0"/>
                  <w:divBdr>
                    <w:top w:val="none" w:sz="0" w:space="0" w:color="auto"/>
                    <w:left w:val="none" w:sz="0" w:space="0" w:color="auto"/>
                    <w:bottom w:val="none" w:sz="0" w:space="0" w:color="auto"/>
                    <w:right w:val="none" w:sz="0" w:space="0" w:color="auto"/>
                  </w:divBdr>
                  <w:divsChild>
                    <w:div w:id="838471816">
                      <w:marLeft w:val="0"/>
                      <w:marRight w:val="0"/>
                      <w:marTop w:val="0"/>
                      <w:marBottom w:val="0"/>
                      <w:divBdr>
                        <w:top w:val="none" w:sz="0" w:space="0" w:color="auto"/>
                        <w:left w:val="none" w:sz="0" w:space="0" w:color="auto"/>
                        <w:bottom w:val="none" w:sz="0" w:space="0" w:color="auto"/>
                        <w:right w:val="none" w:sz="0" w:space="0" w:color="auto"/>
                      </w:divBdr>
                    </w:div>
                  </w:divsChild>
                </w:div>
                <w:div w:id="995762350">
                  <w:marLeft w:val="0"/>
                  <w:marRight w:val="0"/>
                  <w:marTop w:val="0"/>
                  <w:marBottom w:val="0"/>
                  <w:divBdr>
                    <w:top w:val="none" w:sz="0" w:space="0" w:color="auto"/>
                    <w:left w:val="none" w:sz="0" w:space="0" w:color="auto"/>
                    <w:bottom w:val="none" w:sz="0" w:space="0" w:color="auto"/>
                    <w:right w:val="none" w:sz="0" w:space="0" w:color="auto"/>
                  </w:divBdr>
                  <w:divsChild>
                    <w:div w:id="2111965653">
                      <w:marLeft w:val="0"/>
                      <w:marRight w:val="0"/>
                      <w:marTop w:val="0"/>
                      <w:marBottom w:val="0"/>
                      <w:divBdr>
                        <w:top w:val="none" w:sz="0" w:space="0" w:color="auto"/>
                        <w:left w:val="none" w:sz="0" w:space="0" w:color="auto"/>
                        <w:bottom w:val="none" w:sz="0" w:space="0" w:color="auto"/>
                        <w:right w:val="none" w:sz="0" w:space="0" w:color="auto"/>
                      </w:divBdr>
                    </w:div>
                  </w:divsChild>
                </w:div>
                <w:div w:id="1003362712">
                  <w:marLeft w:val="0"/>
                  <w:marRight w:val="0"/>
                  <w:marTop w:val="0"/>
                  <w:marBottom w:val="0"/>
                  <w:divBdr>
                    <w:top w:val="none" w:sz="0" w:space="0" w:color="auto"/>
                    <w:left w:val="none" w:sz="0" w:space="0" w:color="auto"/>
                    <w:bottom w:val="none" w:sz="0" w:space="0" w:color="auto"/>
                    <w:right w:val="none" w:sz="0" w:space="0" w:color="auto"/>
                  </w:divBdr>
                  <w:divsChild>
                    <w:div w:id="521211466">
                      <w:marLeft w:val="0"/>
                      <w:marRight w:val="0"/>
                      <w:marTop w:val="0"/>
                      <w:marBottom w:val="0"/>
                      <w:divBdr>
                        <w:top w:val="none" w:sz="0" w:space="0" w:color="auto"/>
                        <w:left w:val="none" w:sz="0" w:space="0" w:color="auto"/>
                        <w:bottom w:val="none" w:sz="0" w:space="0" w:color="auto"/>
                        <w:right w:val="none" w:sz="0" w:space="0" w:color="auto"/>
                      </w:divBdr>
                    </w:div>
                  </w:divsChild>
                </w:div>
                <w:div w:id="1009530460">
                  <w:marLeft w:val="0"/>
                  <w:marRight w:val="0"/>
                  <w:marTop w:val="0"/>
                  <w:marBottom w:val="0"/>
                  <w:divBdr>
                    <w:top w:val="none" w:sz="0" w:space="0" w:color="auto"/>
                    <w:left w:val="none" w:sz="0" w:space="0" w:color="auto"/>
                    <w:bottom w:val="none" w:sz="0" w:space="0" w:color="auto"/>
                    <w:right w:val="none" w:sz="0" w:space="0" w:color="auto"/>
                  </w:divBdr>
                  <w:divsChild>
                    <w:div w:id="460614598">
                      <w:marLeft w:val="0"/>
                      <w:marRight w:val="0"/>
                      <w:marTop w:val="0"/>
                      <w:marBottom w:val="0"/>
                      <w:divBdr>
                        <w:top w:val="none" w:sz="0" w:space="0" w:color="auto"/>
                        <w:left w:val="none" w:sz="0" w:space="0" w:color="auto"/>
                        <w:bottom w:val="none" w:sz="0" w:space="0" w:color="auto"/>
                        <w:right w:val="none" w:sz="0" w:space="0" w:color="auto"/>
                      </w:divBdr>
                    </w:div>
                  </w:divsChild>
                </w:div>
                <w:div w:id="1012150176">
                  <w:marLeft w:val="0"/>
                  <w:marRight w:val="0"/>
                  <w:marTop w:val="0"/>
                  <w:marBottom w:val="0"/>
                  <w:divBdr>
                    <w:top w:val="none" w:sz="0" w:space="0" w:color="auto"/>
                    <w:left w:val="none" w:sz="0" w:space="0" w:color="auto"/>
                    <w:bottom w:val="none" w:sz="0" w:space="0" w:color="auto"/>
                    <w:right w:val="none" w:sz="0" w:space="0" w:color="auto"/>
                  </w:divBdr>
                  <w:divsChild>
                    <w:div w:id="1510292052">
                      <w:marLeft w:val="0"/>
                      <w:marRight w:val="0"/>
                      <w:marTop w:val="0"/>
                      <w:marBottom w:val="0"/>
                      <w:divBdr>
                        <w:top w:val="none" w:sz="0" w:space="0" w:color="auto"/>
                        <w:left w:val="none" w:sz="0" w:space="0" w:color="auto"/>
                        <w:bottom w:val="none" w:sz="0" w:space="0" w:color="auto"/>
                        <w:right w:val="none" w:sz="0" w:space="0" w:color="auto"/>
                      </w:divBdr>
                    </w:div>
                  </w:divsChild>
                </w:div>
                <w:div w:id="1036538853">
                  <w:marLeft w:val="0"/>
                  <w:marRight w:val="0"/>
                  <w:marTop w:val="0"/>
                  <w:marBottom w:val="0"/>
                  <w:divBdr>
                    <w:top w:val="none" w:sz="0" w:space="0" w:color="auto"/>
                    <w:left w:val="none" w:sz="0" w:space="0" w:color="auto"/>
                    <w:bottom w:val="none" w:sz="0" w:space="0" w:color="auto"/>
                    <w:right w:val="none" w:sz="0" w:space="0" w:color="auto"/>
                  </w:divBdr>
                  <w:divsChild>
                    <w:div w:id="1905602768">
                      <w:marLeft w:val="0"/>
                      <w:marRight w:val="0"/>
                      <w:marTop w:val="0"/>
                      <w:marBottom w:val="0"/>
                      <w:divBdr>
                        <w:top w:val="none" w:sz="0" w:space="0" w:color="auto"/>
                        <w:left w:val="none" w:sz="0" w:space="0" w:color="auto"/>
                        <w:bottom w:val="none" w:sz="0" w:space="0" w:color="auto"/>
                        <w:right w:val="none" w:sz="0" w:space="0" w:color="auto"/>
                      </w:divBdr>
                    </w:div>
                  </w:divsChild>
                </w:div>
                <w:div w:id="1044646379">
                  <w:marLeft w:val="0"/>
                  <w:marRight w:val="0"/>
                  <w:marTop w:val="0"/>
                  <w:marBottom w:val="0"/>
                  <w:divBdr>
                    <w:top w:val="none" w:sz="0" w:space="0" w:color="auto"/>
                    <w:left w:val="none" w:sz="0" w:space="0" w:color="auto"/>
                    <w:bottom w:val="none" w:sz="0" w:space="0" w:color="auto"/>
                    <w:right w:val="none" w:sz="0" w:space="0" w:color="auto"/>
                  </w:divBdr>
                  <w:divsChild>
                    <w:div w:id="1185943087">
                      <w:marLeft w:val="0"/>
                      <w:marRight w:val="0"/>
                      <w:marTop w:val="0"/>
                      <w:marBottom w:val="0"/>
                      <w:divBdr>
                        <w:top w:val="none" w:sz="0" w:space="0" w:color="auto"/>
                        <w:left w:val="none" w:sz="0" w:space="0" w:color="auto"/>
                        <w:bottom w:val="none" w:sz="0" w:space="0" w:color="auto"/>
                        <w:right w:val="none" w:sz="0" w:space="0" w:color="auto"/>
                      </w:divBdr>
                    </w:div>
                  </w:divsChild>
                </w:div>
                <w:div w:id="1047218757">
                  <w:marLeft w:val="0"/>
                  <w:marRight w:val="0"/>
                  <w:marTop w:val="0"/>
                  <w:marBottom w:val="0"/>
                  <w:divBdr>
                    <w:top w:val="none" w:sz="0" w:space="0" w:color="auto"/>
                    <w:left w:val="none" w:sz="0" w:space="0" w:color="auto"/>
                    <w:bottom w:val="none" w:sz="0" w:space="0" w:color="auto"/>
                    <w:right w:val="none" w:sz="0" w:space="0" w:color="auto"/>
                  </w:divBdr>
                  <w:divsChild>
                    <w:div w:id="1784497912">
                      <w:marLeft w:val="0"/>
                      <w:marRight w:val="0"/>
                      <w:marTop w:val="0"/>
                      <w:marBottom w:val="0"/>
                      <w:divBdr>
                        <w:top w:val="none" w:sz="0" w:space="0" w:color="auto"/>
                        <w:left w:val="none" w:sz="0" w:space="0" w:color="auto"/>
                        <w:bottom w:val="none" w:sz="0" w:space="0" w:color="auto"/>
                        <w:right w:val="none" w:sz="0" w:space="0" w:color="auto"/>
                      </w:divBdr>
                    </w:div>
                  </w:divsChild>
                </w:div>
                <w:div w:id="1052076233">
                  <w:marLeft w:val="0"/>
                  <w:marRight w:val="0"/>
                  <w:marTop w:val="0"/>
                  <w:marBottom w:val="0"/>
                  <w:divBdr>
                    <w:top w:val="none" w:sz="0" w:space="0" w:color="auto"/>
                    <w:left w:val="none" w:sz="0" w:space="0" w:color="auto"/>
                    <w:bottom w:val="none" w:sz="0" w:space="0" w:color="auto"/>
                    <w:right w:val="none" w:sz="0" w:space="0" w:color="auto"/>
                  </w:divBdr>
                  <w:divsChild>
                    <w:div w:id="639505588">
                      <w:marLeft w:val="0"/>
                      <w:marRight w:val="0"/>
                      <w:marTop w:val="0"/>
                      <w:marBottom w:val="0"/>
                      <w:divBdr>
                        <w:top w:val="none" w:sz="0" w:space="0" w:color="auto"/>
                        <w:left w:val="none" w:sz="0" w:space="0" w:color="auto"/>
                        <w:bottom w:val="none" w:sz="0" w:space="0" w:color="auto"/>
                        <w:right w:val="none" w:sz="0" w:space="0" w:color="auto"/>
                      </w:divBdr>
                    </w:div>
                  </w:divsChild>
                </w:div>
                <w:div w:id="1052386268">
                  <w:marLeft w:val="0"/>
                  <w:marRight w:val="0"/>
                  <w:marTop w:val="0"/>
                  <w:marBottom w:val="0"/>
                  <w:divBdr>
                    <w:top w:val="none" w:sz="0" w:space="0" w:color="auto"/>
                    <w:left w:val="none" w:sz="0" w:space="0" w:color="auto"/>
                    <w:bottom w:val="none" w:sz="0" w:space="0" w:color="auto"/>
                    <w:right w:val="none" w:sz="0" w:space="0" w:color="auto"/>
                  </w:divBdr>
                  <w:divsChild>
                    <w:div w:id="608006063">
                      <w:marLeft w:val="0"/>
                      <w:marRight w:val="0"/>
                      <w:marTop w:val="0"/>
                      <w:marBottom w:val="0"/>
                      <w:divBdr>
                        <w:top w:val="none" w:sz="0" w:space="0" w:color="auto"/>
                        <w:left w:val="none" w:sz="0" w:space="0" w:color="auto"/>
                        <w:bottom w:val="none" w:sz="0" w:space="0" w:color="auto"/>
                        <w:right w:val="none" w:sz="0" w:space="0" w:color="auto"/>
                      </w:divBdr>
                    </w:div>
                  </w:divsChild>
                </w:div>
                <w:div w:id="1053121465">
                  <w:marLeft w:val="0"/>
                  <w:marRight w:val="0"/>
                  <w:marTop w:val="0"/>
                  <w:marBottom w:val="0"/>
                  <w:divBdr>
                    <w:top w:val="none" w:sz="0" w:space="0" w:color="auto"/>
                    <w:left w:val="none" w:sz="0" w:space="0" w:color="auto"/>
                    <w:bottom w:val="none" w:sz="0" w:space="0" w:color="auto"/>
                    <w:right w:val="none" w:sz="0" w:space="0" w:color="auto"/>
                  </w:divBdr>
                  <w:divsChild>
                    <w:div w:id="240071081">
                      <w:marLeft w:val="0"/>
                      <w:marRight w:val="0"/>
                      <w:marTop w:val="0"/>
                      <w:marBottom w:val="0"/>
                      <w:divBdr>
                        <w:top w:val="none" w:sz="0" w:space="0" w:color="auto"/>
                        <w:left w:val="none" w:sz="0" w:space="0" w:color="auto"/>
                        <w:bottom w:val="none" w:sz="0" w:space="0" w:color="auto"/>
                        <w:right w:val="none" w:sz="0" w:space="0" w:color="auto"/>
                      </w:divBdr>
                    </w:div>
                  </w:divsChild>
                </w:div>
                <w:div w:id="1057629808">
                  <w:marLeft w:val="0"/>
                  <w:marRight w:val="0"/>
                  <w:marTop w:val="0"/>
                  <w:marBottom w:val="0"/>
                  <w:divBdr>
                    <w:top w:val="none" w:sz="0" w:space="0" w:color="auto"/>
                    <w:left w:val="none" w:sz="0" w:space="0" w:color="auto"/>
                    <w:bottom w:val="none" w:sz="0" w:space="0" w:color="auto"/>
                    <w:right w:val="none" w:sz="0" w:space="0" w:color="auto"/>
                  </w:divBdr>
                  <w:divsChild>
                    <w:div w:id="660889278">
                      <w:marLeft w:val="0"/>
                      <w:marRight w:val="0"/>
                      <w:marTop w:val="0"/>
                      <w:marBottom w:val="0"/>
                      <w:divBdr>
                        <w:top w:val="none" w:sz="0" w:space="0" w:color="auto"/>
                        <w:left w:val="none" w:sz="0" w:space="0" w:color="auto"/>
                        <w:bottom w:val="none" w:sz="0" w:space="0" w:color="auto"/>
                        <w:right w:val="none" w:sz="0" w:space="0" w:color="auto"/>
                      </w:divBdr>
                    </w:div>
                  </w:divsChild>
                </w:div>
                <w:div w:id="1061321001">
                  <w:marLeft w:val="0"/>
                  <w:marRight w:val="0"/>
                  <w:marTop w:val="0"/>
                  <w:marBottom w:val="0"/>
                  <w:divBdr>
                    <w:top w:val="none" w:sz="0" w:space="0" w:color="auto"/>
                    <w:left w:val="none" w:sz="0" w:space="0" w:color="auto"/>
                    <w:bottom w:val="none" w:sz="0" w:space="0" w:color="auto"/>
                    <w:right w:val="none" w:sz="0" w:space="0" w:color="auto"/>
                  </w:divBdr>
                  <w:divsChild>
                    <w:div w:id="931817034">
                      <w:marLeft w:val="0"/>
                      <w:marRight w:val="0"/>
                      <w:marTop w:val="0"/>
                      <w:marBottom w:val="0"/>
                      <w:divBdr>
                        <w:top w:val="none" w:sz="0" w:space="0" w:color="auto"/>
                        <w:left w:val="none" w:sz="0" w:space="0" w:color="auto"/>
                        <w:bottom w:val="none" w:sz="0" w:space="0" w:color="auto"/>
                        <w:right w:val="none" w:sz="0" w:space="0" w:color="auto"/>
                      </w:divBdr>
                    </w:div>
                  </w:divsChild>
                </w:div>
                <w:div w:id="1068265957">
                  <w:marLeft w:val="0"/>
                  <w:marRight w:val="0"/>
                  <w:marTop w:val="0"/>
                  <w:marBottom w:val="0"/>
                  <w:divBdr>
                    <w:top w:val="none" w:sz="0" w:space="0" w:color="auto"/>
                    <w:left w:val="none" w:sz="0" w:space="0" w:color="auto"/>
                    <w:bottom w:val="none" w:sz="0" w:space="0" w:color="auto"/>
                    <w:right w:val="none" w:sz="0" w:space="0" w:color="auto"/>
                  </w:divBdr>
                  <w:divsChild>
                    <w:div w:id="786892575">
                      <w:marLeft w:val="0"/>
                      <w:marRight w:val="0"/>
                      <w:marTop w:val="0"/>
                      <w:marBottom w:val="0"/>
                      <w:divBdr>
                        <w:top w:val="none" w:sz="0" w:space="0" w:color="auto"/>
                        <w:left w:val="none" w:sz="0" w:space="0" w:color="auto"/>
                        <w:bottom w:val="none" w:sz="0" w:space="0" w:color="auto"/>
                        <w:right w:val="none" w:sz="0" w:space="0" w:color="auto"/>
                      </w:divBdr>
                    </w:div>
                  </w:divsChild>
                </w:div>
                <w:div w:id="1080831997">
                  <w:marLeft w:val="0"/>
                  <w:marRight w:val="0"/>
                  <w:marTop w:val="0"/>
                  <w:marBottom w:val="0"/>
                  <w:divBdr>
                    <w:top w:val="none" w:sz="0" w:space="0" w:color="auto"/>
                    <w:left w:val="none" w:sz="0" w:space="0" w:color="auto"/>
                    <w:bottom w:val="none" w:sz="0" w:space="0" w:color="auto"/>
                    <w:right w:val="none" w:sz="0" w:space="0" w:color="auto"/>
                  </w:divBdr>
                  <w:divsChild>
                    <w:div w:id="33239215">
                      <w:marLeft w:val="0"/>
                      <w:marRight w:val="0"/>
                      <w:marTop w:val="0"/>
                      <w:marBottom w:val="0"/>
                      <w:divBdr>
                        <w:top w:val="none" w:sz="0" w:space="0" w:color="auto"/>
                        <w:left w:val="none" w:sz="0" w:space="0" w:color="auto"/>
                        <w:bottom w:val="none" w:sz="0" w:space="0" w:color="auto"/>
                        <w:right w:val="none" w:sz="0" w:space="0" w:color="auto"/>
                      </w:divBdr>
                    </w:div>
                  </w:divsChild>
                </w:div>
                <w:div w:id="1089931157">
                  <w:marLeft w:val="0"/>
                  <w:marRight w:val="0"/>
                  <w:marTop w:val="0"/>
                  <w:marBottom w:val="0"/>
                  <w:divBdr>
                    <w:top w:val="none" w:sz="0" w:space="0" w:color="auto"/>
                    <w:left w:val="none" w:sz="0" w:space="0" w:color="auto"/>
                    <w:bottom w:val="none" w:sz="0" w:space="0" w:color="auto"/>
                    <w:right w:val="none" w:sz="0" w:space="0" w:color="auto"/>
                  </w:divBdr>
                  <w:divsChild>
                    <w:div w:id="631054059">
                      <w:marLeft w:val="0"/>
                      <w:marRight w:val="0"/>
                      <w:marTop w:val="0"/>
                      <w:marBottom w:val="0"/>
                      <w:divBdr>
                        <w:top w:val="none" w:sz="0" w:space="0" w:color="auto"/>
                        <w:left w:val="none" w:sz="0" w:space="0" w:color="auto"/>
                        <w:bottom w:val="none" w:sz="0" w:space="0" w:color="auto"/>
                        <w:right w:val="none" w:sz="0" w:space="0" w:color="auto"/>
                      </w:divBdr>
                    </w:div>
                  </w:divsChild>
                </w:div>
                <w:div w:id="1097553738">
                  <w:marLeft w:val="0"/>
                  <w:marRight w:val="0"/>
                  <w:marTop w:val="0"/>
                  <w:marBottom w:val="0"/>
                  <w:divBdr>
                    <w:top w:val="none" w:sz="0" w:space="0" w:color="auto"/>
                    <w:left w:val="none" w:sz="0" w:space="0" w:color="auto"/>
                    <w:bottom w:val="none" w:sz="0" w:space="0" w:color="auto"/>
                    <w:right w:val="none" w:sz="0" w:space="0" w:color="auto"/>
                  </w:divBdr>
                  <w:divsChild>
                    <w:div w:id="2067488216">
                      <w:marLeft w:val="0"/>
                      <w:marRight w:val="0"/>
                      <w:marTop w:val="0"/>
                      <w:marBottom w:val="0"/>
                      <w:divBdr>
                        <w:top w:val="none" w:sz="0" w:space="0" w:color="auto"/>
                        <w:left w:val="none" w:sz="0" w:space="0" w:color="auto"/>
                        <w:bottom w:val="none" w:sz="0" w:space="0" w:color="auto"/>
                        <w:right w:val="none" w:sz="0" w:space="0" w:color="auto"/>
                      </w:divBdr>
                    </w:div>
                  </w:divsChild>
                </w:div>
                <w:div w:id="1098988879">
                  <w:marLeft w:val="0"/>
                  <w:marRight w:val="0"/>
                  <w:marTop w:val="0"/>
                  <w:marBottom w:val="0"/>
                  <w:divBdr>
                    <w:top w:val="none" w:sz="0" w:space="0" w:color="auto"/>
                    <w:left w:val="none" w:sz="0" w:space="0" w:color="auto"/>
                    <w:bottom w:val="none" w:sz="0" w:space="0" w:color="auto"/>
                    <w:right w:val="none" w:sz="0" w:space="0" w:color="auto"/>
                  </w:divBdr>
                  <w:divsChild>
                    <w:div w:id="378745898">
                      <w:marLeft w:val="0"/>
                      <w:marRight w:val="0"/>
                      <w:marTop w:val="0"/>
                      <w:marBottom w:val="0"/>
                      <w:divBdr>
                        <w:top w:val="none" w:sz="0" w:space="0" w:color="auto"/>
                        <w:left w:val="none" w:sz="0" w:space="0" w:color="auto"/>
                        <w:bottom w:val="none" w:sz="0" w:space="0" w:color="auto"/>
                        <w:right w:val="none" w:sz="0" w:space="0" w:color="auto"/>
                      </w:divBdr>
                    </w:div>
                  </w:divsChild>
                </w:div>
                <w:div w:id="1099259417">
                  <w:marLeft w:val="0"/>
                  <w:marRight w:val="0"/>
                  <w:marTop w:val="0"/>
                  <w:marBottom w:val="0"/>
                  <w:divBdr>
                    <w:top w:val="none" w:sz="0" w:space="0" w:color="auto"/>
                    <w:left w:val="none" w:sz="0" w:space="0" w:color="auto"/>
                    <w:bottom w:val="none" w:sz="0" w:space="0" w:color="auto"/>
                    <w:right w:val="none" w:sz="0" w:space="0" w:color="auto"/>
                  </w:divBdr>
                  <w:divsChild>
                    <w:div w:id="36125008">
                      <w:marLeft w:val="0"/>
                      <w:marRight w:val="0"/>
                      <w:marTop w:val="0"/>
                      <w:marBottom w:val="0"/>
                      <w:divBdr>
                        <w:top w:val="none" w:sz="0" w:space="0" w:color="auto"/>
                        <w:left w:val="none" w:sz="0" w:space="0" w:color="auto"/>
                        <w:bottom w:val="none" w:sz="0" w:space="0" w:color="auto"/>
                        <w:right w:val="none" w:sz="0" w:space="0" w:color="auto"/>
                      </w:divBdr>
                    </w:div>
                  </w:divsChild>
                </w:div>
                <w:div w:id="1116028158">
                  <w:marLeft w:val="0"/>
                  <w:marRight w:val="0"/>
                  <w:marTop w:val="0"/>
                  <w:marBottom w:val="0"/>
                  <w:divBdr>
                    <w:top w:val="none" w:sz="0" w:space="0" w:color="auto"/>
                    <w:left w:val="none" w:sz="0" w:space="0" w:color="auto"/>
                    <w:bottom w:val="none" w:sz="0" w:space="0" w:color="auto"/>
                    <w:right w:val="none" w:sz="0" w:space="0" w:color="auto"/>
                  </w:divBdr>
                  <w:divsChild>
                    <w:div w:id="345864476">
                      <w:marLeft w:val="0"/>
                      <w:marRight w:val="0"/>
                      <w:marTop w:val="0"/>
                      <w:marBottom w:val="0"/>
                      <w:divBdr>
                        <w:top w:val="none" w:sz="0" w:space="0" w:color="auto"/>
                        <w:left w:val="none" w:sz="0" w:space="0" w:color="auto"/>
                        <w:bottom w:val="none" w:sz="0" w:space="0" w:color="auto"/>
                        <w:right w:val="none" w:sz="0" w:space="0" w:color="auto"/>
                      </w:divBdr>
                    </w:div>
                  </w:divsChild>
                </w:div>
                <w:div w:id="1120415993">
                  <w:marLeft w:val="0"/>
                  <w:marRight w:val="0"/>
                  <w:marTop w:val="0"/>
                  <w:marBottom w:val="0"/>
                  <w:divBdr>
                    <w:top w:val="none" w:sz="0" w:space="0" w:color="auto"/>
                    <w:left w:val="none" w:sz="0" w:space="0" w:color="auto"/>
                    <w:bottom w:val="none" w:sz="0" w:space="0" w:color="auto"/>
                    <w:right w:val="none" w:sz="0" w:space="0" w:color="auto"/>
                  </w:divBdr>
                  <w:divsChild>
                    <w:div w:id="1058045692">
                      <w:marLeft w:val="0"/>
                      <w:marRight w:val="0"/>
                      <w:marTop w:val="0"/>
                      <w:marBottom w:val="0"/>
                      <w:divBdr>
                        <w:top w:val="none" w:sz="0" w:space="0" w:color="auto"/>
                        <w:left w:val="none" w:sz="0" w:space="0" w:color="auto"/>
                        <w:bottom w:val="none" w:sz="0" w:space="0" w:color="auto"/>
                        <w:right w:val="none" w:sz="0" w:space="0" w:color="auto"/>
                      </w:divBdr>
                    </w:div>
                  </w:divsChild>
                </w:div>
                <w:div w:id="1145389068">
                  <w:marLeft w:val="0"/>
                  <w:marRight w:val="0"/>
                  <w:marTop w:val="0"/>
                  <w:marBottom w:val="0"/>
                  <w:divBdr>
                    <w:top w:val="none" w:sz="0" w:space="0" w:color="auto"/>
                    <w:left w:val="none" w:sz="0" w:space="0" w:color="auto"/>
                    <w:bottom w:val="none" w:sz="0" w:space="0" w:color="auto"/>
                    <w:right w:val="none" w:sz="0" w:space="0" w:color="auto"/>
                  </w:divBdr>
                  <w:divsChild>
                    <w:div w:id="687832151">
                      <w:marLeft w:val="0"/>
                      <w:marRight w:val="0"/>
                      <w:marTop w:val="0"/>
                      <w:marBottom w:val="0"/>
                      <w:divBdr>
                        <w:top w:val="none" w:sz="0" w:space="0" w:color="auto"/>
                        <w:left w:val="none" w:sz="0" w:space="0" w:color="auto"/>
                        <w:bottom w:val="none" w:sz="0" w:space="0" w:color="auto"/>
                        <w:right w:val="none" w:sz="0" w:space="0" w:color="auto"/>
                      </w:divBdr>
                    </w:div>
                  </w:divsChild>
                </w:div>
                <w:div w:id="1146706719">
                  <w:marLeft w:val="0"/>
                  <w:marRight w:val="0"/>
                  <w:marTop w:val="0"/>
                  <w:marBottom w:val="0"/>
                  <w:divBdr>
                    <w:top w:val="none" w:sz="0" w:space="0" w:color="auto"/>
                    <w:left w:val="none" w:sz="0" w:space="0" w:color="auto"/>
                    <w:bottom w:val="none" w:sz="0" w:space="0" w:color="auto"/>
                    <w:right w:val="none" w:sz="0" w:space="0" w:color="auto"/>
                  </w:divBdr>
                  <w:divsChild>
                    <w:div w:id="1334528637">
                      <w:marLeft w:val="0"/>
                      <w:marRight w:val="0"/>
                      <w:marTop w:val="0"/>
                      <w:marBottom w:val="0"/>
                      <w:divBdr>
                        <w:top w:val="none" w:sz="0" w:space="0" w:color="auto"/>
                        <w:left w:val="none" w:sz="0" w:space="0" w:color="auto"/>
                        <w:bottom w:val="none" w:sz="0" w:space="0" w:color="auto"/>
                        <w:right w:val="none" w:sz="0" w:space="0" w:color="auto"/>
                      </w:divBdr>
                    </w:div>
                  </w:divsChild>
                </w:div>
                <w:div w:id="1146896177">
                  <w:marLeft w:val="0"/>
                  <w:marRight w:val="0"/>
                  <w:marTop w:val="0"/>
                  <w:marBottom w:val="0"/>
                  <w:divBdr>
                    <w:top w:val="none" w:sz="0" w:space="0" w:color="auto"/>
                    <w:left w:val="none" w:sz="0" w:space="0" w:color="auto"/>
                    <w:bottom w:val="none" w:sz="0" w:space="0" w:color="auto"/>
                    <w:right w:val="none" w:sz="0" w:space="0" w:color="auto"/>
                  </w:divBdr>
                  <w:divsChild>
                    <w:div w:id="1215893660">
                      <w:marLeft w:val="0"/>
                      <w:marRight w:val="0"/>
                      <w:marTop w:val="0"/>
                      <w:marBottom w:val="0"/>
                      <w:divBdr>
                        <w:top w:val="none" w:sz="0" w:space="0" w:color="auto"/>
                        <w:left w:val="none" w:sz="0" w:space="0" w:color="auto"/>
                        <w:bottom w:val="none" w:sz="0" w:space="0" w:color="auto"/>
                        <w:right w:val="none" w:sz="0" w:space="0" w:color="auto"/>
                      </w:divBdr>
                    </w:div>
                  </w:divsChild>
                </w:div>
                <w:div w:id="1153523379">
                  <w:marLeft w:val="0"/>
                  <w:marRight w:val="0"/>
                  <w:marTop w:val="0"/>
                  <w:marBottom w:val="0"/>
                  <w:divBdr>
                    <w:top w:val="none" w:sz="0" w:space="0" w:color="auto"/>
                    <w:left w:val="none" w:sz="0" w:space="0" w:color="auto"/>
                    <w:bottom w:val="none" w:sz="0" w:space="0" w:color="auto"/>
                    <w:right w:val="none" w:sz="0" w:space="0" w:color="auto"/>
                  </w:divBdr>
                  <w:divsChild>
                    <w:div w:id="1401095453">
                      <w:marLeft w:val="0"/>
                      <w:marRight w:val="0"/>
                      <w:marTop w:val="0"/>
                      <w:marBottom w:val="0"/>
                      <w:divBdr>
                        <w:top w:val="none" w:sz="0" w:space="0" w:color="auto"/>
                        <w:left w:val="none" w:sz="0" w:space="0" w:color="auto"/>
                        <w:bottom w:val="none" w:sz="0" w:space="0" w:color="auto"/>
                        <w:right w:val="none" w:sz="0" w:space="0" w:color="auto"/>
                      </w:divBdr>
                    </w:div>
                  </w:divsChild>
                </w:div>
                <w:div w:id="1161047802">
                  <w:marLeft w:val="0"/>
                  <w:marRight w:val="0"/>
                  <w:marTop w:val="0"/>
                  <w:marBottom w:val="0"/>
                  <w:divBdr>
                    <w:top w:val="none" w:sz="0" w:space="0" w:color="auto"/>
                    <w:left w:val="none" w:sz="0" w:space="0" w:color="auto"/>
                    <w:bottom w:val="none" w:sz="0" w:space="0" w:color="auto"/>
                    <w:right w:val="none" w:sz="0" w:space="0" w:color="auto"/>
                  </w:divBdr>
                  <w:divsChild>
                    <w:div w:id="1573463424">
                      <w:marLeft w:val="0"/>
                      <w:marRight w:val="0"/>
                      <w:marTop w:val="0"/>
                      <w:marBottom w:val="0"/>
                      <w:divBdr>
                        <w:top w:val="none" w:sz="0" w:space="0" w:color="auto"/>
                        <w:left w:val="none" w:sz="0" w:space="0" w:color="auto"/>
                        <w:bottom w:val="none" w:sz="0" w:space="0" w:color="auto"/>
                        <w:right w:val="none" w:sz="0" w:space="0" w:color="auto"/>
                      </w:divBdr>
                    </w:div>
                  </w:divsChild>
                </w:div>
                <w:div w:id="1168864229">
                  <w:marLeft w:val="0"/>
                  <w:marRight w:val="0"/>
                  <w:marTop w:val="0"/>
                  <w:marBottom w:val="0"/>
                  <w:divBdr>
                    <w:top w:val="none" w:sz="0" w:space="0" w:color="auto"/>
                    <w:left w:val="none" w:sz="0" w:space="0" w:color="auto"/>
                    <w:bottom w:val="none" w:sz="0" w:space="0" w:color="auto"/>
                    <w:right w:val="none" w:sz="0" w:space="0" w:color="auto"/>
                  </w:divBdr>
                  <w:divsChild>
                    <w:div w:id="1586299576">
                      <w:marLeft w:val="0"/>
                      <w:marRight w:val="0"/>
                      <w:marTop w:val="0"/>
                      <w:marBottom w:val="0"/>
                      <w:divBdr>
                        <w:top w:val="none" w:sz="0" w:space="0" w:color="auto"/>
                        <w:left w:val="none" w:sz="0" w:space="0" w:color="auto"/>
                        <w:bottom w:val="none" w:sz="0" w:space="0" w:color="auto"/>
                        <w:right w:val="none" w:sz="0" w:space="0" w:color="auto"/>
                      </w:divBdr>
                    </w:div>
                  </w:divsChild>
                </w:div>
                <w:div w:id="1171991717">
                  <w:marLeft w:val="0"/>
                  <w:marRight w:val="0"/>
                  <w:marTop w:val="0"/>
                  <w:marBottom w:val="0"/>
                  <w:divBdr>
                    <w:top w:val="none" w:sz="0" w:space="0" w:color="auto"/>
                    <w:left w:val="none" w:sz="0" w:space="0" w:color="auto"/>
                    <w:bottom w:val="none" w:sz="0" w:space="0" w:color="auto"/>
                    <w:right w:val="none" w:sz="0" w:space="0" w:color="auto"/>
                  </w:divBdr>
                  <w:divsChild>
                    <w:div w:id="1420448489">
                      <w:marLeft w:val="0"/>
                      <w:marRight w:val="0"/>
                      <w:marTop w:val="0"/>
                      <w:marBottom w:val="0"/>
                      <w:divBdr>
                        <w:top w:val="none" w:sz="0" w:space="0" w:color="auto"/>
                        <w:left w:val="none" w:sz="0" w:space="0" w:color="auto"/>
                        <w:bottom w:val="none" w:sz="0" w:space="0" w:color="auto"/>
                        <w:right w:val="none" w:sz="0" w:space="0" w:color="auto"/>
                      </w:divBdr>
                    </w:div>
                  </w:divsChild>
                </w:div>
                <w:div w:id="1174998053">
                  <w:marLeft w:val="0"/>
                  <w:marRight w:val="0"/>
                  <w:marTop w:val="0"/>
                  <w:marBottom w:val="0"/>
                  <w:divBdr>
                    <w:top w:val="none" w:sz="0" w:space="0" w:color="auto"/>
                    <w:left w:val="none" w:sz="0" w:space="0" w:color="auto"/>
                    <w:bottom w:val="none" w:sz="0" w:space="0" w:color="auto"/>
                    <w:right w:val="none" w:sz="0" w:space="0" w:color="auto"/>
                  </w:divBdr>
                  <w:divsChild>
                    <w:div w:id="1093746617">
                      <w:marLeft w:val="0"/>
                      <w:marRight w:val="0"/>
                      <w:marTop w:val="0"/>
                      <w:marBottom w:val="0"/>
                      <w:divBdr>
                        <w:top w:val="none" w:sz="0" w:space="0" w:color="auto"/>
                        <w:left w:val="none" w:sz="0" w:space="0" w:color="auto"/>
                        <w:bottom w:val="none" w:sz="0" w:space="0" w:color="auto"/>
                        <w:right w:val="none" w:sz="0" w:space="0" w:color="auto"/>
                      </w:divBdr>
                    </w:div>
                  </w:divsChild>
                </w:div>
                <w:div w:id="1183057329">
                  <w:marLeft w:val="0"/>
                  <w:marRight w:val="0"/>
                  <w:marTop w:val="0"/>
                  <w:marBottom w:val="0"/>
                  <w:divBdr>
                    <w:top w:val="none" w:sz="0" w:space="0" w:color="auto"/>
                    <w:left w:val="none" w:sz="0" w:space="0" w:color="auto"/>
                    <w:bottom w:val="none" w:sz="0" w:space="0" w:color="auto"/>
                    <w:right w:val="none" w:sz="0" w:space="0" w:color="auto"/>
                  </w:divBdr>
                  <w:divsChild>
                    <w:div w:id="1074662236">
                      <w:marLeft w:val="0"/>
                      <w:marRight w:val="0"/>
                      <w:marTop w:val="0"/>
                      <w:marBottom w:val="0"/>
                      <w:divBdr>
                        <w:top w:val="none" w:sz="0" w:space="0" w:color="auto"/>
                        <w:left w:val="none" w:sz="0" w:space="0" w:color="auto"/>
                        <w:bottom w:val="none" w:sz="0" w:space="0" w:color="auto"/>
                        <w:right w:val="none" w:sz="0" w:space="0" w:color="auto"/>
                      </w:divBdr>
                    </w:div>
                  </w:divsChild>
                </w:div>
                <w:div w:id="1183938364">
                  <w:marLeft w:val="0"/>
                  <w:marRight w:val="0"/>
                  <w:marTop w:val="0"/>
                  <w:marBottom w:val="0"/>
                  <w:divBdr>
                    <w:top w:val="none" w:sz="0" w:space="0" w:color="auto"/>
                    <w:left w:val="none" w:sz="0" w:space="0" w:color="auto"/>
                    <w:bottom w:val="none" w:sz="0" w:space="0" w:color="auto"/>
                    <w:right w:val="none" w:sz="0" w:space="0" w:color="auto"/>
                  </w:divBdr>
                  <w:divsChild>
                    <w:div w:id="781386991">
                      <w:marLeft w:val="0"/>
                      <w:marRight w:val="0"/>
                      <w:marTop w:val="0"/>
                      <w:marBottom w:val="0"/>
                      <w:divBdr>
                        <w:top w:val="none" w:sz="0" w:space="0" w:color="auto"/>
                        <w:left w:val="none" w:sz="0" w:space="0" w:color="auto"/>
                        <w:bottom w:val="none" w:sz="0" w:space="0" w:color="auto"/>
                        <w:right w:val="none" w:sz="0" w:space="0" w:color="auto"/>
                      </w:divBdr>
                    </w:div>
                  </w:divsChild>
                </w:div>
                <w:div w:id="1198205379">
                  <w:marLeft w:val="0"/>
                  <w:marRight w:val="0"/>
                  <w:marTop w:val="0"/>
                  <w:marBottom w:val="0"/>
                  <w:divBdr>
                    <w:top w:val="none" w:sz="0" w:space="0" w:color="auto"/>
                    <w:left w:val="none" w:sz="0" w:space="0" w:color="auto"/>
                    <w:bottom w:val="none" w:sz="0" w:space="0" w:color="auto"/>
                    <w:right w:val="none" w:sz="0" w:space="0" w:color="auto"/>
                  </w:divBdr>
                  <w:divsChild>
                    <w:div w:id="654381099">
                      <w:marLeft w:val="0"/>
                      <w:marRight w:val="0"/>
                      <w:marTop w:val="0"/>
                      <w:marBottom w:val="0"/>
                      <w:divBdr>
                        <w:top w:val="none" w:sz="0" w:space="0" w:color="auto"/>
                        <w:left w:val="none" w:sz="0" w:space="0" w:color="auto"/>
                        <w:bottom w:val="none" w:sz="0" w:space="0" w:color="auto"/>
                        <w:right w:val="none" w:sz="0" w:space="0" w:color="auto"/>
                      </w:divBdr>
                    </w:div>
                  </w:divsChild>
                </w:div>
                <w:div w:id="1201623144">
                  <w:marLeft w:val="0"/>
                  <w:marRight w:val="0"/>
                  <w:marTop w:val="0"/>
                  <w:marBottom w:val="0"/>
                  <w:divBdr>
                    <w:top w:val="none" w:sz="0" w:space="0" w:color="auto"/>
                    <w:left w:val="none" w:sz="0" w:space="0" w:color="auto"/>
                    <w:bottom w:val="none" w:sz="0" w:space="0" w:color="auto"/>
                    <w:right w:val="none" w:sz="0" w:space="0" w:color="auto"/>
                  </w:divBdr>
                  <w:divsChild>
                    <w:div w:id="374627253">
                      <w:marLeft w:val="0"/>
                      <w:marRight w:val="0"/>
                      <w:marTop w:val="0"/>
                      <w:marBottom w:val="0"/>
                      <w:divBdr>
                        <w:top w:val="none" w:sz="0" w:space="0" w:color="auto"/>
                        <w:left w:val="none" w:sz="0" w:space="0" w:color="auto"/>
                        <w:bottom w:val="none" w:sz="0" w:space="0" w:color="auto"/>
                        <w:right w:val="none" w:sz="0" w:space="0" w:color="auto"/>
                      </w:divBdr>
                    </w:div>
                  </w:divsChild>
                </w:div>
                <w:div w:id="1204244821">
                  <w:marLeft w:val="0"/>
                  <w:marRight w:val="0"/>
                  <w:marTop w:val="0"/>
                  <w:marBottom w:val="0"/>
                  <w:divBdr>
                    <w:top w:val="none" w:sz="0" w:space="0" w:color="auto"/>
                    <w:left w:val="none" w:sz="0" w:space="0" w:color="auto"/>
                    <w:bottom w:val="none" w:sz="0" w:space="0" w:color="auto"/>
                    <w:right w:val="none" w:sz="0" w:space="0" w:color="auto"/>
                  </w:divBdr>
                  <w:divsChild>
                    <w:div w:id="871039788">
                      <w:marLeft w:val="0"/>
                      <w:marRight w:val="0"/>
                      <w:marTop w:val="0"/>
                      <w:marBottom w:val="0"/>
                      <w:divBdr>
                        <w:top w:val="none" w:sz="0" w:space="0" w:color="auto"/>
                        <w:left w:val="none" w:sz="0" w:space="0" w:color="auto"/>
                        <w:bottom w:val="none" w:sz="0" w:space="0" w:color="auto"/>
                        <w:right w:val="none" w:sz="0" w:space="0" w:color="auto"/>
                      </w:divBdr>
                    </w:div>
                  </w:divsChild>
                </w:div>
                <w:div w:id="1204945143">
                  <w:marLeft w:val="0"/>
                  <w:marRight w:val="0"/>
                  <w:marTop w:val="0"/>
                  <w:marBottom w:val="0"/>
                  <w:divBdr>
                    <w:top w:val="none" w:sz="0" w:space="0" w:color="auto"/>
                    <w:left w:val="none" w:sz="0" w:space="0" w:color="auto"/>
                    <w:bottom w:val="none" w:sz="0" w:space="0" w:color="auto"/>
                    <w:right w:val="none" w:sz="0" w:space="0" w:color="auto"/>
                  </w:divBdr>
                  <w:divsChild>
                    <w:div w:id="1105004570">
                      <w:marLeft w:val="0"/>
                      <w:marRight w:val="0"/>
                      <w:marTop w:val="0"/>
                      <w:marBottom w:val="0"/>
                      <w:divBdr>
                        <w:top w:val="none" w:sz="0" w:space="0" w:color="auto"/>
                        <w:left w:val="none" w:sz="0" w:space="0" w:color="auto"/>
                        <w:bottom w:val="none" w:sz="0" w:space="0" w:color="auto"/>
                        <w:right w:val="none" w:sz="0" w:space="0" w:color="auto"/>
                      </w:divBdr>
                    </w:div>
                  </w:divsChild>
                </w:div>
                <w:div w:id="1213036961">
                  <w:marLeft w:val="0"/>
                  <w:marRight w:val="0"/>
                  <w:marTop w:val="0"/>
                  <w:marBottom w:val="0"/>
                  <w:divBdr>
                    <w:top w:val="none" w:sz="0" w:space="0" w:color="auto"/>
                    <w:left w:val="none" w:sz="0" w:space="0" w:color="auto"/>
                    <w:bottom w:val="none" w:sz="0" w:space="0" w:color="auto"/>
                    <w:right w:val="none" w:sz="0" w:space="0" w:color="auto"/>
                  </w:divBdr>
                  <w:divsChild>
                    <w:div w:id="1446653847">
                      <w:marLeft w:val="0"/>
                      <w:marRight w:val="0"/>
                      <w:marTop w:val="0"/>
                      <w:marBottom w:val="0"/>
                      <w:divBdr>
                        <w:top w:val="none" w:sz="0" w:space="0" w:color="auto"/>
                        <w:left w:val="none" w:sz="0" w:space="0" w:color="auto"/>
                        <w:bottom w:val="none" w:sz="0" w:space="0" w:color="auto"/>
                        <w:right w:val="none" w:sz="0" w:space="0" w:color="auto"/>
                      </w:divBdr>
                    </w:div>
                  </w:divsChild>
                </w:div>
                <w:div w:id="1216577375">
                  <w:marLeft w:val="0"/>
                  <w:marRight w:val="0"/>
                  <w:marTop w:val="0"/>
                  <w:marBottom w:val="0"/>
                  <w:divBdr>
                    <w:top w:val="none" w:sz="0" w:space="0" w:color="auto"/>
                    <w:left w:val="none" w:sz="0" w:space="0" w:color="auto"/>
                    <w:bottom w:val="none" w:sz="0" w:space="0" w:color="auto"/>
                    <w:right w:val="none" w:sz="0" w:space="0" w:color="auto"/>
                  </w:divBdr>
                  <w:divsChild>
                    <w:div w:id="1103304647">
                      <w:marLeft w:val="0"/>
                      <w:marRight w:val="0"/>
                      <w:marTop w:val="0"/>
                      <w:marBottom w:val="0"/>
                      <w:divBdr>
                        <w:top w:val="none" w:sz="0" w:space="0" w:color="auto"/>
                        <w:left w:val="none" w:sz="0" w:space="0" w:color="auto"/>
                        <w:bottom w:val="none" w:sz="0" w:space="0" w:color="auto"/>
                        <w:right w:val="none" w:sz="0" w:space="0" w:color="auto"/>
                      </w:divBdr>
                    </w:div>
                  </w:divsChild>
                </w:div>
                <w:div w:id="1236361207">
                  <w:marLeft w:val="0"/>
                  <w:marRight w:val="0"/>
                  <w:marTop w:val="0"/>
                  <w:marBottom w:val="0"/>
                  <w:divBdr>
                    <w:top w:val="none" w:sz="0" w:space="0" w:color="auto"/>
                    <w:left w:val="none" w:sz="0" w:space="0" w:color="auto"/>
                    <w:bottom w:val="none" w:sz="0" w:space="0" w:color="auto"/>
                    <w:right w:val="none" w:sz="0" w:space="0" w:color="auto"/>
                  </w:divBdr>
                  <w:divsChild>
                    <w:div w:id="1098058304">
                      <w:marLeft w:val="0"/>
                      <w:marRight w:val="0"/>
                      <w:marTop w:val="0"/>
                      <w:marBottom w:val="0"/>
                      <w:divBdr>
                        <w:top w:val="none" w:sz="0" w:space="0" w:color="auto"/>
                        <w:left w:val="none" w:sz="0" w:space="0" w:color="auto"/>
                        <w:bottom w:val="none" w:sz="0" w:space="0" w:color="auto"/>
                        <w:right w:val="none" w:sz="0" w:space="0" w:color="auto"/>
                      </w:divBdr>
                    </w:div>
                  </w:divsChild>
                </w:div>
                <w:div w:id="1246959040">
                  <w:marLeft w:val="0"/>
                  <w:marRight w:val="0"/>
                  <w:marTop w:val="0"/>
                  <w:marBottom w:val="0"/>
                  <w:divBdr>
                    <w:top w:val="none" w:sz="0" w:space="0" w:color="auto"/>
                    <w:left w:val="none" w:sz="0" w:space="0" w:color="auto"/>
                    <w:bottom w:val="none" w:sz="0" w:space="0" w:color="auto"/>
                    <w:right w:val="none" w:sz="0" w:space="0" w:color="auto"/>
                  </w:divBdr>
                  <w:divsChild>
                    <w:div w:id="488013348">
                      <w:marLeft w:val="0"/>
                      <w:marRight w:val="0"/>
                      <w:marTop w:val="0"/>
                      <w:marBottom w:val="0"/>
                      <w:divBdr>
                        <w:top w:val="none" w:sz="0" w:space="0" w:color="auto"/>
                        <w:left w:val="none" w:sz="0" w:space="0" w:color="auto"/>
                        <w:bottom w:val="none" w:sz="0" w:space="0" w:color="auto"/>
                        <w:right w:val="none" w:sz="0" w:space="0" w:color="auto"/>
                      </w:divBdr>
                    </w:div>
                  </w:divsChild>
                </w:div>
                <w:div w:id="1247181031">
                  <w:marLeft w:val="0"/>
                  <w:marRight w:val="0"/>
                  <w:marTop w:val="0"/>
                  <w:marBottom w:val="0"/>
                  <w:divBdr>
                    <w:top w:val="none" w:sz="0" w:space="0" w:color="auto"/>
                    <w:left w:val="none" w:sz="0" w:space="0" w:color="auto"/>
                    <w:bottom w:val="none" w:sz="0" w:space="0" w:color="auto"/>
                    <w:right w:val="none" w:sz="0" w:space="0" w:color="auto"/>
                  </w:divBdr>
                  <w:divsChild>
                    <w:div w:id="564528834">
                      <w:marLeft w:val="0"/>
                      <w:marRight w:val="0"/>
                      <w:marTop w:val="0"/>
                      <w:marBottom w:val="0"/>
                      <w:divBdr>
                        <w:top w:val="none" w:sz="0" w:space="0" w:color="auto"/>
                        <w:left w:val="none" w:sz="0" w:space="0" w:color="auto"/>
                        <w:bottom w:val="none" w:sz="0" w:space="0" w:color="auto"/>
                        <w:right w:val="none" w:sz="0" w:space="0" w:color="auto"/>
                      </w:divBdr>
                    </w:div>
                  </w:divsChild>
                </w:div>
                <w:div w:id="1250165030">
                  <w:marLeft w:val="0"/>
                  <w:marRight w:val="0"/>
                  <w:marTop w:val="0"/>
                  <w:marBottom w:val="0"/>
                  <w:divBdr>
                    <w:top w:val="none" w:sz="0" w:space="0" w:color="auto"/>
                    <w:left w:val="none" w:sz="0" w:space="0" w:color="auto"/>
                    <w:bottom w:val="none" w:sz="0" w:space="0" w:color="auto"/>
                    <w:right w:val="none" w:sz="0" w:space="0" w:color="auto"/>
                  </w:divBdr>
                  <w:divsChild>
                    <w:div w:id="2105224907">
                      <w:marLeft w:val="0"/>
                      <w:marRight w:val="0"/>
                      <w:marTop w:val="0"/>
                      <w:marBottom w:val="0"/>
                      <w:divBdr>
                        <w:top w:val="none" w:sz="0" w:space="0" w:color="auto"/>
                        <w:left w:val="none" w:sz="0" w:space="0" w:color="auto"/>
                        <w:bottom w:val="none" w:sz="0" w:space="0" w:color="auto"/>
                        <w:right w:val="none" w:sz="0" w:space="0" w:color="auto"/>
                      </w:divBdr>
                    </w:div>
                  </w:divsChild>
                </w:div>
                <w:div w:id="1261136434">
                  <w:marLeft w:val="0"/>
                  <w:marRight w:val="0"/>
                  <w:marTop w:val="0"/>
                  <w:marBottom w:val="0"/>
                  <w:divBdr>
                    <w:top w:val="none" w:sz="0" w:space="0" w:color="auto"/>
                    <w:left w:val="none" w:sz="0" w:space="0" w:color="auto"/>
                    <w:bottom w:val="none" w:sz="0" w:space="0" w:color="auto"/>
                    <w:right w:val="none" w:sz="0" w:space="0" w:color="auto"/>
                  </w:divBdr>
                  <w:divsChild>
                    <w:div w:id="2007827288">
                      <w:marLeft w:val="0"/>
                      <w:marRight w:val="0"/>
                      <w:marTop w:val="0"/>
                      <w:marBottom w:val="0"/>
                      <w:divBdr>
                        <w:top w:val="none" w:sz="0" w:space="0" w:color="auto"/>
                        <w:left w:val="none" w:sz="0" w:space="0" w:color="auto"/>
                        <w:bottom w:val="none" w:sz="0" w:space="0" w:color="auto"/>
                        <w:right w:val="none" w:sz="0" w:space="0" w:color="auto"/>
                      </w:divBdr>
                    </w:div>
                  </w:divsChild>
                </w:div>
                <w:div w:id="1262645375">
                  <w:marLeft w:val="0"/>
                  <w:marRight w:val="0"/>
                  <w:marTop w:val="0"/>
                  <w:marBottom w:val="0"/>
                  <w:divBdr>
                    <w:top w:val="none" w:sz="0" w:space="0" w:color="auto"/>
                    <w:left w:val="none" w:sz="0" w:space="0" w:color="auto"/>
                    <w:bottom w:val="none" w:sz="0" w:space="0" w:color="auto"/>
                    <w:right w:val="none" w:sz="0" w:space="0" w:color="auto"/>
                  </w:divBdr>
                  <w:divsChild>
                    <w:div w:id="1584560048">
                      <w:marLeft w:val="0"/>
                      <w:marRight w:val="0"/>
                      <w:marTop w:val="0"/>
                      <w:marBottom w:val="0"/>
                      <w:divBdr>
                        <w:top w:val="none" w:sz="0" w:space="0" w:color="auto"/>
                        <w:left w:val="none" w:sz="0" w:space="0" w:color="auto"/>
                        <w:bottom w:val="none" w:sz="0" w:space="0" w:color="auto"/>
                        <w:right w:val="none" w:sz="0" w:space="0" w:color="auto"/>
                      </w:divBdr>
                    </w:div>
                  </w:divsChild>
                </w:div>
                <w:div w:id="1263806612">
                  <w:marLeft w:val="0"/>
                  <w:marRight w:val="0"/>
                  <w:marTop w:val="0"/>
                  <w:marBottom w:val="0"/>
                  <w:divBdr>
                    <w:top w:val="none" w:sz="0" w:space="0" w:color="auto"/>
                    <w:left w:val="none" w:sz="0" w:space="0" w:color="auto"/>
                    <w:bottom w:val="none" w:sz="0" w:space="0" w:color="auto"/>
                    <w:right w:val="none" w:sz="0" w:space="0" w:color="auto"/>
                  </w:divBdr>
                  <w:divsChild>
                    <w:div w:id="234054304">
                      <w:marLeft w:val="0"/>
                      <w:marRight w:val="0"/>
                      <w:marTop w:val="0"/>
                      <w:marBottom w:val="0"/>
                      <w:divBdr>
                        <w:top w:val="none" w:sz="0" w:space="0" w:color="auto"/>
                        <w:left w:val="none" w:sz="0" w:space="0" w:color="auto"/>
                        <w:bottom w:val="none" w:sz="0" w:space="0" w:color="auto"/>
                        <w:right w:val="none" w:sz="0" w:space="0" w:color="auto"/>
                      </w:divBdr>
                    </w:div>
                  </w:divsChild>
                </w:div>
                <w:div w:id="1271011804">
                  <w:marLeft w:val="0"/>
                  <w:marRight w:val="0"/>
                  <w:marTop w:val="0"/>
                  <w:marBottom w:val="0"/>
                  <w:divBdr>
                    <w:top w:val="none" w:sz="0" w:space="0" w:color="auto"/>
                    <w:left w:val="none" w:sz="0" w:space="0" w:color="auto"/>
                    <w:bottom w:val="none" w:sz="0" w:space="0" w:color="auto"/>
                    <w:right w:val="none" w:sz="0" w:space="0" w:color="auto"/>
                  </w:divBdr>
                  <w:divsChild>
                    <w:div w:id="122968052">
                      <w:marLeft w:val="0"/>
                      <w:marRight w:val="0"/>
                      <w:marTop w:val="0"/>
                      <w:marBottom w:val="0"/>
                      <w:divBdr>
                        <w:top w:val="none" w:sz="0" w:space="0" w:color="auto"/>
                        <w:left w:val="none" w:sz="0" w:space="0" w:color="auto"/>
                        <w:bottom w:val="none" w:sz="0" w:space="0" w:color="auto"/>
                        <w:right w:val="none" w:sz="0" w:space="0" w:color="auto"/>
                      </w:divBdr>
                    </w:div>
                  </w:divsChild>
                </w:div>
                <w:div w:id="1273779203">
                  <w:marLeft w:val="0"/>
                  <w:marRight w:val="0"/>
                  <w:marTop w:val="0"/>
                  <w:marBottom w:val="0"/>
                  <w:divBdr>
                    <w:top w:val="none" w:sz="0" w:space="0" w:color="auto"/>
                    <w:left w:val="none" w:sz="0" w:space="0" w:color="auto"/>
                    <w:bottom w:val="none" w:sz="0" w:space="0" w:color="auto"/>
                    <w:right w:val="none" w:sz="0" w:space="0" w:color="auto"/>
                  </w:divBdr>
                  <w:divsChild>
                    <w:div w:id="1130123612">
                      <w:marLeft w:val="0"/>
                      <w:marRight w:val="0"/>
                      <w:marTop w:val="0"/>
                      <w:marBottom w:val="0"/>
                      <w:divBdr>
                        <w:top w:val="none" w:sz="0" w:space="0" w:color="auto"/>
                        <w:left w:val="none" w:sz="0" w:space="0" w:color="auto"/>
                        <w:bottom w:val="none" w:sz="0" w:space="0" w:color="auto"/>
                        <w:right w:val="none" w:sz="0" w:space="0" w:color="auto"/>
                      </w:divBdr>
                    </w:div>
                  </w:divsChild>
                </w:div>
                <w:div w:id="1276255605">
                  <w:marLeft w:val="0"/>
                  <w:marRight w:val="0"/>
                  <w:marTop w:val="0"/>
                  <w:marBottom w:val="0"/>
                  <w:divBdr>
                    <w:top w:val="none" w:sz="0" w:space="0" w:color="auto"/>
                    <w:left w:val="none" w:sz="0" w:space="0" w:color="auto"/>
                    <w:bottom w:val="none" w:sz="0" w:space="0" w:color="auto"/>
                    <w:right w:val="none" w:sz="0" w:space="0" w:color="auto"/>
                  </w:divBdr>
                  <w:divsChild>
                    <w:div w:id="1843932969">
                      <w:marLeft w:val="0"/>
                      <w:marRight w:val="0"/>
                      <w:marTop w:val="0"/>
                      <w:marBottom w:val="0"/>
                      <w:divBdr>
                        <w:top w:val="none" w:sz="0" w:space="0" w:color="auto"/>
                        <w:left w:val="none" w:sz="0" w:space="0" w:color="auto"/>
                        <w:bottom w:val="none" w:sz="0" w:space="0" w:color="auto"/>
                        <w:right w:val="none" w:sz="0" w:space="0" w:color="auto"/>
                      </w:divBdr>
                    </w:div>
                  </w:divsChild>
                </w:div>
                <w:div w:id="1279029056">
                  <w:marLeft w:val="0"/>
                  <w:marRight w:val="0"/>
                  <w:marTop w:val="0"/>
                  <w:marBottom w:val="0"/>
                  <w:divBdr>
                    <w:top w:val="none" w:sz="0" w:space="0" w:color="auto"/>
                    <w:left w:val="none" w:sz="0" w:space="0" w:color="auto"/>
                    <w:bottom w:val="none" w:sz="0" w:space="0" w:color="auto"/>
                    <w:right w:val="none" w:sz="0" w:space="0" w:color="auto"/>
                  </w:divBdr>
                  <w:divsChild>
                    <w:div w:id="1272006282">
                      <w:marLeft w:val="0"/>
                      <w:marRight w:val="0"/>
                      <w:marTop w:val="0"/>
                      <w:marBottom w:val="0"/>
                      <w:divBdr>
                        <w:top w:val="none" w:sz="0" w:space="0" w:color="auto"/>
                        <w:left w:val="none" w:sz="0" w:space="0" w:color="auto"/>
                        <w:bottom w:val="none" w:sz="0" w:space="0" w:color="auto"/>
                        <w:right w:val="none" w:sz="0" w:space="0" w:color="auto"/>
                      </w:divBdr>
                    </w:div>
                  </w:divsChild>
                </w:div>
                <w:div w:id="1287003955">
                  <w:marLeft w:val="0"/>
                  <w:marRight w:val="0"/>
                  <w:marTop w:val="0"/>
                  <w:marBottom w:val="0"/>
                  <w:divBdr>
                    <w:top w:val="none" w:sz="0" w:space="0" w:color="auto"/>
                    <w:left w:val="none" w:sz="0" w:space="0" w:color="auto"/>
                    <w:bottom w:val="none" w:sz="0" w:space="0" w:color="auto"/>
                    <w:right w:val="none" w:sz="0" w:space="0" w:color="auto"/>
                  </w:divBdr>
                  <w:divsChild>
                    <w:div w:id="997732044">
                      <w:marLeft w:val="0"/>
                      <w:marRight w:val="0"/>
                      <w:marTop w:val="0"/>
                      <w:marBottom w:val="0"/>
                      <w:divBdr>
                        <w:top w:val="none" w:sz="0" w:space="0" w:color="auto"/>
                        <w:left w:val="none" w:sz="0" w:space="0" w:color="auto"/>
                        <w:bottom w:val="none" w:sz="0" w:space="0" w:color="auto"/>
                        <w:right w:val="none" w:sz="0" w:space="0" w:color="auto"/>
                      </w:divBdr>
                    </w:div>
                  </w:divsChild>
                </w:div>
                <w:div w:id="1307516769">
                  <w:marLeft w:val="0"/>
                  <w:marRight w:val="0"/>
                  <w:marTop w:val="0"/>
                  <w:marBottom w:val="0"/>
                  <w:divBdr>
                    <w:top w:val="none" w:sz="0" w:space="0" w:color="auto"/>
                    <w:left w:val="none" w:sz="0" w:space="0" w:color="auto"/>
                    <w:bottom w:val="none" w:sz="0" w:space="0" w:color="auto"/>
                    <w:right w:val="none" w:sz="0" w:space="0" w:color="auto"/>
                  </w:divBdr>
                  <w:divsChild>
                    <w:div w:id="1024745758">
                      <w:marLeft w:val="0"/>
                      <w:marRight w:val="0"/>
                      <w:marTop w:val="0"/>
                      <w:marBottom w:val="0"/>
                      <w:divBdr>
                        <w:top w:val="none" w:sz="0" w:space="0" w:color="auto"/>
                        <w:left w:val="none" w:sz="0" w:space="0" w:color="auto"/>
                        <w:bottom w:val="none" w:sz="0" w:space="0" w:color="auto"/>
                        <w:right w:val="none" w:sz="0" w:space="0" w:color="auto"/>
                      </w:divBdr>
                    </w:div>
                  </w:divsChild>
                </w:div>
                <w:div w:id="1317497091">
                  <w:marLeft w:val="0"/>
                  <w:marRight w:val="0"/>
                  <w:marTop w:val="0"/>
                  <w:marBottom w:val="0"/>
                  <w:divBdr>
                    <w:top w:val="none" w:sz="0" w:space="0" w:color="auto"/>
                    <w:left w:val="none" w:sz="0" w:space="0" w:color="auto"/>
                    <w:bottom w:val="none" w:sz="0" w:space="0" w:color="auto"/>
                    <w:right w:val="none" w:sz="0" w:space="0" w:color="auto"/>
                  </w:divBdr>
                  <w:divsChild>
                    <w:div w:id="523061465">
                      <w:marLeft w:val="0"/>
                      <w:marRight w:val="0"/>
                      <w:marTop w:val="0"/>
                      <w:marBottom w:val="0"/>
                      <w:divBdr>
                        <w:top w:val="none" w:sz="0" w:space="0" w:color="auto"/>
                        <w:left w:val="none" w:sz="0" w:space="0" w:color="auto"/>
                        <w:bottom w:val="none" w:sz="0" w:space="0" w:color="auto"/>
                        <w:right w:val="none" w:sz="0" w:space="0" w:color="auto"/>
                      </w:divBdr>
                    </w:div>
                  </w:divsChild>
                </w:div>
                <w:div w:id="1324117150">
                  <w:marLeft w:val="0"/>
                  <w:marRight w:val="0"/>
                  <w:marTop w:val="0"/>
                  <w:marBottom w:val="0"/>
                  <w:divBdr>
                    <w:top w:val="none" w:sz="0" w:space="0" w:color="auto"/>
                    <w:left w:val="none" w:sz="0" w:space="0" w:color="auto"/>
                    <w:bottom w:val="none" w:sz="0" w:space="0" w:color="auto"/>
                    <w:right w:val="none" w:sz="0" w:space="0" w:color="auto"/>
                  </w:divBdr>
                  <w:divsChild>
                    <w:div w:id="388654302">
                      <w:marLeft w:val="0"/>
                      <w:marRight w:val="0"/>
                      <w:marTop w:val="0"/>
                      <w:marBottom w:val="0"/>
                      <w:divBdr>
                        <w:top w:val="none" w:sz="0" w:space="0" w:color="auto"/>
                        <w:left w:val="none" w:sz="0" w:space="0" w:color="auto"/>
                        <w:bottom w:val="none" w:sz="0" w:space="0" w:color="auto"/>
                        <w:right w:val="none" w:sz="0" w:space="0" w:color="auto"/>
                      </w:divBdr>
                    </w:div>
                  </w:divsChild>
                </w:div>
                <w:div w:id="1325160001">
                  <w:marLeft w:val="0"/>
                  <w:marRight w:val="0"/>
                  <w:marTop w:val="0"/>
                  <w:marBottom w:val="0"/>
                  <w:divBdr>
                    <w:top w:val="none" w:sz="0" w:space="0" w:color="auto"/>
                    <w:left w:val="none" w:sz="0" w:space="0" w:color="auto"/>
                    <w:bottom w:val="none" w:sz="0" w:space="0" w:color="auto"/>
                    <w:right w:val="none" w:sz="0" w:space="0" w:color="auto"/>
                  </w:divBdr>
                  <w:divsChild>
                    <w:div w:id="2063405723">
                      <w:marLeft w:val="0"/>
                      <w:marRight w:val="0"/>
                      <w:marTop w:val="0"/>
                      <w:marBottom w:val="0"/>
                      <w:divBdr>
                        <w:top w:val="none" w:sz="0" w:space="0" w:color="auto"/>
                        <w:left w:val="none" w:sz="0" w:space="0" w:color="auto"/>
                        <w:bottom w:val="none" w:sz="0" w:space="0" w:color="auto"/>
                        <w:right w:val="none" w:sz="0" w:space="0" w:color="auto"/>
                      </w:divBdr>
                    </w:div>
                  </w:divsChild>
                </w:div>
                <w:div w:id="1338851767">
                  <w:marLeft w:val="0"/>
                  <w:marRight w:val="0"/>
                  <w:marTop w:val="0"/>
                  <w:marBottom w:val="0"/>
                  <w:divBdr>
                    <w:top w:val="none" w:sz="0" w:space="0" w:color="auto"/>
                    <w:left w:val="none" w:sz="0" w:space="0" w:color="auto"/>
                    <w:bottom w:val="none" w:sz="0" w:space="0" w:color="auto"/>
                    <w:right w:val="none" w:sz="0" w:space="0" w:color="auto"/>
                  </w:divBdr>
                  <w:divsChild>
                    <w:div w:id="2127577648">
                      <w:marLeft w:val="0"/>
                      <w:marRight w:val="0"/>
                      <w:marTop w:val="0"/>
                      <w:marBottom w:val="0"/>
                      <w:divBdr>
                        <w:top w:val="none" w:sz="0" w:space="0" w:color="auto"/>
                        <w:left w:val="none" w:sz="0" w:space="0" w:color="auto"/>
                        <w:bottom w:val="none" w:sz="0" w:space="0" w:color="auto"/>
                        <w:right w:val="none" w:sz="0" w:space="0" w:color="auto"/>
                      </w:divBdr>
                    </w:div>
                  </w:divsChild>
                </w:div>
                <w:div w:id="1348364391">
                  <w:marLeft w:val="0"/>
                  <w:marRight w:val="0"/>
                  <w:marTop w:val="0"/>
                  <w:marBottom w:val="0"/>
                  <w:divBdr>
                    <w:top w:val="none" w:sz="0" w:space="0" w:color="auto"/>
                    <w:left w:val="none" w:sz="0" w:space="0" w:color="auto"/>
                    <w:bottom w:val="none" w:sz="0" w:space="0" w:color="auto"/>
                    <w:right w:val="none" w:sz="0" w:space="0" w:color="auto"/>
                  </w:divBdr>
                  <w:divsChild>
                    <w:div w:id="979194594">
                      <w:marLeft w:val="0"/>
                      <w:marRight w:val="0"/>
                      <w:marTop w:val="0"/>
                      <w:marBottom w:val="0"/>
                      <w:divBdr>
                        <w:top w:val="none" w:sz="0" w:space="0" w:color="auto"/>
                        <w:left w:val="none" w:sz="0" w:space="0" w:color="auto"/>
                        <w:bottom w:val="none" w:sz="0" w:space="0" w:color="auto"/>
                        <w:right w:val="none" w:sz="0" w:space="0" w:color="auto"/>
                      </w:divBdr>
                    </w:div>
                  </w:divsChild>
                </w:div>
                <w:div w:id="1360164504">
                  <w:marLeft w:val="0"/>
                  <w:marRight w:val="0"/>
                  <w:marTop w:val="0"/>
                  <w:marBottom w:val="0"/>
                  <w:divBdr>
                    <w:top w:val="none" w:sz="0" w:space="0" w:color="auto"/>
                    <w:left w:val="none" w:sz="0" w:space="0" w:color="auto"/>
                    <w:bottom w:val="none" w:sz="0" w:space="0" w:color="auto"/>
                    <w:right w:val="none" w:sz="0" w:space="0" w:color="auto"/>
                  </w:divBdr>
                  <w:divsChild>
                    <w:div w:id="460924786">
                      <w:marLeft w:val="0"/>
                      <w:marRight w:val="0"/>
                      <w:marTop w:val="0"/>
                      <w:marBottom w:val="0"/>
                      <w:divBdr>
                        <w:top w:val="none" w:sz="0" w:space="0" w:color="auto"/>
                        <w:left w:val="none" w:sz="0" w:space="0" w:color="auto"/>
                        <w:bottom w:val="none" w:sz="0" w:space="0" w:color="auto"/>
                        <w:right w:val="none" w:sz="0" w:space="0" w:color="auto"/>
                      </w:divBdr>
                    </w:div>
                  </w:divsChild>
                </w:div>
                <w:div w:id="1391689406">
                  <w:marLeft w:val="0"/>
                  <w:marRight w:val="0"/>
                  <w:marTop w:val="0"/>
                  <w:marBottom w:val="0"/>
                  <w:divBdr>
                    <w:top w:val="none" w:sz="0" w:space="0" w:color="auto"/>
                    <w:left w:val="none" w:sz="0" w:space="0" w:color="auto"/>
                    <w:bottom w:val="none" w:sz="0" w:space="0" w:color="auto"/>
                    <w:right w:val="none" w:sz="0" w:space="0" w:color="auto"/>
                  </w:divBdr>
                  <w:divsChild>
                    <w:div w:id="631785599">
                      <w:marLeft w:val="0"/>
                      <w:marRight w:val="0"/>
                      <w:marTop w:val="0"/>
                      <w:marBottom w:val="0"/>
                      <w:divBdr>
                        <w:top w:val="none" w:sz="0" w:space="0" w:color="auto"/>
                        <w:left w:val="none" w:sz="0" w:space="0" w:color="auto"/>
                        <w:bottom w:val="none" w:sz="0" w:space="0" w:color="auto"/>
                        <w:right w:val="none" w:sz="0" w:space="0" w:color="auto"/>
                      </w:divBdr>
                    </w:div>
                  </w:divsChild>
                </w:div>
                <w:div w:id="1404719352">
                  <w:marLeft w:val="0"/>
                  <w:marRight w:val="0"/>
                  <w:marTop w:val="0"/>
                  <w:marBottom w:val="0"/>
                  <w:divBdr>
                    <w:top w:val="none" w:sz="0" w:space="0" w:color="auto"/>
                    <w:left w:val="none" w:sz="0" w:space="0" w:color="auto"/>
                    <w:bottom w:val="none" w:sz="0" w:space="0" w:color="auto"/>
                    <w:right w:val="none" w:sz="0" w:space="0" w:color="auto"/>
                  </w:divBdr>
                  <w:divsChild>
                    <w:div w:id="564948401">
                      <w:marLeft w:val="0"/>
                      <w:marRight w:val="0"/>
                      <w:marTop w:val="0"/>
                      <w:marBottom w:val="0"/>
                      <w:divBdr>
                        <w:top w:val="none" w:sz="0" w:space="0" w:color="auto"/>
                        <w:left w:val="none" w:sz="0" w:space="0" w:color="auto"/>
                        <w:bottom w:val="none" w:sz="0" w:space="0" w:color="auto"/>
                        <w:right w:val="none" w:sz="0" w:space="0" w:color="auto"/>
                      </w:divBdr>
                    </w:div>
                  </w:divsChild>
                </w:div>
                <w:div w:id="1415274714">
                  <w:marLeft w:val="0"/>
                  <w:marRight w:val="0"/>
                  <w:marTop w:val="0"/>
                  <w:marBottom w:val="0"/>
                  <w:divBdr>
                    <w:top w:val="none" w:sz="0" w:space="0" w:color="auto"/>
                    <w:left w:val="none" w:sz="0" w:space="0" w:color="auto"/>
                    <w:bottom w:val="none" w:sz="0" w:space="0" w:color="auto"/>
                    <w:right w:val="none" w:sz="0" w:space="0" w:color="auto"/>
                  </w:divBdr>
                  <w:divsChild>
                    <w:div w:id="986201805">
                      <w:marLeft w:val="0"/>
                      <w:marRight w:val="0"/>
                      <w:marTop w:val="0"/>
                      <w:marBottom w:val="0"/>
                      <w:divBdr>
                        <w:top w:val="none" w:sz="0" w:space="0" w:color="auto"/>
                        <w:left w:val="none" w:sz="0" w:space="0" w:color="auto"/>
                        <w:bottom w:val="none" w:sz="0" w:space="0" w:color="auto"/>
                        <w:right w:val="none" w:sz="0" w:space="0" w:color="auto"/>
                      </w:divBdr>
                    </w:div>
                  </w:divsChild>
                </w:div>
                <w:div w:id="1423408336">
                  <w:marLeft w:val="0"/>
                  <w:marRight w:val="0"/>
                  <w:marTop w:val="0"/>
                  <w:marBottom w:val="0"/>
                  <w:divBdr>
                    <w:top w:val="none" w:sz="0" w:space="0" w:color="auto"/>
                    <w:left w:val="none" w:sz="0" w:space="0" w:color="auto"/>
                    <w:bottom w:val="none" w:sz="0" w:space="0" w:color="auto"/>
                    <w:right w:val="none" w:sz="0" w:space="0" w:color="auto"/>
                  </w:divBdr>
                  <w:divsChild>
                    <w:div w:id="1451127858">
                      <w:marLeft w:val="0"/>
                      <w:marRight w:val="0"/>
                      <w:marTop w:val="0"/>
                      <w:marBottom w:val="0"/>
                      <w:divBdr>
                        <w:top w:val="none" w:sz="0" w:space="0" w:color="auto"/>
                        <w:left w:val="none" w:sz="0" w:space="0" w:color="auto"/>
                        <w:bottom w:val="none" w:sz="0" w:space="0" w:color="auto"/>
                        <w:right w:val="none" w:sz="0" w:space="0" w:color="auto"/>
                      </w:divBdr>
                    </w:div>
                  </w:divsChild>
                </w:div>
                <w:div w:id="1423641431">
                  <w:marLeft w:val="0"/>
                  <w:marRight w:val="0"/>
                  <w:marTop w:val="0"/>
                  <w:marBottom w:val="0"/>
                  <w:divBdr>
                    <w:top w:val="none" w:sz="0" w:space="0" w:color="auto"/>
                    <w:left w:val="none" w:sz="0" w:space="0" w:color="auto"/>
                    <w:bottom w:val="none" w:sz="0" w:space="0" w:color="auto"/>
                    <w:right w:val="none" w:sz="0" w:space="0" w:color="auto"/>
                  </w:divBdr>
                  <w:divsChild>
                    <w:div w:id="134294540">
                      <w:marLeft w:val="0"/>
                      <w:marRight w:val="0"/>
                      <w:marTop w:val="0"/>
                      <w:marBottom w:val="0"/>
                      <w:divBdr>
                        <w:top w:val="none" w:sz="0" w:space="0" w:color="auto"/>
                        <w:left w:val="none" w:sz="0" w:space="0" w:color="auto"/>
                        <w:bottom w:val="none" w:sz="0" w:space="0" w:color="auto"/>
                        <w:right w:val="none" w:sz="0" w:space="0" w:color="auto"/>
                      </w:divBdr>
                    </w:div>
                  </w:divsChild>
                </w:div>
                <w:div w:id="1429234549">
                  <w:marLeft w:val="0"/>
                  <w:marRight w:val="0"/>
                  <w:marTop w:val="0"/>
                  <w:marBottom w:val="0"/>
                  <w:divBdr>
                    <w:top w:val="none" w:sz="0" w:space="0" w:color="auto"/>
                    <w:left w:val="none" w:sz="0" w:space="0" w:color="auto"/>
                    <w:bottom w:val="none" w:sz="0" w:space="0" w:color="auto"/>
                    <w:right w:val="none" w:sz="0" w:space="0" w:color="auto"/>
                  </w:divBdr>
                  <w:divsChild>
                    <w:div w:id="2109038854">
                      <w:marLeft w:val="0"/>
                      <w:marRight w:val="0"/>
                      <w:marTop w:val="0"/>
                      <w:marBottom w:val="0"/>
                      <w:divBdr>
                        <w:top w:val="none" w:sz="0" w:space="0" w:color="auto"/>
                        <w:left w:val="none" w:sz="0" w:space="0" w:color="auto"/>
                        <w:bottom w:val="none" w:sz="0" w:space="0" w:color="auto"/>
                        <w:right w:val="none" w:sz="0" w:space="0" w:color="auto"/>
                      </w:divBdr>
                    </w:div>
                  </w:divsChild>
                </w:div>
                <w:div w:id="1437020436">
                  <w:marLeft w:val="0"/>
                  <w:marRight w:val="0"/>
                  <w:marTop w:val="0"/>
                  <w:marBottom w:val="0"/>
                  <w:divBdr>
                    <w:top w:val="none" w:sz="0" w:space="0" w:color="auto"/>
                    <w:left w:val="none" w:sz="0" w:space="0" w:color="auto"/>
                    <w:bottom w:val="none" w:sz="0" w:space="0" w:color="auto"/>
                    <w:right w:val="none" w:sz="0" w:space="0" w:color="auto"/>
                  </w:divBdr>
                  <w:divsChild>
                    <w:div w:id="906763999">
                      <w:marLeft w:val="0"/>
                      <w:marRight w:val="0"/>
                      <w:marTop w:val="0"/>
                      <w:marBottom w:val="0"/>
                      <w:divBdr>
                        <w:top w:val="none" w:sz="0" w:space="0" w:color="auto"/>
                        <w:left w:val="none" w:sz="0" w:space="0" w:color="auto"/>
                        <w:bottom w:val="none" w:sz="0" w:space="0" w:color="auto"/>
                        <w:right w:val="none" w:sz="0" w:space="0" w:color="auto"/>
                      </w:divBdr>
                    </w:div>
                  </w:divsChild>
                </w:div>
                <w:div w:id="1442258310">
                  <w:marLeft w:val="0"/>
                  <w:marRight w:val="0"/>
                  <w:marTop w:val="0"/>
                  <w:marBottom w:val="0"/>
                  <w:divBdr>
                    <w:top w:val="none" w:sz="0" w:space="0" w:color="auto"/>
                    <w:left w:val="none" w:sz="0" w:space="0" w:color="auto"/>
                    <w:bottom w:val="none" w:sz="0" w:space="0" w:color="auto"/>
                    <w:right w:val="none" w:sz="0" w:space="0" w:color="auto"/>
                  </w:divBdr>
                  <w:divsChild>
                    <w:div w:id="1537306407">
                      <w:marLeft w:val="0"/>
                      <w:marRight w:val="0"/>
                      <w:marTop w:val="0"/>
                      <w:marBottom w:val="0"/>
                      <w:divBdr>
                        <w:top w:val="none" w:sz="0" w:space="0" w:color="auto"/>
                        <w:left w:val="none" w:sz="0" w:space="0" w:color="auto"/>
                        <w:bottom w:val="none" w:sz="0" w:space="0" w:color="auto"/>
                        <w:right w:val="none" w:sz="0" w:space="0" w:color="auto"/>
                      </w:divBdr>
                    </w:div>
                  </w:divsChild>
                </w:div>
                <w:div w:id="1443920546">
                  <w:marLeft w:val="0"/>
                  <w:marRight w:val="0"/>
                  <w:marTop w:val="0"/>
                  <w:marBottom w:val="0"/>
                  <w:divBdr>
                    <w:top w:val="none" w:sz="0" w:space="0" w:color="auto"/>
                    <w:left w:val="none" w:sz="0" w:space="0" w:color="auto"/>
                    <w:bottom w:val="none" w:sz="0" w:space="0" w:color="auto"/>
                    <w:right w:val="none" w:sz="0" w:space="0" w:color="auto"/>
                  </w:divBdr>
                  <w:divsChild>
                    <w:div w:id="841237824">
                      <w:marLeft w:val="0"/>
                      <w:marRight w:val="0"/>
                      <w:marTop w:val="0"/>
                      <w:marBottom w:val="0"/>
                      <w:divBdr>
                        <w:top w:val="none" w:sz="0" w:space="0" w:color="auto"/>
                        <w:left w:val="none" w:sz="0" w:space="0" w:color="auto"/>
                        <w:bottom w:val="none" w:sz="0" w:space="0" w:color="auto"/>
                        <w:right w:val="none" w:sz="0" w:space="0" w:color="auto"/>
                      </w:divBdr>
                    </w:div>
                  </w:divsChild>
                </w:div>
                <w:div w:id="1448088439">
                  <w:marLeft w:val="0"/>
                  <w:marRight w:val="0"/>
                  <w:marTop w:val="0"/>
                  <w:marBottom w:val="0"/>
                  <w:divBdr>
                    <w:top w:val="none" w:sz="0" w:space="0" w:color="auto"/>
                    <w:left w:val="none" w:sz="0" w:space="0" w:color="auto"/>
                    <w:bottom w:val="none" w:sz="0" w:space="0" w:color="auto"/>
                    <w:right w:val="none" w:sz="0" w:space="0" w:color="auto"/>
                  </w:divBdr>
                  <w:divsChild>
                    <w:div w:id="2119522529">
                      <w:marLeft w:val="0"/>
                      <w:marRight w:val="0"/>
                      <w:marTop w:val="0"/>
                      <w:marBottom w:val="0"/>
                      <w:divBdr>
                        <w:top w:val="none" w:sz="0" w:space="0" w:color="auto"/>
                        <w:left w:val="none" w:sz="0" w:space="0" w:color="auto"/>
                        <w:bottom w:val="none" w:sz="0" w:space="0" w:color="auto"/>
                        <w:right w:val="none" w:sz="0" w:space="0" w:color="auto"/>
                      </w:divBdr>
                    </w:div>
                  </w:divsChild>
                </w:div>
                <w:div w:id="1448112748">
                  <w:marLeft w:val="0"/>
                  <w:marRight w:val="0"/>
                  <w:marTop w:val="0"/>
                  <w:marBottom w:val="0"/>
                  <w:divBdr>
                    <w:top w:val="none" w:sz="0" w:space="0" w:color="auto"/>
                    <w:left w:val="none" w:sz="0" w:space="0" w:color="auto"/>
                    <w:bottom w:val="none" w:sz="0" w:space="0" w:color="auto"/>
                    <w:right w:val="none" w:sz="0" w:space="0" w:color="auto"/>
                  </w:divBdr>
                  <w:divsChild>
                    <w:div w:id="2121412300">
                      <w:marLeft w:val="0"/>
                      <w:marRight w:val="0"/>
                      <w:marTop w:val="0"/>
                      <w:marBottom w:val="0"/>
                      <w:divBdr>
                        <w:top w:val="none" w:sz="0" w:space="0" w:color="auto"/>
                        <w:left w:val="none" w:sz="0" w:space="0" w:color="auto"/>
                        <w:bottom w:val="none" w:sz="0" w:space="0" w:color="auto"/>
                        <w:right w:val="none" w:sz="0" w:space="0" w:color="auto"/>
                      </w:divBdr>
                    </w:div>
                  </w:divsChild>
                </w:div>
                <w:div w:id="1452823036">
                  <w:marLeft w:val="0"/>
                  <w:marRight w:val="0"/>
                  <w:marTop w:val="0"/>
                  <w:marBottom w:val="0"/>
                  <w:divBdr>
                    <w:top w:val="none" w:sz="0" w:space="0" w:color="auto"/>
                    <w:left w:val="none" w:sz="0" w:space="0" w:color="auto"/>
                    <w:bottom w:val="none" w:sz="0" w:space="0" w:color="auto"/>
                    <w:right w:val="none" w:sz="0" w:space="0" w:color="auto"/>
                  </w:divBdr>
                  <w:divsChild>
                    <w:div w:id="953829480">
                      <w:marLeft w:val="0"/>
                      <w:marRight w:val="0"/>
                      <w:marTop w:val="0"/>
                      <w:marBottom w:val="0"/>
                      <w:divBdr>
                        <w:top w:val="none" w:sz="0" w:space="0" w:color="auto"/>
                        <w:left w:val="none" w:sz="0" w:space="0" w:color="auto"/>
                        <w:bottom w:val="none" w:sz="0" w:space="0" w:color="auto"/>
                        <w:right w:val="none" w:sz="0" w:space="0" w:color="auto"/>
                      </w:divBdr>
                    </w:div>
                  </w:divsChild>
                </w:div>
                <w:div w:id="1462698097">
                  <w:marLeft w:val="0"/>
                  <w:marRight w:val="0"/>
                  <w:marTop w:val="0"/>
                  <w:marBottom w:val="0"/>
                  <w:divBdr>
                    <w:top w:val="none" w:sz="0" w:space="0" w:color="auto"/>
                    <w:left w:val="none" w:sz="0" w:space="0" w:color="auto"/>
                    <w:bottom w:val="none" w:sz="0" w:space="0" w:color="auto"/>
                    <w:right w:val="none" w:sz="0" w:space="0" w:color="auto"/>
                  </w:divBdr>
                  <w:divsChild>
                    <w:div w:id="177888959">
                      <w:marLeft w:val="0"/>
                      <w:marRight w:val="0"/>
                      <w:marTop w:val="0"/>
                      <w:marBottom w:val="0"/>
                      <w:divBdr>
                        <w:top w:val="none" w:sz="0" w:space="0" w:color="auto"/>
                        <w:left w:val="none" w:sz="0" w:space="0" w:color="auto"/>
                        <w:bottom w:val="none" w:sz="0" w:space="0" w:color="auto"/>
                        <w:right w:val="none" w:sz="0" w:space="0" w:color="auto"/>
                      </w:divBdr>
                    </w:div>
                  </w:divsChild>
                </w:div>
                <w:div w:id="1465930820">
                  <w:marLeft w:val="0"/>
                  <w:marRight w:val="0"/>
                  <w:marTop w:val="0"/>
                  <w:marBottom w:val="0"/>
                  <w:divBdr>
                    <w:top w:val="none" w:sz="0" w:space="0" w:color="auto"/>
                    <w:left w:val="none" w:sz="0" w:space="0" w:color="auto"/>
                    <w:bottom w:val="none" w:sz="0" w:space="0" w:color="auto"/>
                    <w:right w:val="none" w:sz="0" w:space="0" w:color="auto"/>
                  </w:divBdr>
                  <w:divsChild>
                    <w:div w:id="82843562">
                      <w:marLeft w:val="0"/>
                      <w:marRight w:val="0"/>
                      <w:marTop w:val="0"/>
                      <w:marBottom w:val="0"/>
                      <w:divBdr>
                        <w:top w:val="none" w:sz="0" w:space="0" w:color="auto"/>
                        <w:left w:val="none" w:sz="0" w:space="0" w:color="auto"/>
                        <w:bottom w:val="none" w:sz="0" w:space="0" w:color="auto"/>
                        <w:right w:val="none" w:sz="0" w:space="0" w:color="auto"/>
                      </w:divBdr>
                    </w:div>
                  </w:divsChild>
                </w:div>
                <w:div w:id="1467238389">
                  <w:marLeft w:val="0"/>
                  <w:marRight w:val="0"/>
                  <w:marTop w:val="0"/>
                  <w:marBottom w:val="0"/>
                  <w:divBdr>
                    <w:top w:val="none" w:sz="0" w:space="0" w:color="auto"/>
                    <w:left w:val="none" w:sz="0" w:space="0" w:color="auto"/>
                    <w:bottom w:val="none" w:sz="0" w:space="0" w:color="auto"/>
                    <w:right w:val="none" w:sz="0" w:space="0" w:color="auto"/>
                  </w:divBdr>
                  <w:divsChild>
                    <w:div w:id="1306085563">
                      <w:marLeft w:val="0"/>
                      <w:marRight w:val="0"/>
                      <w:marTop w:val="0"/>
                      <w:marBottom w:val="0"/>
                      <w:divBdr>
                        <w:top w:val="none" w:sz="0" w:space="0" w:color="auto"/>
                        <w:left w:val="none" w:sz="0" w:space="0" w:color="auto"/>
                        <w:bottom w:val="none" w:sz="0" w:space="0" w:color="auto"/>
                        <w:right w:val="none" w:sz="0" w:space="0" w:color="auto"/>
                      </w:divBdr>
                    </w:div>
                  </w:divsChild>
                </w:div>
                <w:div w:id="1469588108">
                  <w:marLeft w:val="0"/>
                  <w:marRight w:val="0"/>
                  <w:marTop w:val="0"/>
                  <w:marBottom w:val="0"/>
                  <w:divBdr>
                    <w:top w:val="none" w:sz="0" w:space="0" w:color="auto"/>
                    <w:left w:val="none" w:sz="0" w:space="0" w:color="auto"/>
                    <w:bottom w:val="none" w:sz="0" w:space="0" w:color="auto"/>
                    <w:right w:val="none" w:sz="0" w:space="0" w:color="auto"/>
                  </w:divBdr>
                  <w:divsChild>
                    <w:div w:id="1170027099">
                      <w:marLeft w:val="0"/>
                      <w:marRight w:val="0"/>
                      <w:marTop w:val="0"/>
                      <w:marBottom w:val="0"/>
                      <w:divBdr>
                        <w:top w:val="none" w:sz="0" w:space="0" w:color="auto"/>
                        <w:left w:val="none" w:sz="0" w:space="0" w:color="auto"/>
                        <w:bottom w:val="none" w:sz="0" w:space="0" w:color="auto"/>
                        <w:right w:val="none" w:sz="0" w:space="0" w:color="auto"/>
                      </w:divBdr>
                    </w:div>
                  </w:divsChild>
                </w:div>
                <w:div w:id="1480422892">
                  <w:marLeft w:val="0"/>
                  <w:marRight w:val="0"/>
                  <w:marTop w:val="0"/>
                  <w:marBottom w:val="0"/>
                  <w:divBdr>
                    <w:top w:val="none" w:sz="0" w:space="0" w:color="auto"/>
                    <w:left w:val="none" w:sz="0" w:space="0" w:color="auto"/>
                    <w:bottom w:val="none" w:sz="0" w:space="0" w:color="auto"/>
                    <w:right w:val="none" w:sz="0" w:space="0" w:color="auto"/>
                  </w:divBdr>
                  <w:divsChild>
                    <w:div w:id="1103956741">
                      <w:marLeft w:val="0"/>
                      <w:marRight w:val="0"/>
                      <w:marTop w:val="0"/>
                      <w:marBottom w:val="0"/>
                      <w:divBdr>
                        <w:top w:val="none" w:sz="0" w:space="0" w:color="auto"/>
                        <w:left w:val="none" w:sz="0" w:space="0" w:color="auto"/>
                        <w:bottom w:val="none" w:sz="0" w:space="0" w:color="auto"/>
                        <w:right w:val="none" w:sz="0" w:space="0" w:color="auto"/>
                      </w:divBdr>
                    </w:div>
                  </w:divsChild>
                </w:div>
                <w:div w:id="1483080992">
                  <w:marLeft w:val="0"/>
                  <w:marRight w:val="0"/>
                  <w:marTop w:val="0"/>
                  <w:marBottom w:val="0"/>
                  <w:divBdr>
                    <w:top w:val="none" w:sz="0" w:space="0" w:color="auto"/>
                    <w:left w:val="none" w:sz="0" w:space="0" w:color="auto"/>
                    <w:bottom w:val="none" w:sz="0" w:space="0" w:color="auto"/>
                    <w:right w:val="none" w:sz="0" w:space="0" w:color="auto"/>
                  </w:divBdr>
                  <w:divsChild>
                    <w:div w:id="1426882521">
                      <w:marLeft w:val="0"/>
                      <w:marRight w:val="0"/>
                      <w:marTop w:val="0"/>
                      <w:marBottom w:val="0"/>
                      <w:divBdr>
                        <w:top w:val="none" w:sz="0" w:space="0" w:color="auto"/>
                        <w:left w:val="none" w:sz="0" w:space="0" w:color="auto"/>
                        <w:bottom w:val="none" w:sz="0" w:space="0" w:color="auto"/>
                        <w:right w:val="none" w:sz="0" w:space="0" w:color="auto"/>
                      </w:divBdr>
                    </w:div>
                  </w:divsChild>
                </w:div>
                <w:div w:id="1483810659">
                  <w:marLeft w:val="0"/>
                  <w:marRight w:val="0"/>
                  <w:marTop w:val="0"/>
                  <w:marBottom w:val="0"/>
                  <w:divBdr>
                    <w:top w:val="none" w:sz="0" w:space="0" w:color="auto"/>
                    <w:left w:val="none" w:sz="0" w:space="0" w:color="auto"/>
                    <w:bottom w:val="none" w:sz="0" w:space="0" w:color="auto"/>
                    <w:right w:val="none" w:sz="0" w:space="0" w:color="auto"/>
                  </w:divBdr>
                  <w:divsChild>
                    <w:div w:id="2058553734">
                      <w:marLeft w:val="0"/>
                      <w:marRight w:val="0"/>
                      <w:marTop w:val="0"/>
                      <w:marBottom w:val="0"/>
                      <w:divBdr>
                        <w:top w:val="none" w:sz="0" w:space="0" w:color="auto"/>
                        <w:left w:val="none" w:sz="0" w:space="0" w:color="auto"/>
                        <w:bottom w:val="none" w:sz="0" w:space="0" w:color="auto"/>
                        <w:right w:val="none" w:sz="0" w:space="0" w:color="auto"/>
                      </w:divBdr>
                    </w:div>
                  </w:divsChild>
                </w:div>
                <w:div w:id="1484735193">
                  <w:marLeft w:val="0"/>
                  <w:marRight w:val="0"/>
                  <w:marTop w:val="0"/>
                  <w:marBottom w:val="0"/>
                  <w:divBdr>
                    <w:top w:val="none" w:sz="0" w:space="0" w:color="auto"/>
                    <w:left w:val="none" w:sz="0" w:space="0" w:color="auto"/>
                    <w:bottom w:val="none" w:sz="0" w:space="0" w:color="auto"/>
                    <w:right w:val="none" w:sz="0" w:space="0" w:color="auto"/>
                  </w:divBdr>
                  <w:divsChild>
                    <w:div w:id="973372123">
                      <w:marLeft w:val="0"/>
                      <w:marRight w:val="0"/>
                      <w:marTop w:val="0"/>
                      <w:marBottom w:val="0"/>
                      <w:divBdr>
                        <w:top w:val="none" w:sz="0" w:space="0" w:color="auto"/>
                        <w:left w:val="none" w:sz="0" w:space="0" w:color="auto"/>
                        <w:bottom w:val="none" w:sz="0" w:space="0" w:color="auto"/>
                        <w:right w:val="none" w:sz="0" w:space="0" w:color="auto"/>
                      </w:divBdr>
                    </w:div>
                  </w:divsChild>
                </w:div>
                <w:div w:id="1495494524">
                  <w:marLeft w:val="0"/>
                  <w:marRight w:val="0"/>
                  <w:marTop w:val="0"/>
                  <w:marBottom w:val="0"/>
                  <w:divBdr>
                    <w:top w:val="none" w:sz="0" w:space="0" w:color="auto"/>
                    <w:left w:val="none" w:sz="0" w:space="0" w:color="auto"/>
                    <w:bottom w:val="none" w:sz="0" w:space="0" w:color="auto"/>
                    <w:right w:val="none" w:sz="0" w:space="0" w:color="auto"/>
                  </w:divBdr>
                  <w:divsChild>
                    <w:div w:id="259681703">
                      <w:marLeft w:val="0"/>
                      <w:marRight w:val="0"/>
                      <w:marTop w:val="0"/>
                      <w:marBottom w:val="0"/>
                      <w:divBdr>
                        <w:top w:val="none" w:sz="0" w:space="0" w:color="auto"/>
                        <w:left w:val="none" w:sz="0" w:space="0" w:color="auto"/>
                        <w:bottom w:val="none" w:sz="0" w:space="0" w:color="auto"/>
                        <w:right w:val="none" w:sz="0" w:space="0" w:color="auto"/>
                      </w:divBdr>
                    </w:div>
                  </w:divsChild>
                </w:div>
                <w:div w:id="1499417220">
                  <w:marLeft w:val="0"/>
                  <w:marRight w:val="0"/>
                  <w:marTop w:val="0"/>
                  <w:marBottom w:val="0"/>
                  <w:divBdr>
                    <w:top w:val="none" w:sz="0" w:space="0" w:color="auto"/>
                    <w:left w:val="none" w:sz="0" w:space="0" w:color="auto"/>
                    <w:bottom w:val="none" w:sz="0" w:space="0" w:color="auto"/>
                    <w:right w:val="none" w:sz="0" w:space="0" w:color="auto"/>
                  </w:divBdr>
                  <w:divsChild>
                    <w:div w:id="825823072">
                      <w:marLeft w:val="0"/>
                      <w:marRight w:val="0"/>
                      <w:marTop w:val="0"/>
                      <w:marBottom w:val="0"/>
                      <w:divBdr>
                        <w:top w:val="none" w:sz="0" w:space="0" w:color="auto"/>
                        <w:left w:val="none" w:sz="0" w:space="0" w:color="auto"/>
                        <w:bottom w:val="none" w:sz="0" w:space="0" w:color="auto"/>
                        <w:right w:val="none" w:sz="0" w:space="0" w:color="auto"/>
                      </w:divBdr>
                    </w:div>
                  </w:divsChild>
                </w:div>
                <w:div w:id="1523784329">
                  <w:marLeft w:val="0"/>
                  <w:marRight w:val="0"/>
                  <w:marTop w:val="0"/>
                  <w:marBottom w:val="0"/>
                  <w:divBdr>
                    <w:top w:val="none" w:sz="0" w:space="0" w:color="auto"/>
                    <w:left w:val="none" w:sz="0" w:space="0" w:color="auto"/>
                    <w:bottom w:val="none" w:sz="0" w:space="0" w:color="auto"/>
                    <w:right w:val="none" w:sz="0" w:space="0" w:color="auto"/>
                  </w:divBdr>
                  <w:divsChild>
                    <w:div w:id="1085348358">
                      <w:marLeft w:val="0"/>
                      <w:marRight w:val="0"/>
                      <w:marTop w:val="0"/>
                      <w:marBottom w:val="0"/>
                      <w:divBdr>
                        <w:top w:val="none" w:sz="0" w:space="0" w:color="auto"/>
                        <w:left w:val="none" w:sz="0" w:space="0" w:color="auto"/>
                        <w:bottom w:val="none" w:sz="0" w:space="0" w:color="auto"/>
                        <w:right w:val="none" w:sz="0" w:space="0" w:color="auto"/>
                      </w:divBdr>
                    </w:div>
                  </w:divsChild>
                </w:div>
                <w:div w:id="1535999766">
                  <w:marLeft w:val="0"/>
                  <w:marRight w:val="0"/>
                  <w:marTop w:val="0"/>
                  <w:marBottom w:val="0"/>
                  <w:divBdr>
                    <w:top w:val="none" w:sz="0" w:space="0" w:color="auto"/>
                    <w:left w:val="none" w:sz="0" w:space="0" w:color="auto"/>
                    <w:bottom w:val="none" w:sz="0" w:space="0" w:color="auto"/>
                    <w:right w:val="none" w:sz="0" w:space="0" w:color="auto"/>
                  </w:divBdr>
                  <w:divsChild>
                    <w:div w:id="472915395">
                      <w:marLeft w:val="0"/>
                      <w:marRight w:val="0"/>
                      <w:marTop w:val="0"/>
                      <w:marBottom w:val="0"/>
                      <w:divBdr>
                        <w:top w:val="none" w:sz="0" w:space="0" w:color="auto"/>
                        <w:left w:val="none" w:sz="0" w:space="0" w:color="auto"/>
                        <w:bottom w:val="none" w:sz="0" w:space="0" w:color="auto"/>
                        <w:right w:val="none" w:sz="0" w:space="0" w:color="auto"/>
                      </w:divBdr>
                    </w:div>
                  </w:divsChild>
                </w:div>
                <w:div w:id="1539585311">
                  <w:marLeft w:val="0"/>
                  <w:marRight w:val="0"/>
                  <w:marTop w:val="0"/>
                  <w:marBottom w:val="0"/>
                  <w:divBdr>
                    <w:top w:val="none" w:sz="0" w:space="0" w:color="auto"/>
                    <w:left w:val="none" w:sz="0" w:space="0" w:color="auto"/>
                    <w:bottom w:val="none" w:sz="0" w:space="0" w:color="auto"/>
                    <w:right w:val="none" w:sz="0" w:space="0" w:color="auto"/>
                  </w:divBdr>
                  <w:divsChild>
                    <w:div w:id="103887154">
                      <w:marLeft w:val="0"/>
                      <w:marRight w:val="0"/>
                      <w:marTop w:val="0"/>
                      <w:marBottom w:val="0"/>
                      <w:divBdr>
                        <w:top w:val="none" w:sz="0" w:space="0" w:color="auto"/>
                        <w:left w:val="none" w:sz="0" w:space="0" w:color="auto"/>
                        <w:bottom w:val="none" w:sz="0" w:space="0" w:color="auto"/>
                        <w:right w:val="none" w:sz="0" w:space="0" w:color="auto"/>
                      </w:divBdr>
                    </w:div>
                  </w:divsChild>
                </w:div>
                <w:div w:id="1546527173">
                  <w:marLeft w:val="0"/>
                  <w:marRight w:val="0"/>
                  <w:marTop w:val="0"/>
                  <w:marBottom w:val="0"/>
                  <w:divBdr>
                    <w:top w:val="none" w:sz="0" w:space="0" w:color="auto"/>
                    <w:left w:val="none" w:sz="0" w:space="0" w:color="auto"/>
                    <w:bottom w:val="none" w:sz="0" w:space="0" w:color="auto"/>
                    <w:right w:val="none" w:sz="0" w:space="0" w:color="auto"/>
                  </w:divBdr>
                  <w:divsChild>
                    <w:div w:id="2084523990">
                      <w:marLeft w:val="0"/>
                      <w:marRight w:val="0"/>
                      <w:marTop w:val="0"/>
                      <w:marBottom w:val="0"/>
                      <w:divBdr>
                        <w:top w:val="none" w:sz="0" w:space="0" w:color="auto"/>
                        <w:left w:val="none" w:sz="0" w:space="0" w:color="auto"/>
                        <w:bottom w:val="none" w:sz="0" w:space="0" w:color="auto"/>
                        <w:right w:val="none" w:sz="0" w:space="0" w:color="auto"/>
                      </w:divBdr>
                    </w:div>
                  </w:divsChild>
                </w:div>
                <w:div w:id="1550994589">
                  <w:marLeft w:val="0"/>
                  <w:marRight w:val="0"/>
                  <w:marTop w:val="0"/>
                  <w:marBottom w:val="0"/>
                  <w:divBdr>
                    <w:top w:val="none" w:sz="0" w:space="0" w:color="auto"/>
                    <w:left w:val="none" w:sz="0" w:space="0" w:color="auto"/>
                    <w:bottom w:val="none" w:sz="0" w:space="0" w:color="auto"/>
                    <w:right w:val="none" w:sz="0" w:space="0" w:color="auto"/>
                  </w:divBdr>
                  <w:divsChild>
                    <w:div w:id="278879394">
                      <w:marLeft w:val="0"/>
                      <w:marRight w:val="0"/>
                      <w:marTop w:val="0"/>
                      <w:marBottom w:val="0"/>
                      <w:divBdr>
                        <w:top w:val="none" w:sz="0" w:space="0" w:color="auto"/>
                        <w:left w:val="none" w:sz="0" w:space="0" w:color="auto"/>
                        <w:bottom w:val="none" w:sz="0" w:space="0" w:color="auto"/>
                        <w:right w:val="none" w:sz="0" w:space="0" w:color="auto"/>
                      </w:divBdr>
                    </w:div>
                  </w:divsChild>
                </w:div>
                <w:div w:id="1553687905">
                  <w:marLeft w:val="0"/>
                  <w:marRight w:val="0"/>
                  <w:marTop w:val="0"/>
                  <w:marBottom w:val="0"/>
                  <w:divBdr>
                    <w:top w:val="none" w:sz="0" w:space="0" w:color="auto"/>
                    <w:left w:val="none" w:sz="0" w:space="0" w:color="auto"/>
                    <w:bottom w:val="none" w:sz="0" w:space="0" w:color="auto"/>
                    <w:right w:val="none" w:sz="0" w:space="0" w:color="auto"/>
                  </w:divBdr>
                  <w:divsChild>
                    <w:div w:id="1485853681">
                      <w:marLeft w:val="0"/>
                      <w:marRight w:val="0"/>
                      <w:marTop w:val="0"/>
                      <w:marBottom w:val="0"/>
                      <w:divBdr>
                        <w:top w:val="none" w:sz="0" w:space="0" w:color="auto"/>
                        <w:left w:val="none" w:sz="0" w:space="0" w:color="auto"/>
                        <w:bottom w:val="none" w:sz="0" w:space="0" w:color="auto"/>
                        <w:right w:val="none" w:sz="0" w:space="0" w:color="auto"/>
                      </w:divBdr>
                    </w:div>
                  </w:divsChild>
                </w:div>
                <w:div w:id="1553692513">
                  <w:marLeft w:val="0"/>
                  <w:marRight w:val="0"/>
                  <w:marTop w:val="0"/>
                  <w:marBottom w:val="0"/>
                  <w:divBdr>
                    <w:top w:val="none" w:sz="0" w:space="0" w:color="auto"/>
                    <w:left w:val="none" w:sz="0" w:space="0" w:color="auto"/>
                    <w:bottom w:val="none" w:sz="0" w:space="0" w:color="auto"/>
                    <w:right w:val="none" w:sz="0" w:space="0" w:color="auto"/>
                  </w:divBdr>
                  <w:divsChild>
                    <w:div w:id="1159269256">
                      <w:marLeft w:val="0"/>
                      <w:marRight w:val="0"/>
                      <w:marTop w:val="0"/>
                      <w:marBottom w:val="0"/>
                      <w:divBdr>
                        <w:top w:val="none" w:sz="0" w:space="0" w:color="auto"/>
                        <w:left w:val="none" w:sz="0" w:space="0" w:color="auto"/>
                        <w:bottom w:val="none" w:sz="0" w:space="0" w:color="auto"/>
                        <w:right w:val="none" w:sz="0" w:space="0" w:color="auto"/>
                      </w:divBdr>
                    </w:div>
                  </w:divsChild>
                </w:div>
                <w:div w:id="1559315923">
                  <w:marLeft w:val="0"/>
                  <w:marRight w:val="0"/>
                  <w:marTop w:val="0"/>
                  <w:marBottom w:val="0"/>
                  <w:divBdr>
                    <w:top w:val="none" w:sz="0" w:space="0" w:color="auto"/>
                    <w:left w:val="none" w:sz="0" w:space="0" w:color="auto"/>
                    <w:bottom w:val="none" w:sz="0" w:space="0" w:color="auto"/>
                    <w:right w:val="none" w:sz="0" w:space="0" w:color="auto"/>
                  </w:divBdr>
                  <w:divsChild>
                    <w:div w:id="1023480462">
                      <w:marLeft w:val="0"/>
                      <w:marRight w:val="0"/>
                      <w:marTop w:val="0"/>
                      <w:marBottom w:val="0"/>
                      <w:divBdr>
                        <w:top w:val="none" w:sz="0" w:space="0" w:color="auto"/>
                        <w:left w:val="none" w:sz="0" w:space="0" w:color="auto"/>
                        <w:bottom w:val="none" w:sz="0" w:space="0" w:color="auto"/>
                        <w:right w:val="none" w:sz="0" w:space="0" w:color="auto"/>
                      </w:divBdr>
                    </w:div>
                  </w:divsChild>
                </w:div>
                <w:div w:id="1572276459">
                  <w:marLeft w:val="0"/>
                  <w:marRight w:val="0"/>
                  <w:marTop w:val="0"/>
                  <w:marBottom w:val="0"/>
                  <w:divBdr>
                    <w:top w:val="none" w:sz="0" w:space="0" w:color="auto"/>
                    <w:left w:val="none" w:sz="0" w:space="0" w:color="auto"/>
                    <w:bottom w:val="none" w:sz="0" w:space="0" w:color="auto"/>
                    <w:right w:val="none" w:sz="0" w:space="0" w:color="auto"/>
                  </w:divBdr>
                  <w:divsChild>
                    <w:div w:id="576789014">
                      <w:marLeft w:val="0"/>
                      <w:marRight w:val="0"/>
                      <w:marTop w:val="0"/>
                      <w:marBottom w:val="0"/>
                      <w:divBdr>
                        <w:top w:val="none" w:sz="0" w:space="0" w:color="auto"/>
                        <w:left w:val="none" w:sz="0" w:space="0" w:color="auto"/>
                        <w:bottom w:val="none" w:sz="0" w:space="0" w:color="auto"/>
                        <w:right w:val="none" w:sz="0" w:space="0" w:color="auto"/>
                      </w:divBdr>
                    </w:div>
                  </w:divsChild>
                </w:div>
                <w:div w:id="1575773228">
                  <w:marLeft w:val="0"/>
                  <w:marRight w:val="0"/>
                  <w:marTop w:val="0"/>
                  <w:marBottom w:val="0"/>
                  <w:divBdr>
                    <w:top w:val="none" w:sz="0" w:space="0" w:color="auto"/>
                    <w:left w:val="none" w:sz="0" w:space="0" w:color="auto"/>
                    <w:bottom w:val="none" w:sz="0" w:space="0" w:color="auto"/>
                    <w:right w:val="none" w:sz="0" w:space="0" w:color="auto"/>
                  </w:divBdr>
                  <w:divsChild>
                    <w:div w:id="1019548779">
                      <w:marLeft w:val="0"/>
                      <w:marRight w:val="0"/>
                      <w:marTop w:val="0"/>
                      <w:marBottom w:val="0"/>
                      <w:divBdr>
                        <w:top w:val="none" w:sz="0" w:space="0" w:color="auto"/>
                        <w:left w:val="none" w:sz="0" w:space="0" w:color="auto"/>
                        <w:bottom w:val="none" w:sz="0" w:space="0" w:color="auto"/>
                        <w:right w:val="none" w:sz="0" w:space="0" w:color="auto"/>
                      </w:divBdr>
                    </w:div>
                  </w:divsChild>
                </w:div>
                <w:div w:id="1585872241">
                  <w:marLeft w:val="0"/>
                  <w:marRight w:val="0"/>
                  <w:marTop w:val="0"/>
                  <w:marBottom w:val="0"/>
                  <w:divBdr>
                    <w:top w:val="none" w:sz="0" w:space="0" w:color="auto"/>
                    <w:left w:val="none" w:sz="0" w:space="0" w:color="auto"/>
                    <w:bottom w:val="none" w:sz="0" w:space="0" w:color="auto"/>
                    <w:right w:val="none" w:sz="0" w:space="0" w:color="auto"/>
                  </w:divBdr>
                  <w:divsChild>
                    <w:div w:id="869150332">
                      <w:marLeft w:val="0"/>
                      <w:marRight w:val="0"/>
                      <w:marTop w:val="0"/>
                      <w:marBottom w:val="0"/>
                      <w:divBdr>
                        <w:top w:val="none" w:sz="0" w:space="0" w:color="auto"/>
                        <w:left w:val="none" w:sz="0" w:space="0" w:color="auto"/>
                        <w:bottom w:val="none" w:sz="0" w:space="0" w:color="auto"/>
                        <w:right w:val="none" w:sz="0" w:space="0" w:color="auto"/>
                      </w:divBdr>
                    </w:div>
                  </w:divsChild>
                </w:div>
                <w:div w:id="1593929926">
                  <w:marLeft w:val="0"/>
                  <w:marRight w:val="0"/>
                  <w:marTop w:val="0"/>
                  <w:marBottom w:val="0"/>
                  <w:divBdr>
                    <w:top w:val="none" w:sz="0" w:space="0" w:color="auto"/>
                    <w:left w:val="none" w:sz="0" w:space="0" w:color="auto"/>
                    <w:bottom w:val="none" w:sz="0" w:space="0" w:color="auto"/>
                    <w:right w:val="none" w:sz="0" w:space="0" w:color="auto"/>
                  </w:divBdr>
                  <w:divsChild>
                    <w:div w:id="124860299">
                      <w:marLeft w:val="0"/>
                      <w:marRight w:val="0"/>
                      <w:marTop w:val="0"/>
                      <w:marBottom w:val="0"/>
                      <w:divBdr>
                        <w:top w:val="none" w:sz="0" w:space="0" w:color="auto"/>
                        <w:left w:val="none" w:sz="0" w:space="0" w:color="auto"/>
                        <w:bottom w:val="none" w:sz="0" w:space="0" w:color="auto"/>
                        <w:right w:val="none" w:sz="0" w:space="0" w:color="auto"/>
                      </w:divBdr>
                    </w:div>
                  </w:divsChild>
                </w:div>
                <w:div w:id="1595045813">
                  <w:marLeft w:val="0"/>
                  <w:marRight w:val="0"/>
                  <w:marTop w:val="0"/>
                  <w:marBottom w:val="0"/>
                  <w:divBdr>
                    <w:top w:val="none" w:sz="0" w:space="0" w:color="auto"/>
                    <w:left w:val="none" w:sz="0" w:space="0" w:color="auto"/>
                    <w:bottom w:val="none" w:sz="0" w:space="0" w:color="auto"/>
                    <w:right w:val="none" w:sz="0" w:space="0" w:color="auto"/>
                  </w:divBdr>
                  <w:divsChild>
                    <w:div w:id="1528569140">
                      <w:marLeft w:val="0"/>
                      <w:marRight w:val="0"/>
                      <w:marTop w:val="0"/>
                      <w:marBottom w:val="0"/>
                      <w:divBdr>
                        <w:top w:val="none" w:sz="0" w:space="0" w:color="auto"/>
                        <w:left w:val="none" w:sz="0" w:space="0" w:color="auto"/>
                        <w:bottom w:val="none" w:sz="0" w:space="0" w:color="auto"/>
                        <w:right w:val="none" w:sz="0" w:space="0" w:color="auto"/>
                      </w:divBdr>
                    </w:div>
                  </w:divsChild>
                </w:div>
                <w:div w:id="1596471705">
                  <w:marLeft w:val="0"/>
                  <w:marRight w:val="0"/>
                  <w:marTop w:val="0"/>
                  <w:marBottom w:val="0"/>
                  <w:divBdr>
                    <w:top w:val="none" w:sz="0" w:space="0" w:color="auto"/>
                    <w:left w:val="none" w:sz="0" w:space="0" w:color="auto"/>
                    <w:bottom w:val="none" w:sz="0" w:space="0" w:color="auto"/>
                    <w:right w:val="none" w:sz="0" w:space="0" w:color="auto"/>
                  </w:divBdr>
                  <w:divsChild>
                    <w:div w:id="644045593">
                      <w:marLeft w:val="0"/>
                      <w:marRight w:val="0"/>
                      <w:marTop w:val="0"/>
                      <w:marBottom w:val="0"/>
                      <w:divBdr>
                        <w:top w:val="none" w:sz="0" w:space="0" w:color="auto"/>
                        <w:left w:val="none" w:sz="0" w:space="0" w:color="auto"/>
                        <w:bottom w:val="none" w:sz="0" w:space="0" w:color="auto"/>
                        <w:right w:val="none" w:sz="0" w:space="0" w:color="auto"/>
                      </w:divBdr>
                    </w:div>
                  </w:divsChild>
                </w:div>
                <w:div w:id="1603412736">
                  <w:marLeft w:val="0"/>
                  <w:marRight w:val="0"/>
                  <w:marTop w:val="0"/>
                  <w:marBottom w:val="0"/>
                  <w:divBdr>
                    <w:top w:val="none" w:sz="0" w:space="0" w:color="auto"/>
                    <w:left w:val="none" w:sz="0" w:space="0" w:color="auto"/>
                    <w:bottom w:val="none" w:sz="0" w:space="0" w:color="auto"/>
                    <w:right w:val="none" w:sz="0" w:space="0" w:color="auto"/>
                  </w:divBdr>
                  <w:divsChild>
                    <w:div w:id="1712681958">
                      <w:marLeft w:val="0"/>
                      <w:marRight w:val="0"/>
                      <w:marTop w:val="0"/>
                      <w:marBottom w:val="0"/>
                      <w:divBdr>
                        <w:top w:val="none" w:sz="0" w:space="0" w:color="auto"/>
                        <w:left w:val="none" w:sz="0" w:space="0" w:color="auto"/>
                        <w:bottom w:val="none" w:sz="0" w:space="0" w:color="auto"/>
                        <w:right w:val="none" w:sz="0" w:space="0" w:color="auto"/>
                      </w:divBdr>
                    </w:div>
                  </w:divsChild>
                </w:div>
                <w:div w:id="1603998184">
                  <w:marLeft w:val="0"/>
                  <w:marRight w:val="0"/>
                  <w:marTop w:val="0"/>
                  <w:marBottom w:val="0"/>
                  <w:divBdr>
                    <w:top w:val="none" w:sz="0" w:space="0" w:color="auto"/>
                    <w:left w:val="none" w:sz="0" w:space="0" w:color="auto"/>
                    <w:bottom w:val="none" w:sz="0" w:space="0" w:color="auto"/>
                    <w:right w:val="none" w:sz="0" w:space="0" w:color="auto"/>
                  </w:divBdr>
                  <w:divsChild>
                    <w:div w:id="1092973091">
                      <w:marLeft w:val="0"/>
                      <w:marRight w:val="0"/>
                      <w:marTop w:val="0"/>
                      <w:marBottom w:val="0"/>
                      <w:divBdr>
                        <w:top w:val="none" w:sz="0" w:space="0" w:color="auto"/>
                        <w:left w:val="none" w:sz="0" w:space="0" w:color="auto"/>
                        <w:bottom w:val="none" w:sz="0" w:space="0" w:color="auto"/>
                        <w:right w:val="none" w:sz="0" w:space="0" w:color="auto"/>
                      </w:divBdr>
                    </w:div>
                  </w:divsChild>
                </w:div>
                <w:div w:id="1610358931">
                  <w:marLeft w:val="0"/>
                  <w:marRight w:val="0"/>
                  <w:marTop w:val="0"/>
                  <w:marBottom w:val="0"/>
                  <w:divBdr>
                    <w:top w:val="none" w:sz="0" w:space="0" w:color="auto"/>
                    <w:left w:val="none" w:sz="0" w:space="0" w:color="auto"/>
                    <w:bottom w:val="none" w:sz="0" w:space="0" w:color="auto"/>
                    <w:right w:val="none" w:sz="0" w:space="0" w:color="auto"/>
                  </w:divBdr>
                  <w:divsChild>
                    <w:div w:id="890965502">
                      <w:marLeft w:val="0"/>
                      <w:marRight w:val="0"/>
                      <w:marTop w:val="0"/>
                      <w:marBottom w:val="0"/>
                      <w:divBdr>
                        <w:top w:val="none" w:sz="0" w:space="0" w:color="auto"/>
                        <w:left w:val="none" w:sz="0" w:space="0" w:color="auto"/>
                        <w:bottom w:val="none" w:sz="0" w:space="0" w:color="auto"/>
                        <w:right w:val="none" w:sz="0" w:space="0" w:color="auto"/>
                      </w:divBdr>
                    </w:div>
                  </w:divsChild>
                </w:div>
                <w:div w:id="1611549284">
                  <w:marLeft w:val="0"/>
                  <w:marRight w:val="0"/>
                  <w:marTop w:val="0"/>
                  <w:marBottom w:val="0"/>
                  <w:divBdr>
                    <w:top w:val="none" w:sz="0" w:space="0" w:color="auto"/>
                    <w:left w:val="none" w:sz="0" w:space="0" w:color="auto"/>
                    <w:bottom w:val="none" w:sz="0" w:space="0" w:color="auto"/>
                    <w:right w:val="none" w:sz="0" w:space="0" w:color="auto"/>
                  </w:divBdr>
                  <w:divsChild>
                    <w:div w:id="2058313630">
                      <w:marLeft w:val="0"/>
                      <w:marRight w:val="0"/>
                      <w:marTop w:val="0"/>
                      <w:marBottom w:val="0"/>
                      <w:divBdr>
                        <w:top w:val="none" w:sz="0" w:space="0" w:color="auto"/>
                        <w:left w:val="none" w:sz="0" w:space="0" w:color="auto"/>
                        <w:bottom w:val="none" w:sz="0" w:space="0" w:color="auto"/>
                        <w:right w:val="none" w:sz="0" w:space="0" w:color="auto"/>
                      </w:divBdr>
                    </w:div>
                  </w:divsChild>
                </w:div>
                <w:div w:id="1612082973">
                  <w:marLeft w:val="0"/>
                  <w:marRight w:val="0"/>
                  <w:marTop w:val="0"/>
                  <w:marBottom w:val="0"/>
                  <w:divBdr>
                    <w:top w:val="none" w:sz="0" w:space="0" w:color="auto"/>
                    <w:left w:val="none" w:sz="0" w:space="0" w:color="auto"/>
                    <w:bottom w:val="none" w:sz="0" w:space="0" w:color="auto"/>
                    <w:right w:val="none" w:sz="0" w:space="0" w:color="auto"/>
                  </w:divBdr>
                  <w:divsChild>
                    <w:div w:id="1771585049">
                      <w:marLeft w:val="0"/>
                      <w:marRight w:val="0"/>
                      <w:marTop w:val="0"/>
                      <w:marBottom w:val="0"/>
                      <w:divBdr>
                        <w:top w:val="none" w:sz="0" w:space="0" w:color="auto"/>
                        <w:left w:val="none" w:sz="0" w:space="0" w:color="auto"/>
                        <w:bottom w:val="none" w:sz="0" w:space="0" w:color="auto"/>
                        <w:right w:val="none" w:sz="0" w:space="0" w:color="auto"/>
                      </w:divBdr>
                    </w:div>
                  </w:divsChild>
                </w:div>
                <w:div w:id="1620985673">
                  <w:marLeft w:val="0"/>
                  <w:marRight w:val="0"/>
                  <w:marTop w:val="0"/>
                  <w:marBottom w:val="0"/>
                  <w:divBdr>
                    <w:top w:val="none" w:sz="0" w:space="0" w:color="auto"/>
                    <w:left w:val="none" w:sz="0" w:space="0" w:color="auto"/>
                    <w:bottom w:val="none" w:sz="0" w:space="0" w:color="auto"/>
                    <w:right w:val="none" w:sz="0" w:space="0" w:color="auto"/>
                  </w:divBdr>
                  <w:divsChild>
                    <w:div w:id="78019792">
                      <w:marLeft w:val="0"/>
                      <w:marRight w:val="0"/>
                      <w:marTop w:val="0"/>
                      <w:marBottom w:val="0"/>
                      <w:divBdr>
                        <w:top w:val="none" w:sz="0" w:space="0" w:color="auto"/>
                        <w:left w:val="none" w:sz="0" w:space="0" w:color="auto"/>
                        <w:bottom w:val="none" w:sz="0" w:space="0" w:color="auto"/>
                        <w:right w:val="none" w:sz="0" w:space="0" w:color="auto"/>
                      </w:divBdr>
                    </w:div>
                  </w:divsChild>
                </w:div>
                <w:div w:id="1639140662">
                  <w:marLeft w:val="0"/>
                  <w:marRight w:val="0"/>
                  <w:marTop w:val="0"/>
                  <w:marBottom w:val="0"/>
                  <w:divBdr>
                    <w:top w:val="none" w:sz="0" w:space="0" w:color="auto"/>
                    <w:left w:val="none" w:sz="0" w:space="0" w:color="auto"/>
                    <w:bottom w:val="none" w:sz="0" w:space="0" w:color="auto"/>
                    <w:right w:val="none" w:sz="0" w:space="0" w:color="auto"/>
                  </w:divBdr>
                  <w:divsChild>
                    <w:div w:id="1965891188">
                      <w:marLeft w:val="0"/>
                      <w:marRight w:val="0"/>
                      <w:marTop w:val="0"/>
                      <w:marBottom w:val="0"/>
                      <w:divBdr>
                        <w:top w:val="none" w:sz="0" w:space="0" w:color="auto"/>
                        <w:left w:val="none" w:sz="0" w:space="0" w:color="auto"/>
                        <w:bottom w:val="none" w:sz="0" w:space="0" w:color="auto"/>
                        <w:right w:val="none" w:sz="0" w:space="0" w:color="auto"/>
                      </w:divBdr>
                    </w:div>
                  </w:divsChild>
                </w:div>
                <w:div w:id="1642344637">
                  <w:marLeft w:val="0"/>
                  <w:marRight w:val="0"/>
                  <w:marTop w:val="0"/>
                  <w:marBottom w:val="0"/>
                  <w:divBdr>
                    <w:top w:val="none" w:sz="0" w:space="0" w:color="auto"/>
                    <w:left w:val="none" w:sz="0" w:space="0" w:color="auto"/>
                    <w:bottom w:val="none" w:sz="0" w:space="0" w:color="auto"/>
                    <w:right w:val="none" w:sz="0" w:space="0" w:color="auto"/>
                  </w:divBdr>
                  <w:divsChild>
                    <w:div w:id="883827387">
                      <w:marLeft w:val="0"/>
                      <w:marRight w:val="0"/>
                      <w:marTop w:val="0"/>
                      <w:marBottom w:val="0"/>
                      <w:divBdr>
                        <w:top w:val="none" w:sz="0" w:space="0" w:color="auto"/>
                        <w:left w:val="none" w:sz="0" w:space="0" w:color="auto"/>
                        <w:bottom w:val="none" w:sz="0" w:space="0" w:color="auto"/>
                        <w:right w:val="none" w:sz="0" w:space="0" w:color="auto"/>
                      </w:divBdr>
                    </w:div>
                  </w:divsChild>
                </w:div>
                <w:div w:id="1654722763">
                  <w:marLeft w:val="0"/>
                  <w:marRight w:val="0"/>
                  <w:marTop w:val="0"/>
                  <w:marBottom w:val="0"/>
                  <w:divBdr>
                    <w:top w:val="none" w:sz="0" w:space="0" w:color="auto"/>
                    <w:left w:val="none" w:sz="0" w:space="0" w:color="auto"/>
                    <w:bottom w:val="none" w:sz="0" w:space="0" w:color="auto"/>
                    <w:right w:val="none" w:sz="0" w:space="0" w:color="auto"/>
                  </w:divBdr>
                  <w:divsChild>
                    <w:div w:id="1479804544">
                      <w:marLeft w:val="0"/>
                      <w:marRight w:val="0"/>
                      <w:marTop w:val="0"/>
                      <w:marBottom w:val="0"/>
                      <w:divBdr>
                        <w:top w:val="none" w:sz="0" w:space="0" w:color="auto"/>
                        <w:left w:val="none" w:sz="0" w:space="0" w:color="auto"/>
                        <w:bottom w:val="none" w:sz="0" w:space="0" w:color="auto"/>
                        <w:right w:val="none" w:sz="0" w:space="0" w:color="auto"/>
                      </w:divBdr>
                    </w:div>
                  </w:divsChild>
                </w:div>
                <w:div w:id="1656179282">
                  <w:marLeft w:val="0"/>
                  <w:marRight w:val="0"/>
                  <w:marTop w:val="0"/>
                  <w:marBottom w:val="0"/>
                  <w:divBdr>
                    <w:top w:val="none" w:sz="0" w:space="0" w:color="auto"/>
                    <w:left w:val="none" w:sz="0" w:space="0" w:color="auto"/>
                    <w:bottom w:val="none" w:sz="0" w:space="0" w:color="auto"/>
                    <w:right w:val="none" w:sz="0" w:space="0" w:color="auto"/>
                  </w:divBdr>
                  <w:divsChild>
                    <w:div w:id="639308800">
                      <w:marLeft w:val="0"/>
                      <w:marRight w:val="0"/>
                      <w:marTop w:val="0"/>
                      <w:marBottom w:val="0"/>
                      <w:divBdr>
                        <w:top w:val="none" w:sz="0" w:space="0" w:color="auto"/>
                        <w:left w:val="none" w:sz="0" w:space="0" w:color="auto"/>
                        <w:bottom w:val="none" w:sz="0" w:space="0" w:color="auto"/>
                        <w:right w:val="none" w:sz="0" w:space="0" w:color="auto"/>
                      </w:divBdr>
                    </w:div>
                  </w:divsChild>
                </w:div>
                <w:div w:id="1658924576">
                  <w:marLeft w:val="0"/>
                  <w:marRight w:val="0"/>
                  <w:marTop w:val="0"/>
                  <w:marBottom w:val="0"/>
                  <w:divBdr>
                    <w:top w:val="none" w:sz="0" w:space="0" w:color="auto"/>
                    <w:left w:val="none" w:sz="0" w:space="0" w:color="auto"/>
                    <w:bottom w:val="none" w:sz="0" w:space="0" w:color="auto"/>
                    <w:right w:val="none" w:sz="0" w:space="0" w:color="auto"/>
                  </w:divBdr>
                  <w:divsChild>
                    <w:div w:id="20741745">
                      <w:marLeft w:val="0"/>
                      <w:marRight w:val="0"/>
                      <w:marTop w:val="0"/>
                      <w:marBottom w:val="0"/>
                      <w:divBdr>
                        <w:top w:val="none" w:sz="0" w:space="0" w:color="auto"/>
                        <w:left w:val="none" w:sz="0" w:space="0" w:color="auto"/>
                        <w:bottom w:val="none" w:sz="0" w:space="0" w:color="auto"/>
                        <w:right w:val="none" w:sz="0" w:space="0" w:color="auto"/>
                      </w:divBdr>
                    </w:div>
                  </w:divsChild>
                </w:div>
                <w:div w:id="1659071423">
                  <w:marLeft w:val="0"/>
                  <w:marRight w:val="0"/>
                  <w:marTop w:val="0"/>
                  <w:marBottom w:val="0"/>
                  <w:divBdr>
                    <w:top w:val="none" w:sz="0" w:space="0" w:color="auto"/>
                    <w:left w:val="none" w:sz="0" w:space="0" w:color="auto"/>
                    <w:bottom w:val="none" w:sz="0" w:space="0" w:color="auto"/>
                    <w:right w:val="none" w:sz="0" w:space="0" w:color="auto"/>
                  </w:divBdr>
                  <w:divsChild>
                    <w:div w:id="386296001">
                      <w:marLeft w:val="0"/>
                      <w:marRight w:val="0"/>
                      <w:marTop w:val="0"/>
                      <w:marBottom w:val="0"/>
                      <w:divBdr>
                        <w:top w:val="none" w:sz="0" w:space="0" w:color="auto"/>
                        <w:left w:val="none" w:sz="0" w:space="0" w:color="auto"/>
                        <w:bottom w:val="none" w:sz="0" w:space="0" w:color="auto"/>
                        <w:right w:val="none" w:sz="0" w:space="0" w:color="auto"/>
                      </w:divBdr>
                    </w:div>
                  </w:divsChild>
                </w:div>
                <w:div w:id="1659377689">
                  <w:marLeft w:val="0"/>
                  <w:marRight w:val="0"/>
                  <w:marTop w:val="0"/>
                  <w:marBottom w:val="0"/>
                  <w:divBdr>
                    <w:top w:val="none" w:sz="0" w:space="0" w:color="auto"/>
                    <w:left w:val="none" w:sz="0" w:space="0" w:color="auto"/>
                    <w:bottom w:val="none" w:sz="0" w:space="0" w:color="auto"/>
                    <w:right w:val="none" w:sz="0" w:space="0" w:color="auto"/>
                  </w:divBdr>
                  <w:divsChild>
                    <w:div w:id="1386484486">
                      <w:marLeft w:val="0"/>
                      <w:marRight w:val="0"/>
                      <w:marTop w:val="0"/>
                      <w:marBottom w:val="0"/>
                      <w:divBdr>
                        <w:top w:val="none" w:sz="0" w:space="0" w:color="auto"/>
                        <w:left w:val="none" w:sz="0" w:space="0" w:color="auto"/>
                        <w:bottom w:val="none" w:sz="0" w:space="0" w:color="auto"/>
                        <w:right w:val="none" w:sz="0" w:space="0" w:color="auto"/>
                      </w:divBdr>
                    </w:div>
                  </w:divsChild>
                </w:div>
                <w:div w:id="1661890164">
                  <w:marLeft w:val="0"/>
                  <w:marRight w:val="0"/>
                  <w:marTop w:val="0"/>
                  <w:marBottom w:val="0"/>
                  <w:divBdr>
                    <w:top w:val="none" w:sz="0" w:space="0" w:color="auto"/>
                    <w:left w:val="none" w:sz="0" w:space="0" w:color="auto"/>
                    <w:bottom w:val="none" w:sz="0" w:space="0" w:color="auto"/>
                    <w:right w:val="none" w:sz="0" w:space="0" w:color="auto"/>
                  </w:divBdr>
                  <w:divsChild>
                    <w:div w:id="516385919">
                      <w:marLeft w:val="0"/>
                      <w:marRight w:val="0"/>
                      <w:marTop w:val="0"/>
                      <w:marBottom w:val="0"/>
                      <w:divBdr>
                        <w:top w:val="none" w:sz="0" w:space="0" w:color="auto"/>
                        <w:left w:val="none" w:sz="0" w:space="0" w:color="auto"/>
                        <w:bottom w:val="none" w:sz="0" w:space="0" w:color="auto"/>
                        <w:right w:val="none" w:sz="0" w:space="0" w:color="auto"/>
                      </w:divBdr>
                    </w:div>
                  </w:divsChild>
                </w:div>
                <w:div w:id="1666738834">
                  <w:marLeft w:val="0"/>
                  <w:marRight w:val="0"/>
                  <w:marTop w:val="0"/>
                  <w:marBottom w:val="0"/>
                  <w:divBdr>
                    <w:top w:val="none" w:sz="0" w:space="0" w:color="auto"/>
                    <w:left w:val="none" w:sz="0" w:space="0" w:color="auto"/>
                    <w:bottom w:val="none" w:sz="0" w:space="0" w:color="auto"/>
                    <w:right w:val="none" w:sz="0" w:space="0" w:color="auto"/>
                  </w:divBdr>
                  <w:divsChild>
                    <w:div w:id="240994975">
                      <w:marLeft w:val="0"/>
                      <w:marRight w:val="0"/>
                      <w:marTop w:val="0"/>
                      <w:marBottom w:val="0"/>
                      <w:divBdr>
                        <w:top w:val="none" w:sz="0" w:space="0" w:color="auto"/>
                        <w:left w:val="none" w:sz="0" w:space="0" w:color="auto"/>
                        <w:bottom w:val="none" w:sz="0" w:space="0" w:color="auto"/>
                        <w:right w:val="none" w:sz="0" w:space="0" w:color="auto"/>
                      </w:divBdr>
                    </w:div>
                  </w:divsChild>
                </w:div>
                <w:div w:id="1686399273">
                  <w:marLeft w:val="0"/>
                  <w:marRight w:val="0"/>
                  <w:marTop w:val="0"/>
                  <w:marBottom w:val="0"/>
                  <w:divBdr>
                    <w:top w:val="none" w:sz="0" w:space="0" w:color="auto"/>
                    <w:left w:val="none" w:sz="0" w:space="0" w:color="auto"/>
                    <w:bottom w:val="none" w:sz="0" w:space="0" w:color="auto"/>
                    <w:right w:val="none" w:sz="0" w:space="0" w:color="auto"/>
                  </w:divBdr>
                  <w:divsChild>
                    <w:div w:id="1289512509">
                      <w:marLeft w:val="0"/>
                      <w:marRight w:val="0"/>
                      <w:marTop w:val="0"/>
                      <w:marBottom w:val="0"/>
                      <w:divBdr>
                        <w:top w:val="none" w:sz="0" w:space="0" w:color="auto"/>
                        <w:left w:val="none" w:sz="0" w:space="0" w:color="auto"/>
                        <w:bottom w:val="none" w:sz="0" w:space="0" w:color="auto"/>
                        <w:right w:val="none" w:sz="0" w:space="0" w:color="auto"/>
                      </w:divBdr>
                    </w:div>
                  </w:divsChild>
                </w:div>
                <w:div w:id="1691642480">
                  <w:marLeft w:val="0"/>
                  <w:marRight w:val="0"/>
                  <w:marTop w:val="0"/>
                  <w:marBottom w:val="0"/>
                  <w:divBdr>
                    <w:top w:val="none" w:sz="0" w:space="0" w:color="auto"/>
                    <w:left w:val="none" w:sz="0" w:space="0" w:color="auto"/>
                    <w:bottom w:val="none" w:sz="0" w:space="0" w:color="auto"/>
                    <w:right w:val="none" w:sz="0" w:space="0" w:color="auto"/>
                  </w:divBdr>
                  <w:divsChild>
                    <w:div w:id="737214800">
                      <w:marLeft w:val="0"/>
                      <w:marRight w:val="0"/>
                      <w:marTop w:val="0"/>
                      <w:marBottom w:val="0"/>
                      <w:divBdr>
                        <w:top w:val="none" w:sz="0" w:space="0" w:color="auto"/>
                        <w:left w:val="none" w:sz="0" w:space="0" w:color="auto"/>
                        <w:bottom w:val="none" w:sz="0" w:space="0" w:color="auto"/>
                        <w:right w:val="none" w:sz="0" w:space="0" w:color="auto"/>
                      </w:divBdr>
                    </w:div>
                  </w:divsChild>
                </w:div>
                <w:div w:id="1691686211">
                  <w:marLeft w:val="0"/>
                  <w:marRight w:val="0"/>
                  <w:marTop w:val="0"/>
                  <w:marBottom w:val="0"/>
                  <w:divBdr>
                    <w:top w:val="none" w:sz="0" w:space="0" w:color="auto"/>
                    <w:left w:val="none" w:sz="0" w:space="0" w:color="auto"/>
                    <w:bottom w:val="none" w:sz="0" w:space="0" w:color="auto"/>
                    <w:right w:val="none" w:sz="0" w:space="0" w:color="auto"/>
                  </w:divBdr>
                  <w:divsChild>
                    <w:div w:id="1712800695">
                      <w:marLeft w:val="0"/>
                      <w:marRight w:val="0"/>
                      <w:marTop w:val="0"/>
                      <w:marBottom w:val="0"/>
                      <w:divBdr>
                        <w:top w:val="none" w:sz="0" w:space="0" w:color="auto"/>
                        <w:left w:val="none" w:sz="0" w:space="0" w:color="auto"/>
                        <w:bottom w:val="none" w:sz="0" w:space="0" w:color="auto"/>
                        <w:right w:val="none" w:sz="0" w:space="0" w:color="auto"/>
                      </w:divBdr>
                    </w:div>
                  </w:divsChild>
                </w:div>
                <w:div w:id="1694727786">
                  <w:marLeft w:val="0"/>
                  <w:marRight w:val="0"/>
                  <w:marTop w:val="0"/>
                  <w:marBottom w:val="0"/>
                  <w:divBdr>
                    <w:top w:val="none" w:sz="0" w:space="0" w:color="auto"/>
                    <w:left w:val="none" w:sz="0" w:space="0" w:color="auto"/>
                    <w:bottom w:val="none" w:sz="0" w:space="0" w:color="auto"/>
                    <w:right w:val="none" w:sz="0" w:space="0" w:color="auto"/>
                  </w:divBdr>
                  <w:divsChild>
                    <w:div w:id="1251694824">
                      <w:marLeft w:val="0"/>
                      <w:marRight w:val="0"/>
                      <w:marTop w:val="0"/>
                      <w:marBottom w:val="0"/>
                      <w:divBdr>
                        <w:top w:val="none" w:sz="0" w:space="0" w:color="auto"/>
                        <w:left w:val="none" w:sz="0" w:space="0" w:color="auto"/>
                        <w:bottom w:val="none" w:sz="0" w:space="0" w:color="auto"/>
                        <w:right w:val="none" w:sz="0" w:space="0" w:color="auto"/>
                      </w:divBdr>
                    </w:div>
                  </w:divsChild>
                </w:div>
                <w:div w:id="1698114224">
                  <w:marLeft w:val="0"/>
                  <w:marRight w:val="0"/>
                  <w:marTop w:val="0"/>
                  <w:marBottom w:val="0"/>
                  <w:divBdr>
                    <w:top w:val="none" w:sz="0" w:space="0" w:color="auto"/>
                    <w:left w:val="none" w:sz="0" w:space="0" w:color="auto"/>
                    <w:bottom w:val="none" w:sz="0" w:space="0" w:color="auto"/>
                    <w:right w:val="none" w:sz="0" w:space="0" w:color="auto"/>
                  </w:divBdr>
                  <w:divsChild>
                    <w:div w:id="1409888776">
                      <w:marLeft w:val="0"/>
                      <w:marRight w:val="0"/>
                      <w:marTop w:val="0"/>
                      <w:marBottom w:val="0"/>
                      <w:divBdr>
                        <w:top w:val="none" w:sz="0" w:space="0" w:color="auto"/>
                        <w:left w:val="none" w:sz="0" w:space="0" w:color="auto"/>
                        <w:bottom w:val="none" w:sz="0" w:space="0" w:color="auto"/>
                        <w:right w:val="none" w:sz="0" w:space="0" w:color="auto"/>
                      </w:divBdr>
                    </w:div>
                  </w:divsChild>
                </w:div>
                <w:div w:id="1704285940">
                  <w:marLeft w:val="0"/>
                  <w:marRight w:val="0"/>
                  <w:marTop w:val="0"/>
                  <w:marBottom w:val="0"/>
                  <w:divBdr>
                    <w:top w:val="none" w:sz="0" w:space="0" w:color="auto"/>
                    <w:left w:val="none" w:sz="0" w:space="0" w:color="auto"/>
                    <w:bottom w:val="none" w:sz="0" w:space="0" w:color="auto"/>
                    <w:right w:val="none" w:sz="0" w:space="0" w:color="auto"/>
                  </w:divBdr>
                  <w:divsChild>
                    <w:div w:id="144200302">
                      <w:marLeft w:val="0"/>
                      <w:marRight w:val="0"/>
                      <w:marTop w:val="0"/>
                      <w:marBottom w:val="0"/>
                      <w:divBdr>
                        <w:top w:val="none" w:sz="0" w:space="0" w:color="auto"/>
                        <w:left w:val="none" w:sz="0" w:space="0" w:color="auto"/>
                        <w:bottom w:val="none" w:sz="0" w:space="0" w:color="auto"/>
                        <w:right w:val="none" w:sz="0" w:space="0" w:color="auto"/>
                      </w:divBdr>
                    </w:div>
                  </w:divsChild>
                </w:div>
                <w:div w:id="1710571851">
                  <w:marLeft w:val="0"/>
                  <w:marRight w:val="0"/>
                  <w:marTop w:val="0"/>
                  <w:marBottom w:val="0"/>
                  <w:divBdr>
                    <w:top w:val="none" w:sz="0" w:space="0" w:color="auto"/>
                    <w:left w:val="none" w:sz="0" w:space="0" w:color="auto"/>
                    <w:bottom w:val="none" w:sz="0" w:space="0" w:color="auto"/>
                    <w:right w:val="none" w:sz="0" w:space="0" w:color="auto"/>
                  </w:divBdr>
                  <w:divsChild>
                    <w:div w:id="1593706843">
                      <w:marLeft w:val="0"/>
                      <w:marRight w:val="0"/>
                      <w:marTop w:val="0"/>
                      <w:marBottom w:val="0"/>
                      <w:divBdr>
                        <w:top w:val="none" w:sz="0" w:space="0" w:color="auto"/>
                        <w:left w:val="none" w:sz="0" w:space="0" w:color="auto"/>
                        <w:bottom w:val="none" w:sz="0" w:space="0" w:color="auto"/>
                        <w:right w:val="none" w:sz="0" w:space="0" w:color="auto"/>
                      </w:divBdr>
                    </w:div>
                  </w:divsChild>
                </w:div>
                <w:div w:id="1723626784">
                  <w:marLeft w:val="0"/>
                  <w:marRight w:val="0"/>
                  <w:marTop w:val="0"/>
                  <w:marBottom w:val="0"/>
                  <w:divBdr>
                    <w:top w:val="none" w:sz="0" w:space="0" w:color="auto"/>
                    <w:left w:val="none" w:sz="0" w:space="0" w:color="auto"/>
                    <w:bottom w:val="none" w:sz="0" w:space="0" w:color="auto"/>
                    <w:right w:val="none" w:sz="0" w:space="0" w:color="auto"/>
                  </w:divBdr>
                  <w:divsChild>
                    <w:div w:id="204292487">
                      <w:marLeft w:val="0"/>
                      <w:marRight w:val="0"/>
                      <w:marTop w:val="0"/>
                      <w:marBottom w:val="0"/>
                      <w:divBdr>
                        <w:top w:val="none" w:sz="0" w:space="0" w:color="auto"/>
                        <w:left w:val="none" w:sz="0" w:space="0" w:color="auto"/>
                        <w:bottom w:val="none" w:sz="0" w:space="0" w:color="auto"/>
                        <w:right w:val="none" w:sz="0" w:space="0" w:color="auto"/>
                      </w:divBdr>
                    </w:div>
                  </w:divsChild>
                </w:div>
                <w:div w:id="1724984618">
                  <w:marLeft w:val="0"/>
                  <w:marRight w:val="0"/>
                  <w:marTop w:val="0"/>
                  <w:marBottom w:val="0"/>
                  <w:divBdr>
                    <w:top w:val="none" w:sz="0" w:space="0" w:color="auto"/>
                    <w:left w:val="none" w:sz="0" w:space="0" w:color="auto"/>
                    <w:bottom w:val="none" w:sz="0" w:space="0" w:color="auto"/>
                    <w:right w:val="none" w:sz="0" w:space="0" w:color="auto"/>
                  </w:divBdr>
                  <w:divsChild>
                    <w:div w:id="951858906">
                      <w:marLeft w:val="0"/>
                      <w:marRight w:val="0"/>
                      <w:marTop w:val="0"/>
                      <w:marBottom w:val="0"/>
                      <w:divBdr>
                        <w:top w:val="none" w:sz="0" w:space="0" w:color="auto"/>
                        <w:left w:val="none" w:sz="0" w:space="0" w:color="auto"/>
                        <w:bottom w:val="none" w:sz="0" w:space="0" w:color="auto"/>
                        <w:right w:val="none" w:sz="0" w:space="0" w:color="auto"/>
                      </w:divBdr>
                    </w:div>
                  </w:divsChild>
                </w:div>
                <w:div w:id="1730766003">
                  <w:marLeft w:val="0"/>
                  <w:marRight w:val="0"/>
                  <w:marTop w:val="0"/>
                  <w:marBottom w:val="0"/>
                  <w:divBdr>
                    <w:top w:val="none" w:sz="0" w:space="0" w:color="auto"/>
                    <w:left w:val="none" w:sz="0" w:space="0" w:color="auto"/>
                    <w:bottom w:val="none" w:sz="0" w:space="0" w:color="auto"/>
                    <w:right w:val="none" w:sz="0" w:space="0" w:color="auto"/>
                  </w:divBdr>
                  <w:divsChild>
                    <w:div w:id="2060321878">
                      <w:marLeft w:val="0"/>
                      <w:marRight w:val="0"/>
                      <w:marTop w:val="0"/>
                      <w:marBottom w:val="0"/>
                      <w:divBdr>
                        <w:top w:val="none" w:sz="0" w:space="0" w:color="auto"/>
                        <w:left w:val="none" w:sz="0" w:space="0" w:color="auto"/>
                        <w:bottom w:val="none" w:sz="0" w:space="0" w:color="auto"/>
                        <w:right w:val="none" w:sz="0" w:space="0" w:color="auto"/>
                      </w:divBdr>
                    </w:div>
                  </w:divsChild>
                </w:div>
                <w:div w:id="1731348047">
                  <w:marLeft w:val="0"/>
                  <w:marRight w:val="0"/>
                  <w:marTop w:val="0"/>
                  <w:marBottom w:val="0"/>
                  <w:divBdr>
                    <w:top w:val="none" w:sz="0" w:space="0" w:color="auto"/>
                    <w:left w:val="none" w:sz="0" w:space="0" w:color="auto"/>
                    <w:bottom w:val="none" w:sz="0" w:space="0" w:color="auto"/>
                    <w:right w:val="none" w:sz="0" w:space="0" w:color="auto"/>
                  </w:divBdr>
                  <w:divsChild>
                    <w:div w:id="38550351">
                      <w:marLeft w:val="0"/>
                      <w:marRight w:val="0"/>
                      <w:marTop w:val="0"/>
                      <w:marBottom w:val="0"/>
                      <w:divBdr>
                        <w:top w:val="none" w:sz="0" w:space="0" w:color="auto"/>
                        <w:left w:val="none" w:sz="0" w:space="0" w:color="auto"/>
                        <w:bottom w:val="none" w:sz="0" w:space="0" w:color="auto"/>
                        <w:right w:val="none" w:sz="0" w:space="0" w:color="auto"/>
                      </w:divBdr>
                    </w:div>
                  </w:divsChild>
                </w:div>
                <w:div w:id="1731884402">
                  <w:marLeft w:val="0"/>
                  <w:marRight w:val="0"/>
                  <w:marTop w:val="0"/>
                  <w:marBottom w:val="0"/>
                  <w:divBdr>
                    <w:top w:val="none" w:sz="0" w:space="0" w:color="auto"/>
                    <w:left w:val="none" w:sz="0" w:space="0" w:color="auto"/>
                    <w:bottom w:val="none" w:sz="0" w:space="0" w:color="auto"/>
                    <w:right w:val="none" w:sz="0" w:space="0" w:color="auto"/>
                  </w:divBdr>
                  <w:divsChild>
                    <w:div w:id="1230268162">
                      <w:marLeft w:val="0"/>
                      <w:marRight w:val="0"/>
                      <w:marTop w:val="0"/>
                      <w:marBottom w:val="0"/>
                      <w:divBdr>
                        <w:top w:val="none" w:sz="0" w:space="0" w:color="auto"/>
                        <w:left w:val="none" w:sz="0" w:space="0" w:color="auto"/>
                        <w:bottom w:val="none" w:sz="0" w:space="0" w:color="auto"/>
                        <w:right w:val="none" w:sz="0" w:space="0" w:color="auto"/>
                      </w:divBdr>
                    </w:div>
                  </w:divsChild>
                </w:div>
                <w:div w:id="1734232921">
                  <w:marLeft w:val="0"/>
                  <w:marRight w:val="0"/>
                  <w:marTop w:val="0"/>
                  <w:marBottom w:val="0"/>
                  <w:divBdr>
                    <w:top w:val="none" w:sz="0" w:space="0" w:color="auto"/>
                    <w:left w:val="none" w:sz="0" w:space="0" w:color="auto"/>
                    <w:bottom w:val="none" w:sz="0" w:space="0" w:color="auto"/>
                    <w:right w:val="none" w:sz="0" w:space="0" w:color="auto"/>
                  </w:divBdr>
                  <w:divsChild>
                    <w:div w:id="1889875207">
                      <w:marLeft w:val="0"/>
                      <w:marRight w:val="0"/>
                      <w:marTop w:val="0"/>
                      <w:marBottom w:val="0"/>
                      <w:divBdr>
                        <w:top w:val="none" w:sz="0" w:space="0" w:color="auto"/>
                        <w:left w:val="none" w:sz="0" w:space="0" w:color="auto"/>
                        <w:bottom w:val="none" w:sz="0" w:space="0" w:color="auto"/>
                        <w:right w:val="none" w:sz="0" w:space="0" w:color="auto"/>
                      </w:divBdr>
                    </w:div>
                  </w:divsChild>
                </w:div>
                <w:div w:id="1734573421">
                  <w:marLeft w:val="0"/>
                  <w:marRight w:val="0"/>
                  <w:marTop w:val="0"/>
                  <w:marBottom w:val="0"/>
                  <w:divBdr>
                    <w:top w:val="none" w:sz="0" w:space="0" w:color="auto"/>
                    <w:left w:val="none" w:sz="0" w:space="0" w:color="auto"/>
                    <w:bottom w:val="none" w:sz="0" w:space="0" w:color="auto"/>
                    <w:right w:val="none" w:sz="0" w:space="0" w:color="auto"/>
                  </w:divBdr>
                  <w:divsChild>
                    <w:div w:id="226958044">
                      <w:marLeft w:val="0"/>
                      <w:marRight w:val="0"/>
                      <w:marTop w:val="0"/>
                      <w:marBottom w:val="0"/>
                      <w:divBdr>
                        <w:top w:val="none" w:sz="0" w:space="0" w:color="auto"/>
                        <w:left w:val="none" w:sz="0" w:space="0" w:color="auto"/>
                        <w:bottom w:val="none" w:sz="0" w:space="0" w:color="auto"/>
                        <w:right w:val="none" w:sz="0" w:space="0" w:color="auto"/>
                      </w:divBdr>
                    </w:div>
                  </w:divsChild>
                </w:div>
                <w:div w:id="1740050885">
                  <w:marLeft w:val="0"/>
                  <w:marRight w:val="0"/>
                  <w:marTop w:val="0"/>
                  <w:marBottom w:val="0"/>
                  <w:divBdr>
                    <w:top w:val="none" w:sz="0" w:space="0" w:color="auto"/>
                    <w:left w:val="none" w:sz="0" w:space="0" w:color="auto"/>
                    <w:bottom w:val="none" w:sz="0" w:space="0" w:color="auto"/>
                    <w:right w:val="none" w:sz="0" w:space="0" w:color="auto"/>
                  </w:divBdr>
                  <w:divsChild>
                    <w:div w:id="197940643">
                      <w:marLeft w:val="0"/>
                      <w:marRight w:val="0"/>
                      <w:marTop w:val="0"/>
                      <w:marBottom w:val="0"/>
                      <w:divBdr>
                        <w:top w:val="none" w:sz="0" w:space="0" w:color="auto"/>
                        <w:left w:val="none" w:sz="0" w:space="0" w:color="auto"/>
                        <w:bottom w:val="none" w:sz="0" w:space="0" w:color="auto"/>
                        <w:right w:val="none" w:sz="0" w:space="0" w:color="auto"/>
                      </w:divBdr>
                    </w:div>
                  </w:divsChild>
                </w:div>
                <w:div w:id="1752967481">
                  <w:marLeft w:val="0"/>
                  <w:marRight w:val="0"/>
                  <w:marTop w:val="0"/>
                  <w:marBottom w:val="0"/>
                  <w:divBdr>
                    <w:top w:val="none" w:sz="0" w:space="0" w:color="auto"/>
                    <w:left w:val="none" w:sz="0" w:space="0" w:color="auto"/>
                    <w:bottom w:val="none" w:sz="0" w:space="0" w:color="auto"/>
                    <w:right w:val="none" w:sz="0" w:space="0" w:color="auto"/>
                  </w:divBdr>
                  <w:divsChild>
                    <w:div w:id="154272584">
                      <w:marLeft w:val="0"/>
                      <w:marRight w:val="0"/>
                      <w:marTop w:val="0"/>
                      <w:marBottom w:val="0"/>
                      <w:divBdr>
                        <w:top w:val="none" w:sz="0" w:space="0" w:color="auto"/>
                        <w:left w:val="none" w:sz="0" w:space="0" w:color="auto"/>
                        <w:bottom w:val="none" w:sz="0" w:space="0" w:color="auto"/>
                        <w:right w:val="none" w:sz="0" w:space="0" w:color="auto"/>
                      </w:divBdr>
                    </w:div>
                  </w:divsChild>
                </w:div>
                <w:div w:id="1757818723">
                  <w:marLeft w:val="0"/>
                  <w:marRight w:val="0"/>
                  <w:marTop w:val="0"/>
                  <w:marBottom w:val="0"/>
                  <w:divBdr>
                    <w:top w:val="none" w:sz="0" w:space="0" w:color="auto"/>
                    <w:left w:val="none" w:sz="0" w:space="0" w:color="auto"/>
                    <w:bottom w:val="none" w:sz="0" w:space="0" w:color="auto"/>
                    <w:right w:val="none" w:sz="0" w:space="0" w:color="auto"/>
                  </w:divBdr>
                  <w:divsChild>
                    <w:div w:id="2044745316">
                      <w:marLeft w:val="0"/>
                      <w:marRight w:val="0"/>
                      <w:marTop w:val="0"/>
                      <w:marBottom w:val="0"/>
                      <w:divBdr>
                        <w:top w:val="none" w:sz="0" w:space="0" w:color="auto"/>
                        <w:left w:val="none" w:sz="0" w:space="0" w:color="auto"/>
                        <w:bottom w:val="none" w:sz="0" w:space="0" w:color="auto"/>
                        <w:right w:val="none" w:sz="0" w:space="0" w:color="auto"/>
                      </w:divBdr>
                    </w:div>
                  </w:divsChild>
                </w:div>
                <w:div w:id="1772624148">
                  <w:marLeft w:val="0"/>
                  <w:marRight w:val="0"/>
                  <w:marTop w:val="0"/>
                  <w:marBottom w:val="0"/>
                  <w:divBdr>
                    <w:top w:val="none" w:sz="0" w:space="0" w:color="auto"/>
                    <w:left w:val="none" w:sz="0" w:space="0" w:color="auto"/>
                    <w:bottom w:val="none" w:sz="0" w:space="0" w:color="auto"/>
                    <w:right w:val="none" w:sz="0" w:space="0" w:color="auto"/>
                  </w:divBdr>
                  <w:divsChild>
                    <w:div w:id="2110350322">
                      <w:marLeft w:val="0"/>
                      <w:marRight w:val="0"/>
                      <w:marTop w:val="0"/>
                      <w:marBottom w:val="0"/>
                      <w:divBdr>
                        <w:top w:val="none" w:sz="0" w:space="0" w:color="auto"/>
                        <w:left w:val="none" w:sz="0" w:space="0" w:color="auto"/>
                        <w:bottom w:val="none" w:sz="0" w:space="0" w:color="auto"/>
                        <w:right w:val="none" w:sz="0" w:space="0" w:color="auto"/>
                      </w:divBdr>
                    </w:div>
                  </w:divsChild>
                </w:div>
                <w:div w:id="1784614585">
                  <w:marLeft w:val="0"/>
                  <w:marRight w:val="0"/>
                  <w:marTop w:val="0"/>
                  <w:marBottom w:val="0"/>
                  <w:divBdr>
                    <w:top w:val="none" w:sz="0" w:space="0" w:color="auto"/>
                    <w:left w:val="none" w:sz="0" w:space="0" w:color="auto"/>
                    <w:bottom w:val="none" w:sz="0" w:space="0" w:color="auto"/>
                    <w:right w:val="none" w:sz="0" w:space="0" w:color="auto"/>
                  </w:divBdr>
                  <w:divsChild>
                    <w:div w:id="63993957">
                      <w:marLeft w:val="0"/>
                      <w:marRight w:val="0"/>
                      <w:marTop w:val="0"/>
                      <w:marBottom w:val="0"/>
                      <w:divBdr>
                        <w:top w:val="none" w:sz="0" w:space="0" w:color="auto"/>
                        <w:left w:val="none" w:sz="0" w:space="0" w:color="auto"/>
                        <w:bottom w:val="none" w:sz="0" w:space="0" w:color="auto"/>
                        <w:right w:val="none" w:sz="0" w:space="0" w:color="auto"/>
                      </w:divBdr>
                    </w:div>
                  </w:divsChild>
                </w:div>
                <w:div w:id="1787195345">
                  <w:marLeft w:val="0"/>
                  <w:marRight w:val="0"/>
                  <w:marTop w:val="0"/>
                  <w:marBottom w:val="0"/>
                  <w:divBdr>
                    <w:top w:val="none" w:sz="0" w:space="0" w:color="auto"/>
                    <w:left w:val="none" w:sz="0" w:space="0" w:color="auto"/>
                    <w:bottom w:val="none" w:sz="0" w:space="0" w:color="auto"/>
                    <w:right w:val="none" w:sz="0" w:space="0" w:color="auto"/>
                  </w:divBdr>
                  <w:divsChild>
                    <w:div w:id="1123842369">
                      <w:marLeft w:val="0"/>
                      <w:marRight w:val="0"/>
                      <w:marTop w:val="0"/>
                      <w:marBottom w:val="0"/>
                      <w:divBdr>
                        <w:top w:val="none" w:sz="0" w:space="0" w:color="auto"/>
                        <w:left w:val="none" w:sz="0" w:space="0" w:color="auto"/>
                        <w:bottom w:val="none" w:sz="0" w:space="0" w:color="auto"/>
                        <w:right w:val="none" w:sz="0" w:space="0" w:color="auto"/>
                      </w:divBdr>
                    </w:div>
                  </w:divsChild>
                </w:div>
                <w:div w:id="1788116476">
                  <w:marLeft w:val="0"/>
                  <w:marRight w:val="0"/>
                  <w:marTop w:val="0"/>
                  <w:marBottom w:val="0"/>
                  <w:divBdr>
                    <w:top w:val="none" w:sz="0" w:space="0" w:color="auto"/>
                    <w:left w:val="none" w:sz="0" w:space="0" w:color="auto"/>
                    <w:bottom w:val="none" w:sz="0" w:space="0" w:color="auto"/>
                    <w:right w:val="none" w:sz="0" w:space="0" w:color="auto"/>
                  </w:divBdr>
                  <w:divsChild>
                    <w:div w:id="178086334">
                      <w:marLeft w:val="0"/>
                      <w:marRight w:val="0"/>
                      <w:marTop w:val="0"/>
                      <w:marBottom w:val="0"/>
                      <w:divBdr>
                        <w:top w:val="none" w:sz="0" w:space="0" w:color="auto"/>
                        <w:left w:val="none" w:sz="0" w:space="0" w:color="auto"/>
                        <w:bottom w:val="none" w:sz="0" w:space="0" w:color="auto"/>
                        <w:right w:val="none" w:sz="0" w:space="0" w:color="auto"/>
                      </w:divBdr>
                    </w:div>
                  </w:divsChild>
                </w:div>
                <w:div w:id="1791195030">
                  <w:marLeft w:val="0"/>
                  <w:marRight w:val="0"/>
                  <w:marTop w:val="0"/>
                  <w:marBottom w:val="0"/>
                  <w:divBdr>
                    <w:top w:val="none" w:sz="0" w:space="0" w:color="auto"/>
                    <w:left w:val="none" w:sz="0" w:space="0" w:color="auto"/>
                    <w:bottom w:val="none" w:sz="0" w:space="0" w:color="auto"/>
                    <w:right w:val="none" w:sz="0" w:space="0" w:color="auto"/>
                  </w:divBdr>
                  <w:divsChild>
                    <w:div w:id="1733314177">
                      <w:marLeft w:val="0"/>
                      <w:marRight w:val="0"/>
                      <w:marTop w:val="0"/>
                      <w:marBottom w:val="0"/>
                      <w:divBdr>
                        <w:top w:val="none" w:sz="0" w:space="0" w:color="auto"/>
                        <w:left w:val="none" w:sz="0" w:space="0" w:color="auto"/>
                        <w:bottom w:val="none" w:sz="0" w:space="0" w:color="auto"/>
                        <w:right w:val="none" w:sz="0" w:space="0" w:color="auto"/>
                      </w:divBdr>
                    </w:div>
                  </w:divsChild>
                </w:div>
                <w:div w:id="1791826797">
                  <w:marLeft w:val="0"/>
                  <w:marRight w:val="0"/>
                  <w:marTop w:val="0"/>
                  <w:marBottom w:val="0"/>
                  <w:divBdr>
                    <w:top w:val="none" w:sz="0" w:space="0" w:color="auto"/>
                    <w:left w:val="none" w:sz="0" w:space="0" w:color="auto"/>
                    <w:bottom w:val="none" w:sz="0" w:space="0" w:color="auto"/>
                    <w:right w:val="none" w:sz="0" w:space="0" w:color="auto"/>
                  </w:divBdr>
                  <w:divsChild>
                    <w:div w:id="95178513">
                      <w:marLeft w:val="0"/>
                      <w:marRight w:val="0"/>
                      <w:marTop w:val="0"/>
                      <w:marBottom w:val="0"/>
                      <w:divBdr>
                        <w:top w:val="none" w:sz="0" w:space="0" w:color="auto"/>
                        <w:left w:val="none" w:sz="0" w:space="0" w:color="auto"/>
                        <w:bottom w:val="none" w:sz="0" w:space="0" w:color="auto"/>
                        <w:right w:val="none" w:sz="0" w:space="0" w:color="auto"/>
                      </w:divBdr>
                    </w:div>
                  </w:divsChild>
                </w:div>
                <w:div w:id="1796560847">
                  <w:marLeft w:val="0"/>
                  <w:marRight w:val="0"/>
                  <w:marTop w:val="0"/>
                  <w:marBottom w:val="0"/>
                  <w:divBdr>
                    <w:top w:val="none" w:sz="0" w:space="0" w:color="auto"/>
                    <w:left w:val="none" w:sz="0" w:space="0" w:color="auto"/>
                    <w:bottom w:val="none" w:sz="0" w:space="0" w:color="auto"/>
                    <w:right w:val="none" w:sz="0" w:space="0" w:color="auto"/>
                  </w:divBdr>
                  <w:divsChild>
                    <w:div w:id="738400961">
                      <w:marLeft w:val="0"/>
                      <w:marRight w:val="0"/>
                      <w:marTop w:val="0"/>
                      <w:marBottom w:val="0"/>
                      <w:divBdr>
                        <w:top w:val="none" w:sz="0" w:space="0" w:color="auto"/>
                        <w:left w:val="none" w:sz="0" w:space="0" w:color="auto"/>
                        <w:bottom w:val="none" w:sz="0" w:space="0" w:color="auto"/>
                        <w:right w:val="none" w:sz="0" w:space="0" w:color="auto"/>
                      </w:divBdr>
                    </w:div>
                  </w:divsChild>
                </w:div>
                <w:div w:id="1806656334">
                  <w:marLeft w:val="0"/>
                  <w:marRight w:val="0"/>
                  <w:marTop w:val="0"/>
                  <w:marBottom w:val="0"/>
                  <w:divBdr>
                    <w:top w:val="none" w:sz="0" w:space="0" w:color="auto"/>
                    <w:left w:val="none" w:sz="0" w:space="0" w:color="auto"/>
                    <w:bottom w:val="none" w:sz="0" w:space="0" w:color="auto"/>
                    <w:right w:val="none" w:sz="0" w:space="0" w:color="auto"/>
                  </w:divBdr>
                  <w:divsChild>
                    <w:div w:id="1652513961">
                      <w:marLeft w:val="0"/>
                      <w:marRight w:val="0"/>
                      <w:marTop w:val="0"/>
                      <w:marBottom w:val="0"/>
                      <w:divBdr>
                        <w:top w:val="none" w:sz="0" w:space="0" w:color="auto"/>
                        <w:left w:val="none" w:sz="0" w:space="0" w:color="auto"/>
                        <w:bottom w:val="none" w:sz="0" w:space="0" w:color="auto"/>
                        <w:right w:val="none" w:sz="0" w:space="0" w:color="auto"/>
                      </w:divBdr>
                    </w:div>
                  </w:divsChild>
                </w:div>
                <w:div w:id="1811289347">
                  <w:marLeft w:val="0"/>
                  <w:marRight w:val="0"/>
                  <w:marTop w:val="0"/>
                  <w:marBottom w:val="0"/>
                  <w:divBdr>
                    <w:top w:val="none" w:sz="0" w:space="0" w:color="auto"/>
                    <w:left w:val="none" w:sz="0" w:space="0" w:color="auto"/>
                    <w:bottom w:val="none" w:sz="0" w:space="0" w:color="auto"/>
                    <w:right w:val="none" w:sz="0" w:space="0" w:color="auto"/>
                  </w:divBdr>
                  <w:divsChild>
                    <w:div w:id="663438410">
                      <w:marLeft w:val="0"/>
                      <w:marRight w:val="0"/>
                      <w:marTop w:val="0"/>
                      <w:marBottom w:val="0"/>
                      <w:divBdr>
                        <w:top w:val="none" w:sz="0" w:space="0" w:color="auto"/>
                        <w:left w:val="none" w:sz="0" w:space="0" w:color="auto"/>
                        <w:bottom w:val="none" w:sz="0" w:space="0" w:color="auto"/>
                        <w:right w:val="none" w:sz="0" w:space="0" w:color="auto"/>
                      </w:divBdr>
                    </w:div>
                  </w:divsChild>
                </w:div>
                <w:div w:id="1818180262">
                  <w:marLeft w:val="0"/>
                  <w:marRight w:val="0"/>
                  <w:marTop w:val="0"/>
                  <w:marBottom w:val="0"/>
                  <w:divBdr>
                    <w:top w:val="none" w:sz="0" w:space="0" w:color="auto"/>
                    <w:left w:val="none" w:sz="0" w:space="0" w:color="auto"/>
                    <w:bottom w:val="none" w:sz="0" w:space="0" w:color="auto"/>
                    <w:right w:val="none" w:sz="0" w:space="0" w:color="auto"/>
                  </w:divBdr>
                  <w:divsChild>
                    <w:div w:id="200676830">
                      <w:marLeft w:val="0"/>
                      <w:marRight w:val="0"/>
                      <w:marTop w:val="0"/>
                      <w:marBottom w:val="0"/>
                      <w:divBdr>
                        <w:top w:val="none" w:sz="0" w:space="0" w:color="auto"/>
                        <w:left w:val="none" w:sz="0" w:space="0" w:color="auto"/>
                        <w:bottom w:val="none" w:sz="0" w:space="0" w:color="auto"/>
                        <w:right w:val="none" w:sz="0" w:space="0" w:color="auto"/>
                      </w:divBdr>
                    </w:div>
                  </w:divsChild>
                </w:div>
                <w:div w:id="1822187638">
                  <w:marLeft w:val="0"/>
                  <w:marRight w:val="0"/>
                  <w:marTop w:val="0"/>
                  <w:marBottom w:val="0"/>
                  <w:divBdr>
                    <w:top w:val="none" w:sz="0" w:space="0" w:color="auto"/>
                    <w:left w:val="none" w:sz="0" w:space="0" w:color="auto"/>
                    <w:bottom w:val="none" w:sz="0" w:space="0" w:color="auto"/>
                    <w:right w:val="none" w:sz="0" w:space="0" w:color="auto"/>
                  </w:divBdr>
                  <w:divsChild>
                    <w:div w:id="1043791915">
                      <w:marLeft w:val="0"/>
                      <w:marRight w:val="0"/>
                      <w:marTop w:val="0"/>
                      <w:marBottom w:val="0"/>
                      <w:divBdr>
                        <w:top w:val="none" w:sz="0" w:space="0" w:color="auto"/>
                        <w:left w:val="none" w:sz="0" w:space="0" w:color="auto"/>
                        <w:bottom w:val="none" w:sz="0" w:space="0" w:color="auto"/>
                        <w:right w:val="none" w:sz="0" w:space="0" w:color="auto"/>
                      </w:divBdr>
                    </w:div>
                  </w:divsChild>
                </w:div>
                <w:div w:id="1826511117">
                  <w:marLeft w:val="0"/>
                  <w:marRight w:val="0"/>
                  <w:marTop w:val="0"/>
                  <w:marBottom w:val="0"/>
                  <w:divBdr>
                    <w:top w:val="none" w:sz="0" w:space="0" w:color="auto"/>
                    <w:left w:val="none" w:sz="0" w:space="0" w:color="auto"/>
                    <w:bottom w:val="none" w:sz="0" w:space="0" w:color="auto"/>
                    <w:right w:val="none" w:sz="0" w:space="0" w:color="auto"/>
                  </w:divBdr>
                  <w:divsChild>
                    <w:div w:id="87970521">
                      <w:marLeft w:val="0"/>
                      <w:marRight w:val="0"/>
                      <w:marTop w:val="0"/>
                      <w:marBottom w:val="0"/>
                      <w:divBdr>
                        <w:top w:val="none" w:sz="0" w:space="0" w:color="auto"/>
                        <w:left w:val="none" w:sz="0" w:space="0" w:color="auto"/>
                        <w:bottom w:val="none" w:sz="0" w:space="0" w:color="auto"/>
                        <w:right w:val="none" w:sz="0" w:space="0" w:color="auto"/>
                      </w:divBdr>
                    </w:div>
                  </w:divsChild>
                </w:div>
                <w:div w:id="1856454692">
                  <w:marLeft w:val="0"/>
                  <w:marRight w:val="0"/>
                  <w:marTop w:val="0"/>
                  <w:marBottom w:val="0"/>
                  <w:divBdr>
                    <w:top w:val="none" w:sz="0" w:space="0" w:color="auto"/>
                    <w:left w:val="none" w:sz="0" w:space="0" w:color="auto"/>
                    <w:bottom w:val="none" w:sz="0" w:space="0" w:color="auto"/>
                    <w:right w:val="none" w:sz="0" w:space="0" w:color="auto"/>
                  </w:divBdr>
                  <w:divsChild>
                    <w:div w:id="522324769">
                      <w:marLeft w:val="0"/>
                      <w:marRight w:val="0"/>
                      <w:marTop w:val="0"/>
                      <w:marBottom w:val="0"/>
                      <w:divBdr>
                        <w:top w:val="none" w:sz="0" w:space="0" w:color="auto"/>
                        <w:left w:val="none" w:sz="0" w:space="0" w:color="auto"/>
                        <w:bottom w:val="none" w:sz="0" w:space="0" w:color="auto"/>
                        <w:right w:val="none" w:sz="0" w:space="0" w:color="auto"/>
                      </w:divBdr>
                    </w:div>
                  </w:divsChild>
                </w:div>
                <w:div w:id="1856965786">
                  <w:marLeft w:val="0"/>
                  <w:marRight w:val="0"/>
                  <w:marTop w:val="0"/>
                  <w:marBottom w:val="0"/>
                  <w:divBdr>
                    <w:top w:val="none" w:sz="0" w:space="0" w:color="auto"/>
                    <w:left w:val="none" w:sz="0" w:space="0" w:color="auto"/>
                    <w:bottom w:val="none" w:sz="0" w:space="0" w:color="auto"/>
                    <w:right w:val="none" w:sz="0" w:space="0" w:color="auto"/>
                  </w:divBdr>
                  <w:divsChild>
                    <w:div w:id="875116290">
                      <w:marLeft w:val="0"/>
                      <w:marRight w:val="0"/>
                      <w:marTop w:val="0"/>
                      <w:marBottom w:val="0"/>
                      <w:divBdr>
                        <w:top w:val="none" w:sz="0" w:space="0" w:color="auto"/>
                        <w:left w:val="none" w:sz="0" w:space="0" w:color="auto"/>
                        <w:bottom w:val="none" w:sz="0" w:space="0" w:color="auto"/>
                        <w:right w:val="none" w:sz="0" w:space="0" w:color="auto"/>
                      </w:divBdr>
                    </w:div>
                  </w:divsChild>
                </w:div>
                <w:div w:id="1871723474">
                  <w:marLeft w:val="0"/>
                  <w:marRight w:val="0"/>
                  <w:marTop w:val="0"/>
                  <w:marBottom w:val="0"/>
                  <w:divBdr>
                    <w:top w:val="none" w:sz="0" w:space="0" w:color="auto"/>
                    <w:left w:val="none" w:sz="0" w:space="0" w:color="auto"/>
                    <w:bottom w:val="none" w:sz="0" w:space="0" w:color="auto"/>
                    <w:right w:val="none" w:sz="0" w:space="0" w:color="auto"/>
                  </w:divBdr>
                  <w:divsChild>
                    <w:div w:id="112797455">
                      <w:marLeft w:val="0"/>
                      <w:marRight w:val="0"/>
                      <w:marTop w:val="0"/>
                      <w:marBottom w:val="0"/>
                      <w:divBdr>
                        <w:top w:val="none" w:sz="0" w:space="0" w:color="auto"/>
                        <w:left w:val="none" w:sz="0" w:space="0" w:color="auto"/>
                        <w:bottom w:val="none" w:sz="0" w:space="0" w:color="auto"/>
                        <w:right w:val="none" w:sz="0" w:space="0" w:color="auto"/>
                      </w:divBdr>
                    </w:div>
                  </w:divsChild>
                </w:div>
                <w:div w:id="1872374887">
                  <w:marLeft w:val="0"/>
                  <w:marRight w:val="0"/>
                  <w:marTop w:val="0"/>
                  <w:marBottom w:val="0"/>
                  <w:divBdr>
                    <w:top w:val="none" w:sz="0" w:space="0" w:color="auto"/>
                    <w:left w:val="none" w:sz="0" w:space="0" w:color="auto"/>
                    <w:bottom w:val="none" w:sz="0" w:space="0" w:color="auto"/>
                    <w:right w:val="none" w:sz="0" w:space="0" w:color="auto"/>
                  </w:divBdr>
                  <w:divsChild>
                    <w:div w:id="1705249419">
                      <w:marLeft w:val="0"/>
                      <w:marRight w:val="0"/>
                      <w:marTop w:val="0"/>
                      <w:marBottom w:val="0"/>
                      <w:divBdr>
                        <w:top w:val="none" w:sz="0" w:space="0" w:color="auto"/>
                        <w:left w:val="none" w:sz="0" w:space="0" w:color="auto"/>
                        <w:bottom w:val="none" w:sz="0" w:space="0" w:color="auto"/>
                        <w:right w:val="none" w:sz="0" w:space="0" w:color="auto"/>
                      </w:divBdr>
                    </w:div>
                  </w:divsChild>
                </w:div>
                <w:div w:id="1874224886">
                  <w:marLeft w:val="0"/>
                  <w:marRight w:val="0"/>
                  <w:marTop w:val="0"/>
                  <w:marBottom w:val="0"/>
                  <w:divBdr>
                    <w:top w:val="none" w:sz="0" w:space="0" w:color="auto"/>
                    <w:left w:val="none" w:sz="0" w:space="0" w:color="auto"/>
                    <w:bottom w:val="none" w:sz="0" w:space="0" w:color="auto"/>
                    <w:right w:val="none" w:sz="0" w:space="0" w:color="auto"/>
                  </w:divBdr>
                  <w:divsChild>
                    <w:div w:id="2052799485">
                      <w:marLeft w:val="0"/>
                      <w:marRight w:val="0"/>
                      <w:marTop w:val="0"/>
                      <w:marBottom w:val="0"/>
                      <w:divBdr>
                        <w:top w:val="none" w:sz="0" w:space="0" w:color="auto"/>
                        <w:left w:val="none" w:sz="0" w:space="0" w:color="auto"/>
                        <w:bottom w:val="none" w:sz="0" w:space="0" w:color="auto"/>
                        <w:right w:val="none" w:sz="0" w:space="0" w:color="auto"/>
                      </w:divBdr>
                    </w:div>
                  </w:divsChild>
                </w:div>
                <w:div w:id="1880581224">
                  <w:marLeft w:val="0"/>
                  <w:marRight w:val="0"/>
                  <w:marTop w:val="0"/>
                  <w:marBottom w:val="0"/>
                  <w:divBdr>
                    <w:top w:val="none" w:sz="0" w:space="0" w:color="auto"/>
                    <w:left w:val="none" w:sz="0" w:space="0" w:color="auto"/>
                    <w:bottom w:val="none" w:sz="0" w:space="0" w:color="auto"/>
                    <w:right w:val="none" w:sz="0" w:space="0" w:color="auto"/>
                  </w:divBdr>
                  <w:divsChild>
                    <w:div w:id="470514292">
                      <w:marLeft w:val="0"/>
                      <w:marRight w:val="0"/>
                      <w:marTop w:val="0"/>
                      <w:marBottom w:val="0"/>
                      <w:divBdr>
                        <w:top w:val="none" w:sz="0" w:space="0" w:color="auto"/>
                        <w:left w:val="none" w:sz="0" w:space="0" w:color="auto"/>
                        <w:bottom w:val="none" w:sz="0" w:space="0" w:color="auto"/>
                        <w:right w:val="none" w:sz="0" w:space="0" w:color="auto"/>
                      </w:divBdr>
                    </w:div>
                  </w:divsChild>
                </w:div>
                <w:div w:id="1882470337">
                  <w:marLeft w:val="0"/>
                  <w:marRight w:val="0"/>
                  <w:marTop w:val="0"/>
                  <w:marBottom w:val="0"/>
                  <w:divBdr>
                    <w:top w:val="none" w:sz="0" w:space="0" w:color="auto"/>
                    <w:left w:val="none" w:sz="0" w:space="0" w:color="auto"/>
                    <w:bottom w:val="none" w:sz="0" w:space="0" w:color="auto"/>
                    <w:right w:val="none" w:sz="0" w:space="0" w:color="auto"/>
                  </w:divBdr>
                  <w:divsChild>
                    <w:div w:id="1458059654">
                      <w:marLeft w:val="0"/>
                      <w:marRight w:val="0"/>
                      <w:marTop w:val="0"/>
                      <w:marBottom w:val="0"/>
                      <w:divBdr>
                        <w:top w:val="none" w:sz="0" w:space="0" w:color="auto"/>
                        <w:left w:val="none" w:sz="0" w:space="0" w:color="auto"/>
                        <w:bottom w:val="none" w:sz="0" w:space="0" w:color="auto"/>
                        <w:right w:val="none" w:sz="0" w:space="0" w:color="auto"/>
                      </w:divBdr>
                    </w:div>
                    <w:div w:id="1941982063">
                      <w:marLeft w:val="0"/>
                      <w:marRight w:val="0"/>
                      <w:marTop w:val="0"/>
                      <w:marBottom w:val="0"/>
                      <w:divBdr>
                        <w:top w:val="none" w:sz="0" w:space="0" w:color="auto"/>
                        <w:left w:val="none" w:sz="0" w:space="0" w:color="auto"/>
                        <w:bottom w:val="none" w:sz="0" w:space="0" w:color="auto"/>
                        <w:right w:val="none" w:sz="0" w:space="0" w:color="auto"/>
                      </w:divBdr>
                    </w:div>
                  </w:divsChild>
                </w:div>
                <w:div w:id="1888105298">
                  <w:marLeft w:val="0"/>
                  <w:marRight w:val="0"/>
                  <w:marTop w:val="0"/>
                  <w:marBottom w:val="0"/>
                  <w:divBdr>
                    <w:top w:val="none" w:sz="0" w:space="0" w:color="auto"/>
                    <w:left w:val="none" w:sz="0" w:space="0" w:color="auto"/>
                    <w:bottom w:val="none" w:sz="0" w:space="0" w:color="auto"/>
                    <w:right w:val="none" w:sz="0" w:space="0" w:color="auto"/>
                  </w:divBdr>
                  <w:divsChild>
                    <w:div w:id="1748653712">
                      <w:marLeft w:val="0"/>
                      <w:marRight w:val="0"/>
                      <w:marTop w:val="0"/>
                      <w:marBottom w:val="0"/>
                      <w:divBdr>
                        <w:top w:val="none" w:sz="0" w:space="0" w:color="auto"/>
                        <w:left w:val="none" w:sz="0" w:space="0" w:color="auto"/>
                        <w:bottom w:val="none" w:sz="0" w:space="0" w:color="auto"/>
                        <w:right w:val="none" w:sz="0" w:space="0" w:color="auto"/>
                      </w:divBdr>
                    </w:div>
                  </w:divsChild>
                </w:div>
                <w:div w:id="1888105843">
                  <w:marLeft w:val="0"/>
                  <w:marRight w:val="0"/>
                  <w:marTop w:val="0"/>
                  <w:marBottom w:val="0"/>
                  <w:divBdr>
                    <w:top w:val="none" w:sz="0" w:space="0" w:color="auto"/>
                    <w:left w:val="none" w:sz="0" w:space="0" w:color="auto"/>
                    <w:bottom w:val="none" w:sz="0" w:space="0" w:color="auto"/>
                    <w:right w:val="none" w:sz="0" w:space="0" w:color="auto"/>
                  </w:divBdr>
                  <w:divsChild>
                    <w:div w:id="761754872">
                      <w:marLeft w:val="0"/>
                      <w:marRight w:val="0"/>
                      <w:marTop w:val="0"/>
                      <w:marBottom w:val="0"/>
                      <w:divBdr>
                        <w:top w:val="none" w:sz="0" w:space="0" w:color="auto"/>
                        <w:left w:val="none" w:sz="0" w:space="0" w:color="auto"/>
                        <w:bottom w:val="none" w:sz="0" w:space="0" w:color="auto"/>
                        <w:right w:val="none" w:sz="0" w:space="0" w:color="auto"/>
                      </w:divBdr>
                    </w:div>
                  </w:divsChild>
                </w:div>
                <w:div w:id="1891377392">
                  <w:marLeft w:val="0"/>
                  <w:marRight w:val="0"/>
                  <w:marTop w:val="0"/>
                  <w:marBottom w:val="0"/>
                  <w:divBdr>
                    <w:top w:val="none" w:sz="0" w:space="0" w:color="auto"/>
                    <w:left w:val="none" w:sz="0" w:space="0" w:color="auto"/>
                    <w:bottom w:val="none" w:sz="0" w:space="0" w:color="auto"/>
                    <w:right w:val="none" w:sz="0" w:space="0" w:color="auto"/>
                  </w:divBdr>
                  <w:divsChild>
                    <w:div w:id="678891437">
                      <w:marLeft w:val="0"/>
                      <w:marRight w:val="0"/>
                      <w:marTop w:val="0"/>
                      <w:marBottom w:val="0"/>
                      <w:divBdr>
                        <w:top w:val="none" w:sz="0" w:space="0" w:color="auto"/>
                        <w:left w:val="none" w:sz="0" w:space="0" w:color="auto"/>
                        <w:bottom w:val="none" w:sz="0" w:space="0" w:color="auto"/>
                        <w:right w:val="none" w:sz="0" w:space="0" w:color="auto"/>
                      </w:divBdr>
                    </w:div>
                  </w:divsChild>
                </w:div>
                <w:div w:id="1892030996">
                  <w:marLeft w:val="0"/>
                  <w:marRight w:val="0"/>
                  <w:marTop w:val="0"/>
                  <w:marBottom w:val="0"/>
                  <w:divBdr>
                    <w:top w:val="none" w:sz="0" w:space="0" w:color="auto"/>
                    <w:left w:val="none" w:sz="0" w:space="0" w:color="auto"/>
                    <w:bottom w:val="none" w:sz="0" w:space="0" w:color="auto"/>
                    <w:right w:val="none" w:sz="0" w:space="0" w:color="auto"/>
                  </w:divBdr>
                  <w:divsChild>
                    <w:div w:id="601181616">
                      <w:marLeft w:val="0"/>
                      <w:marRight w:val="0"/>
                      <w:marTop w:val="0"/>
                      <w:marBottom w:val="0"/>
                      <w:divBdr>
                        <w:top w:val="none" w:sz="0" w:space="0" w:color="auto"/>
                        <w:left w:val="none" w:sz="0" w:space="0" w:color="auto"/>
                        <w:bottom w:val="none" w:sz="0" w:space="0" w:color="auto"/>
                        <w:right w:val="none" w:sz="0" w:space="0" w:color="auto"/>
                      </w:divBdr>
                    </w:div>
                  </w:divsChild>
                </w:div>
                <w:div w:id="1925340188">
                  <w:marLeft w:val="0"/>
                  <w:marRight w:val="0"/>
                  <w:marTop w:val="0"/>
                  <w:marBottom w:val="0"/>
                  <w:divBdr>
                    <w:top w:val="none" w:sz="0" w:space="0" w:color="auto"/>
                    <w:left w:val="none" w:sz="0" w:space="0" w:color="auto"/>
                    <w:bottom w:val="none" w:sz="0" w:space="0" w:color="auto"/>
                    <w:right w:val="none" w:sz="0" w:space="0" w:color="auto"/>
                  </w:divBdr>
                  <w:divsChild>
                    <w:div w:id="831025159">
                      <w:marLeft w:val="0"/>
                      <w:marRight w:val="0"/>
                      <w:marTop w:val="0"/>
                      <w:marBottom w:val="0"/>
                      <w:divBdr>
                        <w:top w:val="none" w:sz="0" w:space="0" w:color="auto"/>
                        <w:left w:val="none" w:sz="0" w:space="0" w:color="auto"/>
                        <w:bottom w:val="none" w:sz="0" w:space="0" w:color="auto"/>
                        <w:right w:val="none" w:sz="0" w:space="0" w:color="auto"/>
                      </w:divBdr>
                    </w:div>
                  </w:divsChild>
                </w:div>
                <w:div w:id="1928075430">
                  <w:marLeft w:val="0"/>
                  <w:marRight w:val="0"/>
                  <w:marTop w:val="0"/>
                  <w:marBottom w:val="0"/>
                  <w:divBdr>
                    <w:top w:val="none" w:sz="0" w:space="0" w:color="auto"/>
                    <w:left w:val="none" w:sz="0" w:space="0" w:color="auto"/>
                    <w:bottom w:val="none" w:sz="0" w:space="0" w:color="auto"/>
                    <w:right w:val="none" w:sz="0" w:space="0" w:color="auto"/>
                  </w:divBdr>
                  <w:divsChild>
                    <w:div w:id="1929805058">
                      <w:marLeft w:val="0"/>
                      <w:marRight w:val="0"/>
                      <w:marTop w:val="0"/>
                      <w:marBottom w:val="0"/>
                      <w:divBdr>
                        <w:top w:val="none" w:sz="0" w:space="0" w:color="auto"/>
                        <w:left w:val="none" w:sz="0" w:space="0" w:color="auto"/>
                        <w:bottom w:val="none" w:sz="0" w:space="0" w:color="auto"/>
                        <w:right w:val="none" w:sz="0" w:space="0" w:color="auto"/>
                      </w:divBdr>
                    </w:div>
                  </w:divsChild>
                </w:div>
                <w:div w:id="1930382615">
                  <w:marLeft w:val="0"/>
                  <w:marRight w:val="0"/>
                  <w:marTop w:val="0"/>
                  <w:marBottom w:val="0"/>
                  <w:divBdr>
                    <w:top w:val="none" w:sz="0" w:space="0" w:color="auto"/>
                    <w:left w:val="none" w:sz="0" w:space="0" w:color="auto"/>
                    <w:bottom w:val="none" w:sz="0" w:space="0" w:color="auto"/>
                    <w:right w:val="none" w:sz="0" w:space="0" w:color="auto"/>
                  </w:divBdr>
                  <w:divsChild>
                    <w:div w:id="413672834">
                      <w:marLeft w:val="0"/>
                      <w:marRight w:val="0"/>
                      <w:marTop w:val="0"/>
                      <w:marBottom w:val="0"/>
                      <w:divBdr>
                        <w:top w:val="none" w:sz="0" w:space="0" w:color="auto"/>
                        <w:left w:val="none" w:sz="0" w:space="0" w:color="auto"/>
                        <w:bottom w:val="none" w:sz="0" w:space="0" w:color="auto"/>
                        <w:right w:val="none" w:sz="0" w:space="0" w:color="auto"/>
                      </w:divBdr>
                    </w:div>
                  </w:divsChild>
                </w:div>
                <w:div w:id="1938055885">
                  <w:marLeft w:val="0"/>
                  <w:marRight w:val="0"/>
                  <w:marTop w:val="0"/>
                  <w:marBottom w:val="0"/>
                  <w:divBdr>
                    <w:top w:val="none" w:sz="0" w:space="0" w:color="auto"/>
                    <w:left w:val="none" w:sz="0" w:space="0" w:color="auto"/>
                    <w:bottom w:val="none" w:sz="0" w:space="0" w:color="auto"/>
                    <w:right w:val="none" w:sz="0" w:space="0" w:color="auto"/>
                  </w:divBdr>
                  <w:divsChild>
                    <w:div w:id="856888181">
                      <w:marLeft w:val="0"/>
                      <w:marRight w:val="0"/>
                      <w:marTop w:val="0"/>
                      <w:marBottom w:val="0"/>
                      <w:divBdr>
                        <w:top w:val="none" w:sz="0" w:space="0" w:color="auto"/>
                        <w:left w:val="none" w:sz="0" w:space="0" w:color="auto"/>
                        <w:bottom w:val="none" w:sz="0" w:space="0" w:color="auto"/>
                        <w:right w:val="none" w:sz="0" w:space="0" w:color="auto"/>
                      </w:divBdr>
                    </w:div>
                  </w:divsChild>
                </w:div>
                <w:div w:id="1947346528">
                  <w:marLeft w:val="0"/>
                  <w:marRight w:val="0"/>
                  <w:marTop w:val="0"/>
                  <w:marBottom w:val="0"/>
                  <w:divBdr>
                    <w:top w:val="none" w:sz="0" w:space="0" w:color="auto"/>
                    <w:left w:val="none" w:sz="0" w:space="0" w:color="auto"/>
                    <w:bottom w:val="none" w:sz="0" w:space="0" w:color="auto"/>
                    <w:right w:val="none" w:sz="0" w:space="0" w:color="auto"/>
                  </w:divBdr>
                  <w:divsChild>
                    <w:div w:id="452867149">
                      <w:marLeft w:val="0"/>
                      <w:marRight w:val="0"/>
                      <w:marTop w:val="0"/>
                      <w:marBottom w:val="0"/>
                      <w:divBdr>
                        <w:top w:val="none" w:sz="0" w:space="0" w:color="auto"/>
                        <w:left w:val="none" w:sz="0" w:space="0" w:color="auto"/>
                        <w:bottom w:val="none" w:sz="0" w:space="0" w:color="auto"/>
                        <w:right w:val="none" w:sz="0" w:space="0" w:color="auto"/>
                      </w:divBdr>
                    </w:div>
                  </w:divsChild>
                </w:div>
                <w:div w:id="1956449181">
                  <w:marLeft w:val="0"/>
                  <w:marRight w:val="0"/>
                  <w:marTop w:val="0"/>
                  <w:marBottom w:val="0"/>
                  <w:divBdr>
                    <w:top w:val="none" w:sz="0" w:space="0" w:color="auto"/>
                    <w:left w:val="none" w:sz="0" w:space="0" w:color="auto"/>
                    <w:bottom w:val="none" w:sz="0" w:space="0" w:color="auto"/>
                    <w:right w:val="none" w:sz="0" w:space="0" w:color="auto"/>
                  </w:divBdr>
                  <w:divsChild>
                    <w:div w:id="552230915">
                      <w:marLeft w:val="0"/>
                      <w:marRight w:val="0"/>
                      <w:marTop w:val="0"/>
                      <w:marBottom w:val="0"/>
                      <w:divBdr>
                        <w:top w:val="none" w:sz="0" w:space="0" w:color="auto"/>
                        <w:left w:val="none" w:sz="0" w:space="0" w:color="auto"/>
                        <w:bottom w:val="none" w:sz="0" w:space="0" w:color="auto"/>
                        <w:right w:val="none" w:sz="0" w:space="0" w:color="auto"/>
                      </w:divBdr>
                    </w:div>
                  </w:divsChild>
                </w:div>
                <w:div w:id="1960986250">
                  <w:marLeft w:val="0"/>
                  <w:marRight w:val="0"/>
                  <w:marTop w:val="0"/>
                  <w:marBottom w:val="0"/>
                  <w:divBdr>
                    <w:top w:val="none" w:sz="0" w:space="0" w:color="auto"/>
                    <w:left w:val="none" w:sz="0" w:space="0" w:color="auto"/>
                    <w:bottom w:val="none" w:sz="0" w:space="0" w:color="auto"/>
                    <w:right w:val="none" w:sz="0" w:space="0" w:color="auto"/>
                  </w:divBdr>
                  <w:divsChild>
                    <w:div w:id="300310010">
                      <w:marLeft w:val="0"/>
                      <w:marRight w:val="0"/>
                      <w:marTop w:val="0"/>
                      <w:marBottom w:val="0"/>
                      <w:divBdr>
                        <w:top w:val="none" w:sz="0" w:space="0" w:color="auto"/>
                        <w:left w:val="none" w:sz="0" w:space="0" w:color="auto"/>
                        <w:bottom w:val="none" w:sz="0" w:space="0" w:color="auto"/>
                        <w:right w:val="none" w:sz="0" w:space="0" w:color="auto"/>
                      </w:divBdr>
                    </w:div>
                  </w:divsChild>
                </w:div>
                <w:div w:id="1971740056">
                  <w:marLeft w:val="0"/>
                  <w:marRight w:val="0"/>
                  <w:marTop w:val="0"/>
                  <w:marBottom w:val="0"/>
                  <w:divBdr>
                    <w:top w:val="none" w:sz="0" w:space="0" w:color="auto"/>
                    <w:left w:val="none" w:sz="0" w:space="0" w:color="auto"/>
                    <w:bottom w:val="none" w:sz="0" w:space="0" w:color="auto"/>
                    <w:right w:val="none" w:sz="0" w:space="0" w:color="auto"/>
                  </w:divBdr>
                  <w:divsChild>
                    <w:div w:id="488834265">
                      <w:marLeft w:val="0"/>
                      <w:marRight w:val="0"/>
                      <w:marTop w:val="0"/>
                      <w:marBottom w:val="0"/>
                      <w:divBdr>
                        <w:top w:val="none" w:sz="0" w:space="0" w:color="auto"/>
                        <w:left w:val="none" w:sz="0" w:space="0" w:color="auto"/>
                        <w:bottom w:val="none" w:sz="0" w:space="0" w:color="auto"/>
                        <w:right w:val="none" w:sz="0" w:space="0" w:color="auto"/>
                      </w:divBdr>
                    </w:div>
                  </w:divsChild>
                </w:div>
                <w:div w:id="1973513730">
                  <w:marLeft w:val="0"/>
                  <w:marRight w:val="0"/>
                  <w:marTop w:val="0"/>
                  <w:marBottom w:val="0"/>
                  <w:divBdr>
                    <w:top w:val="none" w:sz="0" w:space="0" w:color="auto"/>
                    <w:left w:val="none" w:sz="0" w:space="0" w:color="auto"/>
                    <w:bottom w:val="none" w:sz="0" w:space="0" w:color="auto"/>
                    <w:right w:val="none" w:sz="0" w:space="0" w:color="auto"/>
                  </w:divBdr>
                  <w:divsChild>
                    <w:div w:id="1127359113">
                      <w:marLeft w:val="0"/>
                      <w:marRight w:val="0"/>
                      <w:marTop w:val="0"/>
                      <w:marBottom w:val="0"/>
                      <w:divBdr>
                        <w:top w:val="none" w:sz="0" w:space="0" w:color="auto"/>
                        <w:left w:val="none" w:sz="0" w:space="0" w:color="auto"/>
                        <w:bottom w:val="none" w:sz="0" w:space="0" w:color="auto"/>
                        <w:right w:val="none" w:sz="0" w:space="0" w:color="auto"/>
                      </w:divBdr>
                    </w:div>
                  </w:divsChild>
                </w:div>
                <w:div w:id="1973822030">
                  <w:marLeft w:val="0"/>
                  <w:marRight w:val="0"/>
                  <w:marTop w:val="0"/>
                  <w:marBottom w:val="0"/>
                  <w:divBdr>
                    <w:top w:val="none" w:sz="0" w:space="0" w:color="auto"/>
                    <w:left w:val="none" w:sz="0" w:space="0" w:color="auto"/>
                    <w:bottom w:val="none" w:sz="0" w:space="0" w:color="auto"/>
                    <w:right w:val="none" w:sz="0" w:space="0" w:color="auto"/>
                  </w:divBdr>
                  <w:divsChild>
                    <w:div w:id="1013845396">
                      <w:marLeft w:val="0"/>
                      <w:marRight w:val="0"/>
                      <w:marTop w:val="0"/>
                      <w:marBottom w:val="0"/>
                      <w:divBdr>
                        <w:top w:val="none" w:sz="0" w:space="0" w:color="auto"/>
                        <w:left w:val="none" w:sz="0" w:space="0" w:color="auto"/>
                        <w:bottom w:val="none" w:sz="0" w:space="0" w:color="auto"/>
                        <w:right w:val="none" w:sz="0" w:space="0" w:color="auto"/>
                      </w:divBdr>
                    </w:div>
                  </w:divsChild>
                </w:div>
                <w:div w:id="1977636291">
                  <w:marLeft w:val="0"/>
                  <w:marRight w:val="0"/>
                  <w:marTop w:val="0"/>
                  <w:marBottom w:val="0"/>
                  <w:divBdr>
                    <w:top w:val="none" w:sz="0" w:space="0" w:color="auto"/>
                    <w:left w:val="none" w:sz="0" w:space="0" w:color="auto"/>
                    <w:bottom w:val="none" w:sz="0" w:space="0" w:color="auto"/>
                    <w:right w:val="none" w:sz="0" w:space="0" w:color="auto"/>
                  </w:divBdr>
                  <w:divsChild>
                    <w:div w:id="90468530">
                      <w:marLeft w:val="0"/>
                      <w:marRight w:val="0"/>
                      <w:marTop w:val="0"/>
                      <w:marBottom w:val="0"/>
                      <w:divBdr>
                        <w:top w:val="none" w:sz="0" w:space="0" w:color="auto"/>
                        <w:left w:val="none" w:sz="0" w:space="0" w:color="auto"/>
                        <w:bottom w:val="none" w:sz="0" w:space="0" w:color="auto"/>
                        <w:right w:val="none" w:sz="0" w:space="0" w:color="auto"/>
                      </w:divBdr>
                    </w:div>
                  </w:divsChild>
                </w:div>
                <w:div w:id="1985427103">
                  <w:marLeft w:val="0"/>
                  <w:marRight w:val="0"/>
                  <w:marTop w:val="0"/>
                  <w:marBottom w:val="0"/>
                  <w:divBdr>
                    <w:top w:val="none" w:sz="0" w:space="0" w:color="auto"/>
                    <w:left w:val="none" w:sz="0" w:space="0" w:color="auto"/>
                    <w:bottom w:val="none" w:sz="0" w:space="0" w:color="auto"/>
                    <w:right w:val="none" w:sz="0" w:space="0" w:color="auto"/>
                  </w:divBdr>
                  <w:divsChild>
                    <w:div w:id="77679451">
                      <w:marLeft w:val="0"/>
                      <w:marRight w:val="0"/>
                      <w:marTop w:val="0"/>
                      <w:marBottom w:val="0"/>
                      <w:divBdr>
                        <w:top w:val="none" w:sz="0" w:space="0" w:color="auto"/>
                        <w:left w:val="none" w:sz="0" w:space="0" w:color="auto"/>
                        <w:bottom w:val="none" w:sz="0" w:space="0" w:color="auto"/>
                        <w:right w:val="none" w:sz="0" w:space="0" w:color="auto"/>
                      </w:divBdr>
                    </w:div>
                  </w:divsChild>
                </w:div>
                <w:div w:id="1988127002">
                  <w:marLeft w:val="0"/>
                  <w:marRight w:val="0"/>
                  <w:marTop w:val="0"/>
                  <w:marBottom w:val="0"/>
                  <w:divBdr>
                    <w:top w:val="none" w:sz="0" w:space="0" w:color="auto"/>
                    <w:left w:val="none" w:sz="0" w:space="0" w:color="auto"/>
                    <w:bottom w:val="none" w:sz="0" w:space="0" w:color="auto"/>
                    <w:right w:val="none" w:sz="0" w:space="0" w:color="auto"/>
                  </w:divBdr>
                  <w:divsChild>
                    <w:div w:id="90205054">
                      <w:marLeft w:val="0"/>
                      <w:marRight w:val="0"/>
                      <w:marTop w:val="0"/>
                      <w:marBottom w:val="0"/>
                      <w:divBdr>
                        <w:top w:val="none" w:sz="0" w:space="0" w:color="auto"/>
                        <w:left w:val="none" w:sz="0" w:space="0" w:color="auto"/>
                        <w:bottom w:val="none" w:sz="0" w:space="0" w:color="auto"/>
                        <w:right w:val="none" w:sz="0" w:space="0" w:color="auto"/>
                      </w:divBdr>
                    </w:div>
                  </w:divsChild>
                </w:div>
                <w:div w:id="1991671047">
                  <w:marLeft w:val="0"/>
                  <w:marRight w:val="0"/>
                  <w:marTop w:val="0"/>
                  <w:marBottom w:val="0"/>
                  <w:divBdr>
                    <w:top w:val="none" w:sz="0" w:space="0" w:color="auto"/>
                    <w:left w:val="none" w:sz="0" w:space="0" w:color="auto"/>
                    <w:bottom w:val="none" w:sz="0" w:space="0" w:color="auto"/>
                    <w:right w:val="none" w:sz="0" w:space="0" w:color="auto"/>
                  </w:divBdr>
                  <w:divsChild>
                    <w:div w:id="1020619903">
                      <w:marLeft w:val="0"/>
                      <w:marRight w:val="0"/>
                      <w:marTop w:val="0"/>
                      <w:marBottom w:val="0"/>
                      <w:divBdr>
                        <w:top w:val="none" w:sz="0" w:space="0" w:color="auto"/>
                        <w:left w:val="none" w:sz="0" w:space="0" w:color="auto"/>
                        <w:bottom w:val="none" w:sz="0" w:space="0" w:color="auto"/>
                        <w:right w:val="none" w:sz="0" w:space="0" w:color="auto"/>
                      </w:divBdr>
                    </w:div>
                  </w:divsChild>
                </w:div>
                <w:div w:id="1998878864">
                  <w:marLeft w:val="0"/>
                  <w:marRight w:val="0"/>
                  <w:marTop w:val="0"/>
                  <w:marBottom w:val="0"/>
                  <w:divBdr>
                    <w:top w:val="none" w:sz="0" w:space="0" w:color="auto"/>
                    <w:left w:val="none" w:sz="0" w:space="0" w:color="auto"/>
                    <w:bottom w:val="none" w:sz="0" w:space="0" w:color="auto"/>
                    <w:right w:val="none" w:sz="0" w:space="0" w:color="auto"/>
                  </w:divBdr>
                  <w:divsChild>
                    <w:div w:id="612830726">
                      <w:marLeft w:val="0"/>
                      <w:marRight w:val="0"/>
                      <w:marTop w:val="0"/>
                      <w:marBottom w:val="0"/>
                      <w:divBdr>
                        <w:top w:val="none" w:sz="0" w:space="0" w:color="auto"/>
                        <w:left w:val="none" w:sz="0" w:space="0" w:color="auto"/>
                        <w:bottom w:val="none" w:sz="0" w:space="0" w:color="auto"/>
                        <w:right w:val="none" w:sz="0" w:space="0" w:color="auto"/>
                      </w:divBdr>
                    </w:div>
                  </w:divsChild>
                </w:div>
                <w:div w:id="1999962701">
                  <w:marLeft w:val="0"/>
                  <w:marRight w:val="0"/>
                  <w:marTop w:val="0"/>
                  <w:marBottom w:val="0"/>
                  <w:divBdr>
                    <w:top w:val="none" w:sz="0" w:space="0" w:color="auto"/>
                    <w:left w:val="none" w:sz="0" w:space="0" w:color="auto"/>
                    <w:bottom w:val="none" w:sz="0" w:space="0" w:color="auto"/>
                    <w:right w:val="none" w:sz="0" w:space="0" w:color="auto"/>
                  </w:divBdr>
                  <w:divsChild>
                    <w:div w:id="992178627">
                      <w:marLeft w:val="0"/>
                      <w:marRight w:val="0"/>
                      <w:marTop w:val="0"/>
                      <w:marBottom w:val="0"/>
                      <w:divBdr>
                        <w:top w:val="none" w:sz="0" w:space="0" w:color="auto"/>
                        <w:left w:val="none" w:sz="0" w:space="0" w:color="auto"/>
                        <w:bottom w:val="none" w:sz="0" w:space="0" w:color="auto"/>
                        <w:right w:val="none" w:sz="0" w:space="0" w:color="auto"/>
                      </w:divBdr>
                    </w:div>
                  </w:divsChild>
                </w:div>
                <w:div w:id="2002078097">
                  <w:marLeft w:val="0"/>
                  <w:marRight w:val="0"/>
                  <w:marTop w:val="0"/>
                  <w:marBottom w:val="0"/>
                  <w:divBdr>
                    <w:top w:val="none" w:sz="0" w:space="0" w:color="auto"/>
                    <w:left w:val="none" w:sz="0" w:space="0" w:color="auto"/>
                    <w:bottom w:val="none" w:sz="0" w:space="0" w:color="auto"/>
                    <w:right w:val="none" w:sz="0" w:space="0" w:color="auto"/>
                  </w:divBdr>
                  <w:divsChild>
                    <w:div w:id="557012641">
                      <w:marLeft w:val="0"/>
                      <w:marRight w:val="0"/>
                      <w:marTop w:val="0"/>
                      <w:marBottom w:val="0"/>
                      <w:divBdr>
                        <w:top w:val="none" w:sz="0" w:space="0" w:color="auto"/>
                        <w:left w:val="none" w:sz="0" w:space="0" w:color="auto"/>
                        <w:bottom w:val="none" w:sz="0" w:space="0" w:color="auto"/>
                        <w:right w:val="none" w:sz="0" w:space="0" w:color="auto"/>
                      </w:divBdr>
                    </w:div>
                  </w:divsChild>
                </w:div>
                <w:div w:id="2003270631">
                  <w:marLeft w:val="0"/>
                  <w:marRight w:val="0"/>
                  <w:marTop w:val="0"/>
                  <w:marBottom w:val="0"/>
                  <w:divBdr>
                    <w:top w:val="none" w:sz="0" w:space="0" w:color="auto"/>
                    <w:left w:val="none" w:sz="0" w:space="0" w:color="auto"/>
                    <w:bottom w:val="none" w:sz="0" w:space="0" w:color="auto"/>
                    <w:right w:val="none" w:sz="0" w:space="0" w:color="auto"/>
                  </w:divBdr>
                  <w:divsChild>
                    <w:div w:id="1535538134">
                      <w:marLeft w:val="0"/>
                      <w:marRight w:val="0"/>
                      <w:marTop w:val="0"/>
                      <w:marBottom w:val="0"/>
                      <w:divBdr>
                        <w:top w:val="none" w:sz="0" w:space="0" w:color="auto"/>
                        <w:left w:val="none" w:sz="0" w:space="0" w:color="auto"/>
                        <w:bottom w:val="none" w:sz="0" w:space="0" w:color="auto"/>
                        <w:right w:val="none" w:sz="0" w:space="0" w:color="auto"/>
                      </w:divBdr>
                    </w:div>
                  </w:divsChild>
                </w:div>
                <w:div w:id="2003778786">
                  <w:marLeft w:val="0"/>
                  <w:marRight w:val="0"/>
                  <w:marTop w:val="0"/>
                  <w:marBottom w:val="0"/>
                  <w:divBdr>
                    <w:top w:val="none" w:sz="0" w:space="0" w:color="auto"/>
                    <w:left w:val="none" w:sz="0" w:space="0" w:color="auto"/>
                    <w:bottom w:val="none" w:sz="0" w:space="0" w:color="auto"/>
                    <w:right w:val="none" w:sz="0" w:space="0" w:color="auto"/>
                  </w:divBdr>
                  <w:divsChild>
                    <w:div w:id="515731367">
                      <w:marLeft w:val="0"/>
                      <w:marRight w:val="0"/>
                      <w:marTop w:val="0"/>
                      <w:marBottom w:val="0"/>
                      <w:divBdr>
                        <w:top w:val="none" w:sz="0" w:space="0" w:color="auto"/>
                        <w:left w:val="none" w:sz="0" w:space="0" w:color="auto"/>
                        <w:bottom w:val="none" w:sz="0" w:space="0" w:color="auto"/>
                        <w:right w:val="none" w:sz="0" w:space="0" w:color="auto"/>
                      </w:divBdr>
                    </w:div>
                  </w:divsChild>
                </w:div>
                <w:div w:id="2003925879">
                  <w:marLeft w:val="0"/>
                  <w:marRight w:val="0"/>
                  <w:marTop w:val="0"/>
                  <w:marBottom w:val="0"/>
                  <w:divBdr>
                    <w:top w:val="none" w:sz="0" w:space="0" w:color="auto"/>
                    <w:left w:val="none" w:sz="0" w:space="0" w:color="auto"/>
                    <w:bottom w:val="none" w:sz="0" w:space="0" w:color="auto"/>
                    <w:right w:val="none" w:sz="0" w:space="0" w:color="auto"/>
                  </w:divBdr>
                  <w:divsChild>
                    <w:div w:id="1320036077">
                      <w:marLeft w:val="0"/>
                      <w:marRight w:val="0"/>
                      <w:marTop w:val="0"/>
                      <w:marBottom w:val="0"/>
                      <w:divBdr>
                        <w:top w:val="none" w:sz="0" w:space="0" w:color="auto"/>
                        <w:left w:val="none" w:sz="0" w:space="0" w:color="auto"/>
                        <w:bottom w:val="none" w:sz="0" w:space="0" w:color="auto"/>
                        <w:right w:val="none" w:sz="0" w:space="0" w:color="auto"/>
                      </w:divBdr>
                    </w:div>
                  </w:divsChild>
                </w:div>
                <w:div w:id="2011518131">
                  <w:marLeft w:val="0"/>
                  <w:marRight w:val="0"/>
                  <w:marTop w:val="0"/>
                  <w:marBottom w:val="0"/>
                  <w:divBdr>
                    <w:top w:val="none" w:sz="0" w:space="0" w:color="auto"/>
                    <w:left w:val="none" w:sz="0" w:space="0" w:color="auto"/>
                    <w:bottom w:val="none" w:sz="0" w:space="0" w:color="auto"/>
                    <w:right w:val="none" w:sz="0" w:space="0" w:color="auto"/>
                  </w:divBdr>
                  <w:divsChild>
                    <w:div w:id="709181988">
                      <w:marLeft w:val="0"/>
                      <w:marRight w:val="0"/>
                      <w:marTop w:val="0"/>
                      <w:marBottom w:val="0"/>
                      <w:divBdr>
                        <w:top w:val="none" w:sz="0" w:space="0" w:color="auto"/>
                        <w:left w:val="none" w:sz="0" w:space="0" w:color="auto"/>
                        <w:bottom w:val="none" w:sz="0" w:space="0" w:color="auto"/>
                        <w:right w:val="none" w:sz="0" w:space="0" w:color="auto"/>
                      </w:divBdr>
                    </w:div>
                  </w:divsChild>
                </w:div>
                <w:div w:id="2016108918">
                  <w:marLeft w:val="0"/>
                  <w:marRight w:val="0"/>
                  <w:marTop w:val="0"/>
                  <w:marBottom w:val="0"/>
                  <w:divBdr>
                    <w:top w:val="none" w:sz="0" w:space="0" w:color="auto"/>
                    <w:left w:val="none" w:sz="0" w:space="0" w:color="auto"/>
                    <w:bottom w:val="none" w:sz="0" w:space="0" w:color="auto"/>
                    <w:right w:val="none" w:sz="0" w:space="0" w:color="auto"/>
                  </w:divBdr>
                  <w:divsChild>
                    <w:div w:id="825703098">
                      <w:marLeft w:val="0"/>
                      <w:marRight w:val="0"/>
                      <w:marTop w:val="0"/>
                      <w:marBottom w:val="0"/>
                      <w:divBdr>
                        <w:top w:val="none" w:sz="0" w:space="0" w:color="auto"/>
                        <w:left w:val="none" w:sz="0" w:space="0" w:color="auto"/>
                        <w:bottom w:val="none" w:sz="0" w:space="0" w:color="auto"/>
                        <w:right w:val="none" w:sz="0" w:space="0" w:color="auto"/>
                      </w:divBdr>
                    </w:div>
                  </w:divsChild>
                </w:div>
                <w:div w:id="2022856330">
                  <w:marLeft w:val="0"/>
                  <w:marRight w:val="0"/>
                  <w:marTop w:val="0"/>
                  <w:marBottom w:val="0"/>
                  <w:divBdr>
                    <w:top w:val="none" w:sz="0" w:space="0" w:color="auto"/>
                    <w:left w:val="none" w:sz="0" w:space="0" w:color="auto"/>
                    <w:bottom w:val="none" w:sz="0" w:space="0" w:color="auto"/>
                    <w:right w:val="none" w:sz="0" w:space="0" w:color="auto"/>
                  </w:divBdr>
                  <w:divsChild>
                    <w:div w:id="2020235780">
                      <w:marLeft w:val="0"/>
                      <w:marRight w:val="0"/>
                      <w:marTop w:val="0"/>
                      <w:marBottom w:val="0"/>
                      <w:divBdr>
                        <w:top w:val="none" w:sz="0" w:space="0" w:color="auto"/>
                        <w:left w:val="none" w:sz="0" w:space="0" w:color="auto"/>
                        <w:bottom w:val="none" w:sz="0" w:space="0" w:color="auto"/>
                        <w:right w:val="none" w:sz="0" w:space="0" w:color="auto"/>
                      </w:divBdr>
                    </w:div>
                  </w:divsChild>
                </w:div>
                <w:div w:id="2033263161">
                  <w:marLeft w:val="0"/>
                  <w:marRight w:val="0"/>
                  <w:marTop w:val="0"/>
                  <w:marBottom w:val="0"/>
                  <w:divBdr>
                    <w:top w:val="none" w:sz="0" w:space="0" w:color="auto"/>
                    <w:left w:val="none" w:sz="0" w:space="0" w:color="auto"/>
                    <w:bottom w:val="none" w:sz="0" w:space="0" w:color="auto"/>
                    <w:right w:val="none" w:sz="0" w:space="0" w:color="auto"/>
                  </w:divBdr>
                  <w:divsChild>
                    <w:div w:id="1426538106">
                      <w:marLeft w:val="0"/>
                      <w:marRight w:val="0"/>
                      <w:marTop w:val="0"/>
                      <w:marBottom w:val="0"/>
                      <w:divBdr>
                        <w:top w:val="none" w:sz="0" w:space="0" w:color="auto"/>
                        <w:left w:val="none" w:sz="0" w:space="0" w:color="auto"/>
                        <w:bottom w:val="none" w:sz="0" w:space="0" w:color="auto"/>
                        <w:right w:val="none" w:sz="0" w:space="0" w:color="auto"/>
                      </w:divBdr>
                    </w:div>
                  </w:divsChild>
                </w:div>
                <w:div w:id="2040550197">
                  <w:marLeft w:val="0"/>
                  <w:marRight w:val="0"/>
                  <w:marTop w:val="0"/>
                  <w:marBottom w:val="0"/>
                  <w:divBdr>
                    <w:top w:val="none" w:sz="0" w:space="0" w:color="auto"/>
                    <w:left w:val="none" w:sz="0" w:space="0" w:color="auto"/>
                    <w:bottom w:val="none" w:sz="0" w:space="0" w:color="auto"/>
                    <w:right w:val="none" w:sz="0" w:space="0" w:color="auto"/>
                  </w:divBdr>
                  <w:divsChild>
                    <w:div w:id="1506749716">
                      <w:marLeft w:val="0"/>
                      <w:marRight w:val="0"/>
                      <w:marTop w:val="0"/>
                      <w:marBottom w:val="0"/>
                      <w:divBdr>
                        <w:top w:val="none" w:sz="0" w:space="0" w:color="auto"/>
                        <w:left w:val="none" w:sz="0" w:space="0" w:color="auto"/>
                        <w:bottom w:val="none" w:sz="0" w:space="0" w:color="auto"/>
                        <w:right w:val="none" w:sz="0" w:space="0" w:color="auto"/>
                      </w:divBdr>
                    </w:div>
                  </w:divsChild>
                </w:div>
                <w:div w:id="2045251920">
                  <w:marLeft w:val="0"/>
                  <w:marRight w:val="0"/>
                  <w:marTop w:val="0"/>
                  <w:marBottom w:val="0"/>
                  <w:divBdr>
                    <w:top w:val="none" w:sz="0" w:space="0" w:color="auto"/>
                    <w:left w:val="none" w:sz="0" w:space="0" w:color="auto"/>
                    <w:bottom w:val="none" w:sz="0" w:space="0" w:color="auto"/>
                    <w:right w:val="none" w:sz="0" w:space="0" w:color="auto"/>
                  </w:divBdr>
                  <w:divsChild>
                    <w:div w:id="2025741218">
                      <w:marLeft w:val="0"/>
                      <w:marRight w:val="0"/>
                      <w:marTop w:val="0"/>
                      <w:marBottom w:val="0"/>
                      <w:divBdr>
                        <w:top w:val="none" w:sz="0" w:space="0" w:color="auto"/>
                        <w:left w:val="none" w:sz="0" w:space="0" w:color="auto"/>
                        <w:bottom w:val="none" w:sz="0" w:space="0" w:color="auto"/>
                        <w:right w:val="none" w:sz="0" w:space="0" w:color="auto"/>
                      </w:divBdr>
                    </w:div>
                  </w:divsChild>
                </w:div>
                <w:div w:id="2048483767">
                  <w:marLeft w:val="0"/>
                  <w:marRight w:val="0"/>
                  <w:marTop w:val="0"/>
                  <w:marBottom w:val="0"/>
                  <w:divBdr>
                    <w:top w:val="none" w:sz="0" w:space="0" w:color="auto"/>
                    <w:left w:val="none" w:sz="0" w:space="0" w:color="auto"/>
                    <w:bottom w:val="none" w:sz="0" w:space="0" w:color="auto"/>
                    <w:right w:val="none" w:sz="0" w:space="0" w:color="auto"/>
                  </w:divBdr>
                  <w:divsChild>
                    <w:div w:id="285475233">
                      <w:marLeft w:val="0"/>
                      <w:marRight w:val="0"/>
                      <w:marTop w:val="0"/>
                      <w:marBottom w:val="0"/>
                      <w:divBdr>
                        <w:top w:val="none" w:sz="0" w:space="0" w:color="auto"/>
                        <w:left w:val="none" w:sz="0" w:space="0" w:color="auto"/>
                        <w:bottom w:val="none" w:sz="0" w:space="0" w:color="auto"/>
                        <w:right w:val="none" w:sz="0" w:space="0" w:color="auto"/>
                      </w:divBdr>
                    </w:div>
                  </w:divsChild>
                </w:div>
                <w:div w:id="2057002592">
                  <w:marLeft w:val="0"/>
                  <w:marRight w:val="0"/>
                  <w:marTop w:val="0"/>
                  <w:marBottom w:val="0"/>
                  <w:divBdr>
                    <w:top w:val="none" w:sz="0" w:space="0" w:color="auto"/>
                    <w:left w:val="none" w:sz="0" w:space="0" w:color="auto"/>
                    <w:bottom w:val="none" w:sz="0" w:space="0" w:color="auto"/>
                    <w:right w:val="none" w:sz="0" w:space="0" w:color="auto"/>
                  </w:divBdr>
                  <w:divsChild>
                    <w:div w:id="745108728">
                      <w:marLeft w:val="0"/>
                      <w:marRight w:val="0"/>
                      <w:marTop w:val="0"/>
                      <w:marBottom w:val="0"/>
                      <w:divBdr>
                        <w:top w:val="none" w:sz="0" w:space="0" w:color="auto"/>
                        <w:left w:val="none" w:sz="0" w:space="0" w:color="auto"/>
                        <w:bottom w:val="none" w:sz="0" w:space="0" w:color="auto"/>
                        <w:right w:val="none" w:sz="0" w:space="0" w:color="auto"/>
                      </w:divBdr>
                    </w:div>
                  </w:divsChild>
                </w:div>
                <w:div w:id="2060547234">
                  <w:marLeft w:val="0"/>
                  <w:marRight w:val="0"/>
                  <w:marTop w:val="0"/>
                  <w:marBottom w:val="0"/>
                  <w:divBdr>
                    <w:top w:val="none" w:sz="0" w:space="0" w:color="auto"/>
                    <w:left w:val="none" w:sz="0" w:space="0" w:color="auto"/>
                    <w:bottom w:val="none" w:sz="0" w:space="0" w:color="auto"/>
                    <w:right w:val="none" w:sz="0" w:space="0" w:color="auto"/>
                  </w:divBdr>
                  <w:divsChild>
                    <w:div w:id="792406442">
                      <w:marLeft w:val="0"/>
                      <w:marRight w:val="0"/>
                      <w:marTop w:val="0"/>
                      <w:marBottom w:val="0"/>
                      <w:divBdr>
                        <w:top w:val="none" w:sz="0" w:space="0" w:color="auto"/>
                        <w:left w:val="none" w:sz="0" w:space="0" w:color="auto"/>
                        <w:bottom w:val="none" w:sz="0" w:space="0" w:color="auto"/>
                        <w:right w:val="none" w:sz="0" w:space="0" w:color="auto"/>
                      </w:divBdr>
                    </w:div>
                  </w:divsChild>
                </w:div>
                <w:div w:id="2062437993">
                  <w:marLeft w:val="0"/>
                  <w:marRight w:val="0"/>
                  <w:marTop w:val="0"/>
                  <w:marBottom w:val="0"/>
                  <w:divBdr>
                    <w:top w:val="none" w:sz="0" w:space="0" w:color="auto"/>
                    <w:left w:val="none" w:sz="0" w:space="0" w:color="auto"/>
                    <w:bottom w:val="none" w:sz="0" w:space="0" w:color="auto"/>
                    <w:right w:val="none" w:sz="0" w:space="0" w:color="auto"/>
                  </w:divBdr>
                  <w:divsChild>
                    <w:div w:id="2132163361">
                      <w:marLeft w:val="0"/>
                      <w:marRight w:val="0"/>
                      <w:marTop w:val="0"/>
                      <w:marBottom w:val="0"/>
                      <w:divBdr>
                        <w:top w:val="none" w:sz="0" w:space="0" w:color="auto"/>
                        <w:left w:val="none" w:sz="0" w:space="0" w:color="auto"/>
                        <w:bottom w:val="none" w:sz="0" w:space="0" w:color="auto"/>
                        <w:right w:val="none" w:sz="0" w:space="0" w:color="auto"/>
                      </w:divBdr>
                    </w:div>
                  </w:divsChild>
                </w:div>
                <w:div w:id="2063863079">
                  <w:marLeft w:val="0"/>
                  <w:marRight w:val="0"/>
                  <w:marTop w:val="0"/>
                  <w:marBottom w:val="0"/>
                  <w:divBdr>
                    <w:top w:val="none" w:sz="0" w:space="0" w:color="auto"/>
                    <w:left w:val="none" w:sz="0" w:space="0" w:color="auto"/>
                    <w:bottom w:val="none" w:sz="0" w:space="0" w:color="auto"/>
                    <w:right w:val="none" w:sz="0" w:space="0" w:color="auto"/>
                  </w:divBdr>
                  <w:divsChild>
                    <w:div w:id="1885017132">
                      <w:marLeft w:val="0"/>
                      <w:marRight w:val="0"/>
                      <w:marTop w:val="0"/>
                      <w:marBottom w:val="0"/>
                      <w:divBdr>
                        <w:top w:val="none" w:sz="0" w:space="0" w:color="auto"/>
                        <w:left w:val="none" w:sz="0" w:space="0" w:color="auto"/>
                        <w:bottom w:val="none" w:sz="0" w:space="0" w:color="auto"/>
                        <w:right w:val="none" w:sz="0" w:space="0" w:color="auto"/>
                      </w:divBdr>
                    </w:div>
                  </w:divsChild>
                </w:div>
                <w:div w:id="2067100188">
                  <w:marLeft w:val="0"/>
                  <w:marRight w:val="0"/>
                  <w:marTop w:val="0"/>
                  <w:marBottom w:val="0"/>
                  <w:divBdr>
                    <w:top w:val="none" w:sz="0" w:space="0" w:color="auto"/>
                    <w:left w:val="none" w:sz="0" w:space="0" w:color="auto"/>
                    <w:bottom w:val="none" w:sz="0" w:space="0" w:color="auto"/>
                    <w:right w:val="none" w:sz="0" w:space="0" w:color="auto"/>
                  </w:divBdr>
                  <w:divsChild>
                    <w:div w:id="45376132">
                      <w:marLeft w:val="0"/>
                      <w:marRight w:val="0"/>
                      <w:marTop w:val="0"/>
                      <w:marBottom w:val="0"/>
                      <w:divBdr>
                        <w:top w:val="none" w:sz="0" w:space="0" w:color="auto"/>
                        <w:left w:val="none" w:sz="0" w:space="0" w:color="auto"/>
                        <w:bottom w:val="none" w:sz="0" w:space="0" w:color="auto"/>
                        <w:right w:val="none" w:sz="0" w:space="0" w:color="auto"/>
                      </w:divBdr>
                    </w:div>
                  </w:divsChild>
                </w:div>
                <w:div w:id="2069759607">
                  <w:marLeft w:val="0"/>
                  <w:marRight w:val="0"/>
                  <w:marTop w:val="0"/>
                  <w:marBottom w:val="0"/>
                  <w:divBdr>
                    <w:top w:val="none" w:sz="0" w:space="0" w:color="auto"/>
                    <w:left w:val="none" w:sz="0" w:space="0" w:color="auto"/>
                    <w:bottom w:val="none" w:sz="0" w:space="0" w:color="auto"/>
                    <w:right w:val="none" w:sz="0" w:space="0" w:color="auto"/>
                  </w:divBdr>
                  <w:divsChild>
                    <w:div w:id="2066173750">
                      <w:marLeft w:val="0"/>
                      <w:marRight w:val="0"/>
                      <w:marTop w:val="0"/>
                      <w:marBottom w:val="0"/>
                      <w:divBdr>
                        <w:top w:val="none" w:sz="0" w:space="0" w:color="auto"/>
                        <w:left w:val="none" w:sz="0" w:space="0" w:color="auto"/>
                        <w:bottom w:val="none" w:sz="0" w:space="0" w:color="auto"/>
                        <w:right w:val="none" w:sz="0" w:space="0" w:color="auto"/>
                      </w:divBdr>
                    </w:div>
                  </w:divsChild>
                </w:div>
                <w:div w:id="2073429376">
                  <w:marLeft w:val="0"/>
                  <w:marRight w:val="0"/>
                  <w:marTop w:val="0"/>
                  <w:marBottom w:val="0"/>
                  <w:divBdr>
                    <w:top w:val="none" w:sz="0" w:space="0" w:color="auto"/>
                    <w:left w:val="none" w:sz="0" w:space="0" w:color="auto"/>
                    <w:bottom w:val="none" w:sz="0" w:space="0" w:color="auto"/>
                    <w:right w:val="none" w:sz="0" w:space="0" w:color="auto"/>
                  </w:divBdr>
                  <w:divsChild>
                    <w:div w:id="1895503873">
                      <w:marLeft w:val="0"/>
                      <w:marRight w:val="0"/>
                      <w:marTop w:val="0"/>
                      <w:marBottom w:val="0"/>
                      <w:divBdr>
                        <w:top w:val="none" w:sz="0" w:space="0" w:color="auto"/>
                        <w:left w:val="none" w:sz="0" w:space="0" w:color="auto"/>
                        <w:bottom w:val="none" w:sz="0" w:space="0" w:color="auto"/>
                        <w:right w:val="none" w:sz="0" w:space="0" w:color="auto"/>
                      </w:divBdr>
                    </w:div>
                  </w:divsChild>
                </w:div>
                <w:div w:id="2077971578">
                  <w:marLeft w:val="0"/>
                  <w:marRight w:val="0"/>
                  <w:marTop w:val="0"/>
                  <w:marBottom w:val="0"/>
                  <w:divBdr>
                    <w:top w:val="none" w:sz="0" w:space="0" w:color="auto"/>
                    <w:left w:val="none" w:sz="0" w:space="0" w:color="auto"/>
                    <w:bottom w:val="none" w:sz="0" w:space="0" w:color="auto"/>
                    <w:right w:val="none" w:sz="0" w:space="0" w:color="auto"/>
                  </w:divBdr>
                  <w:divsChild>
                    <w:div w:id="230425860">
                      <w:marLeft w:val="0"/>
                      <w:marRight w:val="0"/>
                      <w:marTop w:val="0"/>
                      <w:marBottom w:val="0"/>
                      <w:divBdr>
                        <w:top w:val="none" w:sz="0" w:space="0" w:color="auto"/>
                        <w:left w:val="none" w:sz="0" w:space="0" w:color="auto"/>
                        <w:bottom w:val="none" w:sz="0" w:space="0" w:color="auto"/>
                        <w:right w:val="none" w:sz="0" w:space="0" w:color="auto"/>
                      </w:divBdr>
                    </w:div>
                  </w:divsChild>
                </w:div>
                <w:div w:id="2080203019">
                  <w:marLeft w:val="0"/>
                  <w:marRight w:val="0"/>
                  <w:marTop w:val="0"/>
                  <w:marBottom w:val="0"/>
                  <w:divBdr>
                    <w:top w:val="none" w:sz="0" w:space="0" w:color="auto"/>
                    <w:left w:val="none" w:sz="0" w:space="0" w:color="auto"/>
                    <w:bottom w:val="none" w:sz="0" w:space="0" w:color="auto"/>
                    <w:right w:val="none" w:sz="0" w:space="0" w:color="auto"/>
                  </w:divBdr>
                  <w:divsChild>
                    <w:div w:id="927888432">
                      <w:marLeft w:val="0"/>
                      <w:marRight w:val="0"/>
                      <w:marTop w:val="0"/>
                      <w:marBottom w:val="0"/>
                      <w:divBdr>
                        <w:top w:val="none" w:sz="0" w:space="0" w:color="auto"/>
                        <w:left w:val="none" w:sz="0" w:space="0" w:color="auto"/>
                        <w:bottom w:val="none" w:sz="0" w:space="0" w:color="auto"/>
                        <w:right w:val="none" w:sz="0" w:space="0" w:color="auto"/>
                      </w:divBdr>
                    </w:div>
                  </w:divsChild>
                </w:div>
                <w:div w:id="2088989676">
                  <w:marLeft w:val="0"/>
                  <w:marRight w:val="0"/>
                  <w:marTop w:val="0"/>
                  <w:marBottom w:val="0"/>
                  <w:divBdr>
                    <w:top w:val="none" w:sz="0" w:space="0" w:color="auto"/>
                    <w:left w:val="none" w:sz="0" w:space="0" w:color="auto"/>
                    <w:bottom w:val="none" w:sz="0" w:space="0" w:color="auto"/>
                    <w:right w:val="none" w:sz="0" w:space="0" w:color="auto"/>
                  </w:divBdr>
                  <w:divsChild>
                    <w:div w:id="225378684">
                      <w:marLeft w:val="0"/>
                      <w:marRight w:val="0"/>
                      <w:marTop w:val="0"/>
                      <w:marBottom w:val="0"/>
                      <w:divBdr>
                        <w:top w:val="none" w:sz="0" w:space="0" w:color="auto"/>
                        <w:left w:val="none" w:sz="0" w:space="0" w:color="auto"/>
                        <w:bottom w:val="none" w:sz="0" w:space="0" w:color="auto"/>
                        <w:right w:val="none" w:sz="0" w:space="0" w:color="auto"/>
                      </w:divBdr>
                    </w:div>
                  </w:divsChild>
                </w:div>
                <w:div w:id="2097745088">
                  <w:marLeft w:val="0"/>
                  <w:marRight w:val="0"/>
                  <w:marTop w:val="0"/>
                  <w:marBottom w:val="0"/>
                  <w:divBdr>
                    <w:top w:val="none" w:sz="0" w:space="0" w:color="auto"/>
                    <w:left w:val="none" w:sz="0" w:space="0" w:color="auto"/>
                    <w:bottom w:val="none" w:sz="0" w:space="0" w:color="auto"/>
                    <w:right w:val="none" w:sz="0" w:space="0" w:color="auto"/>
                  </w:divBdr>
                  <w:divsChild>
                    <w:div w:id="1127620049">
                      <w:marLeft w:val="0"/>
                      <w:marRight w:val="0"/>
                      <w:marTop w:val="0"/>
                      <w:marBottom w:val="0"/>
                      <w:divBdr>
                        <w:top w:val="none" w:sz="0" w:space="0" w:color="auto"/>
                        <w:left w:val="none" w:sz="0" w:space="0" w:color="auto"/>
                        <w:bottom w:val="none" w:sz="0" w:space="0" w:color="auto"/>
                        <w:right w:val="none" w:sz="0" w:space="0" w:color="auto"/>
                      </w:divBdr>
                    </w:div>
                  </w:divsChild>
                </w:div>
                <w:div w:id="2106613488">
                  <w:marLeft w:val="0"/>
                  <w:marRight w:val="0"/>
                  <w:marTop w:val="0"/>
                  <w:marBottom w:val="0"/>
                  <w:divBdr>
                    <w:top w:val="none" w:sz="0" w:space="0" w:color="auto"/>
                    <w:left w:val="none" w:sz="0" w:space="0" w:color="auto"/>
                    <w:bottom w:val="none" w:sz="0" w:space="0" w:color="auto"/>
                    <w:right w:val="none" w:sz="0" w:space="0" w:color="auto"/>
                  </w:divBdr>
                  <w:divsChild>
                    <w:div w:id="1820266177">
                      <w:marLeft w:val="0"/>
                      <w:marRight w:val="0"/>
                      <w:marTop w:val="0"/>
                      <w:marBottom w:val="0"/>
                      <w:divBdr>
                        <w:top w:val="none" w:sz="0" w:space="0" w:color="auto"/>
                        <w:left w:val="none" w:sz="0" w:space="0" w:color="auto"/>
                        <w:bottom w:val="none" w:sz="0" w:space="0" w:color="auto"/>
                        <w:right w:val="none" w:sz="0" w:space="0" w:color="auto"/>
                      </w:divBdr>
                    </w:div>
                  </w:divsChild>
                </w:div>
                <w:div w:id="2108689681">
                  <w:marLeft w:val="0"/>
                  <w:marRight w:val="0"/>
                  <w:marTop w:val="0"/>
                  <w:marBottom w:val="0"/>
                  <w:divBdr>
                    <w:top w:val="none" w:sz="0" w:space="0" w:color="auto"/>
                    <w:left w:val="none" w:sz="0" w:space="0" w:color="auto"/>
                    <w:bottom w:val="none" w:sz="0" w:space="0" w:color="auto"/>
                    <w:right w:val="none" w:sz="0" w:space="0" w:color="auto"/>
                  </w:divBdr>
                  <w:divsChild>
                    <w:div w:id="288509654">
                      <w:marLeft w:val="0"/>
                      <w:marRight w:val="0"/>
                      <w:marTop w:val="0"/>
                      <w:marBottom w:val="0"/>
                      <w:divBdr>
                        <w:top w:val="none" w:sz="0" w:space="0" w:color="auto"/>
                        <w:left w:val="none" w:sz="0" w:space="0" w:color="auto"/>
                        <w:bottom w:val="none" w:sz="0" w:space="0" w:color="auto"/>
                        <w:right w:val="none" w:sz="0" w:space="0" w:color="auto"/>
                      </w:divBdr>
                    </w:div>
                  </w:divsChild>
                </w:div>
                <w:div w:id="2123306391">
                  <w:marLeft w:val="0"/>
                  <w:marRight w:val="0"/>
                  <w:marTop w:val="0"/>
                  <w:marBottom w:val="0"/>
                  <w:divBdr>
                    <w:top w:val="none" w:sz="0" w:space="0" w:color="auto"/>
                    <w:left w:val="none" w:sz="0" w:space="0" w:color="auto"/>
                    <w:bottom w:val="none" w:sz="0" w:space="0" w:color="auto"/>
                    <w:right w:val="none" w:sz="0" w:space="0" w:color="auto"/>
                  </w:divBdr>
                  <w:divsChild>
                    <w:div w:id="374081550">
                      <w:marLeft w:val="0"/>
                      <w:marRight w:val="0"/>
                      <w:marTop w:val="0"/>
                      <w:marBottom w:val="0"/>
                      <w:divBdr>
                        <w:top w:val="none" w:sz="0" w:space="0" w:color="auto"/>
                        <w:left w:val="none" w:sz="0" w:space="0" w:color="auto"/>
                        <w:bottom w:val="none" w:sz="0" w:space="0" w:color="auto"/>
                        <w:right w:val="none" w:sz="0" w:space="0" w:color="auto"/>
                      </w:divBdr>
                    </w:div>
                  </w:divsChild>
                </w:div>
                <w:div w:id="2127189706">
                  <w:marLeft w:val="0"/>
                  <w:marRight w:val="0"/>
                  <w:marTop w:val="0"/>
                  <w:marBottom w:val="0"/>
                  <w:divBdr>
                    <w:top w:val="none" w:sz="0" w:space="0" w:color="auto"/>
                    <w:left w:val="none" w:sz="0" w:space="0" w:color="auto"/>
                    <w:bottom w:val="none" w:sz="0" w:space="0" w:color="auto"/>
                    <w:right w:val="none" w:sz="0" w:space="0" w:color="auto"/>
                  </w:divBdr>
                  <w:divsChild>
                    <w:div w:id="1032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19269">
      <w:bodyDiv w:val="1"/>
      <w:marLeft w:val="0"/>
      <w:marRight w:val="0"/>
      <w:marTop w:val="0"/>
      <w:marBottom w:val="0"/>
      <w:divBdr>
        <w:top w:val="none" w:sz="0" w:space="0" w:color="auto"/>
        <w:left w:val="none" w:sz="0" w:space="0" w:color="auto"/>
        <w:bottom w:val="none" w:sz="0" w:space="0" w:color="auto"/>
        <w:right w:val="none" w:sz="0" w:space="0" w:color="auto"/>
      </w:divBdr>
      <w:divsChild>
        <w:div w:id="915477846">
          <w:marLeft w:val="0"/>
          <w:marRight w:val="0"/>
          <w:marTop w:val="0"/>
          <w:marBottom w:val="0"/>
          <w:divBdr>
            <w:top w:val="none" w:sz="0" w:space="0" w:color="auto"/>
            <w:left w:val="none" w:sz="0" w:space="0" w:color="auto"/>
            <w:bottom w:val="none" w:sz="0" w:space="0" w:color="auto"/>
            <w:right w:val="none" w:sz="0" w:space="0" w:color="auto"/>
          </w:divBdr>
          <w:divsChild>
            <w:div w:id="785082377">
              <w:marLeft w:val="0"/>
              <w:marRight w:val="0"/>
              <w:marTop w:val="0"/>
              <w:marBottom w:val="0"/>
              <w:divBdr>
                <w:top w:val="none" w:sz="0" w:space="0" w:color="auto"/>
                <w:left w:val="none" w:sz="0" w:space="0" w:color="auto"/>
                <w:bottom w:val="none" w:sz="0" w:space="0" w:color="auto"/>
                <w:right w:val="none" w:sz="0" w:space="0" w:color="auto"/>
              </w:divBdr>
            </w:div>
            <w:div w:id="187873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81666">
      <w:bodyDiv w:val="1"/>
      <w:marLeft w:val="0"/>
      <w:marRight w:val="0"/>
      <w:marTop w:val="0"/>
      <w:marBottom w:val="0"/>
      <w:divBdr>
        <w:top w:val="none" w:sz="0" w:space="0" w:color="auto"/>
        <w:left w:val="none" w:sz="0" w:space="0" w:color="auto"/>
        <w:bottom w:val="none" w:sz="0" w:space="0" w:color="auto"/>
        <w:right w:val="none" w:sz="0" w:space="0" w:color="auto"/>
      </w:divBdr>
      <w:divsChild>
        <w:div w:id="1840003981">
          <w:marLeft w:val="0"/>
          <w:marRight w:val="0"/>
          <w:marTop w:val="0"/>
          <w:marBottom w:val="0"/>
          <w:divBdr>
            <w:top w:val="none" w:sz="0" w:space="0" w:color="auto"/>
            <w:left w:val="none" w:sz="0" w:space="0" w:color="auto"/>
            <w:bottom w:val="none" w:sz="0" w:space="0" w:color="auto"/>
            <w:right w:val="none" w:sz="0" w:space="0" w:color="auto"/>
          </w:divBdr>
          <w:divsChild>
            <w:div w:id="513766942">
              <w:marLeft w:val="0"/>
              <w:marRight w:val="0"/>
              <w:marTop w:val="0"/>
              <w:marBottom w:val="0"/>
              <w:divBdr>
                <w:top w:val="none" w:sz="0" w:space="0" w:color="auto"/>
                <w:left w:val="none" w:sz="0" w:space="0" w:color="auto"/>
                <w:bottom w:val="none" w:sz="0" w:space="0" w:color="auto"/>
                <w:right w:val="none" w:sz="0" w:space="0" w:color="auto"/>
              </w:divBdr>
            </w:div>
            <w:div w:id="79791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orldbankgroup.sharepoint.com/:x:/r/teams/DevelopmentDataPartnershipCommunity-WBGroup/Shared%20Documents/Projects/Data%20Lab/Certifications/data_science_skills/datasets/movies_iter_3.csv?d=wafc95aab49dd477d8f87d52120d14004&amp;csf=1&amp;web=1&amp;e=ehvJeq" TargetMode="External" Id="rId117" /><Relationship Type="http://schemas.openxmlformats.org/officeDocument/2006/relationships/hyperlink" Target="https://worldbankgroup.sharepoint.com/:i:/r/teams/DevelopmentDataPartnershipCommunity-WBGroup/Shared%20Documents/Projects/Data%20Lab/Certifications/data_science_skills/images_olc/n8_4.png?csf=1&amp;web=1&amp;e=NMKzEO" TargetMode="External" Id="rId21" /><Relationship Type="http://schemas.openxmlformats.org/officeDocument/2006/relationships/hyperlink" Target="https://worldbankgroup.sharepoint.com/:x:/t/DevelopmentDataPartnershipCommunity-WBGroup/EQhLHzrn_G5GhR7N5e5fDrgBWVYCf9kNyt263nLXFOK2UQ?e=mSqIKx" TargetMode="External" Id="rId42"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63"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84" /><Relationship Type="http://schemas.openxmlformats.org/officeDocument/2006/relationships/hyperlink" Target="https://worldbankgroup.sharepoint.com/:x:/r/teams/DevelopmentDataPartnershipCommunity-WBGroup/Shared%20Documents/Projects/Data%20Lab/Certifications/data_science_skills/datasets/credits_iter_3.csv?d=w5c21e77f92e240dd879cc0066fcdd3c0&amp;csf=1&amp;web=1&amp;e=O6ZKnv" TargetMode="External" Id="rId138" /><Relationship Type="http://schemas.openxmlformats.org/officeDocument/2006/relationships/hyperlink" Target="https://worldbankgroup.sharepoint.com/:x:/r/teams/DevelopmentDataPartnershipCommunity-WBGroup/Shared%20Documents/Projects/Data%20Lab/Certifications/data_science_skills/datasets/movies_iter_4.csv?d=w8eb11c0ab8c7410d927e141ed6fcf940&amp;csf=1&amp;web=1&amp;e=7nR2Tc" TargetMode="External" Id="rId159" /><Relationship Type="http://schemas.openxmlformats.org/officeDocument/2006/relationships/hyperlink" Target="https://worldbankgroup.sharepoint.com/:x:/r/teams/DevelopmentDataPartnershipCommunity-WBGroup/Shared%20Documents/Projects/Data%20Lab/Certifications/data_science_skills/datasets/credits_iter_4.csv?d=w137f1d92acf848ef806753ce2c88561e&amp;csf=1&amp;web=1&amp;e=zR40Fl" TargetMode="External" Id="rId170" /><Relationship Type="http://schemas.openxmlformats.org/officeDocument/2006/relationships/fontTable" Target="fontTable.xml" Id="rId191" /><Relationship Type="http://schemas.openxmlformats.org/officeDocument/2006/relationships/hyperlink" Target="https://worldbankgroup.sharepoint.com/:x:/r/teams/DevelopmentDataPartnershipCommunity-WBGroup/Shared%20Documents/Projects/Data%20Lab/Certifications/data_science_skills/datasets/movies_iter_3.csv?d=wafc95aab49dd477d8f87d52120d14004&amp;csf=1&amp;web=1&amp;e=ehvJeq" TargetMode="External" Id="rId107" /><Relationship Type="http://schemas.microsoft.com/office/2018/08/relationships/commentsExtensible" Target="commentsExtensible.xml" Id="rId11" /><Relationship Type="http://schemas.openxmlformats.org/officeDocument/2006/relationships/image" Target="media/image10.png" Id="rId32"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53"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74" /><Relationship Type="http://schemas.openxmlformats.org/officeDocument/2006/relationships/hyperlink" Target="https://worldbankgroup.sharepoint.com/:x:/r/teams/DevelopmentDataPartnershipCommunity-WBGroup/Shared%20Documents/Projects/Data%20Lab/Certifications/data_science_skills/datasets/credits_iter_3.csv?d=w5c21e77f92e240dd879cc0066fcdd3c0&amp;csf=1&amp;web=1&amp;e=O6ZKnv" TargetMode="External" Id="rId128"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149" /><Relationship Type="http://schemas.openxmlformats.org/officeDocument/2006/relationships/styles" Target="styles.xml" Id="rId5" /><Relationship Type="http://schemas.openxmlformats.org/officeDocument/2006/relationships/hyperlink" Target="https://worldbankgroup.sharepoint.com/:x:/r/teams/DevelopmentDataPartnershipCommunity-WBGroup/Shared%20Documents/Projects/Data%20Lab/Certifications/data_science_skills/datasets/movies_iter_2.csv?d=w59cf9b4777884079a73ef5e33b47b6e5&amp;csf=1&amp;web=1&amp;e=pQ9SiD" TargetMode="External" Id="rId95" /><Relationship Type="http://schemas.openxmlformats.org/officeDocument/2006/relationships/hyperlink" Target="https://worldbankgroup.sharepoint.com/:x:/r/teams/DevelopmentDataPartnershipCommunity-WBGroup/Shared%20Documents/Projects/Data%20Lab/Certifications/data_science_skills/datasets/credits_iter_4.csv?d=w137f1d92acf848ef806753ce2c88561e&amp;csf=1&amp;web=1&amp;e=zR40Fl" TargetMode="External" Id="rId160" /><Relationship Type="http://schemas.openxmlformats.org/officeDocument/2006/relationships/hyperlink" Target="https://worldbankgroup.sharepoint.com/:x:/r/teams/DevelopmentDataPartnershipCommunity-WBGroup/Shared%20Documents/Projects/Data%20Lab/Certifications/data_science_skills/datasets/movies_iter_0.csv?d=w3a1f4b08fce7466e851ecde5ee5f0eb8&amp;csf=1&amp;web=1&amp;e=6m2f5h" TargetMode="External" Id="rId181" /><Relationship Type="http://schemas.openxmlformats.org/officeDocument/2006/relationships/image" Target="media/image5.png" Id="rId22" /><Relationship Type="http://schemas.openxmlformats.org/officeDocument/2006/relationships/hyperlink" Target="https://worldbankgroup.sharepoint.com/:x:/t/DevelopmentDataPartnershipCommunity-WBGroup/EX_6M3ych2hBiX52y8z5cZUBhCk5FDZ-QFlbUTBsqc0_Hg" TargetMode="External" Id="rId43"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64" /><Relationship Type="http://schemas.openxmlformats.org/officeDocument/2006/relationships/hyperlink" Target="https://worldbankgroup.sharepoint.com/:x:/r/teams/DevelopmentDataPartnershipCommunity-WBGroup/Shared%20Documents/Projects/Data%20Lab/Certifications/data_science_skills/datasets/credits_iter_3.csv?d=w5c21e77f92e240dd879cc0066fcdd3c0&amp;csf=1&amp;web=1&amp;e=O6ZKnv" TargetMode="External" Id="rId118" /><Relationship Type="http://schemas.openxmlformats.org/officeDocument/2006/relationships/hyperlink" Target="https://worldbankgroup.sharepoint.com/:x:/r/teams/DevelopmentDataPartnershipCommunity-WBGroup/Shared%20Documents/Projects/Data%20Lab/Certifications/data_science_skills/datasets/movies_iter_4.csv?d=w8eb11c0ab8c7410d927e141ed6fcf940&amp;csf=1&amp;web=1&amp;e=7nR2Tc" TargetMode="External" Id="rId139" /><Relationship Type="http://schemas.openxmlformats.org/officeDocument/2006/relationships/hyperlink" Target="https://worldbankgroup.sharepoint.com/:x:/r/teams/DevelopmentDataPartnershipCommunity-WBGroup/Shared%20Documents/Projects/Data%20Lab/Certifications/data_science_skills/datasets/movies_iter_2.csv?d=w59cf9b4777884079a73ef5e33b47b6e5&amp;csf=1&amp;web=1&amp;e=pQ9SiD" TargetMode="External" Id="rId85"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150" /><Relationship Type="http://schemas.openxmlformats.org/officeDocument/2006/relationships/hyperlink" Target="https://worldbankgroup.sharepoint.com/:x:/r/teams/DevelopmentDataPartnershipCommunity-WBGroup/Shared%20Documents/Projects/Data%20Lab/Certifications/data_science_skills/datasets/movies_iter_0.csv?d=w3a1f4b08fce7466e851ecde5ee5f0eb8&amp;csf=1&amp;web=1&amp;e=6m2f5h" TargetMode="External" Id="rId171" /><Relationship Type="http://schemas.microsoft.com/office/2011/relationships/people" Target="people.xml" Id="rId192" /><Relationship Type="http://schemas.openxmlformats.org/officeDocument/2006/relationships/hyperlink" Target="https://help.sabacloud.com/sabacloud/help-learning/topics/help-assessment-question-types-supported-by-tests.html" TargetMode="External" Id="rId12" /><Relationship Type="http://schemas.openxmlformats.org/officeDocument/2006/relationships/hyperlink" Target="https://worldbankgroup.sharepoint.com/:i:/r/teams/DevelopmentDataPartnershipCommunity-WBGroup/Shared%20Documents/Projects/Data%20Lab/Certifications/data_science_skills/images_olc/n24_0.png?csf=1&amp;web=1&amp;e=4RrJOn" TargetMode="External" Id="rId33" /><Relationship Type="http://schemas.openxmlformats.org/officeDocument/2006/relationships/hyperlink" Target="https://worldbankgroup.sharepoint.com/:x:/r/teams/DevelopmentDataPartnershipCommunity-WBGroup/Shared%20Documents/Projects/Data%20Lab/Certifications/data_science_skills/datasets/credits_iter_3.csv?d=w5c21e77f92e240dd879cc0066fcdd3c0&amp;csf=1&amp;web=1&amp;e=O6ZKnv" TargetMode="External" Id="rId108" /><Relationship Type="http://schemas.openxmlformats.org/officeDocument/2006/relationships/hyperlink" Target="https://worldbankgroup.sharepoint.com/:x:/r/teams/DevelopmentDataPartnershipCommunity-WBGroup/Shared%20Documents/Projects/Data%20Lab/Certifications/data_science_skills/datasets/movies_iter_4.csv?d=w8eb11c0ab8c7410d927e141ed6fcf940&amp;csf=1&amp;web=1&amp;e=7nR2Tc" TargetMode="External" Id="rId129"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54" /><Relationship Type="http://schemas.openxmlformats.org/officeDocument/2006/relationships/hyperlink" Target="https://worldbankgroup.sharepoint.com/:x:/r/teams/DevelopmentDataPartnershipCommunity-WBGroup/Shared%20Documents/Projects/Data%20Lab/Certifications/data_science_skills/datasets/movies_iter_2.csv?d=w59cf9b4777884079a73ef5e33b47b6e5&amp;csf=1&amp;web=1&amp;e=pQ9SiD" TargetMode="External" Id="rId75" /><Relationship Type="http://schemas.openxmlformats.org/officeDocument/2006/relationships/hyperlink" Target="https://worldbankgroup.sharepoint.com/:x:/r/teams/DevelopmentDataPartnershipCommunity-WBGroup/Shared%20Documents/Projects/Data%20Lab/Certifications/data_science_skills/datasets/credits_iter_2.csv?d=wd4b699f804ad4aa3adf5604517ec904e&amp;csf=1&amp;web=1&amp;e=tMGGNb" TargetMode="External" Id="rId96" /><Relationship Type="http://schemas.openxmlformats.org/officeDocument/2006/relationships/hyperlink" Target="https://worldbankgroup.sharepoint.com/:x:/r/teams/DevelopmentDataPartnershipCommunity-WBGroup/Shared%20Documents/Projects/Data%20Lab/Certifications/data_science_skills/datasets/credits_iter_4.csv?d=w137f1d92acf848ef806753ce2c88561e&amp;csf=1&amp;web=1&amp;e=zR40Fl" TargetMode="External" Id="rId140" /><Relationship Type="http://schemas.openxmlformats.org/officeDocument/2006/relationships/hyperlink" Target="https://worldbankgroup.sharepoint.com/:x:/r/teams/DevelopmentDataPartnershipCommunity-WBGroup/Shared%20Documents/Projects/Data%20Lab/Certifications/data_science_skills/datasets/movies_iter_0.csv?d=w3a1f4b08fce7466e851ecde5ee5f0eb8&amp;csf=1&amp;web=1&amp;e=6m2f5h" TargetMode="External" Id="rId161" /><Relationship Type="http://schemas.openxmlformats.org/officeDocument/2006/relationships/hyperlink" Target="https://worldbankgroup.sharepoint.com/:x:/r/teams/DevelopmentDataPartnershipCommunity-WBGroup/Shared%20Documents/Projects/Data%20Lab/Certifications/data_science_skills/datasets/credits_iter_0.csv?d=w7c33fa7f879c4168897e76cbccf97195&amp;csf=1&amp;web=1&amp;e=fC1Oj5" TargetMode="External" Id="rId182" /><Relationship Type="http://schemas.openxmlformats.org/officeDocument/2006/relationships/settings" Target="settings.xml" Id="rId6" /><Relationship Type="http://schemas.openxmlformats.org/officeDocument/2006/relationships/hyperlink" Target="https://worldbankgroup.sharepoint.com/:i:/r/teams/DevelopmentDataPartnershipCommunity-WBGroup/Shared%20Documents/Projects/Data%20Lab/Certifications/data_science_skills/images_olc/n20_0.png?csf=1&amp;web=1&amp;e=p05cf3" TargetMode="External" Id="rId23" /><Relationship Type="http://schemas.openxmlformats.org/officeDocument/2006/relationships/hyperlink" Target="https://worldbankgroup.sharepoint.com/:x:/r/teams/DevelopmentDataPartnershipCommunity-WBGroup/Shared%20Documents/Projects/Data%20Lab/Certifications/data_science_skills/datasets/movies_iter_4.csv?d=w8eb11c0ab8c7410d927e141ed6fcf940&amp;csf=1&amp;web=1&amp;e=7nR2Tc" TargetMode="External" Id="rId119" /><Relationship Type="http://schemas.openxmlformats.org/officeDocument/2006/relationships/hyperlink" Target="https://worldbankgroup.sharepoint.com/:x:/t/DevelopmentDataPartnershipCommunity-WBGroup/EXcQRi-9j5NKo7wvoYJterABnYIESDFbNapsWJ4AGrtJVg?e=aRJOeV" TargetMode="External" Id="rId44" /><Relationship Type="http://schemas.openxmlformats.org/officeDocument/2006/relationships/hyperlink" Target="https://worldbankgroup.sharepoint.com/:x:/r/teams/DevelopmentDataPartnershipCommunity-WBGroup/Shared%20Documents/Projects/Data%20Lab/Certifications/data_science_skills/datasets/movies_iter_2.csv?d=w59cf9b4777884079a73ef5e33b47b6e5&amp;csf=1&amp;web=1&amp;e=pQ9SiD" TargetMode="External" Id="rId65" /><Relationship Type="http://schemas.openxmlformats.org/officeDocument/2006/relationships/hyperlink" Target="https://worldbankgroup.sharepoint.com/:x:/r/teams/DevelopmentDataPartnershipCommunity-WBGroup/Shared%20Documents/Projects/Data%20Lab/Certifications/data_science_skills/datasets/credits_iter_2.csv?d=wd4b699f804ad4aa3adf5604517ec904e&amp;csf=1&amp;web=1&amp;e=tMGGNb" TargetMode="External" Id="rId86" /><Relationship Type="http://schemas.openxmlformats.org/officeDocument/2006/relationships/hyperlink" Target="https://worldbankgroup.sharepoint.com/:x:/r/teams/DevelopmentDataPartnershipCommunity-WBGroup/Shared%20Documents/Projects/Data%20Lab/Certifications/data_science_skills/datasets/credits_iter_4.csv?d=w137f1d92acf848ef806753ce2c88561e&amp;csf=1&amp;web=1&amp;e=zR40Fl" TargetMode="External" Id="rId130" /><Relationship Type="http://schemas.openxmlformats.org/officeDocument/2006/relationships/hyperlink" Target="https://worldbankgroup.sharepoint.com/:x:/r/teams/DevelopmentDataPartnershipCommunity-WBGroup/Shared%20Documents/Projects/Data%20Lab/Certifications/data_science_skills/datasets/movies_iter_0.csv?d=w3a1f4b08fce7466e851ecde5ee5f0eb8&amp;csf=1&amp;web=1&amp;e=6m2f5h" TargetMode="External" Id="rId151" /><Relationship Type="http://schemas.openxmlformats.org/officeDocument/2006/relationships/hyperlink" Target="https://worldbankgroup.sharepoint.com/:x:/r/teams/DevelopmentDataPartnershipCommunity-WBGroup/Shared%20Documents/Projects/Data%20Lab/Certifications/data_science_skills/datasets/credits_iter_0.csv?d=w7c33fa7f879c4168897e76cbccf97195&amp;csf=1&amp;web=1&amp;e=fC1Oj5" TargetMode="External" Id="rId172" /><Relationship Type="http://schemas.openxmlformats.org/officeDocument/2006/relationships/theme" Target="theme/theme1.xml" Id="rId193" /><Relationship Type="http://schemas.openxmlformats.org/officeDocument/2006/relationships/image" Target="media/image1.png" Id="rId13" /><Relationship Type="http://schemas.openxmlformats.org/officeDocument/2006/relationships/hyperlink" Target="https://worldbankgroup.sharepoint.com/:x:/r/teams/DevelopmentDataPartnershipCommunity-WBGroup/Shared%20Documents/Projects/Data%20Lab/Certifications/data_science_skills/datasets/movies_iter_4.csv?d=w8eb11c0ab8c7410d927e141ed6fcf940&amp;csf=1&amp;web=1&amp;e=7nR2Tc" TargetMode="External" Id="rId109" /><Relationship Type="http://schemas.openxmlformats.org/officeDocument/2006/relationships/image" Target="media/image11.png" Id="rId34" /><Relationship Type="http://schemas.openxmlformats.org/officeDocument/2006/relationships/hyperlink" Target="https://worldbankgroup.sharepoint.com/:x:/t/DevelopmentDataPartnershipCommunity-WBGroup/EQocsY7HuA1Bkn4UHtb8-UABy8zUUmxaRlIdSsZrkEEJjg?e=hHvce7" TargetMode="External" Id="rId50" /><Relationship Type="http://schemas.openxmlformats.org/officeDocument/2006/relationships/hyperlink" Target="https://worldbankgroup.sharepoint.com/:x:/r/teams/DevelopmentDataPartnershipCommunity-WBGroup/Shared%20Documents/Projects/Data%20Lab/Certifications/data_science_skills/datasets/movies_iter_2.csv?d=w59cf9b4777884079a73ef5e33b47b6e5&amp;csf=1&amp;web=1&amp;e=pQ9SiD" TargetMode="External" Id="rId55" /><Relationship Type="http://schemas.openxmlformats.org/officeDocument/2006/relationships/hyperlink" Target="https://worldbankgroup.sharepoint.com/:x:/r/teams/DevelopmentDataPartnershipCommunity-WBGroup/Shared%20Documents/Projects/Data%20Lab/Certifications/data_science_skills/datasets/credits_iter_2.csv?d=wd4b699f804ad4aa3adf5604517ec904e&amp;csf=1&amp;web=1&amp;e=tMGGNb" TargetMode="External" Id="rId76" /><Relationship Type="http://schemas.openxmlformats.org/officeDocument/2006/relationships/hyperlink" Target="https://worldbankgroup.sharepoint.com/:x:/r/teams/DevelopmentDataPartnershipCommunity-WBGroup/Shared%20Documents/Projects/Data%20Lab/Certifications/data_science_skills/datasets/movies_iter_3.csv?d=wafc95aab49dd477d8f87d52120d14004&amp;csf=1&amp;web=1&amp;e=ehvJeq" TargetMode="External" Id="rId97"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104" /><Relationship Type="http://schemas.openxmlformats.org/officeDocument/2006/relationships/hyperlink" Target="https://worldbankgroup.sharepoint.com/:x:/r/teams/DevelopmentDataPartnershipCommunity-WBGroup/Shared%20Documents/Projects/Data%20Lab/Certifications/data_science_skills/datasets/credits_iter_4.csv?d=w137f1d92acf848ef806753ce2c88561e&amp;csf=1&amp;web=1&amp;e=zR40Fl" TargetMode="External" Id="rId120" /><Relationship Type="http://schemas.openxmlformats.org/officeDocument/2006/relationships/hyperlink" Target="https://worldbankgroup.sharepoint.com/:x:/r/teams/DevelopmentDataPartnershipCommunity-WBGroup/Shared%20Documents/Projects/Data%20Lab/Certifications/data_science_skills/datasets/movies_iter_2.csv?d=w59cf9b4777884079a73ef5e33b47b6e5&amp;csf=1&amp;web=1&amp;e=pQ9SiD" TargetMode="External" Id="rId125" /><Relationship Type="http://schemas.openxmlformats.org/officeDocument/2006/relationships/hyperlink" Target="https://worldbankgroup.sharepoint.com/:x:/r/teams/DevelopmentDataPartnershipCommunity-WBGroup/Shared%20Documents/Projects/Data%20Lab/Certifications/data_science_skills/datasets/movies_iter_0.csv?d=w3a1f4b08fce7466e851ecde5ee5f0eb8&amp;csf=1&amp;web=1&amp;e=6m2f5h" TargetMode="External" Id="rId141"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146" /><Relationship Type="http://schemas.openxmlformats.org/officeDocument/2006/relationships/hyperlink" Target="https://worldbankgroup.sharepoint.com/:x:/r/teams/DevelopmentDataPartnershipCommunity-WBGroup/Shared%20Documents/Projects/Data%20Lab/Certifications/data_science_skills/datasets/movies_iter_3.csv?d=wafc95aab49dd477d8f87d52120d14004&amp;csf=1&amp;web=1&amp;e=ehvJeq" TargetMode="External" Id="rId167" /><Relationship Type="http://schemas.openxmlformats.org/officeDocument/2006/relationships/hyperlink" Target="https://worldbankgroup.sharepoint.com/:x:/r/teams/DevelopmentDataPartnershipCommunity-WBGroup/Shared%20Documents/Projects/Data%20Lab/Certifications/data_science_skills/datasets/credits_iter_3.csv?d=w5c21e77f92e240dd879cc0066fcdd3c0&amp;csf=1&amp;web=1&amp;e=O6ZKnv" TargetMode="External" Id="rId188" /><Relationship Type="http://schemas.openxmlformats.org/officeDocument/2006/relationships/webSettings" Target="webSettings.xml" Id="rId7" /><Relationship Type="http://schemas.openxmlformats.org/officeDocument/2006/relationships/hyperlink" Target="https://worldbankgroup.sharepoint.com/:x:/r/teams/DevelopmentDataPartnershipCommunity-WBGroup/Shared%20Documents/Projects/Data%20Lab/Certifications/data_science_skills/datasets/movies_iter_0.csv?d=w3a1f4b08fce7466e851ecde5ee5f0eb8&amp;csf=1&amp;web=1&amp;e=6m2f5h" TargetMode="External" Id="rId71" /><Relationship Type="http://schemas.openxmlformats.org/officeDocument/2006/relationships/hyperlink" Target="https://worldbankgroup.sharepoint.com/:x:/r/teams/DevelopmentDataPartnershipCommunity-WBGroup/Shared%20Documents/Projects/Data%20Lab/Certifications/data_science_skills/datasets/credits_iter_0.csv?d=w7c33fa7f879c4168897e76cbccf97195&amp;csf=1&amp;web=1&amp;e=fC1Oj5" TargetMode="External" Id="rId92" /><Relationship Type="http://schemas.openxmlformats.org/officeDocument/2006/relationships/hyperlink" Target="https://worldbankgroup.sharepoint.com/:x:/r/teams/DevelopmentDataPartnershipCommunity-WBGroup/Shared%20Documents/Projects/Data%20Lab/Certifications/data_science_skills/datasets/credits_iter_0.csv?d=w7c33fa7f879c4168897e76cbccf97195&amp;csf=1&amp;web=1&amp;e=fC1Oj5" TargetMode="External" Id="rId162"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183" /><Relationship Type="http://schemas.openxmlformats.org/officeDocument/2006/relationships/customXml" Target="../customXml/item2.xml" Id="rId2" /><Relationship Type="http://schemas.openxmlformats.org/officeDocument/2006/relationships/hyperlink" Target="https://worldbankgroup.sharepoint.com/:i:/r/teams/DevelopmentDataPartnershipCommunity-WBGroup/Shared%20Documents/Projects/Data%20Lab/Certifications/data_science_skills/images_olc/n20_3.png?csf=1&amp;web=1&amp;e=eIKtZJ" TargetMode="External" Id="rId29" /><Relationship Type="http://schemas.openxmlformats.org/officeDocument/2006/relationships/image" Target="media/image6.png" Id="rId24" /><Relationship Type="http://schemas.openxmlformats.org/officeDocument/2006/relationships/image" Target="media/image14.png" Id="rId40" /><Relationship Type="http://schemas.openxmlformats.org/officeDocument/2006/relationships/hyperlink" Target="https://worldbankgroup.sharepoint.com/:x:/t/DevelopmentDataPartnershipCommunity-WBGroup/EV3qOjqTm7pDhGo99XfbOFIBzgVBhe747Mpf0XVKRG6c0A?e=Sse6UV" TargetMode="External" Id="rId45" /><Relationship Type="http://schemas.openxmlformats.org/officeDocument/2006/relationships/hyperlink" Target="https://worldbankgroup.sharepoint.com/:x:/r/teams/DevelopmentDataPartnershipCommunity-WBGroup/Shared%20Documents/Projects/Data%20Lab/Certifications/data_science_skills/datasets/credits_iter_2.csv?d=wd4b699f804ad4aa3adf5604517ec904e&amp;csf=1&amp;web=1&amp;e=tMGGNb" TargetMode="External" Id="rId66" /><Relationship Type="http://schemas.openxmlformats.org/officeDocument/2006/relationships/hyperlink" Target="https://worldbankgroup.sharepoint.com/:x:/r/teams/DevelopmentDataPartnershipCommunity-WBGroup/Shared%20Documents/Projects/Data%20Lab/Certifications/data_science_skills/datasets/movies_iter_3.csv?d=wafc95aab49dd477d8f87d52120d14004&amp;csf=1&amp;web=1&amp;e=ehvJeq" TargetMode="External" Id="rId87" /><Relationship Type="http://schemas.openxmlformats.org/officeDocument/2006/relationships/hyperlink" Target="https://worldbankgroup.sharepoint.com/:x:/r/teams/DevelopmentDataPartnershipCommunity-WBGroup/Shared%20Documents/Projects/Data%20Lab/Certifications/data_science_skills/datasets/credits_iter_4.csv?d=w137f1d92acf848ef806753ce2c88561e&amp;csf=1&amp;web=1&amp;e=zR40Fl" TargetMode="External" Id="rId110" /><Relationship Type="http://schemas.openxmlformats.org/officeDocument/2006/relationships/hyperlink" Target="https://worldbankgroup.sharepoint.com/:x:/r/teams/DevelopmentDataPartnershipCommunity-WBGroup/Shared%20Documents/Projects/Data%20Lab/Certifications/data_science_skills/datasets/movies_iter_2.csv?d=w59cf9b4777884079a73ef5e33b47b6e5&amp;csf=1&amp;web=1&amp;e=pQ9SiD" TargetMode="External" Id="rId115" /><Relationship Type="http://schemas.openxmlformats.org/officeDocument/2006/relationships/hyperlink" Target="https://worldbankgroup.sharepoint.com/:x:/r/teams/DevelopmentDataPartnershipCommunity-WBGroup/Shared%20Documents/Projects/Data%20Lab/Certifications/data_science_skills/datasets/movies_iter_0.csv?d=w3a1f4b08fce7466e851ecde5ee5f0eb8&amp;csf=1&amp;web=1&amp;e=6m2f5h" TargetMode="External" Id="rId131" /><Relationship Type="http://schemas.openxmlformats.org/officeDocument/2006/relationships/hyperlink" Target="https://worldbankgroup.sharepoint.com/:x:/r/teams/DevelopmentDataPartnershipCommunity-WBGroup/Shared%20Documents/Projects/Data%20Lab/Certifications/data_science_skills/datasets/credits_iter_2.csv?d=wd4b699f804ad4aa3adf5604517ec904e&amp;csf=1&amp;web=1&amp;e=tMGGNb" TargetMode="External" Id="rId136" /><Relationship Type="http://schemas.openxmlformats.org/officeDocument/2006/relationships/hyperlink" Target="https://worldbankgroup.sharepoint.com/:x:/r/teams/DevelopmentDataPartnershipCommunity-WBGroup/Shared%20Documents/Projects/Data%20Lab/Certifications/data_science_skills/datasets/movies_iter_3.csv?d=wafc95aab49dd477d8f87d52120d14004&amp;csf=1&amp;web=1&amp;e=ehvJeq" TargetMode="External" Id="rId157" /><Relationship Type="http://schemas.openxmlformats.org/officeDocument/2006/relationships/hyperlink" Target="https://worldbankgroup.sharepoint.com/:x:/r/teams/DevelopmentDataPartnershipCommunity-WBGroup/Shared%20Documents/Projects/Data%20Lab/Certifications/data_science_skills/datasets/credits_iter_3.csv?d=w5c21e77f92e240dd879cc0066fcdd3c0&amp;csf=1&amp;web=1&amp;e=O6ZKnv" TargetMode="External" Id="rId178" /><Relationship Type="http://schemas.openxmlformats.org/officeDocument/2006/relationships/hyperlink" Target="https://worldbankgroup.sharepoint.com/:x:/r/teams/DevelopmentDataPartnershipCommunity-WBGroup/Shared%20Documents/Projects/Data%20Lab/Certifications/data_science_skills/datasets/movies_iter_0.csv?d=w3a1f4b08fce7466e851ecde5ee5f0eb8&amp;csf=1&amp;web=1&amp;e=6m2f5h" TargetMode="External" Id="rId61" /><Relationship Type="http://schemas.openxmlformats.org/officeDocument/2006/relationships/hyperlink" Target="https://worldbankgroup.sharepoint.com/:x:/r/teams/DevelopmentDataPartnershipCommunity-WBGroup/Shared%20Documents/Projects/Data%20Lab/Certifications/data_science_skills/datasets/credits_iter_0.csv?d=w7c33fa7f879c4168897e76cbccf97195&amp;csf=1&amp;web=1&amp;e=fC1Oj5" TargetMode="External" Id="rId82" /><Relationship Type="http://schemas.openxmlformats.org/officeDocument/2006/relationships/hyperlink" Target="https://worldbankgroup.sharepoint.com/:x:/r/teams/DevelopmentDataPartnershipCommunity-WBGroup/Shared%20Documents/Projects/Data%20Lab/Certifications/data_science_skills/datasets/credits_iter_0.csv?d=w7c33fa7f879c4168897e76cbccf97195&amp;csf=1&amp;web=1&amp;e=fC1Oj5" TargetMode="External" Id="rId152"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173" /><Relationship Type="http://schemas.microsoft.com/office/2020/10/relationships/intelligence" Target="intelligence2.xml" Id="rId194" /><Relationship Type="http://schemas.openxmlformats.org/officeDocument/2006/relationships/hyperlink" Target="https://worldbankgroup.sharepoint.com/:i:/r/teams/DevelopmentDataPartnershipCommunity-WBGroup/Shared%20Documents/Projects/Data%20Lab/Certifications/data_science_skills/images_olc/n8_3.png?csf=1&amp;web=1&amp;e=dswXgp" TargetMode="External" Id="rId19" /><Relationship Type="http://schemas.openxmlformats.org/officeDocument/2006/relationships/hyperlink" Target="https://worldbankgroup.sharepoint.com/:i:/r/teams/DevelopmentDataPartnershipCommunity-WBGroup/Shared%20Documents/Projects/Data%20Lab/Certifications/data_science_skills/images_olc/n8_0.png?csf=1&amp;web=1&amp;e=qpkmtI" TargetMode="External" Id="rId14" /><Relationship Type="http://schemas.openxmlformats.org/officeDocument/2006/relationships/image" Target="media/image9.png" Id="rId30" /><Relationship Type="http://schemas.openxmlformats.org/officeDocument/2006/relationships/hyperlink" Target="https://worldbankgroup.sharepoint.com/:i:/r/teams/DevelopmentDataPartnershipCommunity-WBGroup/Shared%20Documents/Projects/Data%20Lab/Certifications/data_science_skills/images_olc/n24_1.png?csf=1&amp;web=1&amp;e=qe8x3y" TargetMode="External" Id="rId35" /><Relationship Type="http://schemas.openxmlformats.org/officeDocument/2006/relationships/hyperlink" Target="https://worldbankgroup.sharepoint.com/:x:/r/teams/DevelopmentDataPartnershipCommunity-WBGroup/Shared%20Documents/Projects/Data%20Lab/Certifications/data_science_skills/datasets/credits_iter_2.csv?d=wd4b699f804ad4aa3adf5604517ec904e&amp;csf=1&amp;web=1&amp;e=tMGGNb" TargetMode="External" Id="rId56" /><Relationship Type="http://schemas.openxmlformats.org/officeDocument/2006/relationships/hyperlink" Target="https://worldbankgroup.sharepoint.com/:x:/r/teams/DevelopmentDataPartnershipCommunity-WBGroup/Shared%20Documents/Projects/Data%20Lab/Certifications/data_science_skills/datasets/movies_iter_3.csv?d=wafc95aab49dd477d8f87d52120d14004&amp;csf=1&amp;web=1&amp;e=ehvJeq" TargetMode="External" Id="rId77" /><Relationship Type="http://schemas.openxmlformats.org/officeDocument/2006/relationships/hyperlink" Target="https://worldbankgroup.sharepoint.com/:x:/r/teams/DevelopmentDataPartnershipCommunity-WBGroup/Shared%20Documents/Projects/Data%20Lab/Certifications/data_science_skills/datasets/credits_iter_4.csv?d=w137f1d92acf848ef806753ce2c88561e&amp;csf=1&amp;web=1&amp;e=zR40Fl" TargetMode="External" Id="rId100" /><Relationship Type="http://schemas.openxmlformats.org/officeDocument/2006/relationships/hyperlink" Target="https://worldbankgroup.sharepoint.com/:x:/r/teams/DevelopmentDataPartnershipCommunity-WBGroup/Shared%20Documents/Projects/Data%20Lab/Certifications/data_science_skills/datasets/movies_iter_2.csv?d=w59cf9b4777884079a73ef5e33b47b6e5&amp;csf=1&amp;web=1&amp;e=pQ9SiD" TargetMode="External" Id="rId105" /><Relationship Type="http://schemas.openxmlformats.org/officeDocument/2006/relationships/hyperlink" Target="https://worldbankgroup.sharepoint.com/:x:/r/teams/DevelopmentDataPartnershipCommunity-WBGroup/Shared%20Documents/Projects/Data%20Lab/Certifications/data_science_skills/datasets/credits_iter_2.csv?d=wd4b699f804ad4aa3adf5604517ec904e&amp;csf=1&amp;web=1&amp;e=tMGGNb" TargetMode="External" Id="rId126"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147" /><Relationship Type="http://schemas.openxmlformats.org/officeDocument/2006/relationships/hyperlink" Target="https://worldbankgroup.sharepoint.com/:x:/r/teams/DevelopmentDataPartnershipCommunity-WBGroup/Shared%20Documents/Projects/Data%20Lab/Certifications/data_science_skills/datasets/credits_iter_3.csv?d=w5c21e77f92e240dd879cc0066fcdd3c0&amp;csf=1&amp;web=1&amp;e=O6ZKnv" TargetMode="External" Id="rId168" /><Relationship Type="http://schemas.openxmlformats.org/officeDocument/2006/relationships/comments" Target="comments.xml" Id="rId8" /><Relationship Type="http://schemas.openxmlformats.org/officeDocument/2006/relationships/hyperlink" Target="https://worldbankgroup.sharepoint.com/:x:/t/DevelopmentDataPartnershipCommunity-WBGroup/EZIdfxP4rO9IgGdTziyIVh4BxHLklzVXj6pmqIgl1tUghA?e=80cwLu" TargetMode="External" Id="rId51" /><Relationship Type="http://schemas.openxmlformats.org/officeDocument/2006/relationships/hyperlink" Target="https://worldbankgroup.sharepoint.com/:x:/r/teams/DevelopmentDataPartnershipCommunity-WBGroup/Shared%20Documents/Projects/Data%20Lab/Certifications/data_science_skills/datasets/credits_iter_0.csv?d=w7c33fa7f879c4168897e76cbccf97195&amp;csf=1&amp;web=1&amp;e=fC1Oj5" TargetMode="External" Id="rId72"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93" /><Relationship Type="http://schemas.openxmlformats.org/officeDocument/2006/relationships/hyperlink" Target="https://worldbankgroup.sharepoint.com/:x:/r/teams/DevelopmentDataPartnershipCommunity-WBGroup/Shared%20Documents/Projects/Data%20Lab/Certifications/data_science_skills/datasets/credits_iter_3.csv?d=w5c21e77f92e240dd879cc0066fcdd3c0&amp;csf=1&amp;web=1&amp;e=O6ZKnv" TargetMode="External" Id="rId98" /><Relationship Type="http://schemas.openxmlformats.org/officeDocument/2006/relationships/hyperlink" Target="https://worldbankgroup.sharepoint.com/:x:/r/teams/DevelopmentDataPartnershipCommunity-WBGroup/Shared%20Documents/Projects/Data%20Lab/Certifications/data_science_skills/datasets/movies_iter_0.csv?d=w3a1f4b08fce7466e851ecde5ee5f0eb8&amp;csf=1&amp;web=1&amp;e=6m2f5h" TargetMode="External" Id="rId121" /><Relationship Type="http://schemas.openxmlformats.org/officeDocument/2006/relationships/hyperlink" Target="https://worldbankgroup.sharepoint.com/:x:/r/teams/DevelopmentDataPartnershipCommunity-WBGroup/Shared%20Documents/Projects/Data%20Lab/Certifications/data_science_skills/datasets/credits_iter_0.csv?d=w7c33fa7f879c4168897e76cbccf97195&amp;csf=1&amp;web=1&amp;e=fC1Oj5" TargetMode="External" Id="rId142"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163"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184" /><Relationship Type="http://schemas.openxmlformats.org/officeDocument/2006/relationships/hyperlink" Target="https://worldbankgroup.sharepoint.com/:x:/r/teams/DevelopmentDataPartnershipCommunity-WBGroup/Shared%20Documents/Projects/Data%20Lab/Certifications/data_science_skills/datasets/movies_iter_4.csv?d=w8eb11c0ab8c7410d927e141ed6fcf940&amp;csf=1&amp;web=1&amp;e=7nR2Tc" TargetMode="External" Id="rId189" /><Relationship Type="http://schemas.openxmlformats.org/officeDocument/2006/relationships/customXml" Target="../customXml/item3.xml" Id="rId3" /><Relationship Type="http://schemas.openxmlformats.org/officeDocument/2006/relationships/hyperlink" Target="https://worldbankgroup.sharepoint.com/:i:/r/teams/DevelopmentDataPartnershipCommunity-WBGroup/Shared%20Documents/Projects/Data%20Lab/Certifications/data_science_skills/images_olc/n20_1.png?csf=1&amp;web=1&amp;e=4lrIle" TargetMode="External" Id="rId25" /><Relationship Type="http://schemas.openxmlformats.org/officeDocument/2006/relationships/hyperlink" Target="https://worldbankgroup.sharepoint.com/:x:/t/DevelopmentDataPartnershipCommunity-WBGroup/EUebz1mId3lApz714ztHtuUB-COfFupkLJq6-NPqZqoH6g?e=zjv5ht" TargetMode="External" Id="rId46" /><Relationship Type="http://schemas.openxmlformats.org/officeDocument/2006/relationships/hyperlink" Target="https://worldbankgroup.sharepoint.com/:x:/r/teams/DevelopmentDataPartnershipCommunity-WBGroup/Shared%20Documents/Projects/Data%20Lab/Certifications/data_science_skills/datasets/movies_iter_3.csv?d=wafc95aab49dd477d8f87d52120d14004&amp;csf=1&amp;web=1&amp;e=ehvJeq" TargetMode="External" Id="rId67" /><Relationship Type="http://schemas.openxmlformats.org/officeDocument/2006/relationships/hyperlink" Target="https://worldbankgroup.sharepoint.com/:x:/r/teams/DevelopmentDataPartnershipCommunity-WBGroup/Shared%20Documents/Projects/Data%20Lab/Certifications/data_science_skills/datasets/credits_iter_2.csv?d=wd4b699f804ad4aa3adf5604517ec904e&amp;csf=1&amp;web=1&amp;e=tMGGNb" TargetMode="External" Id="rId116" /><Relationship Type="http://schemas.openxmlformats.org/officeDocument/2006/relationships/hyperlink" Target="https://worldbankgroup.sharepoint.com/:x:/r/teams/DevelopmentDataPartnershipCommunity-WBGroup/Shared%20Documents/Projects/Data%20Lab/Certifications/data_science_skills/datasets/movies_iter_3.csv?d=wafc95aab49dd477d8f87d52120d14004&amp;csf=1&amp;web=1&amp;e=ehvJeq" TargetMode="External" Id="rId137" /><Relationship Type="http://schemas.openxmlformats.org/officeDocument/2006/relationships/hyperlink" Target="https://worldbankgroup.sharepoint.com/:x:/r/teams/DevelopmentDataPartnershipCommunity-WBGroup/Shared%20Documents/Projects/Data%20Lab/Certifications/data_science_skills/datasets/credits_iter_3.csv?d=w5c21e77f92e240dd879cc0066fcdd3c0&amp;csf=1&amp;web=1&amp;e=O6ZKnv" TargetMode="External" Id="rId158" /><Relationship Type="http://schemas.openxmlformats.org/officeDocument/2006/relationships/image" Target="media/image4.png" Id="rId20" /><Relationship Type="http://schemas.openxmlformats.org/officeDocument/2006/relationships/hyperlink" Target="https://worldbankgroup.sharepoint.com/:i:/r/teams/DevelopmentDataPartnershipCommunity-WBGroup/Shared%20Documents/Projects/Data%20Lab/Certifications/data_science_skills/images_olc/n24_4.png?csf=1&amp;web=1&amp;e=ojuaOa" TargetMode="External" Id="rId41" /><Relationship Type="http://schemas.openxmlformats.org/officeDocument/2006/relationships/hyperlink" Target="https://worldbankgroup.sharepoint.com/:x:/r/teams/DevelopmentDataPartnershipCommunity-WBGroup/Shared%20Documents/Projects/Data%20Lab/Certifications/data_science_skills/datasets/credits_iter_0.csv?d=w7c33fa7f879c4168897e76cbccf97195&amp;csf=1&amp;web=1&amp;e=fC1Oj5" TargetMode="External" Id="rId62"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83" /><Relationship Type="http://schemas.openxmlformats.org/officeDocument/2006/relationships/hyperlink" Target="https://worldbankgroup.sharepoint.com/:x:/r/teams/DevelopmentDataPartnershipCommunity-WBGroup/Shared%20Documents/Projects/Data%20Lab/Certifications/data_science_skills/datasets/credits_iter_3.csv?d=w5c21e77f92e240dd879cc0066fcdd3c0&amp;csf=1&amp;web=1&amp;e=O6ZKnv" TargetMode="External" Id="rId88" /><Relationship Type="http://schemas.openxmlformats.org/officeDocument/2006/relationships/hyperlink" Target="https://worldbankgroup.sharepoint.com/:x:/r/teams/DevelopmentDataPartnershipCommunity-WBGroup/Shared%20Documents/Projects/Data%20Lab/Certifications/data_science_skills/datasets/movies_iter_0.csv?d=w3a1f4b08fce7466e851ecde5ee5f0eb8&amp;csf=1&amp;web=1&amp;e=6m2f5h" TargetMode="External" Id="rId111" /><Relationship Type="http://schemas.openxmlformats.org/officeDocument/2006/relationships/hyperlink" Target="https://worldbankgroup.sharepoint.com/:x:/r/teams/DevelopmentDataPartnershipCommunity-WBGroup/Shared%20Documents/Projects/Data%20Lab/Certifications/data_science_skills/datasets/credits_iter_0.csv?d=w7c33fa7f879c4168897e76cbccf97195&amp;csf=1&amp;web=1&amp;e=fC1Oj5" TargetMode="External" Id="rId132"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153"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174" /><Relationship Type="http://schemas.openxmlformats.org/officeDocument/2006/relationships/hyperlink" Target="https://worldbankgroup.sharepoint.com/:x:/r/teams/DevelopmentDataPartnershipCommunity-WBGroup/Shared%20Documents/Projects/Data%20Lab/Certifications/data_science_skills/datasets/movies_iter_4.csv?d=w8eb11c0ab8c7410d927e141ed6fcf940&amp;csf=1&amp;web=1&amp;e=7nR2Tc" TargetMode="External" Id="rId179" /><Relationship Type="http://schemas.openxmlformats.org/officeDocument/2006/relationships/hyperlink" Target="https://worldbankgroup.sharepoint.com/:x:/r/teams/DevelopmentDataPartnershipCommunity-WBGroup/Shared%20Documents/Projects/Data%20Lab/Certifications/data_science_skills/datasets/credits_iter_4.csv?d=w137f1d92acf848ef806753ce2c88561e&amp;csf=1&amp;web=1&amp;e=zR40Fl" TargetMode="External" Id="rId190" /><Relationship Type="http://schemas.openxmlformats.org/officeDocument/2006/relationships/image" Target="media/image2.png" Id="rId15" /><Relationship Type="http://schemas.openxmlformats.org/officeDocument/2006/relationships/image" Target="media/image12.png" Id="rId36" /><Relationship Type="http://schemas.openxmlformats.org/officeDocument/2006/relationships/hyperlink" Target="https://worldbankgroup.sharepoint.com/:x:/r/teams/DevelopmentDataPartnershipCommunity-WBGroup/Shared%20Documents/Projects/Data%20Lab/Certifications/data_science_skills/datasets/movies_iter_3.csv?d=wafc95aab49dd477d8f87d52120d14004&amp;csf=1&amp;web=1&amp;e=ehvJeq" TargetMode="External" Id="rId57" /><Relationship Type="http://schemas.openxmlformats.org/officeDocument/2006/relationships/hyperlink" Target="https://worldbankgroup.sharepoint.com/:x:/r/teams/DevelopmentDataPartnershipCommunity-WBGroup/Shared%20Documents/Projects/Data%20Lab/Certifications/data_science_skills/datasets/credits_iter_2.csv?d=wd4b699f804ad4aa3adf5604517ec904e&amp;csf=1&amp;web=1&amp;e=tMGGNb" TargetMode="External" Id="rId106" /><Relationship Type="http://schemas.openxmlformats.org/officeDocument/2006/relationships/hyperlink" Target="https://worldbankgroup.sharepoint.com/:x:/r/teams/DevelopmentDataPartnershipCommunity-WBGroup/Shared%20Documents/Projects/Data%20Lab/Certifications/data_science_skills/datasets/movies_iter_3.csv?d=wafc95aab49dd477d8f87d52120d14004&amp;csf=1&amp;web=1&amp;e=ehvJeq" TargetMode="External" Id="rId127" /><Relationship Type="http://schemas.microsoft.com/office/2016/09/relationships/commentsIds" Target="commentsIds.xml" Id="rId10" /><Relationship Type="http://schemas.openxmlformats.org/officeDocument/2006/relationships/hyperlink" Target="https://worldbankgroup.sharepoint.com/:i:/r/teams/DevelopmentDataPartnershipCommunity-WBGroup/Shared%20Documents/Projects/Data%20Lab/Certifications/data_science_skills/images_olc/n20_4.png?csf=1&amp;web=1&amp;e=NbL0un" TargetMode="External" Id="rId31"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73" /><Relationship Type="http://schemas.openxmlformats.org/officeDocument/2006/relationships/hyperlink" Target="https://worldbankgroup.sharepoint.com/:x:/r/teams/DevelopmentDataPartnershipCommunity-WBGroup/Shared%20Documents/Projects/Data%20Lab/Certifications/data_science_skills/datasets/credits_iter_3.csv?d=w5c21e77f92e240dd879cc0066fcdd3c0&amp;csf=1&amp;web=1&amp;e=O6ZKnv" TargetMode="External" Id="rId78"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94" /><Relationship Type="http://schemas.openxmlformats.org/officeDocument/2006/relationships/hyperlink" Target="https://worldbankgroup.sharepoint.com/:x:/r/teams/DevelopmentDataPartnershipCommunity-WBGroup/Shared%20Documents/Projects/Data%20Lab/Certifications/data_science_skills/datasets/movies_iter_4.csv?d=w8eb11c0ab8c7410d927e141ed6fcf940&amp;csf=1&amp;web=1&amp;e=7nR2Tc" TargetMode="External" Id="rId99" /><Relationship Type="http://schemas.openxmlformats.org/officeDocument/2006/relationships/hyperlink" Target="https://worldbankgroup.sharepoint.com/:x:/r/teams/DevelopmentDataPartnershipCommunity-WBGroup/Shared%20Documents/Projects/Data%20Lab/Certifications/data_science_skills/datasets/movies_iter_0.csv?d=w3a1f4b08fce7466e851ecde5ee5f0eb8&amp;csf=1&amp;web=1&amp;e=6m2f5h" TargetMode="External" Id="rId101" /><Relationship Type="http://schemas.openxmlformats.org/officeDocument/2006/relationships/hyperlink" Target="https://worldbankgroup.sharepoint.com/:x:/r/teams/DevelopmentDataPartnershipCommunity-WBGroup/Shared%20Documents/Projects/Data%20Lab/Certifications/data_science_skills/datasets/credits_iter_0.csv?d=w7c33fa7f879c4168897e76cbccf97195&amp;csf=1&amp;web=1&amp;e=fC1Oj5" TargetMode="External" Id="rId122"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143"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148"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164" /><Relationship Type="http://schemas.openxmlformats.org/officeDocument/2006/relationships/hyperlink" Target="https://worldbankgroup.sharepoint.com/:x:/r/teams/DevelopmentDataPartnershipCommunity-WBGroup/Shared%20Documents/Projects/Data%20Lab/Certifications/data_science_skills/datasets/movies_iter_4.csv?d=w8eb11c0ab8c7410d927e141ed6fcf940&amp;csf=1&amp;web=1&amp;e=7nR2Tc" TargetMode="External" Id="rId169" /><Relationship Type="http://schemas.openxmlformats.org/officeDocument/2006/relationships/hyperlink" Target="https://worldbankgroup.sharepoint.com/:x:/r/teams/DevelopmentDataPartnershipCommunity-WBGroup/Shared%20Documents/Projects/Data%20Lab/Certifications/data_science_skills/datasets/movies_iter_2.csv?d=w59cf9b4777884079a73ef5e33b47b6e5&amp;csf=1&amp;web=1&amp;e=pQ9SiD" TargetMode="External" Id="rId185" /><Relationship Type="http://schemas.openxmlformats.org/officeDocument/2006/relationships/numbering" Target="numbering.xml" Id="rId4" /><Relationship Type="http://schemas.microsoft.com/office/2011/relationships/commentsExtended" Target="commentsExtended.xml" Id="rId9" /><Relationship Type="http://schemas.openxmlformats.org/officeDocument/2006/relationships/hyperlink" Target="https://worldbankgroup.sharepoint.com/:x:/r/teams/DevelopmentDataPartnershipCommunity-WBGroup/Shared%20Documents/Projects/Data%20Lab/Certifications/data_science_skills/datasets/credits_iter_4.csv?d=w137f1d92acf848ef806753ce2c88561e&amp;csf=1&amp;web=1&amp;e=zR40Fl" TargetMode="External" Id="rId180" /><Relationship Type="http://schemas.openxmlformats.org/officeDocument/2006/relationships/image" Target="media/image7.png" Id="rId26" /><Relationship Type="http://schemas.openxmlformats.org/officeDocument/2006/relationships/hyperlink" Target="https://worldbankgroup.sharepoint.com/:x:/t/DevelopmentDataPartnershipCommunity-WBGroup/EfiZttStBKNKrfVgRRfskE4Beav-NSLbf2Uz-_0UQSZsSA?e=iczM49" TargetMode="External" Id="rId47" /><Relationship Type="http://schemas.openxmlformats.org/officeDocument/2006/relationships/hyperlink" Target="https://worldbankgroup.sharepoint.com/:x:/r/teams/DevelopmentDataPartnershipCommunity-WBGroup/Shared%20Documents/Projects/Data%20Lab/Certifications/data_science_skills/datasets/credits_iter_3.csv?d=w5c21e77f92e240dd879cc0066fcdd3c0&amp;csf=1&amp;web=1&amp;e=O6ZKnv" TargetMode="External" Id="rId68" /><Relationship Type="http://schemas.openxmlformats.org/officeDocument/2006/relationships/hyperlink" Target="https://worldbankgroup.sharepoint.com/:x:/r/teams/DevelopmentDataPartnershipCommunity-WBGroup/Shared%20Documents/Projects/Data%20Lab/Certifications/data_science_skills/datasets/movies_iter_4.csv?d=w8eb11c0ab8c7410d927e141ed6fcf940&amp;csf=1&amp;web=1&amp;e=7nR2Tc" TargetMode="External" Id="rId89" /><Relationship Type="http://schemas.openxmlformats.org/officeDocument/2006/relationships/hyperlink" Target="https://worldbankgroup.sharepoint.com/:x:/r/teams/DevelopmentDataPartnershipCommunity-WBGroup/Shared%20Documents/Projects/Data%20Lab/Certifications/data_science_skills/datasets/credits_iter_0.csv?d=w7c33fa7f879c4168897e76cbccf97195&amp;csf=1&amp;web=1&amp;e=fC1Oj5" TargetMode="External" Id="rId112"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133"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154" /><Relationship Type="http://schemas.openxmlformats.org/officeDocument/2006/relationships/hyperlink" Target="https://worldbankgroup.sharepoint.com/:x:/r/teams/DevelopmentDataPartnershipCommunity-WBGroup/Shared%20Documents/Projects/Data%20Lab/Certifications/data_science_skills/datasets/movies_iter_2.csv?d=w59cf9b4777884079a73ef5e33b47b6e5&amp;csf=1&amp;web=1&amp;e=pQ9SiD" TargetMode="External" Id="rId175" /><Relationship Type="http://schemas.openxmlformats.org/officeDocument/2006/relationships/hyperlink" Target="https://worldbankgroup.sharepoint.com/:i:/r/teams/DevelopmentDataPartnershipCommunity-WBGroup/Shared%20Documents/Projects/Data%20Lab/Certifications/data_science_skills/images_olc/n8_1.png?csf=1&amp;web=1&amp;e=zSBb97" TargetMode="External" Id="rId16" /><Relationship Type="http://schemas.openxmlformats.org/officeDocument/2006/relationships/hyperlink" Target="https://worldbankgroup.sharepoint.com/:i:/r/teams/DevelopmentDataPartnershipCommunity-WBGroup/Shared%20Documents/Projects/Data%20Lab/Certifications/data_science_skills/images_olc/n24_2.png?csf=1&amp;web=1&amp;e=aucgTG" TargetMode="External" Id="rId37" /><Relationship Type="http://schemas.openxmlformats.org/officeDocument/2006/relationships/hyperlink" Target="https://worldbankgroup.sharepoint.com/:x:/r/teams/DevelopmentDataPartnershipCommunity-WBGroup/Shared%20Documents/Projects/Data%20Lab/Certifications/data_science_skills/datasets/credits_iter_3.csv?d=w5c21e77f92e240dd879cc0066fcdd3c0&amp;csf=1&amp;web=1&amp;e=O6ZKnv" TargetMode="External" Id="rId58" /><Relationship Type="http://schemas.openxmlformats.org/officeDocument/2006/relationships/hyperlink" Target="https://worldbankgroup.sharepoint.com/:x:/r/teams/DevelopmentDataPartnershipCommunity-WBGroup/Shared%20Documents/Projects/Data%20Lab/Certifications/data_science_skills/datasets/movies_iter_4.csv?d=w8eb11c0ab8c7410d927e141ed6fcf940&amp;csf=1&amp;web=1&amp;e=7nR2Tc" TargetMode="External" Id="rId79" /><Relationship Type="http://schemas.openxmlformats.org/officeDocument/2006/relationships/hyperlink" Target="https://worldbankgroup.sharepoint.com/:x:/r/teams/DevelopmentDataPartnershipCommunity-WBGroup/Shared%20Documents/Projects/Data%20Lab/Certifications/data_science_skills/datasets/credits_iter_0.csv?d=w7c33fa7f879c4168897e76cbccf97195&amp;csf=1&amp;web=1&amp;e=fC1Oj5" TargetMode="External" Id="rId102"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123"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144" /><Relationship Type="http://schemas.openxmlformats.org/officeDocument/2006/relationships/hyperlink" Target="https://worldbankgroup.sharepoint.com/:x:/r/teams/DevelopmentDataPartnershipCommunity-WBGroup/Shared%20Documents/Projects/Data%20Lab/Certifications/data_science_skills/datasets/credits_iter_4.csv?d=w137f1d92acf848ef806753ce2c88561e&amp;csf=1&amp;web=1&amp;e=zR40Fl" TargetMode="External" Id="rId90" /><Relationship Type="http://schemas.openxmlformats.org/officeDocument/2006/relationships/hyperlink" Target="https://worldbankgroup.sharepoint.com/:x:/r/teams/DevelopmentDataPartnershipCommunity-WBGroup/Shared%20Documents/Projects/Data%20Lab/Certifications/data_science_skills/datasets/movies_iter_2.csv?d=w59cf9b4777884079a73ef5e33b47b6e5&amp;csf=1&amp;web=1&amp;e=pQ9SiD" TargetMode="External" Id="rId165" /><Relationship Type="http://schemas.openxmlformats.org/officeDocument/2006/relationships/hyperlink" Target="https://worldbankgroup.sharepoint.com/:x:/r/teams/DevelopmentDataPartnershipCommunity-WBGroup/Shared%20Documents/Projects/Data%20Lab/Certifications/data_science_skills/datasets/credits_iter_2.csv?d=wd4b699f804ad4aa3adf5604517ec904e&amp;csf=1&amp;web=1&amp;e=tMGGNb" TargetMode="External" Id="rId186" /><Relationship Type="http://schemas.openxmlformats.org/officeDocument/2006/relationships/hyperlink" Target="https://worldbankgroup.sharepoint.com/:i:/r/teams/DevelopmentDataPartnershipCommunity-WBGroup/Shared%20Documents/Projects/Data%20Lab/Certifications/data_science_skills/images_olc/n20_2.png?csf=1&amp;web=1&amp;e=u03Dgv" TargetMode="External" Id="rId27" /><Relationship Type="http://schemas.openxmlformats.org/officeDocument/2006/relationships/hyperlink" Target="https://worldbankgroup.sharepoint.com/:x:/t/DevelopmentDataPartnershipCommunity-WBGroup/Eataya_dSX1Hj4fVISDRQAQBrJblybs5b_JH4T8l-vxRZg?e=vlL2NJ" TargetMode="External" Id="rId48" /><Relationship Type="http://schemas.openxmlformats.org/officeDocument/2006/relationships/hyperlink" Target="https://worldbankgroup.sharepoint.com/:x:/r/teams/DevelopmentDataPartnershipCommunity-WBGroup/Shared%20Documents/Projects/Data%20Lab/Certifications/data_science_skills/datasets/movies_iter_4.csv?d=w8eb11c0ab8c7410d927e141ed6fcf940&amp;csf=1&amp;web=1&amp;e=7nR2Tc" TargetMode="External" Id="rId69"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113"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134" /><Relationship Type="http://schemas.openxmlformats.org/officeDocument/2006/relationships/hyperlink" Target="https://worldbankgroup.sharepoint.com/:x:/r/teams/DevelopmentDataPartnershipCommunity-WBGroup/Shared%20Documents/Projects/Data%20Lab/Certifications/data_science_skills/datasets/credits_iter_4.csv?d=w137f1d92acf848ef806753ce2c88561e&amp;csf=1&amp;web=1&amp;e=zR40Fl" TargetMode="External" Id="rId80" /><Relationship Type="http://schemas.openxmlformats.org/officeDocument/2006/relationships/hyperlink" Target="https://worldbankgroup.sharepoint.com/:x:/r/teams/DevelopmentDataPartnershipCommunity-WBGroup/Shared%20Documents/Projects/Data%20Lab/Certifications/data_science_skills/datasets/movies_iter_2.csv?d=w59cf9b4777884079a73ef5e33b47b6e5&amp;csf=1&amp;web=1&amp;e=pQ9SiD" TargetMode="External" Id="rId155" /><Relationship Type="http://schemas.openxmlformats.org/officeDocument/2006/relationships/hyperlink" Target="https://worldbankgroup.sharepoint.com/:x:/r/teams/DevelopmentDataPartnershipCommunity-WBGroup/Shared%20Documents/Projects/Data%20Lab/Certifications/data_science_skills/datasets/credits_iter_2.csv?d=wd4b699f804ad4aa3adf5604517ec904e&amp;csf=1&amp;web=1&amp;e=tMGGNb" TargetMode="External" Id="rId176" /><Relationship Type="http://schemas.openxmlformats.org/officeDocument/2006/relationships/hyperlink" Target="https://worldbankgroup.sharepoint.com/:i:/r/teams/DevelopmentDataPartnershipCommunity-WBGroup/Shared%20Documents/Projects/Data%20Lab/Certifications/data_science_skills/images_olc/n8_2.png?csf=1&amp;web=1&amp;e=sQ5Eb5" TargetMode="External" Id="rId17" /><Relationship Type="http://schemas.openxmlformats.org/officeDocument/2006/relationships/image" Target="media/image13.png" Id="rId38" /><Relationship Type="http://schemas.openxmlformats.org/officeDocument/2006/relationships/hyperlink" Target="https://worldbankgroup.sharepoint.com/:x:/r/teams/DevelopmentDataPartnershipCommunity-WBGroup/Shared%20Documents/Projects/Data%20Lab/Certifications/data_science_skills/datasets/movies_iter_4.csv?d=w8eb11c0ab8c7410d927e141ed6fcf940&amp;csf=1&amp;web=1&amp;e=7nR2Tc" TargetMode="External" Id="rId59"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103"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124" /><Relationship Type="http://schemas.openxmlformats.org/officeDocument/2006/relationships/hyperlink" Target="https://worldbankgroup.sharepoint.com/:x:/r/teams/DevelopmentDataPartnershipCommunity-WBGroup/Shared%20Documents/Projects/Data%20Lab/Certifications/data_science_skills/datasets/credits_iter_4.csv?d=w137f1d92acf848ef806753ce2c88561e&amp;csf=1&amp;web=1&amp;e=zR40Fl" TargetMode="External" Id="rId70" /><Relationship Type="http://schemas.openxmlformats.org/officeDocument/2006/relationships/hyperlink" Target="https://worldbankgroup.sharepoint.com/:x:/r/teams/DevelopmentDataPartnershipCommunity-WBGroup/Shared%20Documents/Projects/Data%20Lab/Certifications/data_science_skills/datasets/movies_iter_0.csv?d=w3a1f4b08fce7466e851ecde5ee5f0eb8&amp;csf=1&amp;web=1&amp;e=6m2f5h" TargetMode="External" Id="rId91" /><Relationship Type="http://schemas.openxmlformats.org/officeDocument/2006/relationships/hyperlink" Target="https://worldbankgroup.sharepoint.com/:x:/r/teams/DevelopmentDataPartnershipCommunity-WBGroup/Shared%20Documents/Projects/Data%20Lab/Certifications/data_science_skills/datasets/movies_iter_1.csv?d=w2f4610778fbd4a93a3bc2fa1826d7ab0&amp;csf=1&amp;web=1&amp;e=l6IkWp" TargetMode="External" Id="rId145" /><Relationship Type="http://schemas.openxmlformats.org/officeDocument/2006/relationships/hyperlink" Target="https://worldbankgroup.sharepoint.com/:x:/r/teams/DevelopmentDataPartnershipCommunity-WBGroup/Shared%20Documents/Projects/Data%20Lab/Certifications/data_science_skills/datasets/credits_iter_2.csv?d=wd4b699f804ad4aa3adf5604517ec904e&amp;csf=1&amp;web=1&amp;e=tMGGNb" TargetMode="External" Id="rId166" /><Relationship Type="http://schemas.openxmlformats.org/officeDocument/2006/relationships/hyperlink" Target="https://worldbankgroup.sharepoint.com/:x:/r/teams/DevelopmentDataPartnershipCommunity-WBGroup/Shared%20Documents/Projects/Data%20Lab/Certifications/data_science_skills/datasets/movies_iter_3.csv?d=wafc95aab49dd477d8f87d52120d14004&amp;csf=1&amp;web=1&amp;e=ehvJeq" TargetMode="External" Id="rId187" /><Relationship Type="http://schemas.openxmlformats.org/officeDocument/2006/relationships/customXml" Target="../customXml/item1.xml" Id="rId1" /><Relationship Type="http://schemas.openxmlformats.org/officeDocument/2006/relationships/image" Target="media/image8.png" Id="rId28" /><Relationship Type="http://schemas.openxmlformats.org/officeDocument/2006/relationships/hyperlink" Target="https://worldbankgroup.sharepoint.com/:x:/t/DevelopmentDataPartnershipCommunity-WBGroup/EX_nIVzikt1Ah5zABm_N08ABCigfg1zXUQ4R8F6lcR-otQ?e=NFPSok" TargetMode="External" Id="rId49" /><Relationship Type="http://schemas.openxmlformats.org/officeDocument/2006/relationships/hyperlink" Target="https://worldbankgroup.sharepoint.com/:x:/r/teams/DevelopmentDataPartnershipCommunity-WBGroup/Shared%20Documents/Projects/Data%20Lab/Certifications/data_science_skills/datasets/credits_iter_1.csv?d=w3a3aea5d9b9343ba846a3df577db3852&amp;csf=1&amp;web=1&amp;e=zj2B74" TargetMode="External" Id="rId114" /><Relationship Type="http://schemas.openxmlformats.org/officeDocument/2006/relationships/hyperlink" Target="https://worldbankgroup.sharepoint.com/:x:/r/teams/DevelopmentDataPartnershipCommunity-WBGroup/Shared%20Documents/Projects/Data%20Lab/Certifications/data_science_skills/datasets/credits_iter_4.csv?d=w137f1d92acf848ef806753ce2c88561e&amp;csf=1&amp;web=1&amp;e=zR40Fl" TargetMode="External" Id="rId60" /><Relationship Type="http://schemas.openxmlformats.org/officeDocument/2006/relationships/hyperlink" Target="https://worldbankgroup.sharepoint.com/:x:/r/teams/DevelopmentDataPartnershipCommunity-WBGroup/Shared%20Documents/Projects/Data%20Lab/Certifications/data_science_skills/datasets/movies_iter_0.csv?d=w3a1f4b08fce7466e851ecde5ee5f0eb8&amp;csf=1&amp;web=1&amp;e=6m2f5h" TargetMode="External" Id="rId81" /><Relationship Type="http://schemas.openxmlformats.org/officeDocument/2006/relationships/hyperlink" Target="https://worldbankgroup.sharepoint.com/:x:/r/teams/DevelopmentDataPartnershipCommunity-WBGroup/Shared%20Documents/Projects/Data%20Lab/Certifications/data_science_skills/datasets/movies_iter_2.csv?d=w59cf9b4777884079a73ef5e33b47b6e5&amp;csf=1&amp;web=1&amp;e=pQ9SiD" TargetMode="External" Id="rId135" /><Relationship Type="http://schemas.openxmlformats.org/officeDocument/2006/relationships/hyperlink" Target="https://worldbankgroup.sharepoint.com/:x:/r/teams/DevelopmentDataPartnershipCommunity-WBGroup/Shared%20Documents/Projects/Data%20Lab/Certifications/data_science_skills/datasets/credits_iter_2.csv?d=wd4b699f804ad4aa3adf5604517ec904e&amp;csf=1&amp;web=1&amp;e=tMGGNb" TargetMode="External" Id="rId156" /><Relationship Type="http://schemas.openxmlformats.org/officeDocument/2006/relationships/hyperlink" Target="https://worldbankgroup.sharepoint.com/:x:/r/teams/DevelopmentDataPartnershipCommunity-WBGroup/Shared%20Documents/Projects/Data%20Lab/Certifications/data_science_skills/datasets/movies_iter_3.csv?d=wafc95aab49dd477d8f87d52120d14004&amp;csf=1&amp;web=1&amp;e=ehvJeq" TargetMode="External" Id="rId177" /><Relationship Type="http://schemas.openxmlformats.org/officeDocument/2006/relationships/image" Target="media/image3.png" Id="rId18" /><Relationship Type="http://schemas.openxmlformats.org/officeDocument/2006/relationships/hyperlink" Target="https://worldbankgroup.sharepoint.com/:i:/r/teams/DevelopmentDataPartnershipCommunity-WBGroup/Shared%20Documents/Projects/Data%20Lab/Certifications/data_science_skills/images_olc/n24_3.png?csf=1&amp;web=1&amp;e=2PEayu" TargetMode="External" Id="rId39" /><Relationship Type="http://schemas.openxmlformats.org/officeDocument/2006/relationships/hyperlink" Target="https://worldbankgroup.sharepoint.com/:x:/r/teams/DevelopmentDataPartnershipCommunity-WBGroup/Shared%20Documents/Projects/Data%20Lab/Certifications/data_science_skills/datasets/credits_iter_0.csv?d=w7c33fa7f879c4168897e76cbccf97195&amp;csf=1&amp;web=1&amp;e=fC1Oj5" TargetMode="External" Id="R1fbfbd61eb9b408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9FAC5512A56CF45999A0963EA833649" ma:contentTypeVersion="21" ma:contentTypeDescription="Create a new document." ma:contentTypeScope="" ma:versionID="55553b9abc63aa75e1baacc18afc3c6c">
  <xsd:schema xmlns:xsd="http://www.w3.org/2001/XMLSchema" xmlns:xs="http://www.w3.org/2001/XMLSchema" xmlns:p="http://schemas.microsoft.com/office/2006/metadata/properties" xmlns:ns1="http://schemas.microsoft.com/sharepoint/v3" xmlns:ns2="49d7565e-b98d-438e-a0f6-8f8c339c941d" xmlns:ns3="3c8f2328-f5a5-4a68-9096-e242066d509a" xmlns:ns4="3e02667f-0271-471b-bd6e-11a2e16def1d" targetNamespace="http://schemas.microsoft.com/office/2006/metadata/properties" ma:root="true" ma:fieldsID="792cda8092bea1d2ae704bdff00b3450" ns1:_="" ns2:_="" ns3:_="" ns4:_="">
    <xsd:import namespace="http://schemas.microsoft.com/sharepoint/v3"/>
    <xsd:import namespace="49d7565e-b98d-438e-a0f6-8f8c339c941d"/>
    <xsd:import namespace="3c8f2328-f5a5-4a68-9096-e242066d509a"/>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_Flow_SignoffStatus" minOccurs="0"/>
                <xsd:element ref="ns2:MediaServiceDateTaken" minOccurs="0"/>
                <xsd:element ref="ns2:MediaLengthInSeconds" minOccurs="0"/>
                <xsd:element ref="ns2:lcf76f155ced4ddcb4097134ff3c332f" minOccurs="0"/>
                <xsd:element ref="ns4:TaxCatchAll" minOccurs="0"/>
                <xsd:element ref="ns2:MediaServiceLocation"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7" nillable="true" ma:displayName="Unified Compliance Policy Properties" ma:hidden="true" ma:internalName="_ip_UnifiedCompliancePolicyProperties">
      <xsd:simpleType>
        <xsd:restriction base="dms:Note"/>
      </xsd:simpleType>
    </xsd:element>
    <xsd:element name="_ip_UnifiedCompliancePolicyUIAction" ma:index="2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d7565e-b98d-438e-a0f6-8f8c339c94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Flow_SignoffStatus" ma:index="18" nillable="true" ma:displayName="Sign-off status" ma:internalName="Sign_x002d_off_x0020_status">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8f2328-f5a5-4a68-9096-e242066d509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6dac55d7-6269-49cf-a84f-18bf6d296132}" ma:internalName="TaxCatchAll" ma:showField="CatchAllData" ma:web="3c8f2328-f5a5-4a68-9096-e242066d509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49d7565e-b98d-438e-a0f6-8f8c339c941d" xsi:nil="true"/>
    <lcf76f155ced4ddcb4097134ff3c332f xmlns="49d7565e-b98d-438e-a0f6-8f8c339c941d">
      <Terms xmlns="http://schemas.microsoft.com/office/infopath/2007/PartnerControls"/>
    </lcf76f155ced4ddcb4097134ff3c332f>
    <_ip_UnifiedCompliancePolicyProperties xmlns="http://schemas.microsoft.com/sharepoint/v3" xsi:nil="true"/>
    <TaxCatchAll xmlns="3e02667f-0271-471b-bd6e-11a2e16def1d" xsi:nil="true"/>
    <SharedWithUsers xmlns="3c8f2328-f5a5-4a68-9096-e242066d509a">
      <UserInfo>
        <DisplayName>Aivin Vicquierra Solatorio</DisplayName>
        <AccountId>50</AccountId>
        <AccountType/>
      </UserInfo>
      <UserInfo>
        <DisplayName>Han Wang</DisplayName>
        <AccountId>351</AccountId>
        <AccountType/>
      </UserInfo>
      <UserInfo>
        <DisplayName>Dunstan Matekenya</DisplayName>
        <AccountId>34</AccountId>
        <AccountType/>
      </UserInfo>
      <UserInfo>
        <DisplayName>Robert Andrew Marty</DisplayName>
        <AccountId>177</AccountId>
        <AccountType/>
      </UserInfo>
      <UserInfo>
        <DisplayName>Gabriel Stefanini Vicente</DisplayName>
        <AccountId>12</AccountId>
        <AccountType/>
      </UserInfo>
      <UserInfo>
        <DisplayName>Vivek Kulbhushan Sharma</DisplayName>
        <AccountId>73</AccountId>
        <AccountType/>
      </UserInfo>
      <UserInfo>
        <DisplayName>Pradeep Madaiah</DisplayName>
        <AccountId>1789</AccountId>
        <AccountType/>
      </UserInfo>
      <UserInfo>
        <DisplayName>Mohit Kathail</DisplayName>
        <AccountId>1790</AccountId>
        <AccountType/>
      </UserInfo>
      <UserInfo>
        <DisplayName>Andres Chamorro</DisplayName>
        <AccountId>184</AccountId>
        <AccountType/>
      </UserInfo>
      <UserInfo>
        <DisplayName>Robert Mansour Harrison</DisplayName>
        <AccountId>407</AccountId>
        <AccountType/>
      </UserInfo>
      <UserInfo>
        <DisplayName>Edward Charles Anderson</DisplayName>
        <AccountId>835</AccountId>
        <AccountType/>
      </UserInfo>
      <UserInfo>
        <DisplayName>Heather G. Moylan</DisplayName>
        <AccountId>1791</AccountId>
        <AccountType/>
      </UserInfo>
      <UserInfo>
        <DisplayName>Roshni Khincha</DisplayName>
        <AccountId>1792</AccountId>
        <AccountType/>
      </UserInfo>
      <UserInfo>
        <DisplayName>Judy Yang</DisplayName>
        <AccountId>1794</AccountId>
        <AccountType/>
      </UserInfo>
      <UserInfo>
        <DisplayName>Minh Cong Nguyen</DisplayName>
        <AccountId>1793</AccountId>
        <AccountType/>
      </UserInfo>
      <UserInfo>
        <DisplayName>Divyanshi Wadhwa</DisplayName>
        <AccountId>628</AccountId>
        <AccountType/>
      </UserInfo>
      <UserInfo>
        <DisplayName>Shirley Skorbiansky</DisplayName>
        <AccountId>1795</AccountId>
        <AccountType/>
      </UserInfo>
      <UserInfo>
        <DisplayName>Alexander Wilder Quispe Rojas</DisplayName>
        <AccountId>1435</AccountId>
        <AccountType/>
      </UserInfo>
      <UserInfo>
        <DisplayName>Javier Parada</DisplayName>
        <AccountId>1507</AccountId>
        <AccountType/>
      </UserInfo>
      <UserInfo>
        <DisplayName>Maria Sol Tadeo</DisplayName>
        <AccountId>1708</AccountId>
        <AccountType/>
      </UserInfo>
      <UserInfo>
        <DisplayName>Claudia Calderon Machicado</DisplayName>
        <AccountId>13</AccountId>
        <AccountType/>
      </UserInfo>
      <UserInfo>
        <DisplayName>Katie Bannon</DisplayName>
        <AccountId>1648</AccountId>
        <AccountType/>
      </UserInfo>
      <UserInfo>
        <DisplayName>Holly Krambeck</DisplayName>
        <AccountId>17</AccountId>
        <AccountType/>
      </UserInfo>
      <UserInfo>
        <DisplayName>Kwok Kin Lee</DisplayName>
        <AccountId>1150</AccountId>
        <AccountType/>
      </UserInfo>
      <UserInfo>
        <DisplayName>Samuel Edwin Taylor</DisplayName>
        <AccountId>1925</AccountId>
        <AccountType/>
      </UserInfo>
      <UserInfo>
        <DisplayName>Richard Alan Housler</DisplayName>
        <AccountId>1926</AccountId>
        <AccountType/>
      </UserInfo>
    </SharedWithUsers>
  </documentManagement>
</p:properties>
</file>

<file path=customXml/itemProps1.xml><?xml version="1.0" encoding="utf-8"?>
<ds:datastoreItem xmlns:ds="http://schemas.openxmlformats.org/officeDocument/2006/customXml" ds:itemID="{47053489-6CA7-4C6F-90B5-7D1DAF65FE3D}">
  <ds:schemaRefs>
    <ds:schemaRef ds:uri="http://schemas.microsoft.com/sharepoint/v3/contenttype/forms"/>
  </ds:schemaRefs>
</ds:datastoreItem>
</file>

<file path=customXml/itemProps2.xml><?xml version="1.0" encoding="utf-8"?>
<ds:datastoreItem xmlns:ds="http://schemas.openxmlformats.org/officeDocument/2006/customXml" ds:itemID="{F015A76B-AC93-407C-A5C1-2C012F3FC7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9d7565e-b98d-438e-a0f6-8f8c339c941d"/>
    <ds:schemaRef ds:uri="3c8f2328-f5a5-4a68-9096-e242066d509a"/>
    <ds:schemaRef ds:uri="3e02667f-0271-471b-bd6e-11a2e16de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F04710-9495-41D4-B5F4-7DB4700C8DC1}">
  <ds:schemaRefs>
    <ds:schemaRef ds:uri="http://schemas.microsoft.com/office/2006/metadata/properties"/>
    <ds:schemaRef ds:uri="http://schemas.microsoft.com/office/infopath/2007/PartnerControls"/>
    <ds:schemaRef ds:uri="http://schemas.microsoft.com/sharepoint/v3"/>
    <ds:schemaRef ds:uri="49d7565e-b98d-438e-a0f6-8f8c339c941d"/>
    <ds:schemaRef ds:uri="3e02667f-0271-471b-bd6e-11a2e16def1d"/>
    <ds:schemaRef ds:uri="3c8f2328-f5a5-4a68-9096-e242066d509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Sol Tadeo</dc:creator>
  <keywords/>
  <dc:description/>
  <lastModifiedBy>Abril Nazarena Rodriguez</lastModifiedBy>
  <revision>145</revision>
  <dcterms:created xsi:type="dcterms:W3CDTF">2024-10-26T00:19:00.0000000Z</dcterms:created>
  <dcterms:modified xsi:type="dcterms:W3CDTF">2024-11-01T17:52:26.2549560Z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0x01010009FAC5512A56CF45999A0963EA833649</vt:lpwstr>
  </property>
  <property fmtid="{D5CDD505-2E9C-101B-9397-08002B2CF9AE}" pid="3" name="MSIP_Label_c09fea3f-9826-418e-976a-6af19317c136_Enabled">
    <vt:lpwstr>True</vt:lpwstr>
  </property>
  <property fmtid="{D5CDD505-2E9C-101B-9397-08002B2CF9AE}" pid="4" name="MSIP_Label_c09fea3f-9826-418e-976a-6af19317c136_SiteId">
    <vt:lpwstr>31a2fec0-266b-4c67-b56e-2796d8f59c36</vt:lpwstr>
  </property>
  <property fmtid="{D5CDD505-2E9C-101B-9397-08002B2CF9AE}" pid="5" name="MSIP_Label_c09fea3f-9826-418e-976a-6af19317c136_SetDate">
    <vt:lpwstr>2024-05-20T19:38:22Z</vt:lpwstr>
  </property>
  <property fmtid="{D5CDD505-2E9C-101B-9397-08002B2CF9AE}" pid="6" name="MSIP_Label_c09fea3f-9826-418e-976a-6af19317c136_Name">
    <vt:lpwstr>-Official Use Only \ Encrypt and Do Not Forward</vt:lpwstr>
  </property>
  <property fmtid="{D5CDD505-2E9C-101B-9397-08002B2CF9AE}" pid="7" name="MSIP_Label_c09fea3f-9826-418e-976a-6af19317c136_ActionId">
    <vt:lpwstr>68fdfc9e-5e72-4ce0-8f33-b26955ca8dea</vt:lpwstr>
  </property>
  <property fmtid="{D5CDD505-2E9C-101B-9397-08002B2CF9AE}" pid="8" name="MSIP_Label_c09fea3f-9826-418e-976a-6af19317c136_Removed">
    <vt:lpwstr>False</vt:lpwstr>
  </property>
  <property fmtid="{D5CDD505-2E9C-101B-9397-08002B2CF9AE}" pid="9" name="MSIP_Label_c09fea3f-9826-418e-976a-6af19317c136_Parent">
    <vt:lpwstr>0c142cc5-893a-4d5d-b319-31ef0a74c2d3</vt:lpwstr>
  </property>
  <property fmtid="{D5CDD505-2E9C-101B-9397-08002B2CF9AE}" pid="10" name="MSIP_Label_c09fea3f-9826-418e-976a-6af19317c136_Extended_MSFT_Method">
    <vt:lpwstr>Standard</vt:lpwstr>
  </property>
  <property fmtid="{D5CDD505-2E9C-101B-9397-08002B2CF9AE}" pid="11" name="MSIP_Label_0c142cc5-893a-4d5d-b319-31ef0a74c2d3_Enabled">
    <vt:lpwstr>True</vt:lpwstr>
  </property>
  <property fmtid="{D5CDD505-2E9C-101B-9397-08002B2CF9AE}" pid="12" name="MSIP_Label_0c142cc5-893a-4d5d-b319-31ef0a74c2d3_SiteId">
    <vt:lpwstr>31a2fec0-266b-4c67-b56e-2796d8f59c36</vt:lpwstr>
  </property>
  <property fmtid="{D5CDD505-2E9C-101B-9397-08002B2CF9AE}" pid="13" name="MSIP_Label_0c142cc5-893a-4d5d-b319-31ef0a74c2d3_SetDate">
    <vt:lpwstr>2024-05-20T19:38:22Z</vt:lpwstr>
  </property>
  <property fmtid="{D5CDD505-2E9C-101B-9397-08002B2CF9AE}" pid="14" name="MSIP_Label_0c142cc5-893a-4d5d-b319-31ef0a74c2d3_Name">
    <vt:lpwstr>-Official Use Only</vt:lpwstr>
  </property>
  <property fmtid="{D5CDD505-2E9C-101B-9397-08002B2CF9AE}" pid="15" name="MSIP_Label_0c142cc5-893a-4d5d-b319-31ef0a74c2d3_ActionId">
    <vt:lpwstr>cbdd4cb5-d978-48ca-82ee-6b8aa51b1f02</vt:lpwstr>
  </property>
  <property fmtid="{D5CDD505-2E9C-101B-9397-08002B2CF9AE}" pid="16" name="MSIP_Label_0c142cc5-893a-4d5d-b319-31ef0a74c2d3_Extended_MSFT_Method">
    <vt:lpwstr>Standard</vt:lpwstr>
  </property>
  <property fmtid="{D5CDD505-2E9C-101B-9397-08002B2CF9AE}" pid="17" name="Sensitivity">
    <vt:lpwstr>-Official Use Only \ Encrypt and Do Not Forward -Official Use Only</vt:lpwstr>
  </property>
  <property fmtid="{D5CDD505-2E9C-101B-9397-08002B2CF9AE}" pid="18" name="MediaServiceImageTags">
    <vt:lpwstr/>
  </property>
  <property fmtid="{D5CDD505-2E9C-101B-9397-08002B2CF9AE}" pid="19" name="GrammarlyDocumentId">
    <vt:lpwstr>a2c82048261fa15554f0c9566027792e3e4e3dd342a4c05cc670aa5e07df2129</vt:lpwstr>
  </property>
</Properties>
</file>